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rmarkdownchapter"/>
    <w:p w14:paraId="78DC6416" w14:textId="77777777" w:rsidR="00A17CE8" w:rsidRDefault="00000000">
      <w:pPr>
        <w:pStyle w:val="ChapterNumber"/>
        <w:numPr>
          <w:ilvl w:val="0"/>
          <w:numId w:val="3"/>
        </w:numPr>
        <w:rPr>
          <w:rFonts w:ascii="Calibri" w:hAnsi="Calibri"/>
        </w:rPr>
      </w:pPr>
      <w:r>
        <w:rPr>
          <w:rFonts w:eastAsia="Arial Unicode MS" w:cs="Arial Unicode MS"/>
          <w:u w:color="000000"/>
        </w:rPr>
        <w:fldChar w:fldCharType="begin"/>
      </w:r>
      <w:r>
        <w:instrText xml:space="preserve"> TOC \t "HeadA, 1,HeadB, 2"</w:instrText>
      </w:r>
      <w:r>
        <w:rPr>
          <w:rFonts w:eastAsia="Arial Unicode MS" w:cs="Arial Unicode MS"/>
          <w:u w:color="000000"/>
        </w:rPr>
        <w:fldChar w:fldCharType="separate"/>
      </w:r>
    </w:p>
    <w:p w14:paraId="39F8A3CB" w14:textId="77777777" w:rsidR="00A17CE8" w:rsidRDefault="00000000">
      <w:pPr>
        <w:pStyle w:val="TOC1"/>
      </w:pPr>
      <w:r>
        <w:t>Creating an R Markdown Document</w:t>
      </w:r>
      <w:r>
        <w:tab/>
      </w:r>
      <w:r>
        <w:fldChar w:fldCharType="begin"/>
      </w:r>
      <w:r>
        <w:instrText xml:space="preserve"> PAGEREF _Toc \h </w:instrText>
      </w:r>
      <w:r>
        <w:fldChar w:fldCharType="separate"/>
      </w:r>
      <w:r>
        <w:t>2</w:t>
      </w:r>
      <w:r>
        <w:fldChar w:fldCharType="end"/>
      </w:r>
    </w:p>
    <w:p w14:paraId="12B069B5" w14:textId="77777777" w:rsidR="00A17CE8" w:rsidRDefault="00000000">
      <w:pPr>
        <w:pStyle w:val="TOC1"/>
      </w:pPr>
      <w:r>
        <w:t>Document Structure</w:t>
      </w:r>
      <w:r>
        <w:tab/>
      </w:r>
      <w:r>
        <w:fldChar w:fldCharType="begin"/>
      </w:r>
      <w:r>
        <w:instrText xml:space="preserve"> PAGEREF _Toc1 \h </w:instrText>
      </w:r>
      <w:r>
        <w:fldChar w:fldCharType="separate"/>
      </w:r>
      <w:r>
        <w:t>5</w:t>
      </w:r>
      <w:r>
        <w:fldChar w:fldCharType="end"/>
      </w:r>
    </w:p>
    <w:p w14:paraId="14D3F8C2" w14:textId="77777777" w:rsidR="00A17CE8" w:rsidRDefault="00000000">
      <w:pPr>
        <w:pStyle w:val="TOC2"/>
      </w:pPr>
      <w:r>
        <w:t>The YAML Metadata</w:t>
      </w:r>
      <w:r>
        <w:tab/>
      </w:r>
      <w:r>
        <w:fldChar w:fldCharType="begin"/>
      </w:r>
      <w:r>
        <w:instrText xml:space="preserve"> PAGEREF _Toc2 \h </w:instrText>
      </w:r>
      <w:r>
        <w:fldChar w:fldCharType="separate"/>
      </w:r>
      <w:r>
        <w:t>6</w:t>
      </w:r>
      <w:r>
        <w:fldChar w:fldCharType="end"/>
      </w:r>
    </w:p>
    <w:p w14:paraId="22FAE034" w14:textId="77777777" w:rsidR="00A17CE8" w:rsidRDefault="00000000">
      <w:pPr>
        <w:pStyle w:val="TOC2"/>
      </w:pPr>
      <w:r>
        <w:t>The Code Chunks</w:t>
      </w:r>
      <w:r>
        <w:tab/>
      </w:r>
      <w:r>
        <w:fldChar w:fldCharType="begin"/>
      </w:r>
      <w:r>
        <w:instrText xml:space="preserve"> PAGEREF _Toc3 \h </w:instrText>
      </w:r>
      <w:r>
        <w:fldChar w:fldCharType="separate"/>
      </w:r>
      <w:r>
        <w:t>7</w:t>
      </w:r>
      <w:r>
        <w:fldChar w:fldCharType="end"/>
      </w:r>
    </w:p>
    <w:p w14:paraId="0D77E770" w14:textId="77777777" w:rsidR="00A17CE8" w:rsidRDefault="00000000">
      <w:pPr>
        <w:pStyle w:val="TOC2"/>
      </w:pPr>
      <w:r>
        <w:t>Markdown Text</w:t>
      </w:r>
      <w:r>
        <w:tab/>
      </w:r>
      <w:r>
        <w:fldChar w:fldCharType="begin"/>
      </w:r>
      <w:r>
        <w:instrText xml:space="preserve"> PAGEREF _Toc4 \h </w:instrText>
      </w:r>
      <w:r>
        <w:fldChar w:fldCharType="separate"/>
      </w:r>
      <w:r>
        <w:t>9</w:t>
      </w:r>
      <w:r>
        <w:fldChar w:fldCharType="end"/>
      </w:r>
    </w:p>
    <w:p w14:paraId="4BF65E2C" w14:textId="77777777" w:rsidR="00A17CE8" w:rsidRDefault="00000000">
      <w:pPr>
        <w:pStyle w:val="TOC2"/>
      </w:pPr>
      <w:r>
        <w:t>Inline R Code</w:t>
      </w:r>
      <w:r>
        <w:tab/>
      </w:r>
      <w:r>
        <w:fldChar w:fldCharType="begin"/>
      </w:r>
      <w:r>
        <w:instrText xml:space="preserve"> PAGEREF _Toc5 \h </w:instrText>
      </w:r>
      <w:r>
        <w:fldChar w:fldCharType="separate"/>
      </w:r>
      <w:r>
        <w:t>11</w:t>
      </w:r>
      <w:r>
        <w:fldChar w:fldCharType="end"/>
      </w:r>
    </w:p>
    <w:p w14:paraId="45879773" w14:textId="77777777" w:rsidR="00A17CE8" w:rsidRDefault="00000000">
      <w:pPr>
        <w:pStyle w:val="TOC1"/>
      </w:pPr>
      <w:r>
        <w:t>Running Code Chunks Interactively</w:t>
      </w:r>
      <w:r>
        <w:tab/>
      </w:r>
      <w:r>
        <w:fldChar w:fldCharType="begin"/>
      </w:r>
      <w:r>
        <w:instrText xml:space="preserve"> PAGEREF _Toc6 \h </w:instrText>
      </w:r>
      <w:r>
        <w:fldChar w:fldCharType="separate"/>
      </w:r>
      <w:r>
        <w:t>13</w:t>
      </w:r>
      <w:r>
        <w:fldChar w:fldCharType="end"/>
      </w:r>
    </w:p>
    <w:p w14:paraId="7DC9EBF8" w14:textId="77777777" w:rsidR="00A17CE8" w:rsidRDefault="00000000">
      <w:pPr>
        <w:pStyle w:val="TOC1"/>
      </w:pPr>
      <w:r>
        <w:t>Quarto</w:t>
      </w:r>
      <w:r>
        <w:tab/>
      </w:r>
      <w:r>
        <w:fldChar w:fldCharType="begin"/>
      </w:r>
      <w:r>
        <w:instrText xml:space="preserve"> PAGEREF _Toc7 \h </w:instrText>
      </w:r>
      <w:r>
        <w:fldChar w:fldCharType="separate"/>
      </w:r>
      <w:r>
        <w:t>14</w:t>
      </w:r>
      <w:r>
        <w:fldChar w:fldCharType="end"/>
      </w:r>
    </w:p>
    <w:p w14:paraId="466E7717" w14:textId="77777777" w:rsidR="00A17CE8" w:rsidRDefault="00000000">
      <w:pPr>
        <w:pStyle w:val="TOC1"/>
      </w:pPr>
      <w:r>
        <w:t>Conclusion</w:t>
      </w:r>
      <w:r>
        <w:tab/>
      </w:r>
      <w:r>
        <w:fldChar w:fldCharType="begin"/>
      </w:r>
      <w:r>
        <w:instrText xml:space="preserve"> PAGEREF _Toc8 \h </w:instrText>
      </w:r>
      <w:r>
        <w:fldChar w:fldCharType="separate"/>
      </w:r>
      <w:r>
        <w:t>15</w:t>
      </w:r>
      <w:r>
        <w:fldChar w:fldCharType="end"/>
      </w:r>
    </w:p>
    <w:p w14:paraId="16DB79B6" w14:textId="77777777" w:rsidR="00A17CE8" w:rsidRDefault="00000000">
      <w:pPr>
        <w:numPr>
          <w:ilvl w:val="0"/>
          <w:numId w:val="4"/>
        </w:numPr>
        <w:jc w:val="center"/>
        <w:rPr>
          <w:rFonts w:ascii="Calibri" w:eastAsia="Calibri" w:hAnsi="Calibri" w:cs="Calibri"/>
        </w:rPr>
      </w:pPr>
      <w:r>
        <w:rPr>
          <w:rFonts w:ascii="Arial" w:eastAsia="Arial" w:hAnsi="Arial" w:cs="Arial"/>
        </w:rPr>
        <w:fldChar w:fldCharType="end"/>
      </w:r>
      <w:r>
        <w:rPr>
          <w:rFonts w:ascii="Arial" w:eastAsia="Arial" w:hAnsi="Arial" w:cs="Arial"/>
        </w:rPr>
        <w:tab/>
      </w:r>
    </w:p>
    <w:p w14:paraId="7CD8F21C" w14:textId="77777777" w:rsidR="00A17CE8" w:rsidRDefault="00000000">
      <w:pPr>
        <w:pStyle w:val="ChapterTitle"/>
      </w:pPr>
      <w:r>
        <w:t xml:space="preserve">Writing Reports in R Markdown </w:t>
      </w:r>
    </w:p>
    <w:p w14:paraId="29CD28D0" w14:textId="77777777" w:rsidR="00A17CE8" w:rsidRDefault="00000000">
      <w:pPr>
        <w:pStyle w:val="ChapterIntro"/>
      </w:pPr>
      <w:r>
        <w:t>Imagine this: You’ve collected surveys about customer satisfaction with your new product. Now you’re ready to analyze the data and write up your results. Your workflow looks something like this:</w:t>
      </w:r>
    </w:p>
    <w:p w14:paraId="3EA38B27" w14:textId="77777777" w:rsidR="00A17CE8" w:rsidRDefault="00000000">
      <w:pPr>
        <w:pStyle w:val="ListNumber"/>
        <w:numPr>
          <w:ilvl w:val="0"/>
          <w:numId w:val="6"/>
        </w:numPr>
      </w:pPr>
      <w:r>
        <w:t>Download your data from Google Sheets and import it into a statistical analysis tool like SPSS.</w:t>
      </w:r>
    </w:p>
    <w:p w14:paraId="231E3DF9" w14:textId="77777777" w:rsidR="00A17CE8" w:rsidRDefault="00000000">
      <w:pPr>
        <w:pStyle w:val="ListNumber"/>
        <w:numPr>
          <w:ilvl w:val="0"/>
          <w:numId w:val="6"/>
        </w:numPr>
      </w:pPr>
      <w:r>
        <w:lastRenderedPageBreak/>
        <w:t>Use SPSS to clean and analyze your data.</w:t>
      </w:r>
    </w:p>
    <w:p w14:paraId="5A3C3506" w14:textId="77777777" w:rsidR="00A17CE8" w:rsidRDefault="00000000">
      <w:pPr>
        <w:pStyle w:val="ListNumber"/>
        <w:numPr>
          <w:ilvl w:val="0"/>
          <w:numId w:val="6"/>
        </w:numPr>
      </w:pPr>
      <w:r>
        <w:t>Export summaries of your data as Excel spreadsheets.</w:t>
      </w:r>
    </w:p>
    <w:p w14:paraId="52CB1087" w14:textId="77777777" w:rsidR="00A17CE8" w:rsidRDefault="00000000">
      <w:pPr>
        <w:pStyle w:val="ListNumber"/>
        <w:numPr>
          <w:ilvl w:val="0"/>
          <w:numId w:val="6"/>
        </w:numPr>
      </w:pPr>
      <w:r>
        <w:t>Use Excel to make some charts.</w:t>
      </w:r>
    </w:p>
    <w:p w14:paraId="5345F3B8" w14:textId="77777777" w:rsidR="00A17CE8" w:rsidRDefault="00000000">
      <w:pPr>
        <w:pStyle w:val="ListNumber"/>
        <w:numPr>
          <w:ilvl w:val="0"/>
          <w:numId w:val="6"/>
        </w:numPr>
      </w:pPr>
      <w:r>
        <w:t>Write your report in Word, copying in your charts from Excel along the way.</w:t>
      </w:r>
    </w:p>
    <w:p w14:paraId="3DA3AA2B" w14:textId="77777777" w:rsidR="00A17CE8" w:rsidRDefault="00000000">
      <w:pPr>
        <w:pStyle w:val="BodyA"/>
      </w:pPr>
      <w:r>
        <w:t>Sound familiar? If so, you’re not alone. Many people use this workflow for data analysis. But what happens when, the next month, new surveys roll in, and you have to redo your report? Yup, back through steps one through five. You might think this multi-tool process works for one-time project, but let’s be honest: few projects are really one-time. For example, you might realize you forgot to include a few surveys in your original analysis or catch a mistake.</w:t>
      </w:r>
    </w:p>
    <w:p w14:paraId="4AC402AC" w14:textId="77777777" w:rsidR="00A17CE8" w:rsidRDefault="00000000">
      <w:pPr>
        <w:pStyle w:val="BodyA"/>
      </w:pPr>
      <w:r>
        <w:t>R Markdown combines data analysis, data visualization, and other R code with narrative text to create a document that can be exported to many formats, including Word, PDF, and HTML, so that you can share them with non-R users. When you use a single tool, your workflow becomes way more efficient. Need to recreate that January report in February to see if customers are liking your product more this month? Just rerun your code and you’ve got a new report, complete with the newest data. Need to fix an error in your analysis? Adjust your code, rerun it, and your corrected report is ready to go.</w:t>
      </w:r>
    </w:p>
    <w:p w14:paraId="5CA74C29" w14:textId="77777777" w:rsidR="00A17CE8" w:rsidRDefault="00000000">
      <w:pPr>
        <w:pStyle w:val="BodyA"/>
      </w:pPr>
      <w:r>
        <w:t xml:space="preserve">In this chapter, we’ll break down the pieces of R Markdown documents, then talk about some potential pitfalls and best practices. You’ll learn how to work with YAML metadata, R code chunks, and Markdown-formatted text, create in-line R code that can change the report’s text dynamically, and run the document’s code in various ways.  </w:t>
      </w:r>
      <w:bookmarkEnd w:id="0"/>
    </w:p>
    <w:p w14:paraId="1921AC45" w14:textId="77777777" w:rsidR="00A17CE8" w:rsidRDefault="00000000">
      <w:pPr>
        <w:pStyle w:val="HeadA"/>
      </w:pPr>
      <w:bookmarkStart w:id="1" w:name="_Toc"/>
      <w:bookmarkStart w:id="2" w:name="howrmarkdownworks"/>
      <w:r>
        <w:t>Creating an R Markdown Document</w:t>
      </w:r>
      <w:bookmarkEnd w:id="1"/>
    </w:p>
    <w:p w14:paraId="3BDA91B5" w14:textId="77777777" w:rsidR="00A17CE8" w:rsidRDefault="00000000">
      <w:pPr>
        <w:pStyle w:val="BodyA"/>
      </w:pPr>
      <w:r>
        <w:t xml:space="preserve">To create an R Markdown document in RStudio, go to </w:t>
      </w:r>
      <w:r>
        <w:rPr>
          <w:rStyle w:val="Bold"/>
        </w:rPr>
        <w:t>File</w:t>
      </w:r>
      <w:r>
        <w:t xml:space="preserve"> </w:t>
      </w:r>
      <w:r>
        <w:rPr>
          <w:rFonts w:ascii="Webdings" w:hAnsi="Webdings"/>
          <w:color w:val="3366FF"/>
          <w:u w:color="3366FF"/>
        </w:rPr>
        <w:sym w:font="Webdings" w:char="F034"/>
      </w:r>
      <w:r>
        <w:t xml:space="preserve"> </w:t>
      </w:r>
      <w:r>
        <w:rPr>
          <w:rStyle w:val="Bold"/>
        </w:rPr>
        <w:t>New File</w:t>
      </w:r>
      <w:r>
        <w:t xml:space="preserve"> </w:t>
      </w:r>
      <w:r>
        <w:rPr>
          <w:rFonts w:ascii="Webdings" w:hAnsi="Webdings"/>
          <w:color w:val="3366FF"/>
          <w:u w:color="3366FF"/>
        </w:rPr>
        <w:sym w:font="Webdings" w:char="F034"/>
      </w:r>
      <w:r>
        <w:t xml:space="preserve"> </w:t>
      </w:r>
      <w:r>
        <w:rPr>
          <w:rStyle w:val="Bold"/>
        </w:rPr>
        <w:t>R Markdown</w:t>
      </w:r>
      <w:r>
        <w:t xml:space="preserve">. Choose a title, author, and date, as well as your default output format (HTML, PDF, or Word). All of these values can be changed later. Press </w:t>
      </w:r>
      <w:r>
        <w:rPr>
          <w:rStyle w:val="Bold"/>
        </w:rPr>
        <w:t>OK</w:t>
      </w:r>
      <w:r>
        <w:t>, and RStudio will create an R Markdown document with some placeholder content, as seen in Figure 6-1.</w:t>
      </w:r>
    </w:p>
    <w:p w14:paraId="4B14A0E6" w14:textId="77777777" w:rsidR="00A17CE8" w:rsidRDefault="00000000">
      <w:pPr>
        <w:pStyle w:val="GraphicSlug"/>
      </w:pPr>
      <w:r>
        <w:t>[F06001.png]</w:t>
      </w:r>
    </w:p>
    <w:p w14:paraId="716D70B7" w14:textId="77777777" w:rsidR="00A17CE8" w:rsidRDefault="00000000">
      <w:pPr>
        <w:pStyle w:val="CaptionedFigure"/>
      </w:pPr>
      <w:r>
        <w:rPr>
          <w:noProof/>
        </w:rPr>
        <w:lastRenderedPageBreak/>
        <w:drawing>
          <wp:inline distT="0" distB="0" distL="0" distR="0" wp14:anchorId="0B7E6F2F" wp14:editId="0C7C1CDE">
            <wp:extent cx="5334000" cy="4233087"/>
            <wp:effectExtent l="0" t="0" r="0" b="0"/>
            <wp:docPr id="1073741825" name="officeArt object" descr="Figure 6.2: The placeholder content in a new R Markdown document"/>
            <wp:cNvGraphicFramePr/>
            <a:graphic xmlns:a="http://schemas.openxmlformats.org/drawingml/2006/main">
              <a:graphicData uri="http://schemas.openxmlformats.org/drawingml/2006/picture">
                <pic:pic xmlns:pic="http://schemas.openxmlformats.org/drawingml/2006/picture">
                  <pic:nvPicPr>
                    <pic:cNvPr id="1073741825" name="Figure 6.2: The placeholder content in a new R Markdown document" descr="Figure 6.2: The placeholder content in a new R Markdown document"/>
                    <pic:cNvPicPr>
                      <a:picLocks noChangeAspect="1"/>
                    </pic:cNvPicPr>
                  </pic:nvPicPr>
                  <pic:blipFill>
                    <a:blip r:embed="rId7"/>
                    <a:stretch>
                      <a:fillRect/>
                    </a:stretch>
                  </pic:blipFill>
                  <pic:spPr>
                    <a:xfrm>
                      <a:off x="0" y="0"/>
                      <a:ext cx="5334000" cy="4233087"/>
                    </a:xfrm>
                    <a:prstGeom prst="rect">
                      <a:avLst/>
                    </a:prstGeom>
                    <a:ln w="12700" cap="flat">
                      <a:noFill/>
                      <a:miter lim="400000"/>
                    </a:ln>
                    <a:effectLst/>
                  </pic:spPr>
                </pic:pic>
              </a:graphicData>
            </a:graphic>
          </wp:inline>
        </w:drawing>
      </w:r>
    </w:p>
    <w:p w14:paraId="0E8A2288" w14:textId="77777777" w:rsidR="00A17CE8" w:rsidRDefault="00000000">
      <w:pPr>
        <w:pStyle w:val="CaptionLine"/>
        <w:numPr>
          <w:ilvl w:val="4"/>
          <w:numId w:val="2"/>
        </w:numPr>
      </w:pPr>
      <w:r>
        <w:t>The placeholder content in a new R Markdown document</w:t>
      </w:r>
    </w:p>
    <w:p w14:paraId="645B6D3B" w14:textId="77777777" w:rsidR="00A17CE8" w:rsidRDefault="00000000">
      <w:pPr>
        <w:pStyle w:val="BodyA"/>
      </w:pPr>
      <w:r>
        <w:t xml:space="preserve">My first step is always to delete the content and replace it with my own. Let’s create a report about penguins using data from the </w:t>
      </w:r>
      <w:proofErr w:type="spellStart"/>
      <w:r>
        <w:rPr>
          <w:rFonts w:ascii="Courier New" w:hAnsi="Courier New"/>
          <w:color w:val="3366FF"/>
          <w:u w:color="3366FF"/>
        </w:rPr>
        <w:t>palmerpenguins</w:t>
      </w:r>
      <w:proofErr w:type="spellEnd"/>
      <w:r>
        <w:t xml:space="preserve"> package. I’ve broken it into pieces by year, and we’ll use just the 2007 data. Here is the content I’ll add to my R Markdown document.</w:t>
      </w:r>
    </w:p>
    <w:p w14:paraId="227A689F" w14:textId="77777777" w:rsidR="00A17CE8" w:rsidRDefault="00000000">
      <w:pPr>
        <w:pStyle w:val="CodeWide"/>
      </w:pPr>
      <w:r>
        <w:t>---</w:t>
      </w:r>
    </w:p>
    <w:p w14:paraId="4D0C5CB9" w14:textId="77777777" w:rsidR="00A17CE8" w:rsidRDefault="00000000">
      <w:pPr>
        <w:pStyle w:val="CodeWide"/>
      </w:pPr>
      <w:r>
        <w:rPr>
          <w:sz w:val="17"/>
          <w:u w:color="000000"/>
        </w:rPr>
        <w:t>title:</w:t>
      </w:r>
      <w:r>
        <w:t xml:space="preserve"> "Penguins Report"</w:t>
      </w:r>
    </w:p>
    <w:p w14:paraId="6E4E118D" w14:textId="77777777" w:rsidR="00A17CE8" w:rsidRDefault="00000000">
      <w:pPr>
        <w:pStyle w:val="CodeWide"/>
      </w:pPr>
      <w:r>
        <w:rPr>
          <w:sz w:val="17"/>
          <w:u w:color="000000"/>
        </w:rPr>
        <w:t>author:</w:t>
      </w:r>
      <w:r>
        <w:t xml:space="preserve"> "David"</w:t>
      </w:r>
    </w:p>
    <w:p w14:paraId="44044116" w14:textId="77777777" w:rsidR="00A17CE8" w:rsidRDefault="00000000">
      <w:pPr>
        <w:pStyle w:val="CodeWide"/>
      </w:pPr>
      <w:r>
        <w:rPr>
          <w:sz w:val="17"/>
          <w:u w:color="000000"/>
        </w:rPr>
        <w:t>date:</w:t>
      </w:r>
      <w:r>
        <w:t xml:space="preserve"> "2024-01-12"</w:t>
      </w:r>
    </w:p>
    <w:p w14:paraId="7241D45D" w14:textId="77777777" w:rsidR="00A17CE8" w:rsidRDefault="00000000">
      <w:pPr>
        <w:pStyle w:val="CodeWide"/>
      </w:pPr>
      <w:r>
        <w:rPr>
          <w:sz w:val="17"/>
          <w:u w:color="000000"/>
        </w:rPr>
        <w:t>output:</w:t>
      </w:r>
      <w:r>
        <w:t xml:space="preserve"> </w:t>
      </w:r>
      <w:proofErr w:type="spellStart"/>
      <w:r>
        <w:t>word_document</w:t>
      </w:r>
      <w:proofErr w:type="spellEnd"/>
    </w:p>
    <w:p w14:paraId="627CD8C9" w14:textId="77777777" w:rsidR="00A17CE8" w:rsidRDefault="00000000">
      <w:pPr>
        <w:pStyle w:val="CodeWide"/>
      </w:pPr>
      <w:r>
        <w:t>---</w:t>
      </w:r>
    </w:p>
    <w:p w14:paraId="6A959186" w14:textId="77777777" w:rsidR="00A17CE8" w:rsidRDefault="00000000">
      <w:pPr>
        <w:pStyle w:val="CodeWide"/>
      </w:pPr>
      <w:r>
        <w:t xml:space="preserve">  </w:t>
      </w:r>
    </w:p>
    <w:p w14:paraId="06FCC136" w14:textId="77777777" w:rsidR="00A17CE8" w:rsidRDefault="00000000">
      <w:pPr>
        <w:pStyle w:val="CodeWide"/>
      </w:pPr>
      <w:r>
        <w:rPr>
          <w:sz w:val="17"/>
          <w:u w:color="000000"/>
        </w:rPr>
        <w:t>``</w:t>
      </w:r>
      <w:proofErr w:type="gramStart"/>
      <w:r>
        <w:rPr>
          <w:sz w:val="17"/>
          <w:u w:color="000000"/>
        </w:rPr>
        <w:t>`{</w:t>
      </w:r>
      <w:proofErr w:type="gramEnd"/>
      <w:r>
        <w:rPr>
          <w:sz w:val="17"/>
          <w:u w:color="000000"/>
        </w:rPr>
        <w:t>r setup, include = FALSE}</w:t>
      </w:r>
    </w:p>
    <w:p w14:paraId="298CEDF0" w14:textId="77777777" w:rsidR="00A17CE8" w:rsidRDefault="00000000">
      <w:pPr>
        <w:pStyle w:val="CodeWide"/>
      </w:pPr>
      <w:proofErr w:type="spellStart"/>
      <w:proofErr w:type="gramStart"/>
      <w:r>
        <w:rPr>
          <w:sz w:val="17"/>
          <w:u w:color="000000"/>
        </w:rPr>
        <w:t>knitr</w:t>
      </w:r>
      <w:proofErr w:type="spellEnd"/>
      <w:r>
        <w:rPr>
          <w:sz w:val="17"/>
          <w:u w:color="000000"/>
        </w:rPr>
        <w:t>::</w:t>
      </w:r>
      <w:proofErr w:type="spellStart"/>
      <w:proofErr w:type="gramEnd"/>
      <w:r>
        <w:rPr>
          <w:sz w:val="17"/>
          <w:u w:color="000000"/>
        </w:rPr>
        <w:t>opts_chunk$set</w:t>
      </w:r>
      <w:proofErr w:type="spellEnd"/>
      <w:r>
        <w:rPr>
          <w:sz w:val="17"/>
          <w:u w:color="000000"/>
        </w:rPr>
        <w:t xml:space="preserve">(include = TRUE, </w:t>
      </w:r>
    </w:p>
    <w:p w14:paraId="1E90E84E" w14:textId="77777777" w:rsidR="00A17CE8" w:rsidRDefault="00000000">
      <w:pPr>
        <w:pStyle w:val="CodeWide"/>
      </w:pPr>
      <w:r>
        <w:rPr>
          <w:sz w:val="17"/>
          <w:u w:color="000000"/>
        </w:rPr>
        <w:t xml:space="preserve">                      echo = FALSE,</w:t>
      </w:r>
    </w:p>
    <w:p w14:paraId="382CC331" w14:textId="77777777" w:rsidR="00A17CE8" w:rsidRDefault="00000000">
      <w:pPr>
        <w:pStyle w:val="CodeWide"/>
      </w:pPr>
      <w:r>
        <w:rPr>
          <w:sz w:val="17"/>
          <w:u w:color="000000"/>
        </w:rPr>
        <w:t xml:space="preserve">                      message = FALSE,</w:t>
      </w:r>
    </w:p>
    <w:p w14:paraId="2848F3E3" w14:textId="77777777" w:rsidR="00A17CE8" w:rsidRDefault="00000000">
      <w:pPr>
        <w:pStyle w:val="CodeWide"/>
      </w:pPr>
      <w:r>
        <w:rPr>
          <w:sz w:val="17"/>
          <w:u w:color="000000"/>
        </w:rPr>
        <w:t xml:space="preserve">                      warning = FALSE)</w:t>
      </w:r>
    </w:p>
    <w:p w14:paraId="11C11114" w14:textId="77777777" w:rsidR="00A17CE8" w:rsidRDefault="00000000">
      <w:pPr>
        <w:pStyle w:val="CodeWide"/>
      </w:pPr>
      <w:r>
        <w:rPr>
          <w:sz w:val="17"/>
          <w:u w:color="000000"/>
        </w:rPr>
        <w:t>```</w:t>
      </w:r>
    </w:p>
    <w:p w14:paraId="36B8D5ED" w14:textId="77777777" w:rsidR="00A17CE8" w:rsidRDefault="00A17CE8">
      <w:pPr>
        <w:pStyle w:val="CodeWide"/>
      </w:pPr>
    </w:p>
    <w:p w14:paraId="6BF3BEA2" w14:textId="77777777" w:rsidR="00A17CE8" w:rsidRDefault="00000000">
      <w:pPr>
        <w:pStyle w:val="CodeWide"/>
      </w:pPr>
      <w:r>
        <w:rPr>
          <w:sz w:val="17"/>
          <w:u w:color="000000"/>
        </w:rPr>
        <w:t>```{r}</w:t>
      </w:r>
    </w:p>
    <w:p w14:paraId="00E54F61" w14:textId="77777777" w:rsidR="00A17CE8" w:rsidRDefault="00000000">
      <w:pPr>
        <w:pStyle w:val="CodeWide"/>
      </w:pPr>
      <w:r>
        <w:rPr>
          <w:sz w:val="17"/>
          <w:u w:color="000000"/>
        </w:rPr>
        <w:t>library(tidyverse)</w:t>
      </w:r>
    </w:p>
    <w:p w14:paraId="7822FFE5" w14:textId="77777777" w:rsidR="00A17CE8" w:rsidRDefault="00000000">
      <w:pPr>
        <w:pStyle w:val="CodeWide"/>
      </w:pPr>
      <w:r>
        <w:rPr>
          <w:sz w:val="17"/>
          <w:u w:color="000000"/>
        </w:rPr>
        <w:t>```</w:t>
      </w:r>
    </w:p>
    <w:p w14:paraId="71BFF537" w14:textId="77777777" w:rsidR="00A17CE8" w:rsidRDefault="00A17CE8">
      <w:pPr>
        <w:pStyle w:val="CodeWide"/>
      </w:pPr>
    </w:p>
    <w:p w14:paraId="6C2F427A" w14:textId="77777777" w:rsidR="00A17CE8" w:rsidRDefault="00000000">
      <w:pPr>
        <w:pStyle w:val="CodeWide"/>
      </w:pPr>
      <w:r>
        <w:rPr>
          <w:sz w:val="17"/>
          <w:u w:color="000000"/>
        </w:rPr>
        <w:t>```{r}</w:t>
      </w:r>
    </w:p>
    <w:p w14:paraId="6C163A21" w14:textId="77777777" w:rsidR="00A17CE8" w:rsidRDefault="00000000">
      <w:pPr>
        <w:pStyle w:val="CodeWide"/>
      </w:pPr>
      <w:r>
        <w:rPr>
          <w:sz w:val="17"/>
          <w:u w:color="000000"/>
        </w:rPr>
        <w:t>penguins &lt;- read_csv("https://data.rwithoutstatistics.com/penguins-2007.csv")</w:t>
      </w:r>
    </w:p>
    <w:p w14:paraId="2BC0EEEA" w14:textId="77777777" w:rsidR="00A17CE8" w:rsidRDefault="00000000">
      <w:pPr>
        <w:pStyle w:val="CodeWide"/>
      </w:pPr>
      <w:r>
        <w:rPr>
          <w:sz w:val="17"/>
          <w:u w:color="000000"/>
        </w:rPr>
        <w:t>```</w:t>
      </w:r>
    </w:p>
    <w:p w14:paraId="239A4247" w14:textId="77777777" w:rsidR="00A17CE8" w:rsidRDefault="00A17CE8">
      <w:pPr>
        <w:pStyle w:val="CodeWide"/>
      </w:pPr>
    </w:p>
    <w:p w14:paraId="6FED6B44" w14:textId="77777777" w:rsidR="00A17CE8" w:rsidRDefault="00000000">
      <w:pPr>
        <w:pStyle w:val="CodeWide"/>
      </w:pPr>
      <w:r>
        <w:rPr>
          <w:sz w:val="17"/>
          <w:u w:color="000000"/>
        </w:rPr>
        <w:lastRenderedPageBreak/>
        <w:t># Introduction</w:t>
      </w:r>
    </w:p>
    <w:p w14:paraId="023908DE" w14:textId="77777777" w:rsidR="00A17CE8" w:rsidRDefault="00A17CE8">
      <w:pPr>
        <w:pStyle w:val="CodeWide"/>
      </w:pPr>
    </w:p>
    <w:p w14:paraId="6115D52F" w14:textId="77777777" w:rsidR="00A17CE8" w:rsidRDefault="00000000">
      <w:pPr>
        <w:pStyle w:val="CodeWide"/>
      </w:pPr>
      <w:r>
        <w:t>We are writing a report about the **Palmer Penguins**. These penguins are *really* amazing. There are three species:</w:t>
      </w:r>
    </w:p>
    <w:p w14:paraId="1DA0502F" w14:textId="77777777" w:rsidR="00A17CE8" w:rsidRDefault="00A17CE8">
      <w:pPr>
        <w:pStyle w:val="CodeWide"/>
      </w:pPr>
    </w:p>
    <w:p w14:paraId="2A30D8F7" w14:textId="77777777" w:rsidR="00A17CE8" w:rsidRDefault="00000000">
      <w:pPr>
        <w:pStyle w:val="CodeWide"/>
      </w:pPr>
      <w:r>
        <w:rPr>
          <w:sz w:val="17"/>
          <w:u w:color="000000"/>
        </w:rPr>
        <w:t xml:space="preserve">- </w:t>
      </w:r>
      <w:r>
        <w:t>Adelie</w:t>
      </w:r>
    </w:p>
    <w:p w14:paraId="2F0056EB" w14:textId="77777777" w:rsidR="00A17CE8" w:rsidRDefault="00000000">
      <w:pPr>
        <w:pStyle w:val="CodeWide"/>
      </w:pPr>
      <w:r>
        <w:rPr>
          <w:sz w:val="17"/>
          <w:u w:color="000000"/>
        </w:rPr>
        <w:t xml:space="preserve">- </w:t>
      </w:r>
      <w:r>
        <w:t>Gentoo</w:t>
      </w:r>
    </w:p>
    <w:p w14:paraId="3B135162" w14:textId="77777777" w:rsidR="00A17CE8" w:rsidRDefault="00000000">
      <w:pPr>
        <w:pStyle w:val="CodeWide"/>
      </w:pPr>
      <w:r>
        <w:rPr>
          <w:sz w:val="17"/>
          <w:u w:color="000000"/>
        </w:rPr>
        <w:t xml:space="preserve">- </w:t>
      </w:r>
      <w:r>
        <w:t>Chinstrap</w:t>
      </w:r>
    </w:p>
    <w:p w14:paraId="6F25F889" w14:textId="77777777" w:rsidR="00A17CE8" w:rsidRDefault="00A17CE8">
      <w:pPr>
        <w:pStyle w:val="CodeWide"/>
      </w:pPr>
    </w:p>
    <w:p w14:paraId="1EBC9B1B" w14:textId="77777777" w:rsidR="00A17CE8" w:rsidRDefault="00000000">
      <w:pPr>
        <w:pStyle w:val="CodeWide"/>
      </w:pPr>
      <w:r>
        <w:rPr>
          <w:sz w:val="17"/>
          <w:u w:color="000000"/>
        </w:rPr>
        <w:t>## Bill Length</w:t>
      </w:r>
    </w:p>
    <w:p w14:paraId="44970DAF" w14:textId="77777777" w:rsidR="00A17CE8" w:rsidRDefault="00A17CE8">
      <w:pPr>
        <w:pStyle w:val="CodeWide"/>
      </w:pPr>
    </w:p>
    <w:p w14:paraId="71F4D939" w14:textId="77777777" w:rsidR="00A17CE8" w:rsidRDefault="00000000">
      <w:pPr>
        <w:pStyle w:val="CodeWide"/>
      </w:pPr>
      <w:r>
        <w:t>We can make a histogram to see the distribution of bill lengths.</w:t>
      </w:r>
    </w:p>
    <w:p w14:paraId="593E5A10" w14:textId="77777777" w:rsidR="00A17CE8" w:rsidRDefault="00A17CE8">
      <w:pPr>
        <w:pStyle w:val="CodeWide"/>
      </w:pPr>
    </w:p>
    <w:p w14:paraId="4812097B" w14:textId="77777777" w:rsidR="00A17CE8" w:rsidRDefault="00000000">
      <w:pPr>
        <w:pStyle w:val="CodeWide"/>
      </w:pPr>
      <w:r>
        <w:rPr>
          <w:sz w:val="17"/>
          <w:u w:color="000000"/>
        </w:rPr>
        <w:t>```{r}</w:t>
      </w:r>
    </w:p>
    <w:p w14:paraId="77027C36" w14:textId="77777777" w:rsidR="00A17CE8" w:rsidRDefault="00000000">
      <w:pPr>
        <w:pStyle w:val="CodeWide"/>
      </w:pPr>
      <w:r>
        <w:rPr>
          <w:sz w:val="17"/>
          <w:u w:color="000000"/>
        </w:rPr>
        <w:t xml:space="preserve">penguins %&gt;% </w:t>
      </w:r>
    </w:p>
    <w:p w14:paraId="35641D3A" w14:textId="77777777" w:rsidR="00A17CE8" w:rsidRDefault="00000000">
      <w:pPr>
        <w:pStyle w:val="CodeWide"/>
      </w:pPr>
      <w:r>
        <w:rPr>
          <w:sz w:val="17"/>
          <w:u w:color="000000"/>
        </w:rPr>
        <w:t xml:space="preserve">  </w:t>
      </w:r>
      <w:proofErr w:type="gramStart"/>
      <w:r>
        <w:rPr>
          <w:sz w:val="17"/>
          <w:u w:color="000000"/>
        </w:rPr>
        <w:t>ggplot(</w:t>
      </w:r>
      <w:proofErr w:type="spellStart"/>
      <w:proofErr w:type="gramEnd"/>
      <w:r>
        <w:rPr>
          <w:sz w:val="17"/>
          <w:u w:color="000000"/>
        </w:rPr>
        <w:t>aes</w:t>
      </w:r>
      <w:proofErr w:type="spellEnd"/>
      <w:r>
        <w:rPr>
          <w:sz w:val="17"/>
          <w:u w:color="000000"/>
        </w:rPr>
        <w:t xml:space="preserve">(x = </w:t>
      </w:r>
      <w:proofErr w:type="spellStart"/>
      <w:r>
        <w:rPr>
          <w:sz w:val="17"/>
          <w:u w:color="000000"/>
        </w:rPr>
        <w:t>bill_length_mm</w:t>
      </w:r>
      <w:proofErr w:type="spellEnd"/>
      <w:r>
        <w:rPr>
          <w:sz w:val="17"/>
          <w:u w:color="000000"/>
        </w:rPr>
        <w:t>)) +</w:t>
      </w:r>
    </w:p>
    <w:p w14:paraId="5CC20C6A" w14:textId="77777777" w:rsidR="00A17CE8" w:rsidRDefault="00000000">
      <w:pPr>
        <w:pStyle w:val="CodeWide"/>
      </w:pPr>
      <w:r>
        <w:rPr>
          <w:sz w:val="17"/>
          <w:u w:color="000000"/>
        </w:rPr>
        <w:t xml:space="preserve">  </w:t>
      </w:r>
      <w:proofErr w:type="spellStart"/>
      <w:r>
        <w:rPr>
          <w:sz w:val="17"/>
          <w:u w:color="000000"/>
        </w:rPr>
        <w:t>geom_</w:t>
      </w:r>
      <w:proofErr w:type="gramStart"/>
      <w:r>
        <w:rPr>
          <w:sz w:val="17"/>
          <w:u w:color="000000"/>
        </w:rPr>
        <w:t>histogram</w:t>
      </w:r>
      <w:proofErr w:type="spellEnd"/>
      <w:r>
        <w:rPr>
          <w:sz w:val="17"/>
          <w:u w:color="000000"/>
        </w:rPr>
        <w:t>(</w:t>
      </w:r>
      <w:proofErr w:type="gramEnd"/>
      <w:r>
        <w:rPr>
          <w:sz w:val="17"/>
          <w:u w:color="000000"/>
        </w:rPr>
        <w:t>) +</w:t>
      </w:r>
    </w:p>
    <w:p w14:paraId="1B633040" w14:textId="77777777" w:rsidR="00A17CE8" w:rsidRDefault="00000000">
      <w:pPr>
        <w:pStyle w:val="CodeWide"/>
      </w:pPr>
      <w:r>
        <w:rPr>
          <w:sz w:val="17"/>
          <w:u w:color="000000"/>
        </w:rPr>
        <w:t xml:space="preserve">  </w:t>
      </w:r>
      <w:proofErr w:type="spellStart"/>
      <w:r>
        <w:rPr>
          <w:sz w:val="17"/>
          <w:u w:color="000000"/>
        </w:rPr>
        <w:t>theme_</w:t>
      </w:r>
      <w:proofErr w:type="gramStart"/>
      <w:r>
        <w:rPr>
          <w:sz w:val="17"/>
          <w:u w:color="000000"/>
        </w:rPr>
        <w:t>minimal</w:t>
      </w:r>
      <w:proofErr w:type="spellEnd"/>
      <w:r>
        <w:rPr>
          <w:sz w:val="17"/>
          <w:u w:color="000000"/>
        </w:rPr>
        <w:t>(</w:t>
      </w:r>
      <w:proofErr w:type="gramEnd"/>
      <w:r>
        <w:rPr>
          <w:sz w:val="17"/>
          <w:u w:color="000000"/>
        </w:rPr>
        <w:t>)</w:t>
      </w:r>
    </w:p>
    <w:p w14:paraId="473ED6C0" w14:textId="77777777" w:rsidR="00A17CE8" w:rsidRDefault="00000000">
      <w:pPr>
        <w:pStyle w:val="CodeWide"/>
      </w:pPr>
      <w:r>
        <w:rPr>
          <w:sz w:val="17"/>
          <w:u w:color="000000"/>
        </w:rPr>
        <w:t>```</w:t>
      </w:r>
    </w:p>
    <w:p w14:paraId="50C152E0" w14:textId="77777777" w:rsidR="00A17CE8" w:rsidRDefault="00A17CE8">
      <w:pPr>
        <w:pStyle w:val="CodeWide"/>
      </w:pPr>
    </w:p>
    <w:p w14:paraId="23952E06" w14:textId="77777777" w:rsidR="00A17CE8" w:rsidRDefault="00000000">
      <w:pPr>
        <w:pStyle w:val="CodeWide"/>
      </w:pPr>
      <w:r>
        <w:rPr>
          <w:sz w:val="17"/>
          <w:u w:color="000000"/>
        </w:rPr>
        <w:t>```{r}</w:t>
      </w:r>
    </w:p>
    <w:p w14:paraId="2D135D12" w14:textId="77777777" w:rsidR="00A17CE8" w:rsidRDefault="00000000">
      <w:pPr>
        <w:pStyle w:val="CodeWide"/>
      </w:pPr>
      <w:proofErr w:type="spellStart"/>
      <w:r>
        <w:rPr>
          <w:sz w:val="17"/>
          <w:u w:color="000000"/>
        </w:rPr>
        <w:t>average_bill_length</w:t>
      </w:r>
      <w:proofErr w:type="spellEnd"/>
      <w:r>
        <w:rPr>
          <w:sz w:val="17"/>
          <w:u w:color="000000"/>
        </w:rPr>
        <w:t xml:space="preserve"> &lt;- penguins %&gt;% </w:t>
      </w:r>
    </w:p>
    <w:p w14:paraId="5AE63A8D" w14:textId="77777777" w:rsidR="00A17CE8" w:rsidRDefault="00000000">
      <w:pPr>
        <w:pStyle w:val="CodeWide"/>
      </w:pPr>
      <w:r>
        <w:rPr>
          <w:sz w:val="17"/>
          <w:u w:color="000000"/>
        </w:rPr>
        <w:t xml:space="preserve">  </w:t>
      </w:r>
      <w:proofErr w:type="gramStart"/>
      <w:r>
        <w:rPr>
          <w:sz w:val="17"/>
          <w:u w:color="000000"/>
        </w:rPr>
        <w:t>summarize(</w:t>
      </w:r>
      <w:proofErr w:type="spellStart"/>
      <w:proofErr w:type="gramEnd"/>
      <w:r>
        <w:rPr>
          <w:sz w:val="17"/>
          <w:u w:color="000000"/>
        </w:rPr>
        <w:t>avg_bill_length</w:t>
      </w:r>
      <w:proofErr w:type="spellEnd"/>
      <w:r>
        <w:rPr>
          <w:sz w:val="17"/>
          <w:u w:color="000000"/>
        </w:rPr>
        <w:t xml:space="preserve"> = mean(</w:t>
      </w:r>
      <w:proofErr w:type="spellStart"/>
      <w:r>
        <w:rPr>
          <w:sz w:val="17"/>
          <w:u w:color="000000"/>
        </w:rPr>
        <w:t>bill_length_mm</w:t>
      </w:r>
      <w:proofErr w:type="spellEnd"/>
      <w:r>
        <w:rPr>
          <w:sz w:val="17"/>
          <w:u w:color="000000"/>
        </w:rPr>
        <w:t>,</w:t>
      </w:r>
    </w:p>
    <w:p w14:paraId="4D612A35" w14:textId="77777777" w:rsidR="00A17CE8" w:rsidRDefault="00000000">
      <w:pPr>
        <w:pStyle w:val="CodeWide"/>
      </w:pPr>
      <w:r>
        <w:rPr>
          <w:sz w:val="17"/>
          <w:u w:color="000000"/>
        </w:rPr>
        <w:t xml:space="preserve">                                   na.rm = TRUE)) %&gt;% </w:t>
      </w:r>
    </w:p>
    <w:p w14:paraId="239D1E2E" w14:textId="77777777" w:rsidR="00A17CE8" w:rsidRDefault="00000000">
      <w:pPr>
        <w:pStyle w:val="CodeWide"/>
      </w:pPr>
      <w:r>
        <w:rPr>
          <w:sz w:val="17"/>
          <w:u w:color="000000"/>
        </w:rPr>
        <w:t xml:space="preserve">  pull(</w:t>
      </w:r>
      <w:proofErr w:type="spellStart"/>
      <w:r>
        <w:rPr>
          <w:sz w:val="17"/>
          <w:u w:color="000000"/>
        </w:rPr>
        <w:t>avg_bill_length</w:t>
      </w:r>
      <w:proofErr w:type="spellEnd"/>
      <w:r>
        <w:rPr>
          <w:sz w:val="17"/>
          <w:u w:color="000000"/>
        </w:rPr>
        <w:t>)</w:t>
      </w:r>
    </w:p>
    <w:p w14:paraId="5D9B85E7" w14:textId="77777777" w:rsidR="00A17CE8" w:rsidRDefault="00000000">
      <w:pPr>
        <w:pStyle w:val="CodeWide"/>
      </w:pPr>
      <w:r>
        <w:rPr>
          <w:sz w:val="17"/>
          <w:u w:color="000000"/>
        </w:rPr>
        <w:t>```</w:t>
      </w:r>
    </w:p>
    <w:p w14:paraId="326CDBCA" w14:textId="77777777" w:rsidR="00A17CE8" w:rsidRDefault="00A17CE8">
      <w:pPr>
        <w:pStyle w:val="CodeWide"/>
      </w:pPr>
    </w:p>
    <w:p w14:paraId="1538AB4D" w14:textId="77777777" w:rsidR="00A17CE8" w:rsidRDefault="00000000">
      <w:pPr>
        <w:pStyle w:val="CodeWide"/>
      </w:pPr>
      <w:r>
        <w:t xml:space="preserve">The chart shows the distribution of bill lengths. The average bill length is </w:t>
      </w:r>
      <w:r>
        <w:rPr>
          <w:sz w:val="17"/>
          <w:u w:color="000000"/>
        </w:rPr>
        <w:t xml:space="preserve">`r </w:t>
      </w:r>
      <w:proofErr w:type="spellStart"/>
      <w:r>
        <w:rPr>
          <w:sz w:val="17"/>
          <w:u w:color="000000"/>
        </w:rPr>
        <w:t>average_bill_length</w:t>
      </w:r>
      <w:proofErr w:type="spellEnd"/>
      <w:r>
        <w:rPr>
          <w:sz w:val="17"/>
          <w:u w:color="000000"/>
        </w:rPr>
        <w:t>`</w:t>
      </w:r>
      <w:r>
        <w:t xml:space="preserve"> millimeters.</w:t>
      </w:r>
    </w:p>
    <w:p w14:paraId="3A10776C" w14:textId="77777777" w:rsidR="00A17CE8" w:rsidRDefault="00000000">
      <w:pPr>
        <w:pStyle w:val="BodyA"/>
      </w:pPr>
      <w:r>
        <w:t xml:space="preserve">This document has several pieces, each of which we will discuss below. First, though, let’s skip straight to the finish line by doing what’s called </w:t>
      </w:r>
      <w:r>
        <w:rPr>
          <w:i/>
          <w:iCs/>
          <w:color w:val="0000FF"/>
          <w:u w:color="0000FF"/>
        </w:rPr>
        <w:t>knitting</w:t>
      </w:r>
      <w:r>
        <w:t xml:space="preserve"> our document (also known as rendering or, in plain English, exporting). The </w:t>
      </w:r>
      <w:r>
        <w:rPr>
          <w:rStyle w:val="Bold"/>
        </w:rPr>
        <w:t>Knit</w:t>
      </w:r>
      <w:r>
        <w:t xml:space="preserve"> button at the top of RStudio converts the R Markdown document into whatever format we selected upon creating it (Figure 6-2).</w:t>
      </w:r>
    </w:p>
    <w:p w14:paraId="24C24AE5" w14:textId="77777777" w:rsidR="00A17CE8" w:rsidRDefault="00000000">
      <w:pPr>
        <w:pStyle w:val="GraphicSlug"/>
      </w:pPr>
      <w:r>
        <w:t>[F06002.png]</w:t>
      </w:r>
    </w:p>
    <w:p w14:paraId="4CBFF2CE" w14:textId="77777777" w:rsidR="00A17CE8" w:rsidRDefault="00000000">
      <w:pPr>
        <w:pStyle w:val="CaptionedFigure"/>
      </w:pPr>
      <w:r>
        <w:rPr>
          <w:rFonts w:eastAsia="Arial Unicode MS" w:cs="Arial Unicode MS"/>
        </w:rPr>
        <w:t xml:space="preserve"> </w:t>
      </w:r>
      <w:r>
        <w:rPr>
          <w:noProof/>
        </w:rPr>
        <w:drawing>
          <wp:inline distT="0" distB="0" distL="0" distR="0" wp14:anchorId="106C2C5F" wp14:editId="20EEE313">
            <wp:extent cx="5943600" cy="2356486"/>
            <wp:effectExtent l="0" t="0" r="0" b="0"/>
            <wp:docPr id="1073741826" name="officeArt object" descr="The knit button in RStudio"/>
            <wp:cNvGraphicFramePr/>
            <a:graphic xmlns:a="http://schemas.openxmlformats.org/drawingml/2006/main">
              <a:graphicData uri="http://schemas.openxmlformats.org/drawingml/2006/picture">
                <pic:pic xmlns:pic="http://schemas.openxmlformats.org/drawingml/2006/picture">
                  <pic:nvPicPr>
                    <pic:cNvPr id="1073741826" name="The knit button in RStudio" descr="The knit button in RStudio"/>
                    <pic:cNvPicPr>
                      <a:picLocks noChangeAspect="1"/>
                    </pic:cNvPicPr>
                  </pic:nvPicPr>
                  <pic:blipFill>
                    <a:blip r:embed="rId8"/>
                    <a:stretch>
                      <a:fillRect/>
                    </a:stretch>
                  </pic:blipFill>
                  <pic:spPr>
                    <a:xfrm>
                      <a:off x="0" y="0"/>
                      <a:ext cx="5943600" cy="2356486"/>
                    </a:xfrm>
                    <a:prstGeom prst="rect">
                      <a:avLst/>
                    </a:prstGeom>
                    <a:ln w="12700" cap="flat">
                      <a:noFill/>
                      <a:miter lim="400000"/>
                    </a:ln>
                    <a:effectLst/>
                  </pic:spPr>
                </pic:pic>
              </a:graphicData>
            </a:graphic>
          </wp:inline>
        </w:drawing>
      </w:r>
    </w:p>
    <w:p w14:paraId="7AD2AAD7" w14:textId="77777777" w:rsidR="00A17CE8" w:rsidRDefault="00000000">
      <w:pPr>
        <w:pStyle w:val="CaptionLine"/>
        <w:numPr>
          <w:ilvl w:val="4"/>
          <w:numId w:val="2"/>
        </w:numPr>
      </w:pPr>
      <w:r>
        <w:t>The knit button in RStudio</w:t>
      </w:r>
    </w:p>
    <w:p w14:paraId="7EF0EA6B" w14:textId="77777777" w:rsidR="00A17CE8" w:rsidRDefault="00000000">
      <w:pPr>
        <w:pStyle w:val="BodyA"/>
      </w:pPr>
      <w:r>
        <w:t xml:space="preserve">We’ve set the output format to be Word (see the </w:t>
      </w:r>
      <w:proofErr w:type="spellStart"/>
      <w:r>
        <w:rPr>
          <w:rFonts w:ascii="Courier New" w:hAnsi="Courier New"/>
          <w:color w:val="3366FF"/>
          <w:u w:color="3366FF"/>
        </w:rPr>
        <w:t>output_format</w:t>
      </w:r>
      <w:proofErr w:type="spellEnd"/>
      <w:r>
        <w:rPr>
          <w:rFonts w:ascii="Courier New" w:hAnsi="Courier New"/>
          <w:color w:val="3366FF"/>
          <w:u w:color="3366FF"/>
        </w:rPr>
        <w:t xml:space="preserve">: </w:t>
      </w:r>
      <w:proofErr w:type="spellStart"/>
      <w:r>
        <w:rPr>
          <w:rFonts w:ascii="Courier New" w:hAnsi="Courier New"/>
          <w:color w:val="3366FF"/>
          <w:u w:color="3366FF"/>
        </w:rPr>
        <w:t>word_document</w:t>
      </w:r>
      <w:proofErr w:type="spellEnd"/>
      <w:r>
        <w:t xml:space="preserve"> line), so you should now have a Word document. Some features were not visible in R Markdown but should appear in Word: the histogram, for example. This is because the R Markdown </w:t>
      </w:r>
      <w:r>
        <w:lastRenderedPageBreak/>
        <w:t>document doesn’t directly include this plot. Rather, it includes the code needed to produce the plot when knitted.</w:t>
      </w:r>
    </w:p>
    <w:p w14:paraId="7B5E15DC" w14:textId="77777777" w:rsidR="00A17CE8" w:rsidRDefault="00000000">
      <w:pPr>
        <w:pStyle w:val="BodyA"/>
      </w:pPr>
      <w:r>
        <w:t xml:space="preserve">It may seem convoluted to constantly knit R Markdown documents to Word, but this workflow allows us to update our reports at any point with new code or data. This ability is known as </w:t>
      </w:r>
      <w:r>
        <w:rPr>
          <w:i/>
          <w:iCs/>
          <w:color w:val="0000FF"/>
          <w:u w:color="0000FF"/>
        </w:rPr>
        <w:t>reproducibility</w:t>
      </w:r>
      <w:r>
        <w:t xml:space="preserve">, and it is central to the value of R Markdown. </w:t>
      </w:r>
    </w:p>
    <w:p w14:paraId="63799706" w14:textId="77777777" w:rsidR="00A17CE8" w:rsidRDefault="00000000">
      <w:pPr>
        <w:pStyle w:val="HeadA"/>
      </w:pPr>
      <w:bookmarkStart w:id="3" w:name="_Toc1"/>
      <w:bookmarkStart w:id="4" w:name="rmarkdowndocumentsstructure"/>
      <w:r>
        <w:t>Document Structure</w:t>
      </w:r>
      <w:bookmarkEnd w:id="3"/>
    </w:p>
    <w:p w14:paraId="4AA3B5FE" w14:textId="77777777" w:rsidR="00A17CE8" w:rsidRDefault="00000000">
      <w:pPr>
        <w:pStyle w:val="BodyA"/>
      </w:pPr>
      <w:r>
        <w:t>All R Markdown documents have three main pieces: one YAML section, multiple R code chunks, and sections of Markdown text. Figure 6-3 shows these parts of an R Markdown document.</w:t>
      </w:r>
    </w:p>
    <w:p w14:paraId="0589B1EF" w14:textId="77777777" w:rsidR="00A17CE8" w:rsidRDefault="00000000">
      <w:pPr>
        <w:pStyle w:val="GraphicSlug"/>
      </w:pPr>
      <w:r>
        <w:t>[F06003.png]</w:t>
      </w:r>
    </w:p>
    <w:p w14:paraId="0E7BDD71" w14:textId="77777777" w:rsidR="00A17CE8" w:rsidRDefault="00000000">
      <w:pPr>
        <w:pStyle w:val="CaptionedFigure"/>
      </w:pPr>
      <w:r>
        <w:rPr>
          <w:rFonts w:eastAsia="Arial Unicode MS" w:cs="Arial Unicode MS"/>
        </w:rPr>
        <w:t xml:space="preserve"> </w:t>
      </w:r>
      <w:r>
        <w:rPr>
          <w:noProof/>
        </w:rPr>
        <w:drawing>
          <wp:inline distT="0" distB="0" distL="0" distR="0" wp14:anchorId="078A09FA" wp14:editId="55AD6687">
            <wp:extent cx="5943600" cy="5651500"/>
            <wp:effectExtent l="0" t="0" r="0" b="0"/>
            <wp:docPr id="1073741827" name="officeArt object" descr="All of the pieces of an R Markdown document"/>
            <wp:cNvGraphicFramePr/>
            <a:graphic xmlns:a="http://schemas.openxmlformats.org/drawingml/2006/main">
              <a:graphicData uri="http://schemas.openxmlformats.org/drawingml/2006/picture">
                <pic:pic xmlns:pic="http://schemas.openxmlformats.org/drawingml/2006/picture">
                  <pic:nvPicPr>
                    <pic:cNvPr id="1073741827" name="All of the pieces of an R Markdown document" descr="All of the pieces of an R Markdown document"/>
                    <pic:cNvPicPr>
                      <a:picLocks noChangeAspect="1"/>
                    </pic:cNvPicPr>
                  </pic:nvPicPr>
                  <pic:blipFill>
                    <a:blip r:embed="rId9"/>
                    <a:stretch>
                      <a:fillRect/>
                    </a:stretch>
                  </pic:blipFill>
                  <pic:spPr>
                    <a:xfrm>
                      <a:off x="0" y="0"/>
                      <a:ext cx="5943600" cy="5651500"/>
                    </a:xfrm>
                    <a:prstGeom prst="rect">
                      <a:avLst/>
                    </a:prstGeom>
                    <a:ln w="12700" cap="flat">
                      <a:noFill/>
                      <a:miter lim="400000"/>
                    </a:ln>
                    <a:effectLst/>
                  </pic:spPr>
                </pic:pic>
              </a:graphicData>
            </a:graphic>
          </wp:inline>
        </w:drawing>
      </w:r>
    </w:p>
    <w:p w14:paraId="40EAF3B2" w14:textId="77777777" w:rsidR="00A17CE8" w:rsidRDefault="00000000">
      <w:pPr>
        <w:pStyle w:val="CaptionLine"/>
        <w:numPr>
          <w:ilvl w:val="4"/>
          <w:numId w:val="2"/>
        </w:numPr>
      </w:pPr>
      <w:r>
        <w:t>All pieces of an R Markdown document</w:t>
      </w:r>
    </w:p>
    <w:p w14:paraId="1093BD9F" w14:textId="77777777" w:rsidR="00A17CE8" w:rsidRDefault="00000000">
      <w:pPr>
        <w:pStyle w:val="BodyA"/>
      </w:pPr>
      <w:r>
        <w:lastRenderedPageBreak/>
        <w:t>Let’s take these pieces one at a time.</w:t>
      </w:r>
      <w:bookmarkEnd w:id="2"/>
      <w:bookmarkEnd w:id="4"/>
    </w:p>
    <w:p w14:paraId="0EDE3AF5" w14:textId="77777777" w:rsidR="00A17CE8" w:rsidRDefault="00000000">
      <w:pPr>
        <w:pStyle w:val="HeadB"/>
      </w:pPr>
      <w:bookmarkStart w:id="5" w:name="_Toc2"/>
      <w:bookmarkStart w:id="6" w:name="theyaml"/>
      <w:r>
        <w:t>The YAML Metadata</w:t>
      </w:r>
      <w:bookmarkEnd w:id="5"/>
    </w:p>
    <w:p w14:paraId="7E887356" w14:textId="77777777" w:rsidR="00A17CE8" w:rsidRDefault="00000000">
      <w:pPr>
        <w:pStyle w:val="BodyA"/>
      </w:pPr>
      <w:r>
        <w:t xml:space="preserve">The YAML section is the very beginning of an R Markdown document. (The name YAML comes from the recursive acronym </w:t>
      </w:r>
      <w:r>
        <w:rPr>
          <w:i/>
          <w:iCs/>
          <w:color w:val="0000FF"/>
          <w:u w:color="0000FF"/>
        </w:rPr>
        <w:t xml:space="preserve">YAML </w:t>
      </w:r>
      <w:proofErr w:type="spellStart"/>
      <w:r>
        <w:rPr>
          <w:i/>
          <w:iCs/>
          <w:color w:val="0000FF"/>
          <w:u w:color="0000FF"/>
        </w:rPr>
        <w:t>ain’t</w:t>
      </w:r>
      <w:proofErr w:type="spellEnd"/>
      <w:r>
        <w:rPr>
          <w:i/>
          <w:iCs/>
          <w:color w:val="0000FF"/>
          <w:u w:color="0000FF"/>
        </w:rPr>
        <w:t xml:space="preserve"> markup language</w:t>
      </w:r>
      <w:r>
        <w:t>, whose meaning isn’t important for our purposes.) Three dashes indicate its beginning and end, and the text inside of it contains metadata about the R Markdown document. Here is my YAML:</w:t>
      </w:r>
    </w:p>
    <w:p w14:paraId="53BD9C22" w14:textId="77777777" w:rsidR="00A17CE8" w:rsidRDefault="00000000">
      <w:pPr>
        <w:pStyle w:val="Code"/>
      </w:pPr>
      <w:r>
        <w:rPr>
          <w:sz w:val="17"/>
          <w:u w:color="000000"/>
        </w:rPr>
        <w:t>---</w:t>
      </w:r>
    </w:p>
    <w:p w14:paraId="2C1BA1CA" w14:textId="77777777" w:rsidR="00A17CE8" w:rsidRDefault="00000000">
      <w:pPr>
        <w:pStyle w:val="Code"/>
      </w:pPr>
      <w:r>
        <w:rPr>
          <w:sz w:val="17"/>
          <w:u w:color="000000"/>
        </w:rPr>
        <w:t>title: "Penguins Report"</w:t>
      </w:r>
    </w:p>
    <w:p w14:paraId="3B1A8944" w14:textId="77777777" w:rsidR="00A17CE8" w:rsidRDefault="00000000">
      <w:pPr>
        <w:pStyle w:val="Code"/>
      </w:pPr>
      <w:r>
        <w:rPr>
          <w:sz w:val="17"/>
          <w:u w:color="000000"/>
        </w:rPr>
        <w:t>author: "David Keyes"</w:t>
      </w:r>
    </w:p>
    <w:p w14:paraId="0410C91A" w14:textId="77777777" w:rsidR="00A17CE8" w:rsidRDefault="00000000">
      <w:pPr>
        <w:pStyle w:val="Code"/>
      </w:pPr>
      <w:r>
        <w:rPr>
          <w:sz w:val="17"/>
          <w:u w:color="000000"/>
        </w:rPr>
        <w:t>date: "2024-01-12"</w:t>
      </w:r>
    </w:p>
    <w:p w14:paraId="12FFA44B" w14:textId="77777777" w:rsidR="00A17CE8" w:rsidRDefault="00000000">
      <w:pPr>
        <w:pStyle w:val="Code"/>
      </w:pPr>
      <w:r>
        <w:rPr>
          <w:sz w:val="17"/>
          <w:u w:color="000000"/>
        </w:rPr>
        <w:t xml:space="preserve">output: </w:t>
      </w:r>
      <w:proofErr w:type="spellStart"/>
      <w:r>
        <w:rPr>
          <w:sz w:val="17"/>
          <w:u w:color="000000"/>
        </w:rPr>
        <w:t>word_document</w:t>
      </w:r>
      <w:proofErr w:type="spellEnd"/>
    </w:p>
    <w:p w14:paraId="744E8D69" w14:textId="77777777" w:rsidR="00A17CE8" w:rsidRDefault="00000000">
      <w:pPr>
        <w:pStyle w:val="Code"/>
        <w:rPr>
          <w:sz w:val="17"/>
        </w:rPr>
      </w:pPr>
      <w:r>
        <w:rPr>
          <w:sz w:val="17"/>
          <w:u w:color="000000"/>
        </w:rPr>
        <w:t>---</w:t>
      </w:r>
    </w:p>
    <w:p w14:paraId="0493EFE2" w14:textId="77777777" w:rsidR="00A17CE8" w:rsidRDefault="00000000">
      <w:pPr>
        <w:pStyle w:val="BodyA"/>
      </w:pPr>
      <w:r>
        <w:t xml:space="preserve">As you can see, it provides the title, author, date, and output format. All elements of the YAML are given in </w:t>
      </w:r>
      <w:r>
        <w:rPr>
          <w:i/>
          <w:iCs/>
          <w:color w:val="0000FF"/>
          <w:u w:color="0000FF"/>
        </w:rPr>
        <w:t>key: value</w:t>
      </w:r>
      <w:r>
        <w:t xml:space="preserve"> syntax, where key is the piece of metadata (for example, the title) followed by its value in quotes.</w:t>
      </w:r>
    </w:p>
    <w:p w14:paraId="3A665298" w14:textId="77777777" w:rsidR="00A17CE8" w:rsidRDefault="00000000">
      <w:pPr>
        <w:pStyle w:val="HeadB"/>
      </w:pPr>
      <w:bookmarkStart w:id="7" w:name="_Toc3"/>
      <w:bookmarkStart w:id="8" w:name="rcodechunks"/>
      <w:r>
        <w:t>The Code Chunks</w:t>
      </w:r>
      <w:bookmarkEnd w:id="7"/>
    </w:p>
    <w:p w14:paraId="027B727B" w14:textId="77777777" w:rsidR="00A17CE8" w:rsidRDefault="00000000">
      <w:pPr>
        <w:pStyle w:val="BodyA"/>
      </w:pPr>
      <w:r>
        <w:t xml:space="preserve">R Markdown documents have a different structure from the R script files you might be familiar with (those with </w:t>
      </w:r>
      <w:proofErr w:type="gramStart"/>
      <w:r>
        <w:t xml:space="preserve">the </w:t>
      </w:r>
      <w:r>
        <w:rPr>
          <w:i/>
          <w:iCs/>
          <w:color w:val="0000FF"/>
          <w:u w:color="0000FF"/>
        </w:rPr>
        <w:t>.R</w:t>
      </w:r>
      <w:proofErr w:type="gramEnd"/>
      <w:r>
        <w:rPr>
          <w:i/>
          <w:iCs/>
          <w:color w:val="0000FF"/>
          <w:u w:color="0000FF"/>
        </w:rPr>
        <w:t xml:space="preserve"> </w:t>
      </w:r>
      <w:r>
        <w:t>extension). R script files treat all content as code unless you comment out a line by putting a pound sign (</w:t>
      </w:r>
      <w:r>
        <w:rPr>
          <w:rFonts w:ascii="Courier New" w:hAnsi="Courier New"/>
          <w:color w:val="3366FF"/>
          <w:u w:color="3366FF"/>
        </w:rPr>
        <w:t>#</w:t>
      </w:r>
      <w:r>
        <w:t>) in front of it. In the following code, the first line is a comment while the second line is code.</w:t>
      </w:r>
    </w:p>
    <w:p w14:paraId="54E38351" w14:textId="77777777" w:rsidR="00A17CE8" w:rsidRDefault="00000000">
      <w:pPr>
        <w:pStyle w:val="Code"/>
      </w:pPr>
      <w:r>
        <w:t>```{r}</w:t>
      </w:r>
    </w:p>
    <w:p w14:paraId="3731A1D4" w14:textId="77777777" w:rsidR="00A17CE8" w:rsidRDefault="00000000">
      <w:pPr>
        <w:pStyle w:val="Code"/>
      </w:pPr>
      <w:r>
        <w:t># Import our data</w:t>
      </w:r>
    </w:p>
    <w:p w14:paraId="061A25F9" w14:textId="77777777" w:rsidR="00A17CE8" w:rsidRDefault="00000000">
      <w:pPr>
        <w:pStyle w:val="Code"/>
      </w:pPr>
      <w:r>
        <w:t xml:space="preserve">data &lt;- </w:t>
      </w:r>
      <w:proofErr w:type="spellStart"/>
      <w:r>
        <w:t>read_csv</w:t>
      </w:r>
      <w:proofErr w:type="spellEnd"/>
      <w:r>
        <w:t>("data.csv")</w:t>
      </w:r>
    </w:p>
    <w:p w14:paraId="342F80C6" w14:textId="77777777" w:rsidR="00A17CE8" w:rsidRDefault="00000000">
      <w:pPr>
        <w:pStyle w:val="Code"/>
      </w:pPr>
      <w:r>
        <w:t>```</w:t>
      </w:r>
    </w:p>
    <w:p w14:paraId="1D6BF211" w14:textId="77777777" w:rsidR="00A17CE8" w:rsidRDefault="00000000">
      <w:pPr>
        <w:pStyle w:val="BodyA"/>
      </w:pPr>
      <w:r>
        <w:t xml:space="preserve">In R Markdown, the situation is reversed. Everything after the YAML is treated as text unless we specify otherwise by creating what are known as </w:t>
      </w:r>
      <w:r>
        <w:rPr>
          <w:i/>
          <w:iCs/>
          <w:color w:val="0000FF"/>
          <w:u w:color="0000FF"/>
        </w:rPr>
        <w:t>code chunks</w:t>
      </w:r>
      <w:r>
        <w:t>. These start with three back ticks (</w:t>
      </w:r>
      <w:r>
        <w:rPr>
          <w:rFonts w:ascii="Courier New" w:hAnsi="Courier New"/>
          <w:color w:val="3366FF"/>
          <w:u w:color="3366FF"/>
        </w:rPr>
        <w:t>```</w:t>
      </w:r>
      <w:r>
        <w:t xml:space="preserve">), followed by the lowercase letter </w:t>
      </w:r>
      <w:r>
        <w:rPr>
          <w:i/>
          <w:iCs/>
          <w:color w:val="0000FF"/>
          <w:u w:color="0000FF"/>
        </w:rPr>
        <w:t xml:space="preserve">r </w:t>
      </w:r>
      <w:r>
        <w:t xml:space="preserve">surrounded by curly brackets </w:t>
      </w:r>
      <w:proofErr w:type="gramStart"/>
      <w:r>
        <w:t xml:space="preserve">( </w:t>
      </w:r>
      <w:r>
        <w:rPr>
          <w:rFonts w:ascii="Courier New" w:hAnsi="Courier New"/>
          <w:color w:val="3366FF"/>
          <w:u w:color="3366FF"/>
        </w:rPr>
        <w:t>{</w:t>
      </w:r>
      <w:proofErr w:type="gramEnd"/>
      <w:r>
        <w:rPr>
          <w:rFonts w:ascii="Courier New" w:hAnsi="Courier New"/>
          <w:color w:val="3366FF"/>
          <w:u w:color="3366FF"/>
        </w:rPr>
        <w:t>}</w:t>
      </w:r>
      <w:r>
        <w:t xml:space="preserve"> ). Another three back ticks indicate the end of the code chunk:</w:t>
      </w:r>
    </w:p>
    <w:p w14:paraId="51322A40" w14:textId="77777777" w:rsidR="00A17CE8" w:rsidRDefault="00000000">
      <w:pPr>
        <w:pStyle w:val="Code"/>
      </w:pPr>
      <w:r>
        <w:t>```{r}</w:t>
      </w:r>
    </w:p>
    <w:p w14:paraId="0C8BBC4F" w14:textId="77777777" w:rsidR="00A17CE8" w:rsidRDefault="00000000">
      <w:pPr>
        <w:pStyle w:val="Code"/>
      </w:pPr>
      <w:r>
        <w:t>library(tidyverse)</w:t>
      </w:r>
    </w:p>
    <w:p w14:paraId="67C3DB1E" w14:textId="77777777" w:rsidR="00A17CE8" w:rsidRDefault="00000000">
      <w:pPr>
        <w:pStyle w:val="Code"/>
      </w:pPr>
      <w:r>
        <w:t>```</w:t>
      </w:r>
    </w:p>
    <w:p w14:paraId="5FBA057B" w14:textId="77777777" w:rsidR="00A17CE8" w:rsidRDefault="00000000">
      <w:pPr>
        <w:pStyle w:val="BodyContinued"/>
      </w:pPr>
      <w:r>
        <w:t xml:space="preserve">If you’re working in RStudio, code chunks should have a light gray background. </w:t>
      </w:r>
    </w:p>
    <w:p w14:paraId="7E713BFC" w14:textId="77777777" w:rsidR="00A17CE8" w:rsidRDefault="00000000">
      <w:pPr>
        <w:pStyle w:val="BodyA"/>
      </w:pPr>
      <w:r>
        <w:t>Anything in the code chunk is treated as R code when we knit. For example, this code chunk will produce a histogram in the final Word document.</w:t>
      </w:r>
    </w:p>
    <w:p w14:paraId="59173FDC" w14:textId="77777777" w:rsidR="00A17CE8" w:rsidRDefault="00000000">
      <w:pPr>
        <w:pStyle w:val="Code"/>
      </w:pPr>
      <w:r>
        <w:rPr>
          <w:sz w:val="17"/>
          <w:u w:color="000000"/>
        </w:rPr>
        <w:t>```{r}</w:t>
      </w:r>
    </w:p>
    <w:p w14:paraId="6BF9CAF0" w14:textId="77777777" w:rsidR="00A17CE8" w:rsidRDefault="00000000">
      <w:pPr>
        <w:pStyle w:val="Code"/>
      </w:pPr>
      <w:r>
        <w:rPr>
          <w:sz w:val="17"/>
          <w:u w:color="000000"/>
        </w:rPr>
        <w:t xml:space="preserve">penguins %&gt;% </w:t>
      </w:r>
    </w:p>
    <w:p w14:paraId="68EB483B" w14:textId="77777777" w:rsidR="00A17CE8" w:rsidRDefault="00000000">
      <w:pPr>
        <w:pStyle w:val="Code"/>
      </w:pPr>
      <w:r>
        <w:rPr>
          <w:sz w:val="17"/>
          <w:u w:color="000000"/>
        </w:rPr>
        <w:t xml:space="preserve">  </w:t>
      </w:r>
      <w:proofErr w:type="gramStart"/>
      <w:r>
        <w:rPr>
          <w:sz w:val="17"/>
          <w:u w:color="000000"/>
        </w:rPr>
        <w:t>ggplot(</w:t>
      </w:r>
      <w:proofErr w:type="spellStart"/>
      <w:proofErr w:type="gramEnd"/>
      <w:r>
        <w:rPr>
          <w:sz w:val="17"/>
          <w:u w:color="000000"/>
        </w:rPr>
        <w:t>aes</w:t>
      </w:r>
      <w:proofErr w:type="spellEnd"/>
      <w:r>
        <w:rPr>
          <w:sz w:val="17"/>
          <w:u w:color="000000"/>
        </w:rPr>
        <w:t xml:space="preserve">(x = </w:t>
      </w:r>
      <w:proofErr w:type="spellStart"/>
      <w:r>
        <w:rPr>
          <w:sz w:val="17"/>
          <w:u w:color="000000"/>
        </w:rPr>
        <w:t>bill_length_mm</w:t>
      </w:r>
      <w:proofErr w:type="spellEnd"/>
      <w:r>
        <w:rPr>
          <w:sz w:val="17"/>
          <w:u w:color="000000"/>
        </w:rPr>
        <w:t>)) +</w:t>
      </w:r>
    </w:p>
    <w:p w14:paraId="253EE0C4" w14:textId="77777777" w:rsidR="00A17CE8" w:rsidRDefault="00000000">
      <w:pPr>
        <w:pStyle w:val="Code"/>
      </w:pPr>
      <w:r>
        <w:rPr>
          <w:sz w:val="17"/>
          <w:u w:color="000000"/>
        </w:rPr>
        <w:t xml:space="preserve">  </w:t>
      </w:r>
      <w:proofErr w:type="spellStart"/>
      <w:r>
        <w:rPr>
          <w:sz w:val="17"/>
          <w:u w:color="000000"/>
        </w:rPr>
        <w:t>geom_</w:t>
      </w:r>
      <w:proofErr w:type="gramStart"/>
      <w:r>
        <w:rPr>
          <w:sz w:val="17"/>
          <w:u w:color="000000"/>
        </w:rPr>
        <w:t>histogram</w:t>
      </w:r>
      <w:proofErr w:type="spellEnd"/>
      <w:r>
        <w:rPr>
          <w:sz w:val="17"/>
          <w:u w:color="000000"/>
        </w:rPr>
        <w:t>(</w:t>
      </w:r>
      <w:proofErr w:type="gramEnd"/>
      <w:r>
        <w:rPr>
          <w:sz w:val="17"/>
          <w:u w:color="000000"/>
        </w:rPr>
        <w:t>) +</w:t>
      </w:r>
    </w:p>
    <w:p w14:paraId="7841972A" w14:textId="77777777" w:rsidR="00A17CE8" w:rsidRDefault="00000000">
      <w:pPr>
        <w:pStyle w:val="Code"/>
      </w:pPr>
      <w:r>
        <w:rPr>
          <w:sz w:val="17"/>
          <w:u w:color="000000"/>
        </w:rPr>
        <w:t xml:space="preserve">  </w:t>
      </w:r>
      <w:proofErr w:type="spellStart"/>
      <w:r>
        <w:rPr>
          <w:sz w:val="17"/>
          <w:u w:color="000000"/>
        </w:rPr>
        <w:t>theme_</w:t>
      </w:r>
      <w:proofErr w:type="gramStart"/>
      <w:r>
        <w:rPr>
          <w:sz w:val="17"/>
          <w:u w:color="000000"/>
        </w:rPr>
        <w:t>minimal</w:t>
      </w:r>
      <w:proofErr w:type="spellEnd"/>
      <w:r>
        <w:rPr>
          <w:sz w:val="17"/>
          <w:u w:color="000000"/>
        </w:rPr>
        <w:t>(</w:t>
      </w:r>
      <w:proofErr w:type="gramEnd"/>
      <w:r>
        <w:rPr>
          <w:sz w:val="17"/>
          <w:u w:color="000000"/>
        </w:rPr>
        <w:t>)</w:t>
      </w:r>
    </w:p>
    <w:p w14:paraId="07512FE8" w14:textId="77777777" w:rsidR="00A17CE8" w:rsidRDefault="00000000">
      <w:pPr>
        <w:pStyle w:val="Code"/>
      </w:pPr>
      <w:r>
        <w:rPr>
          <w:sz w:val="17"/>
          <w:u w:color="000000"/>
        </w:rPr>
        <w:t>```</w:t>
      </w:r>
    </w:p>
    <w:p w14:paraId="50A77E51" w14:textId="77777777" w:rsidR="00A17CE8" w:rsidRDefault="00000000">
      <w:pPr>
        <w:pStyle w:val="BodyA"/>
      </w:pPr>
      <w:r>
        <w:t>The histogram made from this code can be seen in Figure 6-4.</w:t>
      </w:r>
    </w:p>
    <w:p w14:paraId="44A5DB9E" w14:textId="77777777" w:rsidR="00A17CE8" w:rsidRDefault="00000000">
      <w:pPr>
        <w:pStyle w:val="CaptionedFigure"/>
      </w:pPr>
      <w:r>
        <w:rPr>
          <w:noProof/>
        </w:rPr>
        <w:lastRenderedPageBreak/>
        <w:drawing>
          <wp:inline distT="0" distB="0" distL="0" distR="0" wp14:anchorId="78433769" wp14:editId="45B1A657">
            <wp:extent cx="4602684" cy="3682147"/>
            <wp:effectExtent l="0" t="0" r="0" b="0"/>
            <wp:docPr id="1073741828" name="officeArt object" descr="Figure 6.6: A simple histogram"/>
            <wp:cNvGraphicFramePr/>
            <a:graphic xmlns:a="http://schemas.openxmlformats.org/drawingml/2006/main">
              <a:graphicData uri="http://schemas.openxmlformats.org/drawingml/2006/picture">
                <pic:pic xmlns:pic="http://schemas.openxmlformats.org/drawingml/2006/picture">
                  <pic:nvPicPr>
                    <pic:cNvPr id="1073741828" name="Figure 6.6: A simple histogram" descr="Figure 6.6: A simple histogram"/>
                    <pic:cNvPicPr>
                      <a:picLocks noChangeAspect="1"/>
                    </pic:cNvPicPr>
                  </pic:nvPicPr>
                  <pic:blipFill>
                    <a:blip r:embed="rId10"/>
                    <a:stretch>
                      <a:fillRect/>
                    </a:stretch>
                  </pic:blipFill>
                  <pic:spPr>
                    <a:xfrm>
                      <a:off x="0" y="0"/>
                      <a:ext cx="4602684" cy="3682147"/>
                    </a:xfrm>
                    <a:prstGeom prst="rect">
                      <a:avLst/>
                    </a:prstGeom>
                    <a:ln w="12700" cap="flat">
                      <a:noFill/>
                      <a:miter lim="400000"/>
                    </a:ln>
                    <a:effectLst/>
                  </pic:spPr>
                </pic:pic>
              </a:graphicData>
            </a:graphic>
          </wp:inline>
        </w:drawing>
      </w:r>
    </w:p>
    <w:p w14:paraId="29E70F59" w14:textId="77777777" w:rsidR="00A17CE8" w:rsidRDefault="00000000">
      <w:pPr>
        <w:pStyle w:val="CaptionLine"/>
        <w:numPr>
          <w:ilvl w:val="4"/>
          <w:numId w:val="2"/>
        </w:numPr>
      </w:pPr>
      <w:r>
        <w:t>A simple histogram</w:t>
      </w:r>
      <w:bookmarkEnd w:id="6"/>
      <w:bookmarkEnd w:id="8"/>
    </w:p>
    <w:p w14:paraId="20447FBB" w14:textId="77777777" w:rsidR="00A17CE8" w:rsidRDefault="00000000">
      <w:pPr>
        <w:pStyle w:val="BodyA"/>
      </w:pPr>
      <w:bookmarkStart w:id="9" w:name="codechunkoptions"/>
      <w:r>
        <w:t xml:space="preserve">A special code chunk at the top of each R Markdown document, known as the </w:t>
      </w:r>
      <w:r>
        <w:rPr>
          <w:i/>
          <w:iCs/>
          <w:color w:val="0000FF"/>
          <w:u w:color="0000FF"/>
        </w:rPr>
        <w:t>setup code chunk</w:t>
      </w:r>
      <w:r>
        <w:t>, gives instructions for what should happen when knitting a document. It contains the following code chunk options:</w:t>
      </w:r>
    </w:p>
    <w:p w14:paraId="7EE4FDD3" w14:textId="77777777" w:rsidR="00A17CE8" w:rsidRDefault="00000000">
      <w:pPr>
        <w:pStyle w:val="RunInHead"/>
        <w:rPr>
          <w:rFonts w:ascii="Courier" w:eastAsia="Courier" w:hAnsi="Courier" w:cs="Courier"/>
          <w:color w:val="3366FF"/>
          <w:u w:color="3366FF"/>
        </w:rPr>
      </w:pPr>
      <w:r>
        <w:rPr>
          <w:rFonts w:ascii="Courier" w:hAnsi="Courier"/>
          <w:color w:val="3366FF"/>
          <w:u w:color="3366FF"/>
        </w:rPr>
        <w:t xml:space="preserve">echo </w:t>
      </w:r>
    </w:p>
    <w:p w14:paraId="31EA8023" w14:textId="77777777" w:rsidR="00A17CE8" w:rsidRDefault="00000000">
      <w:pPr>
        <w:pStyle w:val="RunInPara"/>
      </w:pPr>
      <w:r>
        <w:t>Do you want to show the code itself in the knitted document?</w:t>
      </w:r>
    </w:p>
    <w:p w14:paraId="0C429B8E" w14:textId="77777777" w:rsidR="00A17CE8" w:rsidRDefault="00000000">
      <w:pPr>
        <w:pStyle w:val="RunInHead"/>
        <w:rPr>
          <w:rFonts w:ascii="Courier" w:eastAsia="Courier" w:hAnsi="Courier" w:cs="Courier"/>
          <w:color w:val="3366FF"/>
          <w:u w:color="3366FF"/>
        </w:rPr>
      </w:pPr>
      <w:r>
        <w:rPr>
          <w:rFonts w:ascii="Courier" w:hAnsi="Courier"/>
          <w:color w:val="3366FF"/>
          <w:u w:color="3366FF"/>
        </w:rPr>
        <w:t>Include</w:t>
      </w:r>
    </w:p>
    <w:p w14:paraId="72564C15" w14:textId="77777777" w:rsidR="00A17CE8" w:rsidRDefault="00000000">
      <w:pPr>
        <w:pStyle w:val="RunInPara"/>
      </w:pPr>
      <w:r>
        <w:t>Do you want to show the output of the code chunk?</w:t>
      </w:r>
    </w:p>
    <w:p w14:paraId="73B1B5FD" w14:textId="77777777" w:rsidR="00A17CE8" w:rsidRDefault="00000000">
      <w:pPr>
        <w:pStyle w:val="RunInHead"/>
        <w:rPr>
          <w:rFonts w:ascii="Courier" w:eastAsia="Courier" w:hAnsi="Courier" w:cs="Courier"/>
          <w:color w:val="3366FF"/>
          <w:u w:color="3366FF"/>
        </w:rPr>
      </w:pPr>
      <w:r>
        <w:rPr>
          <w:rFonts w:ascii="Courier" w:hAnsi="Courier"/>
          <w:color w:val="3366FF"/>
          <w:u w:color="3366FF"/>
        </w:rPr>
        <w:t>Message</w:t>
      </w:r>
    </w:p>
    <w:p w14:paraId="039FAE90" w14:textId="77777777" w:rsidR="00A17CE8" w:rsidRDefault="00000000">
      <w:pPr>
        <w:pStyle w:val="RunInPara"/>
      </w:pPr>
      <w:r>
        <w:t xml:space="preserve">Do you want to include any messages that code might generate? For example, this message shows up when you run </w:t>
      </w:r>
      <w:r>
        <w:rPr>
          <w:rFonts w:ascii="Courier New" w:hAnsi="Courier New"/>
          <w:color w:val="3366FF"/>
          <w:u w:color="3366FF"/>
        </w:rPr>
        <w:t>library(tidyverse)</w:t>
      </w:r>
      <w:r>
        <w:t>:</w:t>
      </w:r>
    </w:p>
    <w:p w14:paraId="1FF88356" w14:textId="77777777" w:rsidR="00A17CE8" w:rsidRDefault="00000000">
      <w:pPr>
        <w:pStyle w:val="ListCode"/>
      </w:pPr>
      <w:r>
        <w:t>── Attaching core tidyverse packages ───── tidyverse 1.x.x──</w:t>
      </w:r>
    </w:p>
    <w:p w14:paraId="1BD3367D" w14:textId="77777777" w:rsidR="00A17CE8" w:rsidRDefault="00000000">
      <w:pPr>
        <w:pStyle w:val="ListCode"/>
      </w:pPr>
      <w:r>
        <w:rPr>
          <w:rFonts w:ascii="Segoe UI Symbol" w:eastAsia="Segoe UI Symbol" w:hAnsi="Segoe UI Symbol" w:cs="Segoe UI Symbol"/>
          <w:sz w:val="17"/>
        </w:rPr>
        <w:t>✔</w:t>
      </w:r>
      <w:r>
        <w:t xml:space="preserve"> </w:t>
      </w:r>
      <w:proofErr w:type="spellStart"/>
      <w:r>
        <w:t>dplyr</w:t>
      </w:r>
      <w:proofErr w:type="spellEnd"/>
      <w:r>
        <w:t xml:space="preserve">     1.x.x      </w:t>
      </w:r>
      <w:r>
        <w:rPr>
          <w:rFonts w:ascii="Segoe UI Symbol" w:eastAsia="Segoe UI Symbol" w:hAnsi="Segoe UI Symbol" w:cs="Segoe UI Symbol"/>
          <w:sz w:val="17"/>
        </w:rPr>
        <w:t>✔</w:t>
      </w:r>
      <w:r>
        <w:t xml:space="preserve"> </w:t>
      </w:r>
      <w:proofErr w:type="spellStart"/>
      <w:r>
        <w:t>readr</w:t>
      </w:r>
      <w:proofErr w:type="spellEnd"/>
      <w:r>
        <w:t xml:space="preserve">     2.x.x </w:t>
      </w:r>
    </w:p>
    <w:p w14:paraId="10DE0E63" w14:textId="77777777" w:rsidR="00A17CE8" w:rsidRDefault="00000000">
      <w:pPr>
        <w:pStyle w:val="ListCode"/>
      </w:pPr>
      <w:r>
        <w:rPr>
          <w:rFonts w:ascii="Segoe UI Symbol" w:eastAsia="Segoe UI Symbol" w:hAnsi="Segoe UI Symbol" w:cs="Segoe UI Symbol"/>
          <w:sz w:val="17"/>
        </w:rPr>
        <w:t>✔</w:t>
      </w:r>
      <w:r>
        <w:t xml:space="preserve"> </w:t>
      </w:r>
      <w:proofErr w:type="spellStart"/>
      <w:r>
        <w:t>forcats</w:t>
      </w:r>
      <w:proofErr w:type="spellEnd"/>
      <w:r>
        <w:t xml:space="preserve">   0.x.x      </w:t>
      </w:r>
      <w:r>
        <w:rPr>
          <w:rFonts w:ascii="Segoe UI Symbol" w:eastAsia="Segoe UI Symbol" w:hAnsi="Segoe UI Symbol" w:cs="Segoe UI Symbol"/>
          <w:sz w:val="17"/>
        </w:rPr>
        <w:t>✔</w:t>
      </w:r>
      <w:r>
        <w:t xml:space="preserve"> </w:t>
      </w:r>
      <w:proofErr w:type="spellStart"/>
      <w:r>
        <w:t>stringr</w:t>
      </w:r>
      <w:proofErr w:type="spellEnd"/>
      <w:r>
        <w:t xml:space="preserve">   1.x.x</w:t>
      </w:r>
    </w:p>
    <w:p w14:paraId="31DAAF8D" w14:textId="77777777" w:rsidR="00A17CE8" w:rsidRDefault="00000000">
      <w:pPr>
        <w:pStyle w:val="ListCode"/>
      </w:pPr>
      <w:r>
        <w:rPr>
          <w:rFonts w:ascii="Segoe UI Symbol" w:eastAsia="Segoe UI Symbol" w:hAnsi="Segoe UI Symbol" w:cs="Segoe UI Symbol"/>
          <w:sz w:val="17"/>
        </w:rPr>
        <w:t>✔</w:t>
      </w:r>
      <w:r>
        <w:t xml:space="preserve"> ggplot2   3.x.x      </w:t>
      </w:r>
      <w:r>
        <w:rPr>
          <w:rFonts w:ascii="Segoe UI Symbol" w:eastAsia="Segoe UI Symbol" w:hAnsi="Segoe UI Symbol" w:cs="Segoe UI Symbol"/>
          <w:sz w:val="17"/>
        </w:rPr>
        <w:t>✔</w:t>
      </w:r>
      <w:r>
        <w:t xml:space="preserve"> </w:t>
      </w:r>
      <w:proofErr w:type="spellStart"/>
      <w:r>
        <w:t>tibble</w:t>
      </w:r>
      <w:proofErr w:type="spellEnd"/>
      <w:r>
        <w:t xml:space="preserve">    3.x.x</w:t>
      </w:r>
    </w:p>
    <w:p w14:paraId="2D8D87EB" w14:textId="77777777" w:rsidR="00A17CE8" w:rsidRDefault="00000000">
      <w:pPr>
        <w:pStyle w:val="ListCode"/>
      </w:pPr>
      <w:r>
        <w:rPr>
          <w:rFonts w:ascii="Segoe UI Symbol" w:eastAsia="Segoe UI Symbol" w:hAnsi="Segoe UI Symbol" w:cs="Segoe UI Symbol"/>
          <w:sz w:val="17"/>
        </w:rPr>
        <w:t>✔</w:t>
      </w:r>
      <w:r>
        <w:t xml:space="preserve"> </w:t>
      </w:r>
      <w:proofErr w:type="spellStart"/>
      <w:r>
        <w:t>lubridate</w:t>
      </w:r>
      <w:proofErr w:type="spellEnd"/>
      <w:r>
        <w:t xml:space="preserve"> 1.x.x      </w:t>
      </w:r>
      <w:r>
        <w:rPr>
          <w:rFonts w:ascii="Segoe UI Symbol" w:eastAsia="Segoe UI Symbol" w:hAnsi="Segoe UI Symbol" w:cs="Segoe UI Symbol"/>
          <w:sz w:val="17"/>
        </w:rPr>
        <w:t>✔</w:t>
      </w:r>
      <w:r>
        <w:t xml:space="preserve"> </w:t>
      </w:r>
      <w:proofErr w:type="spellStart"/>
      <w:r>
        <w:t>tidyr</w:t>
      </w:r>
      <w:proofErr w:type="spellEnd"/>
      <w:r>
        <w:t xml:space="preserve">     1.x.x</w:t>
      </w:r>
    </w:p>
    <w:p w14:paraId="29A41817" w14:textId="77777777" w:rsidR="00A17CE8" w:rsidRDefault="00000000">
      <w:pPr>
        <w:pStyle w:val="ListCode"/>
      </w:pPr>
      <w:r>
        <w:rPr>
          <w:rFonts w:ascii="Segoe UI Symbol" w:eastAsia="Segoe UI Symbol" w:hAnsi="Segoe UI Symbol" w:cs="Segoe UI Symbol"/>
          <w:sz w:val="17"/>
        </w:rPr>
        <w:t>✔</w:t>
      </w:r>
      <w:r>
        <w:t xml:space="preserve"> </w:t>
      </w:r>
      <w:proofErr w:type="spellStart"/>
      <w:r>
        <w:t>purrr</w:t>
      </w:r>
      <w:proofErr w:type="spellEnd"/>
      <w:r>
        <w:t xml:space="preserve">     1.x.x      </w:t>
      </w:r>
    </w:p>
    <w:p w14:paraId="173CFC68" w14:textId="77777777" w:rsidR="00A17CE8" w:rsidRDefault="00000000">
      <w:pPr>
        <w:pStyle w:val="ListCode"/>
      </w:pPr>
      <w:r>
        <w:t xml:space="preserve">── Conflicts───── </w:t>
      </w:r>
      <w:proofErr w:type="spellStart"/>
      <w:r>
        <w:t>tidyverse_</w:t>
      </w:r>
      <w:proofErr w:type="gramStart"/>
      <w:r>
        <w:t>conflicts</w:t>
      </w:r>
      <w:proofErr w:type="spellEnd"/>
      <w:r>
        <w:t>(</w:t>
      </w:r>
      <w:proofErr w:type="gramEnd"/>
      <w:r>
        <w:t>) ──</w:t>
      </w:r>
    </w:p>
    <w:p w14:paraId="19ABD14A" w14:textId="77777777" w:rsidR="00A17CE8" w:rsidRDefault="00000000">
      <w:pPr>
        <w:pStyle w:val="ListCode"/>
      </w:pPr>
      <w:r>
        <w:rPr>
          <w:rFonts w:ascii="Segoe UI Symbol" w:eastAsia="Segoe UI Symbol" w:hAnsi="Segoe UI Symbol" w:cs="Segoe UI Symbol"/>
          <w:sz w:val="17"/>
        </w:rPr>
        <w:t>✖</w:t>
      </w:r>
      <w:r>
        <w:t xml:space="preserve"> </w:t>
      </w:r>
      <w:proofErr w:type="spellStart"/>
      <w:proofErr w:type="gramStart"/>
      <w:r>
        <w:t>dplyr</w:t>
      </w:r>
      <w:proofErr w:type="spellEnd"/>
      <w:r>
        <w:t>::</w:t>
      </w:r>
      <w:proofErr w:type="gramEnd"/>
      <w:r>
        <w:t>filter() masks stats::filter()</w:t>
      </w:r>
    </w:p>
    <w:p w14:paraId="6F88BD80" w14:textId="77777777" w:rsidR="00A17CE8" w:rsidRDefault="00000000">
      <w:pPr>
        <w:pStyle w:val="ListCode"/>
      </w:pPr>
      <w:r>
        <w:rPr>
          <w:rFonts w:ascii="Segoe UI Symbol" w:eastAsia="Segoe UI Symbol" w:hAnsi="Segoe UI Symbol" w:cs="Segoe UI Symbol"/>
          <w:sz w:val="17"/>
        </w:rPr>
        <w:t>✖</w:t>
      </w:r>
      <w:r>
        <w:t xml:space="preserve"> </w:t>
      </w:r>
      <w:proofErr w:type="spellStart"/>
      <w:proofErr w:type="gramStart"/>
      <w:r>
        <w:t>dplyr</w:t>
      </w:r>
      <w:proofErr w:type="spellEnd"/>
      <w:r>
        <w:t>::</w:t>
      </w:r>
      <w:proofErr w:type="gramEnd"/>
      <w:r>
        <w:t>lag()    masks stats::lag()</w:t>
      </w:r>
    </w:p>
    <w:p w14:paraId="6BDACB7D" w14:textId="77777777" w:rsidR="00A17CE8" w:rsidRDefault="00000000">
      <w:pPr>
        <w:pStyle w:val="RunInHead"/>
      </w:pPr>
      <w:r>
        <w:rPr>
          <w:rFonts w:ascii="Courier New" w:hAnsi="Courier New"/>
          <w:color w:val="3366FF"/>
          <w:u w:color="3366FF"/>
        </w:rPr>
        <w:t>warning</w:t>
      </w:r>
      <w:r>
        <w:t xml:space="preserve"> </w:t>
      </w:r>
    </w:p>
    <w:p w14:paraId="43BD5B25" w14:textId="77777777" w:rsidR="00A17CE8" w:rsidRDefault="00000000">
      <w:pPr>
        <w:pStyle w:val="RunInPara"/>
      </w:pPr>
      <w:r>
        <w:t xml:space="preserve">Do you want to include any messages that the code might generate? For example, here is the message you get when creating a histogram using </w:t>
      </w:r>
      <w:proofErr w:type="spellStart"/>
      <w:r>
        <w:rPr>
          <w:rFonts w:ascii="Courier New" w:hAnsi="Courier New"/>
          <w:color w:val="3366FF"/>
          <w:u w:color="3366FF"/>
        </w:rPr>
        <w:t>geom_</w:t>
      </w:r>
      <w:proofErr w:type="gramStart"/>
      <w:r>
        <w:rPr>
          <w:rFonts w:ascii="Courier New" w:hAnsi="Courier New"/>
          <w:color w:val="3366FF"/>
          <w:u w:color="3366FF"/>
        </w:rPr>
        <w:t>histogram</w:t>
      </w:r>
      <w:proofErr w:type="spellEnd"/>
      <w:r>
        <w:rPr>
          <w:rFonts w:ascii="Courier New" w:hAnsi="Courier New"/>
          <w:color w:val="3366FF"/>
          <w:u w:color="3366FF"/>
        </w:rPr>
        <w:t>(</w:t>
      </w:r>
      <w:proofErr w:type="gramEnd"/>
      <w:r>
        <w:rPr>
          <w:rFonts w:ascii="Courier New" w:hAnsi="Courier New"/>
          <w:color w:val="3366FF"/>
          <w:u w:color="3366FF"/>
        </w:rPr>
        <w:t>)</w:t>
      </w:r>
      <w:r>
        <w:t>:</w:t>
      </w:r>
    </w:p>
    <w:p w14:paraId="525E6119" w14:textId="77777777" w:rsidR="00A17CE8" w:rsidRDefault="00000000">
      <w:pPr>
        <w:pStyle w:val="ListCode"/>
      </w:pPr>
      <w:r>
        <w:t>`</w:t>
      </w:r>
      <w:proofErr w:type="spellStart"/>
      <w:r>
        <w:t>stat_</w:t>
      </w:r>
      <w:proofErr w:type="gramStart"/>
      <w:r>
        <w:t>bin</w:t>
      </w:r>
      <w:proofErr w:type="spellEnd"/>
      <w:r>
        <w:t>(</w:t>
      </w:r>
      <w:proofErr w:type="gramEnd"/>
      <w:r>
        <w:t>)` using `bins = 30`. Pick better value with `</w:t>
      </w:r>
      <w:proofErr w:type="spellStart"/>
      <w:r>
        <w:t>binwidth</w:t>
      </w:r>
      <w:proofErr w:type="spellEnd"/>
      <w:r>
        <w:t>`.</w:t>
      </w:r>
    </w:p>
    <w:p w14:paraId="09BFE0F0" w14:textId="77777777" w:rsidR="00A17CE8" w:rsidRDefault="00000000">
      <w:pPr>
        <w:pStyle w:val="BodyA"/>
      </w:pPr>
      <w:r>
        <w:lastRenderedPageBreak/>
        <w:t xml:space="preserve">In cases where you’re using R Markdown to generate a report for a non-R user, you likely want to hide the code, messages, and warnings but show the output (which would include any visualizations you generate). To do this, create a </w:t>
      </w:r>
      <w:r>
        <w:rPr>
          <w:rFonts w:ascii="Courier New" w:hAnsi="Courier New"/>
          <w:color w:val="3366FF"/>
          <w:u w:color="3366FF"/>
        </w:rPr>
        <w:t>setup</w:t>
      </w:r>
      <w:r>
        <w:t xml:space="preserve"> code chunk that looks like this:</w:t>
      </w:r>
    </w:p>
    <w:p w14:paraId="21251D66" w14:textId="77777777" w:rsidR="00A17CE8" w:rsidRDefault="00000000">
      <w:pPr>
        <w:pStyle w:val="Code"/>
      </w:pPr>
      <w:r>
        <w:rPr>
          <w:sz w:val="17"/>
          <w:u w:color="000000"/>
        </w:rPr>
        <w:t>``</w:t>
      </w:r>
      <w:proofErr w:type="gramStart"/>
      <w:r>
        <w:rPr>
          <w:sz w:val="17"/>
          <w:u w:color="000000"/>
        </w:rPr>
        <w:t>`{</w:t>
      </w:r>
      <w:proofErr w:type="gramEnd"/>
      <w:r>
        <w:rPr>
          <w:sz w:val="17"/>
          <w:u w:color="000000"/>
        </w:rPr>
        <w:t>r setup, include = FALSE}</w:t>
      </w:r>
    </w:p>
    <w:p w14:paraId="27E58D1A" w14:textId="77777777" w:rsidR="00A17CE8" w:rsidRDefault="00000000">
      <w:pPr>
        <w:pStyle w:val="Code"/>
      </w:pPr>
      <w:proofErr w:type="spellStart"/>
      <w:proofErr w:type="gramStart"/>
      <w:r>
        <w:rPr>
          <w:sz w:val="17"/>
          <w:u w:color="000000"/>
        </w:rPr>
        <w:t>knitr</w:t>
      </w:r>
      <w:proofErr w:type="spellEnd"/>
      <w:r>
        <w:rPr>
          <w:sz w:val="17"/>
          <w:u w:color="000000"/>
        </w:rPr>
        <w:t>::</w:t>
      </w:r>
      <w:proofErr w:type="spellStart"/>
      <w:proofErr w:type="gramEnd"/>
      <w:r>
        <w:rPr>
          <w:sz w:val="17"/>
          <w:u w:color="000000"/>
        </w:rPr>
        <w:t>opts_chunk$set</w:t>
      </w:r>
      <w:proofErr w:type="spellEnd"/>
      <w:r>
        <w:rPr>
          <w:sz w:val="17"/>
          <w:u w:color="000000"/>
        </w:rPr>
        <w:t xml:space="preserve">(include = TRUE, </w:t>
      </w:r>
    </w:p>
    <w:p w14:paraId="2C62D705" w14:textId="77777777" w:rsidR="00A17CE8" w:rsidRDefault="00000000">
      <w:pPr>
        <w:pStyle w:val="Code"/>
      </w:pPr>
      <w:r>
        <w:rPr>
          <w:sz w:val="17"/>
          <w:u w:color="000000"/>
        </w:rPr>
        <w:t xml:space="preserve">                      echo = FALSE,</w:t>
      </w:r>
    </w:p>
    <w:p w14:paraId="66DF939C" w14:textId="77777777" w:rsidR="00A17CE8" w:rsidRDefault="00000000">
      <w:pPr>
        <w:pStyle w:val="Code"/>
      </w:pPr>
      <w:r>
        <w:rPr>
          <w:sz w:val="17"/>
          <w:u w:color="000000"/>
        </w:rPr>
        <w:t xml:space="preserve">                      message = FALSE,</w:t>
      </w:r>
    </w:p>
    <w:p w14:paraId="2A2EBBBD" w14:textId="77777777" w:rsidR="00A17CE8" w:rsidRDefault="00000000">
      <w:pPr>
        <w:pStyle w:val="Code"/>
      </w:pPr>
      <w:r>
        <w:rPr>
          <w:sz w:val="17"/>
          <w:u w:color="000000"/>
        </w:rPr>
        <w:t xml:space="preserve">                      warning = FALSE)</w:t>
      </w:r>
    </w:p>
    <w:p w14:paraId="5DE502FF" w14:textId="77777777" w:rsidR="00A17CE8" w:rsidRDefault="00000000">
      <w:pPr>
        <w:pStyle w:val="Code"/>
      </w:pPr>
      <w:r>
        <w:rPr>
          <w:sz w:val="17"/>
          <w:u w:color="000000"/>
        </w:rPr>
        <w:t>```</w:t>
      </w:r>
    </w:p>
    <w:p w14:paraId="35B0D976" w14:textId="77777777" w:rsidR="00A17CE8" w:rsidRDefault="00000000">
      <w:pPr>
        <w:pStyle w:val="BodyA"/>
      </w:pPr>
      <w:r>
        <w:t xml:space="preserve">The </w:t>
      </w:r>
      <w:r>
        <w:rPr>
          <w:rFonts w:ascii="Courier New" w:hAnsi="Courier New"/>
          <w:color w:val="3366FF"/>
          <w:u w:color="3366FF"/>
        </w:rPr>
        <w:t>include = FALSE</w:t>
      </w:r>
      <w:r>
        <w:t xml:space="preserve"> option on the first line applies to the setup code chunk itself. It tells R Markdown to not include the output of the setup code chunk on knitting. The options within </w:t>
      </w:r>
      <w:proofErr w:type="spellStart"/>
      <w:proofErr w:type="gramStart"/>
      <w:r>
        <w:rPr>
          <w:rFonts w:ascii="Courier New" w:hAnsi="Courier New"/>
          <w:color w:val="3366FF"/>
          <w:u w:color="3366FF"/>
        </w:rPr>
        <w:t>knitr</w:t>
      </w:r>
      <w:proofErr w:type="spellEnd"/>
      <w:r>
        <w:rPr>
          <w:rFonts w:ascii="Courier New" w:hAnsi="Courier New"/>
          <w:color w:val="3366FF"/>
          <w:u w:color="3366FF"/>
        </w:rPr>
        <w:t>::</w:t>
      </w:r>
      <w:proofErr w:type="spellStart"/>
      <w:proofErr w:type="gramEnd"/>
      <w:r>
        <w:rPr>
          <w:rFonts w:ascii="Courier New" w:hAnsi="Courier New"/>
          <w:color w:val="3366FF"/>
          <w:u w:color="3366FF"/>
        </w:rPr>
        <w:t>opts_chunk$set</w:t>
      </w:r>
      <w:proofErr w:type="spellEnd"/>
      <w:r>
        <w:rPr>
          <w:rFonts w:ascii="Courier New" w:hAnsi="Courier New"/>
          <w:color w:val="3366FF"/>
          <w:u w:color="3366FF"/>
        </w:rPr>
        <w:t xml:space="preserve">() </w:t>
      </w:r>
      <w:r>
        <w:t xml:space="preserve">apply to all future code chunks. However, you can also override these global code chunk options on individual chunks. If I wanted my Word document to show both the plot itself and the code used to make it, I could set </w:t>
      </w:r>
      <w:r>
        <w:rPr>
          <w:rFonts w:ascii="Courier New" w:hAnsi="Courier New"/>
          <w:color w:val="3366FF"/>
          <w:u w:color="3366FF"/>
        </w:rPr>
        <w:t>echo = TRUE</w:t>
      </w:r>
      <w:r>
        <w:t xml:space="preserve"> for that code chunk only:</w:t>
      </w:r>
    </w:p>
    <w:p w14:paraId="5C936220" w14:textId="77777777" w:rsidR="00A17CE8" w:rsidRDefault="00000000">
      <w:pPr>
        <w:pStyle w:val="Code"/>
      </w:pPr>
      <w:r>
        <w:rPr>
          <w:sz w:val="17"/>
          <w:u w:color="000000"/>
        </w:rPr>
        <w:t>``</w:t>
      </w:r>
      <w:proofErr w:type="gramStart"/>
      <w:r>
        <w:rPr>
          <w:sz w:val="17"/>
          <w:u w:color="000000"/>
        </w:rPr>
        <w:t>`{</w:t>
      </w:r>
      <w:proofErr w:type="gramEnd"/>
      <w:r>
        <w:rPr>
          <w:sz w:val="17"/>
          <w:u w:color="000000"/>
        </w:rPr>
        <w:t>r echo = TRUE}</w:t>
      </w:r>
    </w:p>
    <w:p w14:paraId="1D2852CC" w14:textId="77777777" w:rsidR="00A17CE8" w:rsidRDefault="00000000">
      <w:pPr>
        <w:pStyle w:val="Code"/>
      </w:pPr>
      <w:r>
        <w:rPr>
          <w:sz w:val="17"/>
          <w:u w:color="000000"/>
        </w:rPr>
        <w:t xml:space="preserve">penguins %&gt;% </w:t>
      </w:r>
    </w:p>
    <w:p w14:paraId="2EFD288A" w14:textId="77777777" w:rsidR="00A17CE8" w:rsidRDefault="00000000">
      <w:pPr>
        <w:pStyle w:val="Code"/>
      </w:pPr>
      <w:r>
        <w:rPr>
          <w:sz w:val="17"/>
          <w:u w:color="000000"/>
        </w:rPr>
        <w:t xml:space="preserve">  </w:t>
      </w:r>
      <w:proofErr w:type="gramStart"/>
      <w:r>
        <w:rPr>
          <w:sz w:val="17"/>
          <w:u w:color="000000"/>
        </w:rPr>
        <w:t>ggplot(</w:t>
      </w:r>
      <w:proofErr w:type="spellStart"/>
      <w:proofErr w:type="gramEnd"/>
      <w:r>
        <w:rPr>
          <w:sz w:val="17"/>
          <w:u w:color="000000"/>
        </w:rPr>
        <w:t>aes</w:t>
      </w:r>
      <w:proofErr w:type="spellEnd"/>
      <w:r>
        <w:rPr>
          <w:sz w:val="17"/>
          <w:u w:color="000000"/>
        </w:rPr>
        <w:t xml:space="preserve">(x = </w:t>
      </w:r>
      <w:proofErr w:type="spellStart"/>
      <w:r>
        <w:rPr>
          <w:sz w:val="17"/>
          <w:u w:color="000000"/>
        </w:rPr>
        <w:t>bill_length_mm</w:t>
      </w:r>
      <w:proofErr w:type="spellEnd"/>
      <w:r>
        <w:rPr>
          <w:sz w:val="17"/>
          <w:u w:color="000000"/>
        </w:rPr>
        <w:t>)) +</w:t>
      </w:r>
    </w:p>
    <w:p w14:paraId="4108F419" w14:textId="77777777" w:rsidR="00A17CE8" w:rsidRDefault="00000000">
      <w:pPr>
        <w:pStyle w:val="Code"/>
      </w:pPr>
      <w:r>
        <w:rPr>
          <w:sz w:val="17"/>
          <w:u w:color="000000"/>
        </w:rPr>
        <w:t xml:space="preserve">  </w:t>
      </w:r>
      <w:proofErr w:type="spellStart"/>
      <w:r>
        <w:rPr>
          <w:sz w:val="17"/>
          <w:u w:color="000000"/>
        </w:rPr>
        <w:t>geom_</w:t>
      </w:r>
      <w:proofErr w:type="gramStart"/>
      <w:r>
        <w:rPr>
          <w:sz w:val="17"/>
          <w:u w:color="000000"/>
        </w:rPr>
        <w:t>histogram</w:t>
      </w:r>
      <w:proofErr w:type="spellEnd"/>
      <w:r>
        <w:rPr>
          <w:sz w:val="17"/>
          <w:u w:color="000000"/>
        </w:rPr>
        <w:t>(</w:t>
      </w:r>
      <w:proofErr w:type="gramEnd"/>
      <w:r>
        <w:rPr>
          <w:sz w:val="17"/>
          <w:u w:color="000000"/>
        </w:rPr>
        <w:t>) +</w:t>
      </w:r>
    </w:p>
    <w:p w14:paraId="0F89453E" w14:textId="77777777" w:rsidR="00A17CE8" w:rsidRDefault="00000000">
      <w:pPr>
        <w:pStyle w:val="Code"/>
      </w:pPr>
      <w:r>
        <w:rPr>
          <w:sz w:val="17"/>
          <w:u w:color="000000"/>
        </w:rPr>
        <w:t xml:space="preserve">  </w:t>
      </w:r>
      <w:proofErr w:type="spellStart"/>
      <w:r>
        <w:rPr>
          <w:sz w:val="17"/>
          <w:u w:color="000000"/>
        </w:rPr>
        <w:t>theme_</w:t>
      </w:r>
      <w:proofErr w:type="gramStart"/>
      <w:r>
        <w:rPr>
          <w:sz w:val="17"/>
          <w:u w:color="000000"/>
        </w:rPr>
        <w:t>minimal</w:t>
      </w:r>
      <w:proofErr w:type="spellEnd"/>
      <w:r>
        <w:rPr>
          <w:sz w:val="17"/>
          <w:u w:color="000000"/>
        </w:rPr>
        <w:t>(</w:t>
      </w:r>
      <w:proofErr w:type="gramEnd"/>
      <w:r>
        <w:rPr>
          <w:sz w:val="17"/>
          <w:u w:color="000000"/>
        </w:rPr>
        <w:t>)</w:t>
      </w:r>
    </w:p>
    <w:p w14:paraId="20320D0E" w14:textId="77777777" w:rsidR="00A17CE8" w:rsidRDefault="00000000">
      <w:pPr>
        <w:pStyle w:val="Code"/>
        <w:rPr>
          <w:sz w:val="17"/>
        </w:rPr>
      </w:pPr>
      <w:r>
        <w:rPr>
          <w:sz w:val="17"/>
          <w:u w:color="000000"/>
        </w:rPr>
        <w:t>```</w:t>
      </w:r>
    </w:p>
    <w:p w14:paraId="3B2B8809" w14:textId="77777777" w:rsidR="00A17CE8" w:rsidRDefault="00000000">
      <w:pPr>
        <w:pStyle w:val="BodyA"/>
      </w:pPr>
      <w:r>
        <w:t xml:space="preserve">Because </w:t>
      </w:r>
      <w:r>
        <w:rPr>
          <w:rFonts w:ascii="Courier New" w:hAnsi="Courier New"/>
          <w:color w:val="3366FF"/>
          <w:u w:color="3366FF"/>
        </w:rPr>
        <w:t>include</w:t>
      </w:r>
      <w:r>
        <w:t xml:space="preserve"> is already set to </w:t>
      </w:r>
      <w:r>
        <w:rPr>
          <w:rFonts w:ascii="Courier New" w:hAnsi="Courier New"/>
          <w:color w:val="3366FF"/>
          <w:u w:color="3366FF"/>
        </w:rPr>
        <w:t>TRUE</w:t>
      </w:r>
      <w:r>
        <w:t xml:space="preserve"> within </w:t>
      </w:r>
      <w:proofErr w:type="spellStart"/>
      <w:proofErr w:type="gramStart"/>
      <w:r>
        <w:rPr>
          <w:rFonts w:ascii="Courier New" w:hAnsi="Courier New"/>
          <w:color w:val="3366FF"/>
          <w:u w:color="3366FF"/>
        </w:rPr>
        <w:t>knitr</w:t>
      </w:r>
      <w:proofErr w:type="spellEnd"/>
      <w:r>
        <w:rPr>
          <w:rFonts w:ascii="Courier New" w:hAnsi="Courier New"/>
          <w:color w:val="3366FF"/>
          <w:u w:color="3366FF"/>
        </w:rPr>
        <w:t>::</w:t>
      </w:r>
      <w:proofErr w:type="spellStart"/>
      <w:proofErr w:type="gramEnd"/>
      <w:r>
        <w:rPr>
          <w:rFonts w:ascii="Courier New" w:hAnsi="Courier New"/>
          <w:color w:val="3366FF"/>
          <w:u w:color="3366FF"/>
        </w:rPr>
        <w:t>opts_chunk$set</w:t>
      </w:r>
      <w:proofErr w:type="spellEnd"/>
      <w:r>
        <w:rPr>
          <w:rFonts w:ascii="Courier New" w:hAnsi="Courier New"/>
          <w:color w:val="3366FF"/>
          <w:u w:color="3366FF"/>
        </w:rPr>
        <w:t xml:space="preserve">() </w:t>
      </w:r>
      <w:r>
        <w:t xml:space="preserve">in the </w:t>
      </w:r>
      <w:r>
        <w:rPr>
          <w:rFonts w:ascii="Courier New" w:hAnsi="Courier New"/>
          <w:color w:val="3366FF"/>
          <w:u w:color="3366FF"/>
        </w:rPr>
        <w:t>setup</w:t>
      </w:r>
      <w:r>
        <w:t xml:space="preserve"> code chunk, I don’t need to specify it again.</w:t>
      </w:r>
    </w:p>
    <w:p w14:paraId="100E92B8" w14:textId="77777777" w:rsidR="00A17CE8" w:rsidRDefault="00000000">
      <w:pPr>
        <w:pStyle w:val="HeadB"/>
      </w:pPr>
      <w:bookmarkStart w:id="10" w:name="_Toc4"/>
      <w:bookmarkStart w:id="11" w:name="markdowntext"/>
      <w:r>
        <w:t>Markdown Text</w:t>
      </w:r>
      <w:bookmarkEnd w:id="10"/>
    </w:p>
    <w:p w14:paraId="1A1F6155" w14:textId="77777777" w:rsidR="00A17CE8" w:rsidRDefault="00000000">
      <w:pPr>
        <w:pStyle w:val="BodyA"/>
      </w:pPr>
      <w:r>
        <w:t xml:space="preserve">Markdown is a way to style plain text. If you were writing directly in Word, you could just press the B button to make text bold, for example, but R doesn’t have such a button. If you want your knitted Word document to include bold text, you need to use Markdown indicate this in the document. </w:t>
      </w:r>
    </w:p>
    <w:p w14:paraId="40E5AE1B" w14:textId="77777777" w:rsidR="00A17CE8" w:rsidRDefault="00000000">
      <w:pPr>
        <w:pStyle w:val="BodyA"/>
      </w:pPr>
      <w:r>
        <w:t>Markdown text sections (which have a white background in R Studio) will be converted into formatted text in the Word document after knitting. Figure 6-5 highlights the equivalent sections in our R Markdown and Word documents.</w:t>
      </w:r>
    </w:p>
    <w:p w14:paraId="46550C70" w14:textId="77777777" w:rsidR="00A17CE8" w:rsidRDefault="00000000">
      <w:pPr>
        <w:pStyle w:val="GraphicSlug"/>
      </w:pPr>
      <w:r>
        <w:t>[F06005.png]</w:t>
      </w:r>
    </w:p>
    <w:p w14:paraId="47CAFB3B" w14:textId="77777777" w:rsidR="00A17CE8" w:rsidRDefault="00000000">
      <w:pPr>
        <w:pStyle w:val="CaptionedFigure"/>
      </w:pPr>
      <w:r>
        <w:rPr>
          <w:rFonts w:eastAsia="Arial Unicode MS" w:cs="Arial Unicode MS"/>
        </w:rPr>
        <w:lastRenderedPageBreak/>
        <w:t xml:space="preserve"> </w:t>
      </w:r>
      <w:r>
        <w:rPr>
          <w:noProof/>
        </w:rPr>
        <w:drawing>
          <wp:inline distT="0" distB="0" distL="0" distR="0" wp14:anchorId="4B47205C" wp14:editId="02B15194">
            <wp:extent cx="5943600" cy="4215130"/>
            <wp:effectExtent l="0" t="0" r="0" b="0"/>
            <wp:docPr id="1073741829" name="officeArt object" descr="Markdown text in R Markdown and its equivalent in a knitted Word document"/>
            <wp:cNvGraphicFramePr/>
            <a:graphic xmlns:a="http://schemas.openxmlformats.org/drawingml/2006/main">
              <a:graphicData uri="http://schemas.openxmlformats.org/drawingml/2006/picture">
                <pic:pic xmlns:pic="http://schemas.openxmlformats.org/drawingml/2006/picture">
                  <pic:nvPicPr>
                    <pic:cNvPr id="1073741829" name="Markdown text in R Markdown and its equivalent in a knitted Word document" descr="Markdown text in R Markdown and its equivalent in a knitted Word document"/>
                    <pic:cNvPicPr>
                      <a:picLocks noChangeAspect="1"/>
                    </pic:cNvPicPr>
                  </pic:nvPicPr>
                  <pic:blipFill>
                    <a:blip r:embed="rId11"/>
                    <a:stretch>
                      <a:fillRect/>
                    </a:stretch>
                  </pic:blipFill>
                  <pic:spPr>
                    <a:xfrm>
                      <a:off x="0" y="0"/>
                      <a:ext cx="5943600" cy="4215130"/>
                    </a:xfrm>
                    <a:prstGeom prst="rect">
                      <a:avLst/>
                    </a:prstGeom>
                    <a:ln w="12700" cap="flat">
                      <a:noFill/>
                      <a:miter lim="400000"/>
                    </a:ln>
                    <a:effectLst/>
                  </pic:spPr>
                </pic:pic>
              </a:graphicData>
            </a:graphic>
          </wp:inline>
        </w:drawing>
      </w:r>
    </w:p>
    <w:p w14:paraId="5114D868" w14:textId="77777777" w:rsidR="00A17CE8" w:rsidRDefault="00000000">
      <w:pPr>
        <w:pStyle w:val="CaptionLine"/>
        <w:numPr>
          <w:ilvl w:val="4"/>
          <w:numId w:val="2"/>
        </w:numPr>
      </w:pPr>
      <w:r>
        <w:t>Markdown text in R Markdown and its equivalent in a knitted Word document</w:t>
      </w:r>
    </w:p>
    <w:p w14:paraId="27BEDCAF" w14:textId="77777777" w:rsidR="00A17CE8" w:rsidRDefault="00000000">
      <w:pPr>
        <w:pStyle w:val="BodyA"/>
      </w:pPr>
      <w:r>
        <w:t xml:space="preserve">As you can see, the text </w:t>
      </w:r>
      <w:r>
        <w:rPr>
          <w:rFonts w:ascii="Courier New" w:hAnsi="Courier New"/>
          <w:color w:val="3366FF"/>
          <w:u w:color="3366FF"/>
        </w:rPr>
        <w:t># Introduction</w:t>
      </w:r>
      <w:r>
        <w:t xml:space="preserve"> in R Markdown gets converted to a first-level heading, while </w:t>
      </w:r>
      <w:r>
        <w:rPr>
          <w:rFonts w:ascii="Courier New" w:hAnsi="Courier New"/>
          <w:color w:val="3366FF"/>
          <w:u w:color="3366FF"/>
        </w:rPr>
        <w:t>## Bill Length</w:t>
      </w:r>
      <w:r>
        <w:t xml:space="preserve"> becomes a second-level heading. By adding hashes, you can create up to six levels of headings. In RStudio, headers are easy to find because they show up in blue.</w:t>
      </w:r>
    </w:p>
    <w:p w14:paraId="6024E350" w14:textId="77777777" w:rsidR="00A17CE8" w:rsidRDefault="00000000">
      <w:pPr>
        <w:pStyle w:val="BodyA"/>
      </w:pPr>
      <w:r>
        <w:t>Text without anything before it becomes body text in Word. To create italic text, add single asterisks around it (</w:t>
      </w:r>
      <w:r>
        <w:rPr>
          <w:rFonts w:ascii="Courier New" w:hAnsi="Courier New"/>
          <w:color w:val="3366FF"/>
          <w:u w:color="3366FF"/>
        </w:rPr>
        <w:t>*like this*</w:t>
      </w:r>
      <w:r>
        <w:t>). To make text bold, use double asterisks (</w:t>
      </w:r>
      <w:r>
        <w:rPr>
          <w:rFonts w:ascii="Courier New" w:hAnsi="Courier New"/>
          <w:color w:val="3366FF"/>
          <w:u w:color="3366FF"/>
        </w:rPr>
        <w:t>**Palmer Penguins**</w:t>
      </w:r>
      <w:r>
        <w:t>).</w:t>
      </w:r>
    </w:p>
    <w:p w14:paraId="023167AE" w14:textId="77777777" w:rsidR="00A17CE8" w:rsidRDefault="00000000">
      <w:pPr>
        <w:pStyle w:val="BodyA"/>
      </w:pPr>
      <w:r>
        <w:t>You can make bulleted lists by placing a dash at the beginning of a line and adding your text after it:</w:t>
      </w:r>
    </w:p>
    <w:p w14:paraId="3C633C1A" w14:textId="77777777" w:rsidR="00A17CE8" w:rsidRDefault="00000000">
      <w:pPr>
        <w:pStyle w:val="Code"/>
      </w:pPr>
      <w:r>
        <w:rPr>
          <w:sz w:val="17"/>
          <w:u w:color="000000"/>
        </w:rPr>
        <w:t xml:space="preserve">- </w:t>
      </w:r>
      <w:r>
        <w:t>Adelie</w:t>
      </w:r>
    </w:p>
    <w:p w14:paraId="46058CA3" w14:textId="77777777" w:rsidR="00A17CE8" w:rsidRDefault="00000000">
      <w:pPr>
        <w:pStyle w:val="Code"/>
      </w:pPr>
      <w:r>
        <w:rPr>
          <w:sz w:val="17"/>
          <w:u w:color="000000"/>
        </w:rPr>
        <w:t xml:space="preserve">- </w:t>
      </w:r>
      <w:r>
        <w:t>Gentoo</w:t>
      </w:r>
    </w:p>
    <w:p w14:paraId="5DF115DD" w14:textId="77777777" w:rsidR="00A17CE8" w:rsidRDefault="00000000">
      <w:pPr>
        <w:pStyle w:val="Code"/>
      </w:pPr>
      <w:r>
        <w:rPr>
          <w:sz w:val="17"/>
          <w:u w:color="000000"/>
        </w:rPr>
        <w:t xml:space="preserve">- </w:t>
      </w:r>
      <w:r>
        <w:t>Chinstrap</w:t>
      </w:r>
    </w:p>
    <w:p w14:paraId="04E0B886" w14:textId="77777777" w:rsidR="00A17CE8" w:rsidRDefault="00000000">
      <w:pPr>
        <w:pStyle w:val="BodyA"/>
      </w:pPr>
      <w:r>
        <w:t xml:space="preserve">To make ordered lists, replace the dashes with numbers. You can either number each line consecutively or, as I’ve done below, just repeat </w:t>
      </w:r>
      <w:r>
        <w:rPr>
          <w:rFonts w:ascii="Courier New" w:hAnsi="Courier New"/>
          <w:color w:val="3366FF"/>
          <w:u w:color="3366FF"/>
        </w:rPr>
        <w:t>1</w:t>
      </w:r>
      <w:r>
        <w:t>. In the knitted document, the proper numbers will automatically generate.</w:t>
      </w:r>
    </w:p>
    <w:p w14:paraId="3C139C1C" w14:textId="77777777" w:rsidR="00A17CE8" w:rsidRDefault="00000000">
      <w:pPr>
        <w:pStyle w:val="Code"/>
      </w:pPr>
      <w:r>
        <w:rPr>
          <w:sz w:val="17"/>
          <w:u w:color="000000"/>
        </w:rPr>
        <w:t xml:space="preserve">1. </w:t>
      </w:r>
      <w:r>
        <w:t>Adelie</w:t>
      </w:r>
    </w:p>
    <w:p w14:paraId="5758B730" w14:textId="77777777" w:rsidR="00A17CE8" w:rsidRDefault="00000000">
      <w:pPr>
        <w:pStyle w:val="Code"/>
      </w:pPr>
      <w:ins w:id="12" w:author="Rita Giordano" w:date="2023-04-25T14:22:00Z">
        <w:r>
          <w:t>2</w:t>
        </w:r>
      </w:ins>
      <w:del w:id="13" w:author="Rita Giordano" w:date="2023-04-25T14:22:00Z">
        <w:r>
          <w:rPr>
            <w:sz w:val="17"/>
            <w:u w:color="000000"/>
          </w:rPr>
          <w:delText>1</w:delText>
        </w:r>
      </w:del>
      <w:r>
        <w:rPr>
          <w:sz w:val="17"/>
          <w:u w:color="000000"/>
        </w:rPr>
        <w:t xml:space="preserve">. </w:t>
      </w:r>
      <w:r>
        <w:t>Gentoo</w:t>
      </w:r>
    </w:p>
    <w:p w14:paraId="01787E30" w14:textId="77777777" w:rsidR="00A17CE8" w:rsidRDefault="00000000">
      <w:pPr>
        <w:pStyle w:val="Code"/>
      </w:pPr>
      <w:ins w:id="14" w:author="Rita Giordano" w:date="2023-04-25T14:22:00Z">
        <w:r>
          <w:t>3</w:t>
        </w:r>
      </w:ins>
      <w:del w:id="15" w:author="Rita Giordano" w:date="2023-04-25T14:22:00Z">
        <w:r>
          <w:rPr>
            <w:sz w:val="17"/>
            <w:u w:color="000000"/>
          </w:rPr>
          <w:delText>1</w:delText>
        </w:r>
      </w:del>
      <w:r>
        <w:rPr>
          <w:sz w:val="17"/>
          <w:u w:color="000000"/>
        </w:rPr>
        <w:t xml:space="preserve">. </w:t>
      </w:r>
      <w:r>
        <w:t>Chinstrap</w:t>
      </w:r>
    </w:p>
    <w:p w14:paraId="068DB170" w14:textId="77777777" w:rsidR="00A17CE8" w:rsidRDefault="00000000">
      <w:pPr>
        <w:pStyle w:val="BodyA"/>
      </w:pPr>
      <w:r>
        <w:lastRenderedPageBreak/>
        <w:t>Formatting text in Markdown might seem more complicated than doing so in Word. But if we want to switch from a multi-tool workflow to a reproducible R Markdown-based workflow, we need to remove all manual actions from the process so we can easily repeat it in the future.</w:t>
      </w:r>
    </w:p>
    <w:p w14:paraId="04DCB96F" w14:textId="77777777" w:rsidR="00A17CE8" w:rsidRDefault="00000000">
      <w:pPr>
        <w:pStyle w:val="HeadB"/>
      </w:pPr>
      <w:bookmarkStart w:id="16" w:name="_Toc5"/>
      <w:bookmarkStart w:id="17" w:name="inlinercode"/>
      <w:r>
        <w:t>Inline R Code</w:t>
      </w:r>
      <w:bookmarkEnd w:id="16"/>
    </w:p>
    <w:p w14:paraId="22C28896" w14:textId="77777777" w:rsidR="00A17CE8" w:rsidRDefault="00000000">
      <w:pPr>
        <w:pStyle w:val="BodyA"/>
      </w:pPr>
      <w:r>
        <w:t>R Markdown documents can also include little bits of code within Markdown text. To see how this inline code works, take a look at the following sentence of the R Markdown document:</w:t>
      </w:r>
      <w:r>
        <w:br/>
      </w:r>
      <w:commentRangeStart w:id="18"/>
      <w:commentRangeStart w:id="19"/>
    </w:p>
    <w:p w14:paraId="1BFEB1F8" w14:textId="77777777" w:rsidR="00A17CE8" w:rsidRDefault="00000000">
      <w:pPr>
        <w:pStyle w:val="Code"/>
      </w:pPr>
      <w:r>
        <w:t xml:space="preserve">The average bill length is </w:t>
      </w:r>
      <w:r>
        <w:rPr>
          <w:sz w:val="17"/>
          <w:u w:color="000000"/>
        </w:rPr>
        <w:t xml:space="preserve">`r </w:t>
      </w:r>
      <w:proofErr w:type="spellStart"/>
      <w:r>
        <w:rPr>
          <w:sz w:val="17"/>
          <w:u w:color="000000"/>
        </w:rPr>
        <w:t>average_bill_length</w:t>
      </w:r>
      <w:proofErr w:type="spellEnd"/>
      <w:r>
        <w:rPr>
          <w:sz w:val="17"/>
          <w:u w:color="000000"/>
        </w:rPr>
        <w:t>`</w:t>
      </w:r>
      <w:r>
        <w:t xml:space="preserve"> millimeters.</w:t>
      </w:r>
      <w:r>
        <w:br/>
      </w:r>
      <w:commentRangeEnd w:id="18"/>
      <w:r>
        <w:commentReference w:id="18"/>
      </w:r>
      <w:commentRangeEnd w:id="19"/>
      <w:r w:rsidR="00F5140B">
        <w:rPr>
          <w:rStyle w:val="CommentReference"/>
          <w:rFonts w:ascii="Times New Roman" w:hAnsi="Times New Roman" w:cs="Times New Roman"/>
          <w:color w:val="auto"/>
          <w:lang w:val="en-CA"/>
        </w:rPr>
        <w:commentReference w:id="19"/>
      </w:r>
    </w:p>
    <w:p w14:paraId="14FE4672" w14:textId="77777777" w:rsidR="00A17CE8" w:rsidRDefault="00000000">
      <w:pPr>
        <w:pStyle w:val="BodyA"/>
      </w:pPr>
      <w:r>
        <w:t xml:space="preserve">Inline R code begins with a backtick and the lowercase letter </w:t>
      </w:r>
      <w:r>
        <w:rPr>
          <w:i/>
          <w:iCs/>
          <w:color w:val="0000FF"/>
          <w:u w:color="0000FF"/>
        </w:rPr>
        <w:t>r</w:t>
      </w:r>
      <w:r>
        <w:t xml:space="preserve"> and ends with another backtick. Here, it tells R to print the value of the variable </w:t>
      </w:r>
      <w:proofErr w:type="spellStart"/>
      <w:r>
        <w:rPr>
          <w:rFonts w:ascii="Courier New" w:hAnsi="Courier New"/>
          <w:color w:val="3366FF"/>
          <w:u w:color="3366FF"/>
        </w:rPr>
        <w:t>average_bill_length</w:t>
      </w:r>
      <w:proofErr w:type="spellEnd"/>
      <w:r>
        <w:t>, which we’ve defined as follows in the code chunk above the inline code:</w:t>
      </w:r>
    </w:p>
    <w:p w14:paraId="79E14499" w14:textId="77777777" w:rsidR="00A17CE8" w:rsidRDefault="00000000">
      <w:pPr>
        <w:pStyle w:val="Code"/>
      </w:pPr>
      <w:r>
        <w:rPr>
          <w:sz w:val="17"/>
          <w:u w:color="000000"/>
        </w:rPr>
        <w:t>```{r}</w:t>
      </w:r>
    </w:p>
    <w:p w14:paraId="5211A2D5" w14:textId="77777777" w:rsidR="00A17CE8" w:rsidRDefault="00000000">
      <w:pPr>
        <w:pStyle w:val="Code"/>
      </w:pPr>
      <w:proofErr w:type="spellStart"/>
      <w:r>
        <w:rPr>
          <w:sz w:val="17"/>
          <w:u w:color="000000"/>
        </w:rPr>
        <w:t>average_bill_length</w:t>
      </w:r>
      <w:proofErr w:type="spellEnd"/>
      <w:r>
        <w:rPr>
          <w:sz w:val="17"/>
          <w:u w:color="000000"/>
        </w:rPr>
        <w:t xml:space="preserve"> &lt;- penguins %&gt;% </w:t>
      </w:r>
    </w:p>
    <w:p w14:paraId="09A0ABF6" w14:textId="77777777" w:rsidR="00A17CE8" w:rsidRDefault="00000000">
      <w:pPr>
        <w:pStyle w:val="Code"/>
      </w:pPr>
      <w:r>
        <w:rPr>
          <w:sz w:val="17"/>
          <w:u w:color="000000"/>
        </w:rPr>
        <w:t xml:space="preserve">  </w:t>
      </w:r>
      <w:proofErr w:type="gramStart"/>
      <w:r>
        <w:rPr>
          <w:sz w:val="17"/>
          <w:u w:color="000000"/>
        </w:rPr>
        <w:t>summarize(</w:t>
      </w:r>
      <w:proofErr w:type="spellStart"/>
      <w:proofErr w:type="gramEnd"/>
      <w:r>
        <w:rPr>
          <w:sz w:val="17"/>
          <w:u w:color="000000"/>
        </w:rPr>
        <w:t>avg_bill_length</w:t>
      </w:r>
      <w:proofErr w:type="spellEnd"/>
      <w:r>
        <w:rPr>
          <w:sz w:val="17"/>
          <w:u w:color="000000"/>
        </w:rPr>
        <w:t xml:space="preserve"> = mean(</w:t>
      </w:r>
      <w:proofErr w:type="spellStart"/>
      <w:r>
        <w:rPr>
          <w:sz w:val="17"/>
          <w:u w:color="000000"/>
        </w:rPr>
        <w:t>bill_length_mm</w:t>
      </w:r>
      <w:proofErr w:type="spellEnd"/>
      <w:r>
        <w:rPr>
          <w:sz w:val="17"/>
          <w:u w:color="000000"/>
        </w:rPr>
        <w:t>,</w:t>
      </w:r>
    </w:p>
    <w:p w14:paraId="73F1A307" w14:textId="77777777" w:rsidR="00A17CE8" w:rsidRDefault="00000000">
      <w:pPr>
        <w:pStyle w:val="Code"/>
      </w:pPr>
      <w:r>
        <w:rPr>
          <w:sz w:val="17"/>
          <w:u w:color="000000"/>
        </w:rPr>
        <w:t xml:space="preserve">                                   na.rm = TRUE)) %&gt;% </w:t>
      </w:r>
    </w:p>
    <w:p w14:paraId="18083942" w14:textId="77777777" w:rsidR="00A17CE8" w:rsidRDefault="00000000">
      <w:pPr>
        <w:pStyle w:val="Code"/>
      </w:pPr>
      <w:r>
        <w:rPr>
          <w:sz w:val="17"/>
          <w:u w:color="000000"/>
        </w:rPr>
        <w:t xml:space="preserve">  pull(</w:t>
      </w:r>
      <w:proofErr w:type="spellStart"/>
      <w:r>
        <w:rPr>
          <w:sz w:val="17"/>
          <w:u w:color="000000"/>
        </w:rPr>
        <w:t>avg_bill_length</w:t>
      </w:r>
      <w:proofErr w:type="spellEnd"/>
      <w:r>
        <w:rPr>
          <w:sz w:val="17"/>
          <w:u w:color="000000"/>
        </w:rPr>
        <w:t>)</w:t>
      </w:r>
    </w:p>
    <w:p w14:paraId="0E895A3E" w14:textId="77777777" w:rsidR="00A17CE8" w:rsidRDefault="00000000">
      <w:pPr>
        <w:pStyle w:val="Code"/>
      </w:pPr>
      <w:r>
        <w:rPr>
          <w:sz w:val="17"/>
          <w:u w:color="000000"/>
        </w:rPr>
        <w:t>```</w:t>
      </w:r>
    </w:p>
    <w:p w14:paraId="4657B804" w14:textId="77777777" w:rsidR="00A17CE8" w:rsidRDefault="00000000">
      <w:pPr>
        <w:pStyle w:val="BodyA"/>
      </w:pPr>
      <w:r>
        <w:t xml:space="preserve">This code calculates the average bill length and saves it as </w:t>
      </w:r>
      <w:proofErr w:type="spellStart"/>
      <w:r>
        <w:rPr>
          <w:rFonts w:ascii="Courier New" w:hAnsi="Courier New"/>
          <w:color w:val="3366FF"/>
          <w:u w:color="3366FF"/>
        </w:rPr>
        <w:t>average_bill_length</w:t>
      </w:r>
      <w:proofErr w:type="spellEnd"/>
      <w:r>
        <w:t xml:space="preserve">. Having created this variable, I can then use it in my inline R code. As a result, the Word document includes the sentence “The average bill length is 43.9219298.” </w:t>
      </w:r>
    </w:p>
    <w:p w14:paraId="2E3B53D6" w14:textId="77777777" w:rsidR="00A17CE8" w:rsidRDefault="00000000">
      <w:pPr>
        <w:pStyle w:val="BodyA"/>
      </w:pPr>
      <w:r>
        <w:t xml:space="preserve">One benefit of using inline R code is that you avoid having to copy and paste values, which is error-prone. Inline R code also makes it possible to automatically calculate values on the fly whenever we re-knit the R Markdown document with new data. To show you how this works, let’s make a new report using data from 2008. </w:t>
      </w:r>
      <w:bookmarkStart w:id="20" w:name="exampleofrerunningcodewithnewdata"/>
      <w:bookmarkEnd w:id="17"/>
      <w:r>
        <w:t>To do this, I need to change only one line, the one that reads the data:</w:t>
      </w:r>
    </w:p>
    <w:p w14:paraId="350BFF2D" w14:textId="77777777" w:rsidR="00A17CE8" w:rsidRDefault="00000000">
      <w:pPr>
        <w:pStyle w:val="CodeWide"/>
      </w:pPr>
      <w:r>
        <w:t xml:space="preserve">penguins </w:t>
      </w:r>
      <w:r>
        <w:rPr>
          <w:sz w:val="17"/>
          <w:u w:color="000000"/>
        </w:rPr>
        <w:t>&lt;-</w:t>
      </w:r>
      <w:r>
        <w:t xml:space="preserve"> </w:t>
      </w:r>
      <w:r>
        <w:rPr>
          <w:sz w:val="17"/>
          <w:u w:color="000000"/>
        </w:rPr>
        <w:t>read_csv</w:t>
      </w:r>
      <w:r>
        <w:t>(</w:t>
      </w:r>
      <w:r>
        <w:rPr>
          <w:sz w:val="17"/>
          <w:u w:color="000000"/>
        </w:rPr>
        <w:t>"https://data.rwithoutstatistics.com/penguins-2008.csv"</w:t>
      </w:r>
      <w:r>
        <w:t>)</w:t>
      </w:r>
    </w:p>
    <w:p w14:paraId="2849314C" w14:textId="77777777" w:rsidR="00A17CE8" w:rsidRDefault="00000000">
      <w:pPr>
        <w:pStyle w:val="BodyA"/>
      </w:pPr>
      <w:r>
        <w:t xml:space="preserve">Now that I’ve switched </w:t>
      </w:r>
      <w:r>
        <w:rPr>
          <w:i/>
          <w:iCs/>
          <w:color w:val="0000FF"/>
          <w:u w:color="0000FF"/>
        </w:rPr>
        <w:t>penguins-2007.csv</w:t>
      </w:r>
      <w:r>
        <w:t xml:space="preserve"> to </w:t>
      </w:r>
      <w:r>
        <w:rPr>
          <w:i/>
          <w:iCs/>
          <w:color w:val="0000FF"/>
          <w:u w:color="0000FF"/>
        </w:rPr>
        <w:t>penguins-2008.csv</w:t>
      </w:r>
      <w:r>
        <w:t>, I can re-knit my report and get a new Word document, complete with updated results. Figure 6-8 shows our new knitted Word document.</w:t>
      </w:r>
    </w:p>
    <w:p w14:paraId="1AF5032F" w14:textId="77777777" w:rsidR="00A17CE8" w:rsidRDefault="00000000">
      <w:pPr>
        <w:pStyle w:val="GraphicSlug"/>
      </w:pPr>
      <w:r>
        <w:t>[F06007.png]</w:t>
      </w:r>
    </w:p>
    <w:p w14:paraId="4487DBFE" w14:textId="77777777" w:rsidR="00A17CE8" w:rsidRDefault="00000000">
      <w:pPr>
        <w:pStyle w:val="CaptionedFigure"/>
      </w:pPr>
      <w:r>
        <w:rPr>
          <w:rFonts w:eastAsia="Arial Unicode MS" w:cs="Arial Unicode MS"/>
        </w:rPr>
        <w:lastRenderedPageBreak/>
        <w:t xml:space="preserve"> </w:t>
      </w:r>
      <w:r>
        <w:rPr>
          <w:noProof/>
        </w:rPr>
        <w:drawing>
          <wp:inline distT="0" distB="0" distL="0" distR="0" wp14:anchorId="67933A4F" wp14:editId="1630D49A">
            <wp:extent cx="5505450" cy="8229600"/>
            <wp:effectExtent l="0" t="0" r="0" b="0"/>
            <wp:docPr id="1073741830" name="officeArt object" descr="Picture 1"/>
            <wp:cNvGraphicFramePr/>
            <a:graphic xmlns:a="http://schemas.openxmlformats.org/drawingml/2006/main">
              <a:graphicData uri="http://schemas.openxmlformats.org/drawingml/2006/picture">
                <pic:pic xmlns:pic="http://schemas.openxmlformats.org/drawingml/2006/picture">
                  <pic:nvPicPr>
                    <pic:cNvPr id="1073741830" name="Picture 1" descr="Picture 1"/>
                    <pic:cNvPicPr>
                      <a:picLocks noChangeAspect="1"/>
                    </pic:cNvPicPr>
                  </pic:nvPicPr>
                  <pic:blipFill>
                    <a:blip r:embed="rId16"/>
                    <a:stretch>
                      <a:fillRect/>
                    </a:stretch>
                  </pic:blipFill>
                  <pic:spPr>
                    <a:xfrm>
                      <a:off x="0" y="0"/>
                      <a:ext cx="5505450" cy="8229600"/>
                    </a:xfrm>
                    <a:prstGeom prst="rect">
                      <a:avLst/>
                    </a:prstGeom>
                    <a:ln w="12700" cap="flat">
                      <a:noFill/>
                      <a:miter lim="400000"/>
                    </a:ln>
                    <a:effectLst/>
                  </pic:spPr>
                </pic:pic>
              </a:graphicData>
            </a:graphic>
          </wp:inline>
        </w:drawing>
      </w:r>
    </w:p>
    <w:p w14:paraId="2B0F88C6" w14:textId="77777777" w:rsidR="00A17CE8" w:rsidRDefault="00000000">
      <w:pPr>
        <w:pStyle w:val="CaptionLine"/>
        <w:numPr>
          <w:ilvl w:val="4"/>
          <w:numId w:val="2"/>
        </w:numPr>
      </w:pPr>
      <w:r>
        <w:lastRenderedPageBreak/>
        <w:t>The knitted Word document with 2008 data</w:t>
      </w:r>
    </w:p>
    <w:p w14:paraId="0DFEE42E" w14:textId="77777777" w:rsidR="00A17CE8" w:rsidRDefault="00000000">
      <w:pPr>
        <w:pStyle w:val="BodyA"/>
      </w:pPr>
      <w:r>
        <w:t>The histogram is based on 2008 data, as is the average bill length of 43.5412281. These update automatically because every time I hit knit, the code is rerun, regenerating plots and recalculating values. As long as the data has the same structure, updating a report requires just a click of the knit button.</w:t>
      </w:r>
      <w:bookmarkEnd w:id="11"/>
      <w:bookmarkEnd w:id="20"/>
    </w:p>
    <w:p w14:paraId="068480CC" w14:textId="77777777" w:rsidR="00A17CE8" w:rsidRDefault="00000000">
      <w:pPr>
        <w:pStyle w:val="HeadA"/>
      </w:pPr>
      <w:bookmarkStart w:id="21" w:name="X515c23a479094cfe1467c0beb36d82310da284f"/>
      <w:bookmarkStart w:id="22" w:name="_Toc6"/>
      <w:r>
        <w:t>Running Code Chunks Interactively</w:t>
      </w:r>
      <w:bookmarkEnd w:id="21"/>
      <w:bookmarkEnd w:id="22"/>
    </w:p>
    <w:p w14:paraId="244DBB8C" w14:textId="77777777" w:rsidR="00A17CE8" w:rsidRDefault="00000000">
      <w:pPr>
        <w:pStyle w:val="BodyA"/>
      </w:pPr>
      <w:bookmarkStart w:id="23" w:name="OLE_LINK1"/>
      <w:r>
        <w:t xml:space="preserve">You can run the code within an R Markdown document in two ways. The first is by knitting the entire document. The second way is to run code chunks manually (also known as </w:t>
      </w:r>
      <w:r>
        <w:rPr>
          <w:i/>
          <w:iCs/>
          <w:color w:val="0000FF"/>
          <w:u w:color="0000FF"/>
        </w:rPr>
        <w:t>interactively</w:t>
      </w:r>
      <w:r>
        <w:t>) by hitting the little green play button at the top-right of a code chunk. The down arrow next to it will run all code until that point. We can see these buttons in Figure 6-7.</w:t>
      </w:r>
      <w:bookmarkEnd w:id="9"/>
      <w:bookmarkEnd w:id="23"/>
    </w:p>
    <w:p w14:paraId="5520AE7E" w14:textId="77777777" w:rsidR="00A17CE8" w:rsidRDefault="00000000">
      <w:pPr>
        <w:pStyle w:val="GraphicSlug"/>
      </w:pPr>
      <w:r>
        <w:t>[F06007.png]</w:t>
      </w:r>
    </w:p>
    <w:p w14:paraId="61D3004C" w14:textId="77777777" w:rsidR="00A17CE8" w:rsidRDefault="00000000">
      <w:pPr>
        <w:pStyle w:val="CaptionedFigure"/>
      </w:pPr>
      <w:r>
        <w:rPr>
          <w:noProof/>
        </w:rPr>
        <w:drawing>
          <wp:inline distT="0" distB="0" distL="0" distR="0" wp14:anchorId="6A58D1A3" wp14:editId="6C6F552B">
            <wp:extent cx="5334000" cy="2188419"/>
            <wp:effectExtent l="0" t="0" r="0" b="0"/>
            <wp:docPr id="1073741831" name="officeArt object" descr="Figure 6.9: The buttons on code chunks in RStudio"/>
            <wp:cNvGraphicFramePr/>
            <a:graphic xmlns:a="http://schemas.openxmlformats.org/drawingml/2006/main">
              <a:graphicData uri="http://schemas.openxmlformats.org/drawingml/2006/picture">
                <pic:pic xmlns:pic="http://schemas.openxmlformats.org/drawingml/2006/picture">
                  <pic:nvPicPr>
                    <pic:cNvPr id="1073741831" name="Figure 6.9: The buttons on code chunks in RStudio" descr="Figure 6.9: The buttons on code chunks in RStudio"/>
                    <pic:cNvPicPr>
                      <a:picLocks noChangeAspect="1"/>
                    </pic:cNvPicPr>
                  </pic:nvPicPr>
                  <pic:blipFill>
                    <a:blip r:embed="rId17"/>
                    <a:stretch>
                      <a:fillRect/>
                    </a:stretch>
                  </pic:blipFill>
                  <pic:spPr>
                    <a:xfrm>
                      <a:off x="0" y="0"/>
                      <a:ext cx="5334000" cy="2188419"/>
                    </a:xfrm>
                    <a:prstGeom prst="rect">
                      <a:avLst/>
                    </a:prstGeom>
                    <a:ln w="12700" cap="flat">
                      <a:noFill/>
                      <a:miter lim="400000"/>
                    </a:ln>
                    <a:effectLst/>
                  </pic:spPr>
                </pic:pic>
              </a:graphicData>
            </a:graphic>
          </wp:inline>
        </w:drawing>
      </w:r>
    </w:p>
    <w:p w14:paraId="76BF4C5B" w14:textId="77777777" w:rsidR="00A17CE8" w:rsidRDefault="00000000">
      <w:pPr>
        <w:pStyle w:val="CaptionLine"/>
        <w:numPr>
          <w:ilvl w:val="4"/>
          <w:numId w:val="2"/>
        </w:numPr>
      </w:pPr>
      <w:r>
        <w:t>The buttons on code chunks in RStudio</w:t>
      </w:r>
    </w:p>
    <w:p w14:paraId="23E13CB7" w14:textId="77777777" w:rsidR="00A17CE8" w:rsidRDefault="00000000">
      <w:pPr>
        <w:pStyle w:val="BodyA"/>
      </w:pPr>
      <w:r>
        <w:t xml:space="preserve">You can also use the </w:t>
      </w:r>
      <w:proofErr w:type="spellStart"/>
      <w:r>
        <w:rPr>
          <w:smallCaps/>
          <w:color w:val="3366FF"/>
          <w:u w:color="3366FF"/>
        </w:rPr>
        <w:t>Cmd</w:t>
      </w:r>
      <w:proofErr w:type="spellEnd"/>
      <w:r>
        <w:t xml:space="preserve"> key on Mac and the </w:t>
      </w:r>
      <w:r>
        <w:rPr>
          <w:smallCaps/>
          <w:color w:val="3366FF"/>
          <w:u w:color="3366FF"/>
        </w:rPr>
        <w:t>Ctrl</w:t>
      </w:r>
      <w:r>
        <w:t xml:space="preserve"> key on Windows, followed by </w:t>
      </w:r>
      <w:r>
        <w:rPr>
          <w:smallCaps/>
          <w:color w:val="3366FF"/>
          <w:u w:color="3366FF"/>
        </w:rPr>
        <w:t>Enter</w:t>
      </w:r>
      <w:r>
        <w:t>, to run pieces of code, just like in an R script file. Running code interactively is a good way to test that portions of code work before you knit the entire document.</w:t>
      </w:r>
    </w:p>
    <w:p w14:paraId="12E3037D" w14:textId="77777777" w:rsidR="00A17CE8" w:rsidRDefault="00000000">
      <w:pPr>
        <w:pStyle w:val="BodyA"/>
      </w:pPr>
      <w:r>
        <w:t>The one downside to running code interactively is that you can sometimes make mistakes that make your R Markdown document fail to knit. That is because, in order to knit, an R Markdown document must contain all the code it uses. If you are working interactively and, say, load data in a separate file, you will be unable to knit your R Markdown document. When working in R Markdown, always keep all code within a single document.</w:t>
      </w:r>
    </w:p>
    <w:p w14:paraId="2A097F12" w14:textId="77777777" w:rsidR="00A17CE8" w:rsidRDefault="00000000">
      <w:pPr>
        <w:pStyle w:val="BodyA"/>
      </w:pPr>
      <w:r>
        <w:t>The code must also be in the right order. An R Markdown document that looks like this, for example, will give you an error if you try to knit it:</w:t>
      </w:r>
    </w:p>
    <w:p w14:paraId="495C92E8" w14:textId="77777777" w:rsidR="00A17CE8" w:rsidRDefault="00000000">
      <w:pPr>
        <w:pStyle w:val="Code"/>
      </w:pPr>
      <w:r>
        <w:t>---</w:t>
      </w:r>
    </w:p>
    <w:p w14:paraId="7F7C9F0D" w14:textId="77777777" w:rsidR="00A17CE8" w:rsidRDefault="00000000">
      <w:pPr>
        <w:pStyle w:val="Code"/>
      </w:pPr>
      <w:r>
        <w:rPr>
          <w:sz w:val="17"/>
          <w:u w:color="000000"/>
        </w:rPr>
        <w:t>title:</w:t>
      </w:r>
      <w:r>
        <w:t xml:space="preserve"> "Penguins Report"</w:t>
      </w:r>
    </w:p>
    <w:p w14:paraId="6AEEAE94" w14:textId="77777777" w:rsidR="00A17CE8" w:rsidRDefault="00000000">
      <w:pPr>
        <w:pStyle w:val="Code"/>
      </w:pPr>
      <w:r>
        <w:rPr>
          <w:sz w:val="17"/>
          <w:u w:color="000000"/>
        </w:rPr>
        <w:t>author:</w:t>
      </w:r>
      <w:r>
        <w:t xml:space="preserve"> "David Keyes"</w:t>
      </w:r>
    </w:p>
    <w:p w14:paraId="61AC6384" w14:textId="77777777" w:rsidR="00A17CE8" w:rsidRDefault="00000000">
      <w:pPr>
        <w:pStyle w:val="Code"/>
      </w:pPr>
      <w:r>
        <w:rPr>
          <w:sz w:val="17"/>
          <w:u w:color="000000"/>
        </w:rPr>
        <w:t>date:</w:t>
      </w:r>
      <w:r>
        <w:t xml:space="preserve"> "2024-01-12"</w:t>
      </w:r>
    </w:p>
    <w:p w14:paraId="2D72B39E" w14:textId="77777777" w:rsidR="00A17CE8" w:rsidRDefault="00000000">
      <w:pPr>
        <w:pStyle w:val="Code"/>
      </w:pPr>
      <w:r>
        <w:rPr>
          <w:sz w:val="17"/>
          <w:u w:color="000000"/>
        </w:rPr>
        <w:t>output:</w:t>
      </w:r>
      <w:r>
        <w:t xml:space="preserve"> </w:t>
      </w:r>
      <w:proofErr w:type="spellStart"/>
      <w:r>
        <w:t>word_document</w:t>
      </w:r>
      <w:proofErr w:type="spellEnd"/>
    </w:p>
    <w:p w14:paraId="2461871F" w14:textId="77777777" w:rsidR="00A17CE8" w:rsidRDefault="00000000">
      <w:pPr>
        <w:pStyle w:val="Code"/>
      </w:pPr>
      <w:r>
        <w:t>---</w:t>
      </w:r>
    </w:p>
    <w:p w14:paraId="4C89781E" w14:textId="77777777" w:rsidR="00A17CE8" w:rsidRDefault="00A17CE8">
      <w:pPr>
        <w:pStyle w:val="Code"/>
      </w:pPr>
    </w:p>
    <w:p w14:paraId="50D1F828" w14:textId="77777777" w:rsidR="00A17CE8" w:rsidRDefault="00000000">
      <w:pPr>
        <w:pStyle w:val="Code"/>
      </w:pPr>
      <w:r>
        <w:rPr>
          <w:sz w:val="17"/>
          <w:u w:color="000000"/>
        </w:rPr>
        <w:t>``</w:t>
      </w:r>
      <w:proofErr w:type="gramStart"/>
      <w:r>
        <w:rPr>
          <w:sz w:val="17"/>
          <w:u w:color="000000"/>
        </w:rPr>
        <w:t>`{</w:t>
      </w:r>
      <w:proofErr w:type="gramEnd"/>
      <w:r>
        <w:rPr>
          <w:sz w:val="17"/>
          <w:u w:color="000000"/>
        </w:rPr>
        <w:t>r setup, include=FALSE}</w:t>
      </w:r>
    </w:p>
    <w:p w14:paraId="2229E788" w14:textId="77777777" w:rsidR="00A17CE8" w:rsidRDefault="00000000">
      <w:pPr>
        <w:pStyle w:val="Code"/>
      </w:pPr>
      <w:proofErr w:type="spellStart"/>
      <w:proofErr w:type="gramStart"/>
      <w:r>
        <w:rPr>
          <w:sz w:val="17"/>
          <w:u w:color="000000"/>
        </w:rPr>
        <w:t>knitr</w:t>
      </w:r>
      <w:proofErr w:type="spellEnd"/>
      <w:r>
        <w:rPr>
          <w:sz w:val="17"/>
          <w:u w:color="000000"/>
        </w:rPr>
        <w:t>::</w:t>
      </w:r>
      <w:proofErr w:type="spellStart"/>
      <w:proofErr w:type="gramEnd"/>
      <w:r>
        <w:rPr>
          <w:sz w:val="17"/>
          <w:u w:color="000000"/>
        </w:rPr>
        <w:t>opts_chunk$set</w:t>
      </w:r>
      <w:proofErr w:type="spellEnd"/>
      <w:r>
        <w:rPr>
          <w:sz w:val="17"/>
          <w:u w:color="000000"/>
        </w:rPr>
        <w:t xml:space="preserve">(include = TRUE, </w:t>
      </w:r>
    </w:p>
    <w:p w14:paraId="3CA40D72" w14:textId="77777777" w:rsidR="00A17CE8" w:rsidRDefault="00000000">
      <w:pPr>
        <w:pStyle w:val="Code"/>
      </w:pPr>
      <w:r>
        <w:rPr>
          <w:sz w:val="17"/>
          <w:u w:color="000000"/>
        </w:rPr>
        <w:t xml:space="preserve">                      echo = FALSE,</w:t>
      </w:r>
    </w:p>
    <w:p w14:paraId="7CA49B5D" w14:textId="77777777" w:rsidR="00A17CE8" w:rsidRDefault="00000000">
      <w:pPr>
        <w:pStyle w:val="Code"/>
      </w:pPr>
      <w:r>
        <w:rPr>
          <w:sz w:val="17"/>
          <w:u w:color="000000"/>
        </w:rPr>
        <w:t xml:space="preserve">                      message = FALSE,</w:t>
      </w:r>
    </w:p>
    <w:p w14:paraId="51E92D87" w14:textId="77777777" w:rsidR="00A17CE8" w:rsidRDefault="00000000">
      <w:pPr>
        <w:pStyle w:val="Code"/>
      </w:pPr>
      <w:r>
        <w:rPr>
          <w:sz w:val="17"/>
          <w:u w:color="000000"/>
        </w:rPr>
        <w:t xml:space="preserve">                      warning = FALSE)</w:t>
      </w:r>
    </w:p>
    <w:p w14:paraId="79847FDD" w14:textId="77777777" w:rsidR="00A17CE8" w:rsidRDefault="00000000">
      <w:pPr>
        <w:pStyle w:val="Code"/>
      </w:pPr>
      <w:r>
        <w:rPr>
          <w:sz w:val="17"/>
          <w:u w:color="000000"/>
        </w:rPr>
        <w:lastRenderedPageBreak/>
        <w:t>```</w:t>
      </w:r>
    </w:p>
    <w:p w14:paraId="6B2A29BC" w14:textId="77777777" w:rsidR="00A17CE8" w:rsidRDefault="00A17CE8">
      <w:pPr>
        <w:pStyle w:val="Code"/>
      </w:pPr>
    </w:p>
    <w:p w14:paraId="4B8FF33A" w14:textId="77777777" w:rsidR="00A17CE8" w:rsidRDefault="00000000">
      <w:pPr>
        <w:pStyle w:val="Code"/>
      </w:pPr>
      <w:r>
        <w:rPr>
          <w:sz w:val="17"/>
          <w:u w:color="000000"/>
        </w:rPr>
        <w:t>```{r}</w:t>
      </w:r>
    </w:p>
    <w:p w14:paraId="6C72E17E" w14:textId="77777777" w:rsidR="00A17CE8" w:rsidRDefault="00000000">
      <w:pPr>
        <w:pStyle w:val="Code"/>
      </w:pPr>
      <w:r>
        <w:rPr>
          <w:sz w:val="17"/>
          <w:u w:color="000000"/>
        </w:rPr>
        <w:t>penguins &lt;- read_csv("https://data.rwithoutstatistics.com/penguins-2008.csv")</w:t>
      </w:r>
    </w:p>
    <w:p w14:paraId="0E418E6C" w14:textId="77777777" w:rsidR="00A17CE8" w:rsidRDefault="00000000">
      <w:pPr>
        <w:pStyle w:val="Code"/>
      </w:pPr>
      <w:r>
        <w:rPr>
          <w:sz w:val="17"/>
          <w:u w:color="000000"/>
        </w:rPr>
        <w:t>```</w:t>
      </w:r>
    </w:p>
    <w:p w14:paraId="04016B3A" w14:textId="77777777" w:rsidR="00A17CE8" w:rsidRDefault="00A17CE8">
      <w:pPr>
        <w:pStyle w:val="Code"/>
      </w:pPr>
    </w:p>
    <w:p w14:paraId="457B4711" w14:textId="77777777" w:rsidR="00A17CE8" w:rsidRDefault="00000000">
      <w:pPr>
        <w:pStyle w:val="Code"/>
      </w:pPr>
      <w:r>
        <w:rPr>
          <w:sz w:val="17"/>
          <w:u w:color="000000"/>
        </w:rPr>
        <w:t>```{r}</w:t>
      </w:r>
    </w:p>
    <w:p w14:paraId="25623D74" w14:textId="77777777" w:rsidR="00A17CE8" w:rsidRDefault="00000000">
      <w:pPr>
        <w:pStyle w:val="Code"/>
      </w:pPr>
      <w:r>
        <w:rPr>
          <w:sz w:val="17"/>
          <w:u w:color="000000"/>
        </w:rPr>
        <w:t xml:space="preserve">penguins %&gt;% </w:t>
      </w:r>
    </w:p>
    <w:p w14:paraId="44DC62A8" w14:textId="77777777" w:rsidR="00A17CE8" w:rsidRDefault="00000000">
      <w:pPr>
        <w:pStyle w:val="Code"/>
      </w:pPr>
      <w:r>
        <w:rPr>
          <w:sz w:val="17"/>
          <w:u w:color="000000"/>
        </w:rPr>
        <w:t xml:space="preserve">  </w:t>
      </w:r>
      <w:proofErr w:type="gramStart"/>
      <w:r>
        <w:rPr>
          <w:sz w:val="17"/>
          <w:u w:color="000000"/>
        </w:rPr>
        <w:t>ggplot(</w:t>
      </w:r>
      <w:proofErr w:type="spellStart"/>
      <w:proofErr w:type="gramEnd"/>
      <w:r>
        <w:rPr>
          <w:sz w:val="17"/>
          <w:u w:color="000000"/>
        </w:rPr>
        <w:t>aes</w:t>
      </w:r>
      <w:proofErr w:type="spellEnd"/>
      <w:r>
        <w:rPr>
          <w:sz w:val="17"/>
          <w:u w:color="000000"/>
        </w:rPr>
        <w:t xml:space="preserve">(x = </w:t>
      </w:r>
      <w:proofErr w:type="spellStart"/>
      <w:r>
        <w:rPr>
          <w:sz w:val="17"/>
          <w:u w:color="000000"/>
        </w:rPr>
        <w:t>bill_length_mm</w:t>
      </w:r>
      <w:proofErr w:type="spellEnd"/>
      <w:r>
        <w:rPr>
          <w:sz w:val="17"/>
          <w:u w:color="000000"/>
        </w:rPr>
        <w:t>)) +</w:t>
      </w:r>
    </w:p>
    <w:p w14:paraId="55C1A6DD" w14:textId="77777777" w:rsidR="00A17CE8" w:rsidRDefault="00000000">
      <w:pPr>
        <w:pStyle w:val="Code"/>
      </w:pPr>
      <w:r>
        <w:rPr>
          <w:sz w:val="17"/>
          <w:u w:color="000000"/>
        </w:rPr>
        <w:t xml:space="preserve">  </w:t>
      </w:r>
      <w:proofErr w:type="spellStart"/>
      <w:r>
        <w:rPr>
          <w:sz w:val="17"/>
          <w:u w:color="000000"/>
        </w:rPr>
        <w:t>geom_</w:t>
      </w:r>
      <w:proofErr w:type="gramStart"/>
      <w:r>
        <w:rPr>
          <w:sz w:val="17"/>
          <w:u w:color="000000"/>
        </w:rPr>
        <w:t>histogram</w:t>
      </w:r>
      <w:proofErr w:type="spellEnd"/>
      <w:r>
        <w:rPr>
          <w:sz w:val="17"/>
          <w:u w:color="000000"/>
        </w:rPr>
        <w:t>(</w:t>
      </w:r>
      <w:proofErr w:type="gramEnd"/>
      <w:r>
        <w:rPr>
          <w:sz w:val="17"/>
          <w:u w:color="000000"/>
        </w:rPr>
        <w:t>) +</w:t>
      </w:r>
    </w:p>
    <w:p w14:paraId="012B5257" w14:textId="77777777" w:rsidR="00A17CE8" w:rsidRDefault="00000000">
      <w:pPr>
        <w:pStyle w:val="Code"/>
      </w:pPr>
      <w:r>
        <w:rPr>
          <w:sz w:val="17"/>
          <w:u w:color="000000"/>
        </w:rPr>
        <w:t xml:space="preserve">  </w:t>
      </w:r>
      <w:proofErr w:type="spellStart"/>
      <w:r>
        <w:rPr>
          <w:sz w:val="17"/>
          <w:u w:color="000000"/>
        </w:rPr>
        <w:t>theme_</w:t>
      </w:r>
      <w:proofErr w:type="gramStart"/>
      <w:r>
        <w:rPr>
          <w:sz w:val="17"/>
          <w:u w:color="000000"/>
        </w:rPr>
        <w:t>minimal</w:t>
      </w:r>
      <w:proofErr w:type="spellEnd"/>
      <w:r>
        <w:rPr>
          <w:sz w:val="17"/>
          <w:u w:color="000000"/>
        </w:rPr>
        <w:t>(</w:t>
      </w:r>
      <w:proofErr w:type="gramEnd"/>
      <w:r>
        <w:rPr>
          <w:sz w:val="17"/>
          <w:u w:color="000000"/>
        </w:rPr>
        <w:t>)</w:t>
      </w:r>
    </w:p>
    <w:p w14:paraId="76029637" w14:textId="77777777" w:rsidR="00A17CE8" w:rsidRDefault="00000000">
      <w:pPr>
        <w:pStyle w:val="Code"/>
      </w:pPr>
      <w:r>
        <w:rPr>
          <w:sz w:val="17"/>
          <w:u w:color="000000"/>
        </w:rPr>
        <w:t>```</w:t>
      </w:r>
    </w:p>
    <w:p w14:paraId="5C49A82D" w14:textId="77777777" w:rsidR="00A17CE8" w:rsidRDefault="00A17CE8">
      <w:pPr>
        <w:pStyle w:val="Code"/>
      </w:pPr>
    </w:p>
    <w:p w14:paraId="10C5B6D1" w14:textId="77777777" w:rsidR="00A17CE8" w:rsidRDefault="00000000">
      <w:pPr>
        <w:pStyle w:val="Code"/>
      </w:pPr>
      <w:r>
        <w:rPr>
          <w:sz w:val="17"/>
          <w:u w:color="000000"/>
        </w:rPr>
        <w:t>```{r}</w:t>
      </w:r>
    </w:p>
    <w:p w14:paraId="0C033C0E" w14:textId="77777777" w:rsidR="00A17CE8" w:rsidRDefault="00000000">
      <w:pPr>
        <w:pStyle w:val="Code"/>
      </w:pPr>
      <w:r>
        <w:rPr>
          <w:sz w:val="17"/>
          <w:u w:color="000000"/>
        </w:rPr>
        <w:t>library(tidyverse)</w:t>
      </w:r>
    </w:p>
    <w:p w14:paraId="7323AD8A" w14:textId="77777777" w:rsidR="00A17CE8" w:rsidRDefault="00000000">
      <w:pPr>
        <w:pStyle w:val="Code"/>
      </w:pPr>
      <w:r>
        <w:rPr>
          <w:sz w:val="17"/>
          <w:u w:color="000000"/>
        </w:rPr>
        <w:t>```</w:t>
      </w:r>
    </w:p>
    <w:p w14:paraId="3AC579C6" w14:textId="77777777" w:rsidR="00A17CE8" w:rsidRDefault="00000000">
      <w:pPr>
        <w:pStyle w:val="BodyA"/>
      </w:pPr>
      <w:r>
        <w:t xml:space="preserve">This happens because you are attempting to use </w:t>
      </w:r>
      <w:r>
        <w:rPr>
          <w:rFonts w:ascii="Courier New" w:hAnsi="Courier New"/>
          <w:color w:val="3366FF"/>
          <w:u w:color="3366FF"/>
        </w:rPr>
        <w:t>tidyverse</w:t>
      </w:r>
      <w:r>
        <w:t xml:space="preserve"> functions (</w:t>
      </w:r>
      <w:proofErr w:type="spellStart"/>
      <w:r>
        <w:rPr>
          <w:rFonts w:ascii="Courier New" w:hAnsi="Courier New"/>
          <w:color w:val="3366FF"/>
          <w:u w:color="3366FF"/>
        </w:rPr>
        <w:t>read_</w:t>
      </w:r>
      <w:proofErr w:type="gramStart"/>
      <w:r>
        <w:rPr>
          <w:rFonts w:ascii="Courier New" w:hAnsi="Courier New"/>
          <w:color w:val="3366FF"/>
          <w:u w:color="3366FF"/>
        </w:rPr>
        <w:t>csv</w:t>
      </w:r>
      <w:proofErr w:type="spellEnd"/>
      <w:r>
        <w:rPr>
          <w:rFonts w:ascii="Courier New" w:hAnsi="Courier New"/>
          <w:color w:val="3366FF"/>
          <w:u w:color="3366FF"/>
        </w:rPr>
        <w:t>(</w:t>
      </w:r>
      <w:proofErr w:type="gramEnd"/>
      <w:r>
        <w:rPr>
          <w:rFonts w:ascii="Courier New" w:hAnsi="Courier New"/>
          <w:color w:val="3366FF"/>
          <w:u w:color="3366FF"/>
        </w:rPr>
        <w:t>)</w:t>
      </w:r>
      <w:r>
        <w:t xml:space="preserve">, as well as various ggplot functions) before you load the </w:t>
      </w:r>
      <w:r>
        <w:rPr>
          <w:rFonts w:ascii="Courier New" w:hAnsi="Courier New"/>
          <w:color w:val="3366FF"/>
          <w:u w:color="3366FF"/>
        </w:rPr>
        <w:t>tidyverse</w:t>
      </w:r>
      <w:r>
        <w:t xml:space="preserve"> package. </w:t>
      </w:r>
    </w:p>
    <w:p w14:paraId="44DD7779" w14:textId="77777777" w:rsidR="00A17CE8" w:rsidRDefault="00000000">
      <w:pPr>
        <w:pStyle w:val="BodyA"/>
      </w:pPr>
      <w:r>
        <w:t>Alison Hill, one of the most prolific R Markdown educators, tells her students to “knit early and often.” This practice makes it easier to isolate issues that make knitting fail. Hill describes her typical R Markdown workflow as spending 75 percent of her time working on a new document and 25 percent of her time knitting to check that the R Markdown document works.</w:t>
      </w:r>
    </w:p>
    <w:p w14:paraId="7F3D2EED" w14:textId="77777777" w:rsidR="00A17CE8" w:rsidRDefault="00000000">
      <w:pPr>
        <w:pStyle w:val="HeadA"/>
      </w:pPr>
      <w:bookmarkStart w:id="24" w:name="_Toc7"/>
      <w:bookmarkStart w:id="25" w:name="quarto"/>
      <w:r>
        <w:t>Quarto</w:t>
      </w:r>
      <w:bookmarkEnd w:id="24"/>
    </w:p>
    <w:p w14:paraId="693E2F5C" w14:textId="77777777" w:rsidR="00A17CE8" w:rsidRDefault="00000000">
      <w:pPr>
        <w:pStyle w:val="BodyA"/>
      </w:pPr>
      <w:r>
        <w:t xml:space="preserve">In 2022, a new publishing tool similar to R Markdown was released. Known as Quarto, this tool takes what R Markdown has done for R and extends it to other languages, including Python, Julia, and Observable JS. As I write this book, Quarto is starting to gain more traction. Luckily, the concepts you’ve learned about in this chapter apply to Quarto as well. Quarto documents have a YAML section, code chunks, and Markdown text. You can export Quarto documents to HTML, PDF, and Word documents. There are some minor differences in syntax between R Markdown and Quarto documents, but if you know how to use R Markdown, you should easily pick up Quarto as well. The documentation at </w:t>
      </w:r>
      <w:r>
        <w:rPr>
          <w:i/>
          <w:iCs/>
          <w:color w:val="3366FF"/>
          <w:u w:color="3366FF"/>
        </w:rPr>
        <w:t>https://quarto.org/</w:t>
      </w:r>
      <w:r>
        <w:t xml:space="preserve"> is a great place to read more about all of the Quarto features and learn how to get started using it.</w:t>
      </w:r>
    </w:p>
    <w:p w14:paraId="11ABC09B" w14:textId="77777777" w:rsidR="00A17CE8" w:rsidRDefault="00000000">
      <w:pPr>
        <w:pStyle w:val="HeadA"/>
      </w:pPr>
      <w:bookmarkStart w:id="26" w:name="_Toc8"/>
      <w:bookmarkStart w:id="27" w:name="X13190314d4de671717357a6ebcffeb20652b00d"/>
      <w:r>
        <w:t>Conclusion</w:t>
      </w:r>
      <w:bookmarkEnd w:id="26"/>
    </w:p>
    <w:p w14:paraId="0508A82B" w14:textId="38AB18DA" w:rsidR="00A17CE8" w:rsidDel="00F5140B" w:rsidRDefault="00000000" w:rsidP="00F5140B">
      <w:pPr>
        <w:pStyle w:val="BodyA"/>
        <w:rPr>
          <w:del w:id="28" w:author="David Keyes" w:date="2023-05-15T14:05:00Z"/>
        </w:rPr>
        <w:pPrChange w:id="29" w:author="David Keyes" w:date="2023-05-15T14:05:00Z">
          <w:pPr>
            <w:pStyle w:val="BodyA"/>
          </w:pPr>
        </w:pPrChange>
      </w:pPr>
      <w:r>
        <w:t xml:space="preserve">We started this chapter with the example of a report that needs to be regenerated monthly. Using R Markdown, we can reproduce this report every month without changing our code. Even if we lost the final Word document, we could quickly recreate it. </w:t>
      </w:r>
      <w:commentRangeStart w:id="30"/>
      <w:commentRangeStart w:id="31"/>
      <w:commentRangeStart w:id="32"/>
      <w:del w:id="33" w:author="David Keyes" w:date="2023-05-15T14:05:00Z">
        <w:r w:rsidDel="00F5140B">
          <w:delText>Figure 6-8 shows how Jenny Bryan</w:delText>
        </w:r>
        <w:commentRangeEnd w:id="30"/>
        <w:r w:rsidDel="00F5140B">
          <w:commentReference w:id="30"/>
        </w:r>
        <w:commentRangeEnd w:id="31"/>
        <w:r w:rsidR="001A2711" w:rsidDel="00F5140B">
          <w:rPr>
            <w:rStyle w:val="CommentReference"/>
            <w:rFonts w:eastAsia="Times New Roman" w:cs="Times New Roman"/>
            <w:color w:val="auto"/>
            <w:bdr w:val="none" w:sz="0" w:space="0" w:color="auto"/>
            <w:lang w:val="en-CA" w:eastAsia="en-CA"/>
          </w:rPr>
          <w:commentReference w:id="31"/>
        </w:r>
      </w:del>
      <w:commentRangeEnd w:id="32"/>
      <w:r w:rsidR="005D17A3">
        <w:rPr>
          <w:rStyle w:val="CommentReference"/>
          <w:rFonts w:eastAsia="Times New Roman" w:cs="Times New Roman"/>
          <w:color w:val="auto"/>
          <w:bdr w:val="none" w:sz="0" w:space="0" w:color="auto"/>
          <w:lang w:val="en-CA" w:eastAsia="en-CA"/>
        </w:rPr>
        <w:commentReference w:id="32"/>
      </w:r>
      <w:del w:id="34" w:author="David Keyes" w:date="2023-05-15T14:05:00Z">
        <w:r w:rsidDel="00F5140B">
          <w:delText xml:space="preserve"> and Jim Hester phrased this best practice in their</w:delText>
        </w:r>
        <w:commentRangeStart w:id="35"/>
        <w:r w:rsidDel="00F5140B">
          <w:delText xml:space="preserve"> </w:delText>
        </w:r>
        <w:r w:rsidDel="00F5140B">
          <w:rPr>
            <w:i/>
            <w:iCs/>
            <w:color w:val="0000FF"/>
            <w:u w:color="0000FF"/>
          </w:rPr>
          <w:delText xml:space="preserve">rstats.wtf </w:delText>
        </w:r>
        <w:commentRangeEnd w:id="35"/>
        <w:r w:rsidDel="00F5140B">
          <w:commentReference w:id="35"/>
        </w:r>
        <w:r w:rsidDel="00F5140B">
          <w:delText>workshop.</w:delText>
        </w:r>
      </w:del>
    </w:p>
    <w:p w14:paraId="38283364" w14:textId="72FBD898" w:rsidR="00A17CE8" w:rsidDel="00F5140B" w:rsidRDefault="00000000" w:rsidP="00F5140B">
      <w:pPr>
        <w:pStyle w:val="BodyA"/>
        <w:rPr>
          <w:del w:id="36" w:author="David Keyes" w:date="2023-05-15T14:05:00Z"/>
        </w:rPr>
        <w:pPrChange w:id="37" w:author="David Keyes" w:date="2023-05-15T14:05:00Z">
          <w:pPr>
            <w:pStyle w:val="GraphicSlug"/>
          </w:pPr>
        </w:pPrChange>
      </w:pPr>
      <w:del w:id="38" w:author="David Keyes" w:date="2023-05-15T14:05:00Z">
        <w:r w:rsidDel="00F5140B">
          <w:delText>[F06008.png]</w:delText>
        </w:r>
      </w:del>
    </w:p>
    <w:p w14:paraId="79485EE3" w14:textId="66807C6E" w:rsidR="00A17CE8" w:rsidDel="00F5140B" w:rsidRDefault="00000000" w:rsidP="00F5140B">
      <w:pPr>
        <w:pStyle w:val="BodyA"/>
        <w:rPr>
          <w:del w:id="39" w:author="David Keyes" w:date="2023-05-15T14:05:00Z"/>
        </w:rPr>
        <w:pPrChange w:id="40" w:author="David Keyes" w:date="2023-05-15T14:05:00Z">
          <w:pPr>
            <w:pStyle w:val="CaptionedFigure"/>
          </w:pPr>
        </w:pPrChange>
      </w:pPr>
      <w:commentRangeStart w:id="41"/>
      <w:del w:id="42" w:author="David Keyes" w:date="2023-05-15T14:05:00Z">
        <w:r w:rsidDel="00F5140B">
          <w:rPr>
            <w:noProof/>
          </w:rPr>
          <w:drawing>
            <wp:inline distT="0" distB="0" distL="0" distR="0" wp14:anchorId="06235599" wp14:editId="1497958B">
              <wp:extent cx="5334000" cy="2997371"/>
              <wp:effectExtent l="0" t="0" r="0" b="0"/>
              <wp:docPr id="1073741832" name="officeArt object" descr="Figure 6.11: A meme explaining why you should save your source and not care about knitted documents"/>
              <wp:cNvGraphicFramePr/>
              <a:graphic xmlns:a="http://schemas.openxmlformats.org/drawingml/2006/main">
                <a:graphicData uri="http://schemas.openxmlformats.org/drawingml/2006/picture">
                  <pic:pic xmlns:pic="http://schemas.openxmlformats.org/drawingml/2006/picture">
                    <pic:nvPicPr>
                      <pic:cNvPr id="1073741832" name="Figure 6.11: A meme explaining why you should save your source and not care about knitted documents" descr="Figure 6.11: A meme explaining why you should save your source and not care about knitted documents"/>
                      <pic:cNvPicPr>
                        <a:picLocks noChangeAspect="1"/>
                      </pic:cNvPicPr>
                    </pic:nvPicPr>
                    <pic:blipFill>
                      <a:blip r:embed="rId18"/>
                      <a:stretch>
                        <a:fillRect/>
                      </a:stretch>
                    </pic:blipFill>
                    <pic:spPr>
                      <a:xfrm>
                        <a:off x="0" y="0"/>
                        <a:ext cx="5334000" cy="2997371"/>
                      </a:xfrm>
                      <a:prstGeom prst="rect">
                        <a:avLst/>
                      </a:prstGeom>
                      <a:ln w="12700" cap="flat">
                        <a:noFill/>
                        <a:miter lim="400000"/>
                      </a:ln>
                      <a:effectLst/>
                    </pic:spPr>
                  </pic:pic>
                </a:graphicData>
              </a:graphic>
            </wp:inline>
          </w:drawing>
        </w:r>
        <w:commentRangeEnd w:id="41"/>
        <w:r w:rsidDel="00F5140B">
          <w:commentReference w:id="41"/>
        </w:r>
      </w:del>
    </w:p>
    <w:p w14:paraId="686D2951" w14:textId="2C264CE5" w:rsidR="00A17CE8" w:rsidDel="00F5140B" w:rsidRDefault="00000000" w:rsidP="00F5140B">
      <w:pPr>
        <w:pStyle w:val="BodyA"/>
        <w:rPr>
          <w:del w:id="43" w:author="David Keyes" w:date="2023-05-15T14:05:00Z"/>
        </w:rPr>
      </w:pPr>
      <w:del w:id="44" w:author="David Keyes" w:date="2023-05-15T14:05:00Z">
        <w:r w:rsidDel="00F5140B">
          <w:delText>A meme explaining why you should save your source and not care about knitted documents</w:delText>
        </w:r>
      </w:del>
    </w:p>
    <w:p w14:paraId="5E6D87B0" w14:textId="77777777" w:rsidR="00F5140B" w:rsidRDefault="00F5140B" w:rsidP="00F5140B">
      <w:pPr>
        <w:pStyle w:val="BodyA"/>
        <w:rPr>
          <w:ins w:id="45" w:author="David Keyes" w:date="2023-05-15T14:05:00Z"/>
        </w:rPr>
        <w:pPrChange w:id="46" w:author="David Keyes" w:date="2023-05-15T14:05:00Z">
          <w:pPr>
            <w:pStyle w:val="CaptionLine"/>
            <w:numPr>
              <w:numId w:val="2"/>
            </w:numPr>
            <w:tabs>
              <w:tab w:val="clear" w:pos="1440"/>
            </w:tabs>
          </w:pPr>
        </w:pPrChange>
      </w:pPr>
    </w:p>
    <w:p w14:paraId="3ED6F632" w14:textId="77777777" w:rsidR="00A17CE8" w:rsidRDefault="00000000" w:rsidP="00F5140B">
      <w:pPr>
        <w:pStyle w:val="BodyA"/>
      </w:pPr>
      <w:r>
        <w:t xml:space="preserve">Best of all, working with R Markdown makes it possible to do things in seconds that would have previously taken hours. In a world where making a single report requires three tools and five steps, you may not want to work on it. As a research scientist who used R Markdown regularly, Alison Hill says it enabled her to work on reports before she had received all of the data. She could write code that worked with partial data and rerun it with the final data at any time. </w:t>
      </w:r>
    </w:p>
    <w:p w14:paraId="57AFB9F9" w14:textId="77777777" w:rsidR="00A17CE8" w:rsidRDefault="00000000">
      <w:pPr>
        <w:pStyle w:val="BodyA"/>
      </w:pPr>
      <w:r>
        <w:t>In this chapter, we’ve just scratched the surface of what R Markdown can do. The next chapter will show how to use it to instantly generate hundreds of reports. Magic indeed!</w:t>
      </w:r>
      <w:bookmarkEnd w:id="25"/>
      <w:bookmarkEnd w:id="27"/>
    </w:p>
    <w:sectPr w:rsidR="00A17CE8">
      <w:headerReference w:type="default" r:id="rId19"/>
      <w:footerReference w:type="default" r:id="rId20"/>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8" w:author="Rita Giordano" w:date="2023-04-25T14:24:00Z" w:initials="">
    <w:p w14:paraId="4AEF69F8" w14:textId="77777777" w:rsidR="00A17CE8" w:rsidRDefault="00A17CE8">
      <w:pPr>
        <w:pStyle w:val="Default"/>
      </w:pPr>
    </w:p>
    <w:p w14:paraId="5DC135AB" w14:textId="77777777" w:rsidR="00A17CE8" w:rsidRDefault="00000000">
      <w:pPr>
        <w:pStyle w:val="Default"/>
      </w:pPr>
      <w:r>
        <w:rPr>
          <w:rFonts w:eastAsia="Arial Unicode MS" w:cs="Arial Unicode MS"/>
        </w:rPr>
        <w:t>I would invert with the code that calculates the average. It seems not logic to me. Maybe would you like to give a try to see if sounds better?</w:t>
      </w:r>
    </w:p>
  </w:comment>
  <w:comment w:id="19" w:author="David Keyes" w:date="2023-05-15T14:04:00Z" w:initials="DK">
    <w:p w14:paraId="7BD45964" w14:textId="77777777" w:rsidR="00F5140B" w:rsidRDefault="00F5140B" w:rsidP="00696BFA">
      <w:r>
        <w:rPr>
          <w:rStyle w:val="CommentReference"/>
        </w:rPr>
        <w:annotationRef/>
      </w:r>
      <w:r>
        <w:rPr>
          <w:color w:val="000000"/>
          <w:sz w:val="20"/>
          <w:szCs w:val="20"/>
        </w:rPr>
        <w:t>I’m ok with it as is.</w:t>
      </w:r>
    </w:p>
  </w:comment>
  <w:comment w:id="30" w:author="Rita Giordano" w:date="2023-04-25T14:35:00Z" w:initials="">
    <w:p w14:paraId="5834D482" w14:textId="2B0BA6B2" w:rsidR="00A17CE8" w:rsidRDefault="00A17CE8">
      <w:pPr>
        <w:pStyle w:val="Default"/>
      </w:pPr>
    </w:p>
    <w:p w14:paraId="7DC974EF" w14:textId="77777777" w:rsidR="00A17CE8" w:rsidRDefault="00000000">
      <w:pPr>
        <w:pStyle w:val="Default"/>
      </w:pPr>
      <w:r>
        <w:rPr>
          <w:rFonts w:eastAsia="Arial Unicode MS" w:cs="Arial Unicode MS"/>
        </w:rPr>
        <w:t>You could also remove this sentence, your text, and your conclusion are strong enough without it. To me, it makes only confusion.</w:t>
      </w:r>
    </w:p>
  </w:comment>
  <w:comment w:id="31" w:author="Frances" w:date="2023-05-08T12:36:00Z" w:initials="FS">
    <w:p w14:paraId="0EE39A62" w14:textId="0911644C" w:rsidR="001A2711" w:rsidRDefault="001A2711">
      <w:pPr>
        <w:pStyle w:val="CommentText"/>
      </w:pPr>
      <w:r>
        <w:rPr>
          <w:rStyle w:val="CommentReference"/>
        </w:rPr>
        <w:annotationRef/>
      </w:r>
      <w:r>
        <w:t>David, I agree that it might be best to remove the meme from the conclusion, to better match the conclusions from other chapters</w:t>
      </w:r>
    </w:p>
  </w:comment>
  <w:comment w:id="32" w:author="David Keyes" w:date="2023-05-15T14:05:00Z" w:initials="DK">
    <w:p w14:paraId="341E59C3" w14:textId="77777777" w:rsidR="005D17A3" w:rsidRDefault="005D17A3" w:rsidP="00C52267">
      <w:r>
        <w:rPr>
          <w:rStyle w:val="CommentReference"/>
        </w:rPr>
        <w:annotationRef/>
      </w:r>
      <w:r>
        <w:rPr>
          <w:color w:val="000000"/>
          <w:sz w:val="20"/>
          <w:szCs w:val="20"/>
        </w:rPr>
        <w:t>Thanks. Yes, that makes sense to me. I’ve taken it out.</w:t>
      </w:r>
    </w:p>
  </w:comment>
  <w:comment w:id="35" w:author="Rita Giordano" w:date="2023-04-25T14:34:00Z" w:initials="">
    <w:p w14:paraId="349802BD" w14:textId="179CB55D" w:rsidR="00A17CE8" w:rsidRDefault="00A17CE8">
      <w:pPr>
        <w:pStyle w:val="Default"/>
      </w:pPr>
    </w:p>
    <w:p w14:paraId="46ADE7B3" w14:textId="77777777" w:rsidR="00A17CE8" w:rsidRDefault="00000000">
      <w:pPr>
        <w:pStyle w:val="Default"/>
      </w:pPr>
      <w:r>
        <w:rPr>
          <w:rFonts w:eastAsia="Arial Unicode MS" w:cs="Arial Unicode MS"/>
        </w:rPr>
        <w:t>What this means? Do you have a more specific reference?</w:t>
      </w:r>
    </w:p>
  </w:comment>
  <w:comment w:id="41" w:author="Rita Giordano" w:date="2023-04-25T14:31:00Z" w:initials="">
    <w:p w14:paraId="189E8C1B" w14:textId="77777777" w:rsidR="00A17CE8" w:rsidRDefault="00A17CE8"/>
    <w:p w14:paraId="1571A5A1" w14:textId="77777777" w:rsidR="00A17CE8" w:rsidRDefault="00000000">
      <w:r>
        <w:rPr>
          <w:rFonts w:ascii="Helvetica" w:eastAsia="Arial Unicode MS" w:hAnsi="Helvetica" w:cs="Arial Unicode MS"/>
        </w:rPr>
        <w:t xml:space="preserve">Would this picture be offensive? Since is show an artificial arm, for people that </w:t>
      </w:r>
      <w:r>
        <w:rPr>
          <w:rFonts w:ascii="Helvetica" w:eastAsia="Arial Unicode MS" w:hAnsi="Helvetica" w:cs="Arial Unicode MS"/>
        </w:rPr>
        <w:t>don’t have it? I’m just asking because here in the UK, some publishers are removing words or other stuff that can be offensive or hurts the sensibility. Also just curios how is in the US.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DC135AB" w15:done="0"/>
  <w15:commentEx w15:paraId="7BD45964" w15:paraIdParent="5DC135AB" w15:done="0"/>
  <w15:commentEx w15:paraId="7DC974EF" w15:done="0"/>
  <w15:commentEx w15:paraId="0EE39A62" w15:paraIdParent="7DC974EF" w15:done="0"/>
  <w15:commentEx w15:paraId="341E59C3" w15:paraIdParent="7DC974EF" w15:done="0"/>
  <w15:commentEx w15:paraId="46ADE7B3" w15:done="0"/>
  <w15:commentEx w15:paraId="1571A5A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0CBA76" w16cex:dateUtc="2023-05-15T21:04:00Z"/>
  <w16cex:commentExtensible w16cex:durableId="28036B67" w16cex:dateUtc="2023-05-08T17:36:00Z"/>
  <w16cex:commentExtensible w16cex:durableId="280CBAB0" w16cex:dateUtc="2023-05-15T21: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DC135AB" w16cid:durableId="27F29EDC"/>
  <w16cid:commentId w16cid:paraId="7BD45964" w16cid:durableId="280CBA76"/>
  <w16cid:commentId w16cid:paraId="7DC974EF" w16cid:durableId="27F29EDD"/>
  <w16cid:commentId w16cid:paraId="0EE39A62" w16cid:durableId="28036B67"/>
  <w16cid:commentId w16cid:paraId="341E59C3" w16cid:durableId="280CBAB0"/>
  <w16cid:commentId w16cid:paraId="46ADE7B3" w16cid:durableId="27F29EDE"/>
  <w16cid:commentId w16cid:paraId="1571A5A1" w16cid:durableId="27F29ED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2670D1" w14:textId="77777777" w:rsidR="00E366BD" w:rsidRDefault="00E366BD">
      <w:pPr>
        <w:spacing w:after="0" w:line="240" w:lineRule="auto"/>
      </w:pPr>
      <w:r>
        <w:separator/>
      </w:r>
    </w:p>
  </w:endnote>
  <w:endnote w:type="continuationSeparator" w:id="0">
    <w:p w14:paraId="0DF71A0F" w14:textId="77777777" w:rsidR="00E366BD" w:rsidRDefault="00E366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Helvetica Neue">
    <w:altName w:val="Arial"/>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FuturaPTCond-Bold">
    <w:altName w:val="Century Gothic"/>
    <w:panose1 w:val="020B0604020202020204"/>
    <w:charset w:val="4D"/>
    <w:family w:val="auto"/>
    <w:notTrueType/>
    <w:pitch w:val="default"/>
    <w:sig w:usb0="00000003" w:usb1="00000000" w:usb2="00000000" w:usb3="00000000" w:csb0="00000001" w:csb1="00000000"/>
  </w:font>
  <w:font w:name="Times Roman">
    <w:altName w:val="Times New Roman"/>
    <w:panose1 w:val="020B0604020202020204"/>
    <w:charset w:val="00"/>
    <w:family w:val="auto"/>
    <w:pitch w:val="variable"/>
    <w:sig w:usb0="E00002FF" w:usb1="5000205A" w:usb2="00000000" w:usb3="00000000" w:csb0="0000019F" w:csb1="00000000"/>
  </w:font>
  <w:font w:name="NewBaskervilleStd-Roman">
    <w:altName w:val="Calibri"/>
    <w:panose1 w:val="020B0604020202020204"/>
    <w:charset w:val="00"/>
    <w:family w:val="roman"/>
    <w:notTrueType/>
    <w:pitch w:val="variable"/>
    <w:sig w:usb0="800000AF" w:usb1="5000204A" w:usb2="00000000" w:usb3="00000000" w:csb0="00000001" w:csb1="00000000"/>
  </w:font>
  <w:font w:name="FuturaPT-Bold">
    <w:altName w:val="Century Gothic"/>
    <w:panose1 w:val="020B0604020202020204"/>
    <w:charset w:val="4D"/>
    <w:family w:val="auto"/>
    <w:notTrueType/>
    <w:pitch w:val="default"/>
    <w:sig w:usb0="00000003" w:usb1="00000000" w:usb2="00000000" w:usb3="00000000" w:csb0="00000001" w:csb1="00000000"/>
  </w:font>
  <w:font w:name="FuturaPTCond-BoldObl">
    <w:altName w:val="Century Gothic"/>
    <w:panose1 w:val="020B0604020202020204"/>
    <w:charset w:val="4D"/>
    <w:family w:val="auto"/>
    <w:notTrueType/>
    <w:pitch w:val="default"/>
    <w:sig w:usb0="00000003" w:usb1="00000000" w:usb2="00000000" w:usb3="00000000" w:csb0="00000001" w:csb1="00000000"/>
  </w:font>
  <w:font w:name="DogmaOT-Bold">
    <w:altName w:val="Calibri"/>
    <w:panose1 w:val="020B0604020202020204"/>
    <w:charset w:val="4D"/>
    <w:family w:val="auto"/>
    <w:notTrueType/>
    <w:pitch w:val="default"/>
    <w:sig w:usb0="00000003" w:usb1="00000000" w:usb2="00000000" w:usb3="00000000" w:csb0="00000001" w:csb1="00000000"/>
  </w:font>
  <w:font w:name="TimesNewRomanPSMT">
    <w:altName w:val="Times New Roman"/>
    <w:panose1 w:val="020B0604020202020204"/>
    <w:charset w:val="4D"/>
    <w:family w:val="auto"/>
    <w:notTrueType/>
    <w:pitch w:val="default"/>
    <w:sig w:usb0="00000003" w:usb1="00000000" w:usb2="00000000" w:usb3="00000000" w:csb0="00000001" w:csb1="00000000"/>
  </w:font>
  <w:font w:name="FuturaPT-BookObl">
    <w:altName w:val="Century Gothic"/>
    <w:panose1 w:val="020B0604020202020204"/>
    <w:charset w:val="4D"/>
    <w:family w:val="auto"/>
    <w:notTrueType/>
    <w:pitch w:val="default"/>
    <w:sig w:usb0="00000003" w:usb1="00000000" w:usb2="00000000" w:usb3="00000000" w:csb0="00000001" w:csb1="00000000"/>
  </w:font>
  <w:font w:name="Courier">
    <w:altName w:val="Courier New"/>
    <w:panose1 w:val="02070309020205020404"/>
    <w:charset w:val="00"/>
    <w:family w:val="auto"/>
    <w:pitch w:val="variable"/>
    <w:sig w:usb0="00000003" w:usb1="00000000" w:usb2="00000000" w:usb3="00000000" w:csb0="00000003" w:csb1="00000000"/>
  </w:font>
  <w:font w:name="TheSansMonoCondensed-Plain">
    <w:altName w:val="Calibri"/>
    <w:panose1 w:val="020B0604020202020204"/>
    <w:charset w:val="4D"/>
    <w:family w:val="auto"/>
    <w:notTrueType/>
    <w:pitch w:val="default"/>
    <w:sig w:usb0="00000003" w:usb1="00000000" w:usb2="00000000" w:usb3="00000000" w:csb0="00000001" w:csb1="00000000"/>
  </w:font>
  <w:font w:name="NewBaskerville">
    <w:altName w:val="Times New Roman"/>
    <w:panose1 w:val="020B0604020202020204"/>
    <w:charset w:val="01"/>
    <w:family w:val="swiss"/>
    <w:pitch w:val="variable"/>
    <w:sig w:usb0="00000003" w:usb1="00000000" w:usb2="00000000" w:usb3="00000000" w:csb0="00000001" w:csb1="00000000"/>
  </w:font>
  <w:font w:name="NewBaskervilleEF-Bold">
    <w:altName w:val="Calibri"/>
    <w:panose1 w:val="020B0604020202020204"/>
    <w:charset w:val="00"/>
    <w:family w:val="auto"/>
    <w:pitch w:val="variable"/>
    <w:sig w:usb0="8000002F" w:usb1="4000204A" w:usb2="00000000" w:usb3="00000000" w:csb0="00000001" w:csb1="00000000"/>
  </w:font>
  <w:font w:name="NewBaskervilleStd-Italic">
    <w:altName w:val="Calibri"/>
    <w:panose1 w:val="020B0604020202020204"/>
    <w:charset w:val="4D"/>
    <w:family w:val="auto"/>
    <w:notTrueType/>
    <w:pitch w:val="default"/>
    <w:sig w:usb0="00000003" w:usb1="00000000" w:usb2="00000000" w:usb3="00000000" w:csb0="00000001" w:csb1="00000000"/>
  </w:font>
  <w:font w:name="TheSansMonoCondensed-Bold">
    <w:altName w:val="Arial"/>
    <w:panose1 w:val="020B0604020202020204"/>
    <w:charset w:val="00"/>
    <w:family w:val="swiss"/>
    <w:notTrueType/>
    <w:pitch w:val="variable"/>
    <w:sig w:usb0="00000003" w:usb1="00000000" w:usb2="00000000" w:usb3="00000000" w:csb0="00000009" w:csb1="00000000"/>
  </w:font>
  <w:font w:name="TheSansMonoCondensed-Italic">
    <w:altName w:val="Calibri"/>
    <w:panose1 w:val="020B0604020202020204"/>
    <w:charset w:val="4D"/>
    <w:family w:val="auto"/>
    <w:notTrueType/>
    <w:pitch w:val="default"/>
    <w:sig w:usb0="00000003" w:usb1="00000000" w:usb2="00000000" w:usb3="00000000" w:csb0="00000001" w:csb1="00000000"/>
  </w:font>
  <w:font w:name="FuturaPT-Book">
    <w:altName w:val="Century Gothic"/>
    <w:panose1 w:val="020B0604020202020204"/>
    <w:charset w:val="4D"/>
    <w:family w:val="auto"/>
    <w:notTrueType/>
    <w:pitch w:val="default"/>
    <w:sig w:usb0="00000003" w:usb1="00000000" w:usb2="00000000" w:usb3="00000000" w:csb0="00000001" w:csb1="00000000"/>
  </w:font>
  <w:font w:name="FuturaPT-Heavy">
    <w:altName w:val="Century Gothic"/>
    <w:panose1 w:val="020B0604020202020204"/>
    <w:charset w:val="4D"/>
    <w:family w:val="auto"/>
    <w:notTrueType/>
    <w:pitch w:val="default"/>
    <w:sig w:usb0="00000003" w:usb1="00000000" w:usb2="00000000" w:usb3="00000000" w:csb0="00000001" w:csb1="00000000"/>
  </w:font>
  <w:font w:name="Wingdings2">
    <w:altName w:val="Arial"/>
    <w:panose1 w:val="020B0604020202020204"/>
    <w:charset w:val="02"/>
    <w:family w:val="auto"/>
    <w:notTrueType/>
    <w:pitch w:val="default"/>
  </w:font>
  <w:font w:name="NewBaskervilleStd-Bold">
    <w:altName w:val="Calibri"/>
    <w:panose1 w:val="020B0604020202020204"/>
    <w:charset w:val="4D"/>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4D"/>
    <w:family w:val="decorative"/>
    <w:pitch w:val="variable"/>
    <w:sig w:usb0="00000003" w:usb1="00000000" w:usb2="00000000" w:usb3="00000000" w:csb0="80000001" w:csb1="00000000"/>
  </w:font>
  <w:font w:name="Apple Color Emoji">
    <w:panose1 w:val="00000000000000000000"/>
    <w:charset w:val="00"/>
    <w:family w:val="auto"/>
    <w:pitch w:val="variable"/>
    <w:sig w:usb0="00000003" w:usb1="18000000" w:usb2="14000000" w:usb3="00000000" w:csb0="00000001" w:csb1="00000000"/>
  </w:font>
  <w:font w:name="Segoe UI Symbol">
    <w:panose1 w:val="020B0502040204020203"/>
    <w:charset w:val="00"/>
    <w:family w:val="swiss"/>
    <w:pitch w:val="variable"/>
    <w:sig w:usb0="800001E3" w:usb1="1200FFEF" w:usb2="00040000" w:usb3="00000000" w:csb0="00000001"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DED76" w14:textId="77777777" w:rsidR="00A17CE8" w:rsidRDefault="00A17CE8">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D28337" w14:textId="77777777" w:rsidR="00E366BD" w:rsidRDefault="00E366BD">
      <w:pPr>
        <w:spacing w:after="0" w:line="240" w:lineRule="auto"/>
      </w:pPr>
      <w:r>
        <w:separator/>
      </w:r>
    </w:p>
  </w:footnote>
  <w:footnote w:type="continuationSeparator" w:id="0">
    <w:p w14:paraId="20176D49" w14:textId="77777777" w:rsidR="00E366BD" w:rsidRDefault="00E366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B2180" w14:textId="77777777" w:rsidR="00A17CE8" w:rsidRDefault="00A17CE8">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D264E2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3418CDB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2830FF60"/>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1740E0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B13AAA4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A0FC8B8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BDF28D7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2C4A80F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3B92BC8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8C0894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886247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FE7911"/>
    <w:multiLevelType w:val="hybridMultilevel"/>
    <w:tmpl w:val="E7F05F28"/>
    <w:lvl w:ilvl="0" w:tplc="E71C99D4">
      <w:start w:val="1"/>
      <w:numFmt w:val="decimal"/>
      <w:lvlText w:val="%1"/>
      <w:lvlJc w:val="left"/>
      <w:pPr>
        <w:ind w:left="720" w:hanging="360"/>
      </w:pPr>
      <w:rPr>
        <w:rFonts w:hint="default"/>
        <w:color w:val="3366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4B82ED0"/>
    <w:multiLevelType w:val="multilevel"/>
    <w:tmpl w:val="706E9F88"/>
    <w:numStyleLink w:val="ChapterNumbering"/>
  </w:abstractNum>
  <w:abstractNum w:abstractNumId="13" w15:restartNumberingAfterBreak="0">
    <w:nsid w:val="0DBE7300"/>
    <w:multiLevelType w:val="hybridMultilevel"/>
    <w:tmpl w:val="3D682A3C"/>
    <w:lvl w:ilvl="0" w:tplc="A9D2681C">
      <w:start w:val="1"/>
      <w:numFmt w:val="upperLetter"/>
      <w:pStyle w:val="List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139D1E0A"/>
    <w:multiLevelType w:val="hybridMultilevel"/>
    <w:tmpl w:val="03E6C73A"/>
    <w:lvl w:ilvl="0" w:tplc="83B06A88">
      <w:start w:val="1"/>
      <w:numFmt w:val="decimal"/>
      <w:pStyle w:val="ListNumber"/>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5" w15:restartNumberingAfterBreak="0">
    <w:nsid w:val="13EE51F7"/>
    <w:multiLevelType w:val="multilevel"/>
    <w:tmpl w:val="6FB4B7DA"/>
    <w:styleLink w:val="CurrentList4"/>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6" w15:restartNumberingAfterBreak="0">
    <w:nsid w:val="160A2733"/>
    <w:multiLevelType w:val="multilevel"/>
    <w:tmpl w:val="13B43456"/>
    <w:styleLink w:val="CurrentList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181043A8"/>
    <w:multiLevelType w:val="multilevel"/>
    <w:tmpl w:val="63E6DBF8"/>
    <w:styleLink w:val="CurrentList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1CFB6E03"/>
    <w:multiLevelType w:val="multilevel"/>
    <w:tmpl w:val="706E9F88"/>
    <w:styleLink w:val="ChapterNumbering"/>
    <w:lvl w:ilvl="0">
      <w:start w:val="1"/>
      <w:numFmt w:val="decimal"/>
      <w:pStyle w:val="ChapterNumber"/>
      <w:suff w:val="nothing"/>
      <w:lvlText w:val="%1"/>
      <w:lvlJc w:val="left"/>
      <w:pPr>
        <w:ind w:left="432" w:hanging="432"/>
      </w:pPr>
      <w:rPr>
        <w:rFonts w:hint="default"/>
      </w:rPr>
    </w:lvl>
    <w:lvl w:ilvl="1">
      <w:start w:val="1"/>
      <w:numFmt w:val="decimal"/>
      <w:lvlRestart w:val="0"/>
      <w:pStyle w:val="HeadANumber"/>
      <w:lvlText w:val="%1.%2"/>
      <w:lvlJc w:val="left"/>
      <w:pPr>
        <w:ind w:left="576" w:hanging="576"/>
      </w:pPr>
      <w:rPr>
        <w:rFonts w:hint="default"/>
      </w:rPr>
    </w:lvl>
    <w:lvl w:ilvl="2">
      <w:start w:val="1"/>
      <w:numFmt w:val="decimal"/>
      <w:pStyle w:val="HeadBNumber"/>
      <w:lvlText w:val="%1.%2.%3"/>
      <w:lvlJc w:val="left"/>
      <w:pPr>
        <w:ind w:left="720" w:hanging="720"/>
      </w:pPr>
      <w:rPr>
        <w:rFonts w:hint="default"/>
      </w:rPr>
    </w:lvl>
    <w:lvl w:ilvl="3">
      <w:start w:val="1"/>
      <w:numFmt w:val="decimal"/>
      <w:pStyle w:val="HeadCNumber"/>
      <w:lvlText w:val="%1.%2.%3.%4"/>
      <w:lvlJc w:val="left"/>
      <w:pPr>
        <w:tabs>
          <w:tab w:val="num" w:pos="864"/>
        </w:tabs>
        <w:ind w:left="864" w:hanging="864"/>
      </w:pPr>
      <w:rPr>
        <w:rFonts w:hint="default"/>
      </w:rPr>
    </w:lvl>
    <w:lvl w:ilvl="4">
      <w:start w:val="1"/>
      <w:numFmt w:val="decimal"/>
      <w:lvlRestart w:val="1"/>
      <w:pStyle w:val="CaptionLine"/>
      <w:lvlText w:val="Figure %1-%5"/>
      <w:lvlJc w:val="left"/>
      <w:pPr>
        <w:tabs>
          <w:tab w:val="num" w:pos="1440"/>
        </w:tabs>
        <w:ind w:left="1440" w:hanging="1440"/>
      </w:pPr>
      <w:rPr>
        <w:rFonts w:hint="default"/>
      </w:rPr>
    </w:lvl>
    <w:lvl w:ilvl="5">
      <w:start w:val="1"/>
      <w:numFmt w:val="decimal"/>
      <w:lvlRestart w:val="1"/>
      <w:pStyle w:val="TableTitle"/>
      <w:lvlText w:val="Table %1-%6"/>
      <w:lvlJc w:val="left"/>
      <w:pPr>
        <w:tabs>
          <w:tab w:val="num" w:pos="1440"/>
        </w:tabs>
        <w:ind w:left="1440" w:hanging="1440"/>
      </w:pPr>
      <w:rPr>
        <w:rFonts w:hint="default"/>
      </w:rPr>
    </w:lvl>
    <w:lvl w:ilvl="6">
      <w:start w:val="1"/>
      <w:numFmt w:val="decimal"/>
      <w:lvlRestart w:val="1"/>
      <w:pStyle w:val="CodeListingCaption"/>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229322A2"/>
    <w:multiLevelType w:val="multilevel"/>
    <w:tmpl w:val="4AB0B80C"/>
    <w:styleLink w:val="CurrentList9"/>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20" w15:restartNumberingAfterBreak="0">
    <w:nsid w:val="24881BA5"/>
    <w:multiLevelType w:val="hybridMultilevel"/>
    <w:tmpl w:val="5C8E251A"/>
    <w:lvl w:ilvl="0" w:tplc="FE00C8B4">
      <w:start w:val="1"/>
      <w:numFmt w:val="lowerLetter"/>
      <w:pStyle w:val="ListLetterSub"/>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1" w15:restartNumberingAfterBreak="0">
    <w:nsid w:val="25F72A2B"/>
    <w:multiLevelType w:val="multilevel"/>
    <w:tmpl w:val="73064086"/>
    <w:styleLink w:val="CurrentList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26292768"/>
    <w:multiLevelType w:val="multilevel"/>
    <w:tmpl w:val="706E9F88"/>
    <w:numStyleLink w:val="ChapterNumbering"/>
  </w:abstractNum>
  <w:abstractNum w:abstractNumId="23" w15:restartNumberingAfterBreak="0">
    <w:nsid w:val="267E6518"/>
    <w:multiLevelType w:val="hybridMultilevel"/>
    <w:tmpl w:val="13B43456"/>
    <w:lvl w:ilvl="0" w:tplc="22E40EA2">
      <w:start w:val="1"/>
      <w:numFmt w:val="decimal"/>
      <w:pStyle w:val="BoxListNumb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2A2A3DFF"/>
    <w:multiLevelType w:val="multilevel"/>
    <w:tmpl w:val="24F89ACE"/>
    <w:lvl w:ilvl="0">
      <w:start w:val="1"/>
      <w:numFmt w:val="upperRoman"/>
      <w:lvlText w:val="%1."/>
      <w:lvlJc w:val="left"/>
      <w:pPr>
        <w:ind w:left="1440" w:firstLine="0"/>
      </w:pPr>
      <w:rPr>
        <w:rFonts w:hint="default"/>
      </w:rPr>
    </w:lvl>
    <w:lvl w:ilvl="1">
      <w:start w:val="1"/>
      <w:numFmt w:val="upperLetter"/>
      <w:pStyle w:val="Heading2"/>
      <w:lvlText w:val="%2."/>
      <w:lvlJc w:val="left"/>
      <w:pPr>
        <w:ind w:left="2160" w:firstLine="0"/>
      </w:pPr>
    </w:lvl>
    <w:lvl w:ilvl="2">
      <w:start w:val="1"/>
      <w:numFmt w:val="decimal"/>
      <w:pStyle w:val="Heading3"/>
      <w:lvlText w:val="%3."/>
      <w:lvlJc w:val="left"/>
      <w:pPr>
        <w:ind w:left="2880" w:firstLine="0"/>
      </w:pPr>
    </w:lvl>
    <w:lvl w:ilvl="3">
      <w:start w:val="1"/>
      <w:numFmt w:val="lowerLetter"/>
      <w:pStyle w:val="Heading4"/>
      <w:lvlText w:val="%4)"/>
      <w:lvlJc w:val="left"/>
      <w:pPr>
        <w:ind w:left="3600" w:firstLine="0"/>
      </w:pPr>
    </w:lvl>
    <w:lvl w:ilvl="4">
      <w:start w:val="1"/>
      <w:numFmt w:val="decimal"/>
      <w:pStyle w:val="Heading5"/>
      <w:lvlText w:val="(%5)"/>
      <w:lvlJc w:val="left"/>
      <w:pPr>
        <w:ind w:left="4320" w:firstLine="0"/>
      </w:pPr>
    </w:lvl>
    <w:lvl w:ilvl="5">
      <w:start w:val="1"/>
      <w:numFmt w:val="lowerLetter"/>
      <w:pStyle w:val="Heading6"/>
      <w:lvlText w:val="(%6)"/>
      <w:lvlJc w:val="left"/>
      <w:pPr>
        <w:ind w:left="5040" w:firstLine="0"/>
      </w:pPr>
    </w:lvl>
    <w:lvl w:ilvl="6">
      <w:start w:val="1"/>
      <w:numFmt w:val="lowerRoman"/>
      <w:pStyle w:val="Heading7"/>
      <w:lvlText w:val="(%7)"/>
      <w:lvlJc w:val="left"/>
      <w:pPr>
        <w:ind w:left="5760" w:firstLine="0"/>
      </w:pPr>
    </w:lvl>
    <w:lvl w:ilvl="7">
      <w:start w:val="1"/>
      <w:numFmt w:val="lowerLetter"/>
      <w:pStyle w:val="Heading8"/>
      <w:lvlText w:val="(%8)"/>
      <w:lvlJc w:val="left"/>
      <w:pPr>
        <w:ind w:left="6480" w:firstLine="0"/>
      </w:pPr>
    </w:lvl>
    <w:lvl w:ilvl="8">
      <w:start w:val="1"/>
      <w:numFmt w:val="lowerRoman"/>
      <w:pStyle w:val="Heading9"/>
      <w:lvlText w:val="(%9)"/>
      <w:lvlJc w:val="left"/>
      <w:pPr>
        <w:ind w:left="7200" w:firstLine="0"/>
      </w:pPr>
    </w:lvl>
  </w:abstractNum>
  <w:abstractNum w:abstractNumId="25" w15:restartNumberingAfterBreak="0">
    <w:nsid w:val="2B9C43D2"/>
    <w:multiLevelType w:val="multilevel"/>
    <w:tmpl w:val="73064086"/>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378A70D9"/>
    <w:multiLevelType w:val="multilevel"/>
    <w:tmpl w:val="6FB4B7DA"/>
    <w:styleLink w:val="CurrentList5"/>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27" w15:restartNumberingAfterBreak="0">
    <w:nsid w:val="38FC65C2"/>
    <w:multiLevelType w:val="hybridMultilevel"/>
    <w:tmpl w:val="25B63F14"/>
    <w:lvl w:ilvl="0" w:tplc="4F9ECC12">
      <w:start w:val="1"/>
      <w:numFmt w:val="bullet"/>
      <w:pStyle w:val="ListBulletSub"/>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8" w15:restartNumberingAfterBreak="0">
    <w:nsid w:val="412456B9"/>
    <w:multiLevelType w:val="multilevel"/>
    <w:tmpl w:val="54F6F0E0"/>
    <w:lvl w:ilvl="0">
      <w:start w:val="1"/>
      <w:numFmt w:val="decimal"/>
      <w:suff w:val="nothing"/>
      <w:lvlText w:val="%1"/>
      <w:lvlJc w:val="left"/>
      <w:pPr>
        <w:ind w:left="360" w:hanging="360"/>
      </w:pPr>
      <w:rPr>
        <w:rFonts w:hint="default"/>
      </w:rPr>
    </w:lvl>
    <w:lvl w:ilvl="1">
      <w:start w:val="1"/>
      <w:numFmt w:val="decimal"/>
      <w:lvlText w:val="Figure %1-%2"/>
      <w:lvlJc w:val="left"/>
      <w:pPr>
        <w:ind w:left="792" w:hanging="432"/>
      </w:pPr>
      <w:rPr>
        <w:rFonts w:hint="default"/>
      </w:rPr>
    </w:lvl>
    <w:lvl w:ilvl="2">
      <w:start w:val="1"/>
      <w:numFmt w:val="decimal"/>
      <w:lvlRestart w:val="1"/>
      <w:lvlText w:val="Figure %1-%2"/>
      <w:lvlJc w:val="left"/>
      <w:pPr>
        <w:ind w:left="1224" w:hanging="504"/>
      </w:pPr>
      <w:rPr>
        <w:rFonts w:hint="default"/>
      </w:rPr>
    </w:lvl>
    <w:lvl w:ilvl="3">
      <w:start w:val="1"/>
      <w:numFmt w:val="decimal"/>
      <w:lvlRestart w:val="1"/>
      <w:lvlText w:val="Table %1-%1"/>
      <w:lvlJc w:val="left"/>
      <w:pPr>
        <w:ind w:left="1728" w:hanging="648"/>
      </w:pPr>
      <w:rPr>
        <w:rFonts w:hint="default"/>
      </w:rPr>
    </w:lvl>
    <w:lvl w:ilvl="4">
      <w:start w:val="1"/>
      <w:numFmt w:val="decimal"/>
      <w:lvlRestart w:val="2"/>
      <w:lvlText w:val="Listing %1-%2"/>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428B1F1C"/>
    <w:multiLevelType w:val="hybridMultilevel"/>
    <w:tmpl w:val="6CE4D8FE"/>
    <w:numStyleLink w:val="ImportedStyle3"/>
  </w:abstractNum>
  <w:abstractNum w:abstractNumId="30" w15:restartNumberingAfterBreak="0">
    <w:nsid w:val="439E55FD"/>
    <w:multiLevelType w:val="multilevel"/>
    <w:tmpl w:val="58A4F510"/>
    <w:styleLink w:val="CurrentList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43AD05AE"/>
    <w:multiLevelType w:val="hybridMultilevel"/>
    <w:tmpl w:val="FB407340"/>
    <w:lvl w:ilvl="0" w:tplc="A7305A98">
      <w:start w:val="1"/>
      <w:numFmt w:val="bullet"/>
      <w:pStyle w:val="TableListBulleted"/>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EBF3E52"/>
    <w:multiLevelType w:val="hybridMultilevel"/>
    <w:tmpl w:val="023AE9A4"/>
    <w:lvl w:ilvl="0" w:tplc="FB9E8D22">
      <w:start w:val="1"/>
      <w:numFmt w:val="bullet"/>
      <w:pStyle w:val="BoxListBulletSub"/>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4EC21CDE"/>
    <w:multiLevelType w:val="hybridMultilevel"/>
    <w:tmpl w:val="6CE4D8FE"/>
    <w:styleLink w:val="ImportedStyle3"/>
    <w:lvl w:ilvl="0" w:tplc="2D384368">
      <w:start w:val="1"/>
      <w:numFmt w:val="decimal"/>
      <w:lvlText w:val="%1."/>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7602B1A">
      <w:start w:val="1"/>
      <w:numFmt w:val="lowerLetter"/>
      <w:lvlText w:val="%2."/>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5407A72">
      <w:start w:val="1"/>
      <w:numFmt w:val="lowerRoman"/>
      <w:lvlText w:val="%3."/>
      <w:lvlJc w:val="left"/>
      <w:pPr>
        <w:ind w:left="3240" w:hanging="280"/>
      </w:pPr>
      <w:rPr>
        <w:rFonts w:hAnsi="Arial Unicode MS"/>
        <w:caps w:val="0"/>
        <w:smallCaps w:val="0"/>
        <w:strike w:val="0"/>
        <w:dstrike w:val="0"/>
        <w:outline w:val="0"/>
        <w:emboss w:val="0"/>
        <w:imprint w:val="0"/>
        <w:spacing w:val="0"/>
        <w:w w:val="100"/>
        <w:kern w:val="0"/>
        <w:position w:val="0"/>
        <w:highlight w:val="none"/>
        <w:vertAlign w:val="baseline"/>
      </w:rPr>
    </w:lvl>
    <w:lvl w:ilvl="3" w:tplc="E3003A4A">
      <w:start w:val="1"/>
      <w:numFmt w:val="decimal"/>
      <w:lvlText w:val="%4."/>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04ECA46">
      <w:start w:val="1"/>
      <w:numFmt w:val="lowerLetter"/>
      <w:lvlText w:val="%5."/>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85EE6E8">
      <w:start w:val="1"/>
      <w:numFmt w:val="lowerRoman"/>
      <w:lvlText w:val="%6."/>
      <w:lvlJc w:val="left"/>
      <w:pPr>
        <w:ind w:left="5400" w:hanging="280"/>
      </w:pPr>
      <w:rPr>
        <w:rFonts w:hAnsi="Arial Unicode MS"/>
        <w:caps w:val="0"/>
        <w:smallCaps w:val="0"/>
        <w:strike w:val="0"/>
        <w:dstrike w:val="0"/>
        <w:outline w:val="0"/>
        <w:emboss w:val="0"/>
        <w:imprint w:val="0"/>
        <w:spacing w:val="0"/>
        <w:w w:val="100"/>
        <w:kern w:val="0"/>
        <w:position w:val="0"/>
        <w:highlight w:val="none"/>
        <w:vertAlign w:val="baseline"/>
      </w:rPr>
    </w:lvl>
    <w:lvl w:ilvl="6" w:tplc="ED7EBF88">
      <w:start w:val="1"/>
      <w:numFmt w:val="decimal"/>
      <w:lvlText w:val="%7."/>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326E680">
      <w:start w:val="1"/>
      <w:numFmt w:val="lowerLetter"/>
      <w:lvlText w:val="%8."/>
      <w:lvlJc w:val="left"/>
      <w:pPr>
        <w:ind w:left="684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8EE1372">
      <w:start w:val="1"/>
      <w:numFmt w:val="lowerRoman"/>
      <w:lvlText w:val="%9."/>
      <w:lvlJc w:val="left"/>
      <w:pPr>
        <w:ind w:left="7560"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4" w15:restartNumberingAfterBreak="0">
    <w:nsid w:val="4FF829CF"/>
    <w:multiLevelType w:val="multilevel"/>
    <w:tmpl w:val="706E9F88"/>
    <w:numStyleLink w:val="ChapterNumbering"/>
  </w:abstractNum>
  <w:abstractNum w:abstractNumId="35" w15:restartNumberingAfterBreak="0">
    <w:nsid w:val="534C5058"/>
    <w:multiLevelType w:val="multilevel"/>
    <w:tmpl w:val="8BDCE42A"/>
    <w:numStyleLink w:val="ImportedStyle2"/>
  </w:abstractNum>
  <w:abstractNum w:abstractNumId="36" w15:restartNumberingAfterBreak="0">
    <w:nsid w:val="556E2F1D"/>
    <w:multiLevelType w:val="hybridMultilevel"/>
    <w:tmpl w:val="2E4EB778"/>
    <w:lvl w:ilvl="0" w:tplc="5DA27E48">
      <w:start w:val="1"/>
      <w:numFmt w:val="decimal"/>
      <w:pStyle w:val="ListNumberSub"/>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37" w15:restartNumberingAfterBreak="0">
    <w:nsid w:val="56DA21C4"/>
    <w:multiLevelType w:val="multilevel"/>
    <w:tmpl w:val="6FB4B7DA"/>
    <w:styleLink w:val="CurrentList3"/>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38" w15:restartNumberingAfterBreak="0">
    <w:nsid w:val="5BA46494"/>
    <w:multiLevelType w:val="hybridMultilevel"/>
    <w:tmpl w:val="63E6DBF8"/>
    <w:lvl w:ilvl="0" w:tplc="6A4E925E">
      <w:start w:val="1"/>
      <w:numFmt w:val="bullet"/>
      <w:pStyle w:val="BoxList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9" w15:restartNumberingAfterBreak="0">
    <w:nsid w:val="663972C3"/>
    <w:multiLevelType w:val="hybridMultilevel"/>
    <w:tmpl w:val="FE2C7226"/>
    <w:lvl w:ilvl="0" w:tplc="DF5A1F4A">
      <w:start w:val="1"/>
      <w:numFmt w:val="lowerLetter"/>
      <w:pStyle w:val="BoxListLetterSub"/>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E7F44A6"/>
    <w:multiLevelType w:val="hybridMultilevel"/>
    <w:tmpl w:val="CA7A4176"/>
    <w:lvl w:ilvl="0" w:tplc="10CA84BC">
      <w:start w:val="1"/>
      <w:numFmt w:val="decimal"/>
      <w:pStyle w:val="BoxListNumberSub"/>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71017330"/>
    <w:multiLevelType w:val="hybridMultilevel"/>
    <w:tmpl w:val="4AB0B80C"/>
    <w:lvl w:ilvl="0" w:tplc="4618622C">
      <w:start w:val="1"/>
      <w:numFmt w:val="bullet"/>
      <w:pStyle w:val="List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42" w15:restartNumberingAfterBreak="0">
    <w:nsid w:val="725203AD"/>
    <w:multiLevelType w:val="hybridMultilevel"/>
    <w:tmpl w:val="88C8E6E2"/>
    <w:lvl w:ilvl="0" w:tplc="79CC0074">
      <w:start w:val="1"/>
      <w:numFmt w:val="decimal"/>
      <w:pStyle w:val="TableList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8474E0"/>
    <w:multiLevelType w:val="hybridMultilevel"/>
    <w:tmpl w:val="F17A6FBC"/>
    <w:lvl w:ilvl="0" w:tplc="8664166A">
      <w:start w:val="1"/>
      <w:numFmt w:val="upperLetter"/>
      <w:pStyle w:val="BoxList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A295794"/>
    <w:multiLevelType w:val="multilevel"/>
    <w:tmpl w:val="706E9F88"/>
    <w:numStyleLink w:val="ChapterNumbering"/>
  </w:abstractNum>
  <w:abstractNum w:abstractNumId="45" w15:restartNumberingAfterBreak="0">
    <w:nsid w:val="7B5659BC"/>
    <w:multiLevelType w:val="multilevel"/>
    <w:tmpl w:val="8BDCE42A"/>
    <w:styleLink w:val="ImportedStyle2"/>
    <w:lvl w:ilvl="0">
      <w:start w:val="1"/>
      <w:numFmt w:val="decimal"/>
      <w:suff w:val="nothing"/>
      <w:lvlText w:val="%1."/>
      <w:lvlJc w:val="left"/>
      <w:pPr>
        <w:ind w:left="1335" w:hanging="1335"/>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lvlText w:val="%5."/>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6."/>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7."/>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7.%8."/>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7.%8.%9."/>
      <w:lvlJc w:val="left"/>
      <w:pPr>
        <w:ind w:left="1584" w:hanging="1584"/>
      </w:pPr>
      <w:rPr>
        <w:rFonts w:hAnsi="Arial Unicode MS"/>
        <w:caps w:val="0"/>
        <w:smallCaps w:val="0"/>
        <w:strike w:val="0"/>
        <w:dstrike w:val="0"/>
        <w:outline w:val="0"/>
        <w:emboss w:val="0"/>
        <w:imprint w:val="0"/>
        <w:spacing w:val="0"/>
        <w:w w:val="100"/>
        <w:kern w:val="0"/>
        <w:position w:val="0"/>
        <w:highlight w:val="none"/>
        <w:vertAlign w:val="baseline"/>
      </w:rPr>
    </w:lvl>
  </w:abstractNum>
  <w:num w:numId="1" w16cid:durableId="1380667787">
    <w:abstractNumId w:val="45"/>
  </w:num>
  <w:num w:numId="2" w16cid:durableId="1569219326">
    <w:abstractNumId w:val="35"/>
  </w:num>
  <w:num w:numId="3" w16cid:durableId="1362514294">
    <w:abstractNumId w:val="35"/>
    <w:lvlOverride w:ilvl="0">
      <w:startOverride w:val="6"/>
    </w:lvlOverride>
  </w:num>
  <w:num w:numId="4" w16cid:durableId="1810705175">
    <w:abstractNumId w:val="35"/>
    <w:lvlOverride w:ilvl="0">
      <w:startOverride w:val="6"/>
    </w:lvlOverride>
  </w:num>
  <w:num w:numId="5" w16cid:durableId="2093888733">
    <w:abstractNumId w:val="33"/>
  </w:num>
  <w:num w:numId="6" w16cid:durableId="1956936826">
    <w:abstractNumId w:val="29"/>
  </w:num>
  <w:num w:numId="7" w16cid:durableId="2005356779">
    <w:abstractNumId w:val="14"/>
  </w:num>
  <w:num w:numId="8" w16cid:durableId="553155980">
    <w:abstractNumId w:val="36"/>
  </w:num>
  <w:num w:numId="9" w16cid:durableId="1190216094">
    <w:abstractNumId w:val="41"/>
  </w:num>
  <w:num w:numId="10" w16cid:durableId="65538522">
    <w:abstractNumId w:val="24"/>
  </w:num>
  <w:num w:numId="11" w16cid:durableId="847718464">
    <w:abstractNumId w:val="38"/>
  </w:num>
  <w:num w:numId="12" w16cid:durableId="1507279735">
    <w:abstractNumId w:val="23"/>
  </w:num>
  <w:num w:numId="13" w16cid:durableId="1886335870">
    <w:abstractNumId w:val="31"/>
  </w:num>
  <w:num w:numId="14" w16cid:durableId="850877737">
    <w:abstractNumId w:val="42"/>
  </w:num>
  <w:num w:numId="15" w16cid:durableId="1148933975">
    <w:abstractNumId w:val="28"/>
  </w:num>
  <w:num w:numId="16" w16cid:durableId="1754081940">
    <w:abstractNumId w:val="18"/>
  </w:num>
  <w:num w:numId="17" w16cid:durableId="628366189">
    <w:abstractNumId w:val="12"/>
  </w:num>
  <w:num w:numId="18" w16cid:durableId="1721398522">
    <w:abstractNumId w:val="22"/>
  </w:num>
  <w:num w:numId="19" w16cid:durableId="1688142319">
    <w:abstractNumId w:val="44"/>
  </w:num>
  <w:num w:numId="20" w16cid:durableId="1583833547">
    <w:abstractNumId w:val="0"/>
  </w:num>
  <w:num w:numId="21" w16cid:durableId="1818571427">
    <w:abstractNumId w:val="34"/>
  </w:num>
  <w:num w:numId="22" w16cid:durableId="1347706591">
    <w:abstractNumId w:val="25"/>
  </w:num>
  <w:num w:numId="23" w16cid:durableId="1726642748">
    <w:abstractNumId w:val="21"/>
  </w:num>
  <w:num w:numId="24" w16cid:durableId="372317535">
    <w:abstractNumId w:val="40"/>
  </w:num>
  <w:num w:numId="25" w16cid:durableId="94325359">
    <w:abstractNumId w:val="13"/>
  </w:num>
  <w:num w:numId="26" w16cid:durableId="1004162118">
    <w:abstractNumId w:val="37"/>
  </w:num>
  <w:num w:numId="27" w16cid:durableId="1489206113">
    <w:abstractNumId w:val="15"/>
  </w:num>
  <w:num w:numId="28" w16cid:durableId="2077360194">
    <w:abstractNumId w:val="20"/>
  </w:num>
  <w:num w:numId="29" w16cid:durableId="160437862">
    <w:abstractNumId w:val="26"/>
  </w:num>
  <w:num w:numId="30" w16cid:durableId="188420597">
    <w:abstractNumId w:val="30"/>
  </w:num>
  <w:num w:numId="31" w16cid:durableId="153954506">
    <w:abstractNumId w:val="43"/>
  </w:num>
  <w:num w:numId="32" w16cid:durableId="105930836">
    <w:abstractNumId w:val="16"/>
  </w:num>
  <w:num w:numId="33" w16cid:durableId="1087966143">
    <w:abstractNumId w:val="39"/>
  </w:num>
  <w:num w:numId="34" w16cid:durableId="1207764214">
    <w:abstractNumId w:val="1"/>
  </w:num>
  <w:num w:numId="35" w16cid:durableId="87044944">
    <w:abstractNumId w:val="2"/>
  </w:num>
  <w:num w:numId="36" w16cid:durableId="904679391">
    <w:abstractNumId w:val="3"/>
  </w:num>
  <w:num w:numId="37" w16cid:durableId="1460880158">
    <w:abstractNumId w:val="4"/>
  </w:num>
  <w:num w:numId="38" w16cid:durableId="676691658">
    <w:abstractNumId w:val="9"/>
  </w:num>
  <w:num w:numId="39" w16cid:durableId="1811363631">
    <w:abstractNumId w:val="5"/>
  </w:num>
  <w:num w:numId="40" w16cid:durableId="1079518759">
    <w:abstractNumId w:val="6"/>
  </w:num>
  <w:num w:numId="41" w16cid:durableId="1568766512">
    <w:abstractNumId w:val="7"/>
  </w:num>
  <w:num w:numId="42" w16cid:durableId="1151142767">
    <w:abstractNumId w:val="8"/>
  </w:num>
  <w:num w:numId="43" w16cid:durableId="1333800891">
    <w:abstractNumId w:val="10"/>
  </w:num>
  <w:num w:numId="44" w16cid:durableId="1491289600">
    <w:abstractNumId w:val="17"/>
  </w:num>
  <w:num w:numId="45" w16cid:durableId="743065635">
    <w:abstractNumId w:val="32"/>
  </w:num>
  <w:num w:numId="46" w16cid:durableId="579949222">
    <w:abstractNumId w:val="19"/>
  </w:num>
  <w:num w:numId="47" w16cid:durableId="1957639535">
    <w:abstractNumId w:val="27"/>
  </w:num>
  <w:num w:numId="48" w16cid:durableId="708651601">
    <w:abstractNumId w:val="40"/>
    <w:lvlOverride w:ilvl="0">
      <w:startOverride w:val="1"/>
    </w:lvlOverride>
  </w:num>
  <w:num w:numId="49" w16cid:durableId="304166674">
    <w:abstractNumId w:val="39"/>
    <w:lvlOverride w:ilvl="0">
      <w:startOverride w:val="1"/>
    </w:lvlOverride>
  </w:num>
  <w:num w:numId="50" w16cid:durableId="71785026">
    <w:abstractNumId w:val="40"/>
    <w:lvlOverride w:ilvl="0">
      <w:startOverride w:val="1"/>
    </w:lvlOverride>
  </w:num>
  <w:num w:numId="51" w16cid:durableId="513231995">
    <w:abstractNumId w:val="36"/>
    <w:lvlOverride w:ilvl="0">
      <w:startOverride w:val="1"/>
    </w:lvlOverride>
  </w:num>
  <w:num w:numId="52" w16cid:durableId="2045598737">
    <w:abstractNumId w:val="20"/>
    <w:lvlOverride w:ilvl="0">
      <w:startOverride w:val="1"/>
    </w:lvlOverride>
  </w:num>
  <w:num w:numId="53" w16cid:durableId="2103404118">
    <w:abstractNumId w:val="42"/>
    <w:lvlOverride w:ilvl="0">
      <w:startOverride w:val="1"/>
    </w:lvlOverride>
  </w:num>
  <w:num w:numId="54" w16cid:durableId="1321077034">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vid Keyes">
    <w15:presenceInfo w15:providerId="Windows Live" w15:userId="04479451ba38cfe6"/>
  </w15:person>
  <w15:person w15:author="Frances">
    <w15:presenceInfo w15:providerId="None" w15:userId="Franc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proofState w:spelling="clean" w:grammar="clean"/>
  <w:attachedTemplate r:id="rId1"/>
  <w:linkStyles/>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CE8"/>
    <w:rsid w:val="001A2711"/>
    <w:rsid w:val="00325CF0"/>
    <w:rsid w:val="00502247"/>
    <w:rsid w:val="005D17A3"/>
    <w:rsid w:val="00A17CE8"/>
    <w:rsid w:val="00B04498"/>
    <w:rsid w:val="00E366BD"/>
    <w:rsid w:val="00F514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89028"/>
  <w15:docId w15:val="{87495095-CD36-4108-A874-8E88C398B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2711"/>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pPr>
    <w:rPr>
      <w:rFonts w:eastAsia="Times New Roman"/>
      <w:sz w:val="22"/>
      <w:szCs w:val="22"/>
      <w:bdr w:val="none" w:sz="0" w:space="0" w:color="auto"/>
      <w:lang w:val="en-CA" w:eastAsia="en-CA"/>
    </w:rPr>
  </w:style>
  <w:style w:type="paragraph" w:styleId="Heading2">
    <w:name w:val="heading 2"/>
    <w:basedOn w:val="Normal"/>
    <w:next w:val="Normal"/>
    <w:link w:val="Heading2Char"/>
    <w:uiPriority w:val="9"/>
    <w:semiHidden/>
    <w:unhideWhenUsed/>
    <w:qFormat/>
    <w:rsid w:val="001A2711"/>
    <w:pPr>
      <w:keepNext/>
      <w:keepLines/>
      <w:numPr>
        <w:ilvl w:val="1"/>
        <w:numId w:val="10"/>
      </w:numPr>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1A2711"/>
    <w:pPr>
      <w:keepNext/>
      <w:keepLines/>
      <w:numPr>
        <w:ilvl w:val="2"/>
        <w:numId w:val="10"/>
      </w:numPr>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1A2711"/>
    <w:pPr>
      <w:keepNext/>
      <w:keepLines/>
      <w:numPr>
        <w:ilvl w:val="3"/>
        <w:numId w:val="10"/>
      </w:numPr>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1A2711"/>
    <w:pPr>
      <w:keepNext/>
      <w:keepLines/>
      <w:numPr>
        <w:ilvl w:val="4"/>
        <w:numId w:val="10"/>
      </w:numPr>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1A2711"/>
    <w:pPr>
      <w:keepNext/>
      <w:keepLines/>
      <w:numPr>
        <w:ilvl w:val="5"/>
        <w:numId w:val="10"/>
      </w:numPr>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1A2711"/>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A2711"/>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A2711"/>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A2711"/>
    <w:rPr>
      <w:color w:val="0000FF" w:themeColor="hyperlink"/>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ChapterNumber">
    <w:name w:val="ChapterNumber"/>
    <w:next w:val="Normal"/>
    <w:qFormat/>
    <w:rsid w:val="001A2711"/>
    <w:pPr>
      <w:numPr>
        <w:numId w:val="21"/>
      </w:numPr>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1200" w:line="2400" w:lineRule="atLeast"/>
      <w:jc w:val="center"/>
      <w:textAlignment w:val="baseline"/>
    </w:pPr>
    <w:rPr>
      <w:rFonts w:ascii="Arial" w:eastAsia="Times New Roman" w:hAnsi="Arial" w:cs="FuturaPTCond-Bold"/>
      <w:b/>
      <w:bCs/>
      <w:color w:val="000000"/>
      <w:sz w:val="240"/>
      <w:szCs w:val="240"/>
      <w:bdr w:val="none" w:sz="0" w:space="0" w:color="auto"/>
      <w:lang w:eastAsia="en-CA"/>
    </w:rPr>
  </w:style>
  <w:style w:type="paragraph" w:customStyle="1" w:styleId="Body">
    <w:name w:val="Body"/>
    <w:uiPriority w:val="99"/>
    <w:qFormat/>
    <w:rsid w:val="001A2711"/>
    <w:pPr>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after="120" w:line="240" w:lineRule="atLeast"/>
      <w:ind w:left="1440" w:firstLine="360"/>
      <w:textAlignment w:val="baseline"/>
    </w:pPr>
    <w:rPr>
      <w:rFonts w:ascii="Times Roman" w:eastAsia="Times New Roman" w:hAnsi="Times Roman" w:cs="NewBaskervilleStd-Roman"/>
      <w:color w:val="000000"/>
      <w:bdr w:val="none" w:sz="0" w:space="0" w:color="auto"/>
      <w:lang w:eastAsia="en-CA"/>
    </w:rPr>
  </w:style>
  <w:style w:type="numbering" w:customStyle="1" w:styleId="ImportedStyle2">
    <w:name w:val="Imported Style 2"/>
    <w:pPr>
      <w:numPr>
        <w:numId w:val="1"/>
      </w:numPr>
    </w:pPr>
  </w:style>
  <w:style w:type="paragraph" w:styleId="TOC1">
    <w:name w:val="toc 1"/>
    <w:pPr>
      <w:tabs>
        <w:tab w:val="right" w:leader="dot" w:pos="9340"/>
      </w:tabs>
      <w:spacing w:after="100" w:line="276" w:lineRule="auto"/>
    </w:pPr>
    <w:rPr>
      <w:rFonts w:cs="Arial Unicode MS"/>
      <w:color w:val="000000"/>
      <w:sz w:val="22"/>
      <w:szCs w:val="22"/>
      <w:u w:color="000000"/>
    </w:rPr>
  </w:style>
  <w:style w:type="paragraph" w:customStyle="1" w:styleId="HeadA">
    <w:name w:val="HeadA"/>
    <w:qFormat/>
    <w:rsid w:val="001A2711"/>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tabs>
        <w:tab w:val="right" w:pos="1200"/>
        <w:tab w:val="left" w:pos="1440"/>
      </w:tabs>
      <w:suppressAutoHyphens/>
      <w:autoSpaceDE w:val="0"/>
      <w:autoSpaceDN w:val="0"/>
      <w:adjustRightInd w:val="0"/>
      <w:spacing w:before="420" w:after="120" w:line="300" w:lineRule="atLeast"/>
      <w:ind w:left="360"/>
      <w:textAlignment w:val="baseline"/>
    </w:pPr>
    <w:rPr>
      <w:rFonts w:ascii="Arial" w:eastAsia="Times New Roman" w:hAnsi="Arial" w:cs="FuturaPT-Bold"/>
      <w:b/>
      <w:bCs/>
      <w:color w:val="000000"/>
      <w:sz w:val="24"/>
      <w:szCs w:val="24"/>
      <w:bdr w:val="none" w:sz="0" w:space="0" w:color="auto"/>
      <w:lang w:eastAsia="en-CA"/>
    </w:rPr>
  </w:style>
  <w:style w:type="paragraph" w:styleId="TOC2">
    <w:name w:val="toc 2"/>
    <w:pPr>
      <w:tabs>
        <w:tab w:val="right" w:leader="dot" w:pos="9340"/>
      </w:tabs>
      <w:spacing w:after="100" w:line="276" w:lineRule="auto"/>
      <w:ind w:left="240"/>
    </w:pPr>
    <w:rPr>
      <w:rFonts w:cs="Arial Unicode MS"/>
      <w:color w:val="000000"/>
      <w:sz w:val="22"/>
      <w:szCs w:val="22"/>
      <w:u w:color="000000"/>
    </w:rPr>
  </w:style>
  <w:style w:type="paragraph" w:customStyle="1" w:styleId="HeadB">
    <w:name w:val="HeadB"/>
    <w:qFormat/>
    <w:rsid w:val="001A2711"/>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tabs>
        <w:tab w:val="right" w:pos="1200"/>
        <w:tab w:val="left" w:pos="1440"/>
      </w:tabs>
      <w:suppressAutoHyphens/>
      <w:autoSpaceDE w:val="0"/>
      <w:autoSpaceDN w:val="0"/>
      <w:adjustRightInd w:val="0"/>
      <w:spacing w:before="240" w:after="80" w:line="300" w:lineRule="atLeast"/>
      <w:ind w:left="1440"/>
      <w:textAlignment w:val="baseline"/>
    </w:pPr>
    <w:rPr>
      <w:rFonts w:ascii="Arial" w:eastAsia="Times New Roman" w:hAnsi="Arial" w:cs="FuturaPTCond-BoldObl"/>
      <w:b/>
      <w:bCs/>
      <w:i/>
      <w:iCs/>
      <w:color w:val="000000"/>
      <w:sz w:val="24"/>
      <w:szCs w:val="24"/>
      <w:bdr w:val="none" w:sz="0" w:space="0" w:color="auto"/>
      <w:lang w:eastAsia="en-CA"/>
    </w:rPr>
  </w:style>
  <w:style w:type="paragraph" w:customStyle="1" w:styleId="ChapterTitle">
    <w:name w:val="ChapterTitle"/>
    <w:qFormat/>
    <w:rsid w:val="001A2711"/>
    <w:pPr>
      <w:keepLines/>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600" w:after="1920" w:line="360" w:lineRule="atLeast"/>
      <w:ind w:left="1440"/>
      <w:jc w:val="center"/>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ChapterIntro">
    <w:name w:val="ChapterIntro"/>
    <w:qFormat/>
    <w:rsid w:val="001A2711"/>
    <w:pPr>
      <w:pBdr>
        <w:top w:val="none" w:sz="0" w:space="0" w:color="auto"/>
        <w:left w:val="none" w:sz="0" w:space="0" w:color="auto"/>
        <w:bottom w:val="none" w:sz="0" w:space="0" w:color="auto"/>
        <w:right w:val="none" w:sz="0" w:space="0" w:color="auto"/>
        <w:between w:val="none" w:sz="0" w:space="0" w:color="auto"/>
        <w:bar w:val="none" w:sz="0" w:color="auto"/>
      </w:pBdr>
      <w:suppressAutoHyphens/>
      <w:spacing w:after="60" w:line="360" w:lineRule="atLeast"/>
      <w:ind w:left="1440"/>
      <w:textAlignment w:val="baseline"/>
    </w:pPr>
    <w:rPr>
      <w:rFonts w:ascii="Times Roman" w:eastAsia="Times New Roman" w:hAnsi="Times Roman" w:cs="NewBaskervilleStd-Roman"/>
      <w:color w:val="000000"/>
      <w:spacing w:val="1"/>
      <w:sz w:val="28"/>
      <w:szCs w:val="28"/>
      <w:bdr w:val="none" w:sz="0" w:space="0" w:color="auto"/>
      <w:lang w:eastAsia="en-CA"/>
    </w:rPr>
  </w:style>
  <w:style w:type="paragraph" w:customStyle="1" w:styleId="ListNumber">
    <w:name w:val="ListNumber"/>
    <w:qFormat/>
    <w:rsid w:val="001A2711"/>
    <w:pPr>
      <w:widowControl w:val="0"/>
      <w:numPr>
        <w:numId w:val="7"/>
      </w:numPr>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ind w:left="1800"/>
      <w:textAlignment w:val="top"/>
    </w:pPr>
    <w:rPr>
      <w:rFonts w:ascii="Times Roman" w:eastAsia="Times New Roman" w:hAnsi="Times Roman" w:cs="NewBaskervilleStd-Roman"/>
      <w:color w:val="000000"/>
      <w:bdr w:val="none" w:sz="0" w:space="0" w:color="auto"/>
      <w:lang w:eastAsia="en-CA"/>
    </w:rPr>
  </w:style>
  <w:style w:type="numbering" w:customStyle="1" w:styleId="ImportedStyle3">
    <w:name w:val="Imported Style 3"/>
    <w:pPr>
      <w:numPr>
        <w:numId w:val="5"/>
      </w:numPr>
    </w:pPr>
  </w:style>
  <w:style w:type="paragraph" w:customStyle="1" w:styleId="BodyA">
    <w:name w:val="Body A"/>
    <w:pPr>
      <w:suppressAutoHyphens/>
      <w:spacing w:before="120" w:after="120" w:line="240" w:lineRule="atLeast"/>
      <w:ind w:left="1440" w:firstLine="360"/>
    </w:pPr>
    <w:rPr>
      <w:rFonts w:cs="Arial Unicode MS"/>
      <w:color w:val="000000"/>
      <w:u w:color="000000"/>
    </w:rPr>
  </w:style>
  <w:style w:type="character" w:customStyle="1" w:styleId="Bold">
    <w:name w:val="Bold"/>
    <w:uiPriority w:val="1"/>
    <w:rsid w:val="001A2711"/>
    <w:rPr>
      <w:b/>
      <w:bCs/>
      <w:color w:val="3366FF"/>
    </w:rPr>
  </w:style>
  <w:style w:type="paragraph" w:customStyle="1" w:styleId="GraphicSlug">
    <w:name w:val="GraphicSlug"/>
    <w:qFormat/>
    <w:rsid w:val="001A2711"/>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line="240" w:lineRule="atLeast"/>
      <w:ind w:left="1440"/>
      <w:textAlignment w:val="baseline"/>
    </w:pPr>
    <w:rPr>
      <w:rFonts w:ascii="Arial" w:eastAsia="Times New Roman" w:hAnsi="Arial" w:cs="TimesNewRomanPSMT"/>
      <w:smallCaps/>
      <w:color w:val="A50F1E"/>
      <w:sz w:val="18"/>
      <w:szCs w:val="18"/>
      <w:bdr w:val="none" w:sz="0" w:space="0" w:color="auto"/>
      <w:lang w:eastAsia="en-CA"/>
    </w:rPr>
  </w:style>
  <w:style w:type="paragraph" w:customStyle="1" w:styleId="CaptionedFigure">
    <w:name w:val="Captioned Figure"/>
    <w:pPr>
      <w:keepNext/>
      <w:spacing w:after="200" w:line="276" w:lineRule="auto"/>
    </w:pPr>
    <w:rPr>
      <w:rFonts w:eastAsia="Times New Roman"/>
      <w:color w:val="000000"/>
      <w:sz w:val="22"/>
      <w:szCs w:val="22"/>
      <w:u w:color="000000"/>
    </w:rPr>
  </w:style>
  <w:style w:type="paragraph" w:customStyle="1" w:styleId="CaptionLine">
    <w:name w:val="CaptionLine"/>
    <w:next w:val="Body"/>
    <w:qFormat/>
    <w:rsid w:val="001A2711"/>
    <w:pPr>
      <w:numPr>
        <w:ilvl w:val="4"/>
        <w:numId w:val="21"/>
      </w:numPr>
      <w:pBdr>
        <w:top w:val="none" w:sz="0" w:space="0" w:color="auto"/>
        <w:left w:val="none" w:sz="0" w:space="0" w:color="auto"/>
        <w:bottom w:val="none" w:sz="0" w:space="0" w:color="auto"/>
        <w:right w:val="none" w:sz="0" w:space="0" w:color="auto"/>
        <w:between w:val="none" w:sz="0" w:space="0" w:color="auto"/>
        <w:bar w:val="none" w:sz="0" w:color="auto"/>
      </w:pBdr>
      <w:spacing w:after="240"/>
    </w:pPr>
    <w:rPr>
      <w:rFonts w:ascii="Times Roman" w:eastAsia="Times New Roman" w:hAnsi="Times Roman" w:cs="FuturaPT-BookObl"/>
      <w:color w:val="000000"/>
      <w:sz w:val="17"/>
      <w:szCs w:val="17"/>
      <w:bdr w:val="none" w:sz="0" w:space="0" w:color="auto"/>
      <w:lang w:eastAsia="en-CA"/>
    </w:rPr>
  </w:style>
  <w:style w:type="paragraph" w:customStyle="1" w:styleId="CodeWide">
    <w:name w:val="CodeWide"/>
    <w:qFormat/>
    <w:rsid w:val="001A2711"/>
    <w:pPr>
      <w:widowControl w:val="0"/>
      <w:pBdr>
        <w:top w:val="none" w:sz="0" w:space="0" w:color="auto"/>
        <w:left w:val="single" w:sz="4" w:space="1" w:color="auto"/>
        <w:bottom w:val="none" w:sz="0" w:space="0" w:color="auto"/>
        <w:right w:val="none" w:sz="0" w:space="0" w:color="auto"/>
        <w:between w:val="none" w:sz="0" w:space="0" w:color="auto"/>
        <w:bar w:val="none" w:sz="0" w:color="auto"/>
      </w:pBdr>
      <w:suppressAutoHyphens/>
      <w:autoSpaceDE w:val="0"/>
      <w:autoSpaceDN w:val="0"/>
      <w:adjustRightInd w:val="0"/>
      <w:spacing w:line="210" w:lineRule="atLeast"/>
      <w:ind w:right="-1440"/>
      <w:contextualSpacing/>
      <w:textAlignment w:val="baseline"/>
    </w:pPr>
    <w:rPr>
      <w:rFonts w:ascii="Courier" w:eastAsia="Times New Roman" w:hAnsi="Courier" w:cs="TheSansMonoCondensed-Plain"/>
      <w:color w:val="000000"/>
      <w:w w:val="66"/>
      <w:sz w:val="15"/>
      <w:szCs w:val="17"/>
      <w:bdr w:val="none" w:sz="0" w:space="0" w:color="auto"/>
      <w:lang w:eastAsia="en-CA"/>
    </w:rPr>
  </w:style>
  <w:style w:type="paragraph" w:customStyle="1" w:styleId="Code">
    <w:name w:val="Code"/>
    <w:qFormat/>
    <w:rsid w:val="001A2711"/>
    <w:pPr>
      <w:pBdr>
        <w:top w:val="none" w:sz="0" w:space="0" w:color="auto"/>
        <w:left w:val="single" w:sz="4" w:space="14" w:color="auto"/>
        <w:bottom w:val="none" w:sz="0" w:space="0" w:color="auto"/>
        <w:right w:val="none" w:sz="0" w:space="0" w:color="auto"/>
        <w:between w:val="none" w:sz="0" w:space="0" w:color="auto"/>
        <w:bar w:val="none" w:sz="0" w:color="auto"/>
      </w:pBdr>
      <w:suppressAutoHyphens/>
      <w:spacing w:line="210" w:lineRule="atLeast"/>
      <w:ind w:left="720"/>
      <w:contextualSpacing/>
      <w:textAlignment w:val="top"/>
    </w:pPr>
    <w:rPr>
      <w:rFonts w:ascii="Courier" w:eastAsia="Times New Roman" w:hAnsi="Courier" w:cs="TheSansMonoCondensed-Plain"/>
      <w:color w:val="000000"/>
      <w:sz w:val="15"/>
      <w:szCs w:val="17"/>
      <w:bdr w:val="none" w:sz="0" w:space="0" w:color="auto"/>
      <w:lang w:eastAsia="en-CA"/>
    </w:rPr>
  </w:style>
  <w:style w:type="paragraph" w:customStyle="1" w:styleId="BodyContinued">
    <w:name w:val="BodyContinued"/>
    <w:qFormat/>
    <w:rsid w:val="001A2711"/>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after="120" w:line="240" w:lineRule="atLeast"/>
      <w:ind w:left="1440"/>
      <w:textAlignment w:val="baseline"/>
    </w:pPr>
    <w:rPr>
      <w:rFonts w:ascii="Times Roman" w:eastAsia="Times New Roman" w:hAnsi="Times Roman" w:cs="NewBaskervilleStd-Roman"/>
      <w:color w:val="000000"/>
      <w:bdr w:val="none" w:sz="0" w:space="0" w:color="auto"/>
      <w:lang w:eastAsia="en-CA"/>
    </w:rPr>
  </w:style>
  <w:style w:type="paragraph" w:customStyle="1" w:styleId="RunInHead">
    <w:name w:val="RunInHead"/>
    <w:rsid w:val="001A2711"/>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line="240" w:lineRule="atLeast"/>
      <w:ind w:left="1440"/>
      <w:textAlignment w:val="baseline"/>
    </w:pPr>
    <w:rPr>
      <w:rFonts w:ascii="Times Roman" w:eastAsia="Times New Roman" w:hAnsi="Times Roman" w:cs="NewBaskervilleStd-Roman"/>
      <w:b/>
      <w:color w:val="000000"/>
      <w:bdr w:val="none" w:sz="0" w:space="0" w:color="auto"/>
      <w:lang w:eastAsia="en-CA"/>
    </w:rPr>
  </w:style>
  <w:style w:type="paragraph" w:customStyle="1" w:styleId="RunInPara">
    <w:name w:val="RunInPara"/>
    <w:qFormat/>
    <w:rsid w:val="001A2711"/>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1440"/>
      <w:textAlignment w:val="baseline"/>
    </w:pPr>
    <w:rPr>
      <w:rFonts w:ascii="Times Roman" w:eastAsia="Times New Roman" w:hAnsi="Times Roman" w:cs="NewBaskervilleStd-Roman"/>
      <w:color w:val="000000"/>
      <w:bdr w:val="none" w:sz="0" w:space="0" w:color="auto"/>
      <w:lang w:eastAsia="en-CA"/>
    </w:rPr>
  </w:style>
  <w:style w:type="paragraph" w:customStyle="1" w:styleId="ListCode">
    <w:name w:val="ListCode"/>
    <w:qFormat/>
    <w:rsid w:val="001A2711"/>
    <w:pPr>
      <w:widowControl w:val="0"/>
      <w:pBdr>
        <w:top w:val="none" w:sz="0" w:space="0" w:color="auto"/>
        <w:left w:val="single" w:sz="4" w:space="4" w:color="auto"/>
        <w:bottom w:val="none" w:sz="0" w:space="0" w:color="auto"/>
        <w:right w:val="none" w:sz="0" w:space="0" w:color="auto"/>
        <w:between w:val="none" w:sz="0" w:space="0" w:color="auto"/>
        <w:bar w:val="none" w:sz="0" w:color="auto"/>
      </w:pBdr>
      <w:suppressAutoHyphens/>
      <w:autoSpaceDE w:val="0"/>
      <w:autoSpaceDN w:val="0"/>
      <w:adjustRightInd w:val="0"/>
      <w:spacing w:line="210" w:lineRule="atLeast"/>
      <w:ind w:left="1584"/>
      <w:contextualSpacing/>
      <w:textAlignment w:val="baseline"/>
    </w:pPr>
    <w:rPr>
      <w:rFonts w:ascii="Courier" w:eastAsia="Times New Roman" w:hAnsi="Courier" w:cs="TheSansMonoCondensed-Plain"/>
      <w:color w:val="000000"/>
      <w:sz w:val="15"/>
      <w:szCs w:val="17"/>
      <w:bdr w:val="none" w:sz="0" w:space="0" w:color="auto"/>
      <w:lang w:eastAsia="en-CA"/>
    </w:rPr>
  </w:style>
  <w:style w:type="paragraph" w:customStyle="1" w:styleId="Default">
    <w:name w:val="Default"/>
    <w:rsid w:val="001A2711"/>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pPr>
    <w:rPr>
      <w:rFonts w:ascii="NewBaskerville" w:eastAsia="Times New Roman" w:hAnsi="NewBaskerville" w:cs="NewBaskerville"/>
      <w:color w:val="000000"/>
      <w:sz w:val="24"/>
      <w:szCs w:val="24"/>
      <w:bdr w:val="none" w:sz="0" w:space="0" w:color="auto"/>
      <w:lang w:bidi="hi-IN"/>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502247"/>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rPr>
  </w:style>
  <w:style w:type="character" w:customStyle="1" w:styleId="Heading2Char">
    <w:name w:val="Heading 2 Char"/>
    <w:basedOn w:val="DefaultParagraphFont"/>
    <w:link w:val="Heading2"/>
    <w:uiPriority w:val="9"/>
    <w:semiHidden/>
    <w:rsid w:val="001A2711"/>
    <w:rPr>
      <w:rFonts w:asciiTheme="majorHAnsi" w:eastAsiaTheme="majorEastAsia" w:hAnsiTheme="majorHAnsi" w:cstheme="majorBidi"/>
      <w:b/>
      <w:bCs/>
      <w:color w:val="4472C4" w:themeColor="accent1"/>
      <w:sz w:val="26"/>
      <w:szCs w:val="26"/>
      <w:bdr w:val="none" w:sz="0" w:space="0" w:color="auto"/>
      <w:lang w:val="en-CA" w:eastAsia="en-CA"/>
    </w:rPr>
  </w:style>
  <w:style w:type="character" w:customStyle="1" w:styleId="Heading3Char">
    <w:name w:val="Heading 3 Char"/>
    <w:basedOn w:val="DefaultParagraphFont"/>
    <w:link w:val="Heading3"/>
    <w:uiPriority w:val="9"/>
    <w:semiHidden/>
    <w:rsid w:val="001A2711"/>
    <w:rPr>
      <w:rFonts w:asciiTheme="majorHAnsi" w:eastAsiaTheme="majorEastAsia" w:hAnsiTheme="majorHAnsi" w:cstheme="majorBidi"/>
      <w:b/>
      <w:bCs/>
      <w:color w:val="4472C4" w:themeColor="accent1"/>
      <w:sz w:val="22"/>
      <w:szCs w:val="22"/>
      <w:bdr w:val="none" w:sz="0" w:space="0" w:color="auto"/>
      <w:lang w:val="en-CA" w:eastAsia="en-CA"/>
    </w:rPr>
  </w:style>
  <w:style w:type="character" w:customStyle="1" w:styleId="Heading4Char">
    <w:name w:val="Heading 4 Char"/>
    <w:basedOn w:val="DefaultParagraphFont"/>
    <w:link w:val="Heading4"/>
    <w:uiPriority w:val="9"/>
    <w:semiHidden/>
    <w:rsid w:val="001A2711"/>
    <w:rPr>
      <w:rFonts w:asciiTheme="majorHAnsi" w:eastAsiaTheme="majorEastAsia" w:hAnsiTheme="majorHAnsi" w:cstheme="majorBidi"/>
      <w:b/>
      <w:bCs/>
      <w:i/>
      <w:iCs/>
      <w:color w:val="4472C4" w:themeColor="accent1"/>
      <w:sz w:val="22"/>
      <w:szCs w:val="22"/>
      <w:bdr w:val="none" w:sz="0" w:space="0" w:color="auto"/>
      <w:lang w:val="en-CA" w:eastAsia="en-CA"/>
    </w:rPr>
  </w:style>
  <w:style w:type="character" w:customStyle="1" w:styleId="Heading5Char">
    <w:name w:val="Heading 5 Char"/>
    <w:basedOn w:val="DefaultParagraphFont"/>
    <w:link w:val="Heading5"/>
    <w:uiPriority w:val="9"/>
    <w:semiHidden/>
    <w:rsid w:val="001A2711"/>
    <w:rPr>
      <w:rFonts w:asciiTheme="majorHAnsi" w:eastAsiaTheme="majorEastAsia" w:hAnsiTheme="majorHAnsi" w:cstheme="majorBidi"/>
      <w:color w:val="1F3763" w:themeColor="accent1" w:themeShade="7F"/>
      <w:sz w:val="22"/>
      <w:szCs w:val="22"/>
      <w:bdr w:val="none" w:sz="0" w:space="0" w:color="auto"/>
      <w:lang w:val="en-CA" w:eastAsia="en-CA"/>
    </w:rPr>
  </w:style>
  <w:style w:type="character" w:customStyle="1" w:styleId="Heading6Char">
    <w:name w:val="Heading 6 Char"/>
    <w:basedOn w:val="DefaultParagraphFont"/>
    <w:link w:val="Heading6"/>
    <w:uiPriority w:val="9"/>
    <w:semiHidden/>
    <w:rsid w:val="001A2711"/>
    <w:rPr>
      <w:rFonts w:asciiTheme="majorHAnsi" w:eastAsiaTheme="majorEastAsia" w:hAnsiTheme="majorHAnsi" w:cstheme="majorBidi"/>
      <w:i/>
      <w:iCs/>
      <w:color w:val="1F3763" w:themeColor="accent1" w:themeShade="7F"/>
      <w:sz w:val="22"/>
      <w:szCs w:val="22"/>
      <w:bdr w:val="none" w:sz="0" w:space="0" w:color="auto"/>
      <w:lang w:val="en-CA" w:eastAsia="en-CA"/>
    </w:rPr>
  </w:style>
  <w:style w:type="character" w:customStyle="1" w:styleId="Heading7Char">
    <w:name w:val="Heading 7 Char"/>
    <w:basedOn w:val="DefaultParagraphFont"/>
    <w:link w:val="Heading7"/>
    <w:uiPriority w:val="9"/>
    <w:semiHidden/>
    <w:rsid w:val="001A2711"/>
    <w:rPr>
      <w:rFonts w:asciiTheme="majorHAnsi" w:eastAsiaTheme="majorEastAsia" w:hAnsiTheme="majorHAnsi" w:cstheme="majorBidi"/>
      <w:i/>
      <w:iCs/>
      <w:color w:val="404040" w:themeColor="text1" w:themeTint="BF"/>
      <w:sz w:val="22"/>
      <w:szCs w:val="22"/>
      <w:bdr w:val="none" w:sz="0" w:space="0" w:color="auto"/>
      <w:lang w:val="en-CA" w:eastAsia="en-CA"/>
    </w:rPr>
  </w:style>
  <w:style w:type="character" w:customStyle="1" w:styleId="Heading8Char">
    <w:name w:val="Heading 8 Char"/>
    <w:basedOn w:val="DefaultParagraphFont"/>
    <w:link w:val="Heading8"/>
    <w:uiPriority w:val="9"/>
    <w:semiHidden/>
    <w:rsid w:val="001A2711"/>
    <w:rPr>
      <w:rFonts w:asciiTheme="majorHAnsi" w:eastAsiaTheme="majorEastAsia" w:hAnsiTheme="majorHAnsi" w:cstheme="majorBidi"/>
      <w:color w:val="404040" w:themeColor="text1" w:themeTint="BF"/>
      <w:bdr w:val="none" w:sz="0" w:space="0" w:color="auto"/>
      <w:lang w:val="en-CA" w:eastAsia="en-CA"/>
    </w:rPr>
  </w:style>
  <w:style w:type="character" w:customStyle="1" w:styleId="Heading9Char">
    <w:name w:val="Heading 9 Char"/>
    <w:basedOn w:val="DefaultParagraphFont"/>
    <w:link w:val="Heading9"/>
    <w:uiPriority w:val="9"/>
    <w:semiHidden/>
    <w:rsid w:val="001A2711"/>
    <w:rPr>
      <w:rFonts w:asciiTheme="majorHAnsi" w:eastAsiaTheme="majorEastAsia" w:hAnsiTheme="majorHAnsi" w:cstheme="majorBidi"/>
      <w:i/>
      <w:iCs/>
      <w:color w:val="404040" w:themeColor="text1" w:themeTint="BF"/>
      <w:bdr w:val="none" w:sz="0" w:space="0" w:color="auto"/>
      <w:lang w:val="en-CA" w:eastAsia="en-CA"/>
    </w:rPr>
  </w:style>
  <w:style w:type="paragraph" w:customStyle="1" w:styleId="NoParagraphStyle">
    <w:name w:val="[No Paragraph Style]"/>
    <w:rsid w:val="001A2711"/>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8" w:lineRule="auto"/>
      <w:textAlignment w:val="center"/>
    </w:pPr>
    <w:rPr>
      <w:rFonts w:eastAsia="Times New Roman" w:cs="TimesNewRomanPSMT"/>
      <w:color w:val="000000"/>
      <w:sz w:val="24"/>
      <w:szCs w:val="24"/>
      <w:bdr w:val="none" w:sz="0" w:space="0" w:color="auto"/>
      <w:lang w:eastAsia="en-CA"/>
    </w:rPr>
  </w:style>
  <w:style w:type="paragraph" w:customStyle="1" w:styleId="IndexBody">
    <w:name w:val="IndexBody"/>
    <w:qFormat/>
    <w:rsid w:val="001A2711"/>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pPr>
    <w:rPr>
      <w:rFonts w:ascii="Times Roman" w:eastAsia="Times New Roman" w:hAnsi="Times Roman" w:cs="NewBaskervilleStd-Roman"/>
      <w:color w:val="000000"/>
      <w:sz w:val="18"/>
      <w:szCs w:val="18"/>
      <w:bdr w:val="none" w:sz="0" w:space="0" w:color="auto"/>
      <w:lang w:eastAsia="en-CA"/>
    </w:rPr>
  </w:style>
  <w:style w:type="character" w:customStyle="1" w:styleId="BoldItalic">
    <w:name w:val="BoldItalic"/>
    <w:uiPriority w:val="1"/>
    <w:qFormat/>
    <w:rsid w:val="001A2711"/>
    <w:rPr>
      <w:rFonts w:cs="NewBaskervilleEF-Bold"/>
      <w:b/>
      <w:bCs/>
      <w:i/>
      <w:iCs/>
      <w:color w:val="3366FF"/>
      <w:w w:val="100"/>
      <w:position w:val="0"/>
      <w:u w:val="none"/>
      <w:vertAlign w:val="baseline"/>
      <w:lang w:val="en-US"/>
    </w:rPr>
  </w:style>
  <w:style w:type="paragraph" w:customStyle="1" w:styleId="BodyCustom">
    <w:name w:val="BodyCustom"/>
    <w:qFormat/>
    <w:rsid w:val="001A2711"/>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after="120" w:line="240" w:lineRule="atLeast"/>
      <w:ind w:left="1440"/>
      <w:textAlignment w:val="baseline"/>
    </w:pPr>
    <w:rPr>
      <w:rFonts w:ascii="Times Roman" w:eastAsia="Times New Roman" w:hAnsi="Times Roman" w:cs="NewBaskervilleStd-Roman"/>
      <w:color w:val="008000"/>
      <w:bdr w:val="none" w:sz="0" w:space="0" w:color="auto"/>
      <w:lang w:eastAsia="en-CA"/>
    </w:rPr>
  </w:style>
  <w:style w:type="paragraph" w:customStyle="1" w:styleId="IndexHead">
    <w:name w:val="IndexHead"/>
    <w:qFormat/>
    <w:rsid w:val="001A2711"/>
    <w:pPr>
      <w:pBdr>
        <w:top w:val="none" w:sz="0" w:space="0" w:color="auto"/>
        <w:left w:val="none" w:sz="0" w:space="0" w:color="auto"/>
        <w:bottom w:val="none" w:sz="0" w:space="0" w:color="auto"/>
        <w:right w:val="none" w:sz="0" w:space="0" w:color="auto"/>
        <w:between w:val="none" w:sz="0" w:space="0" w:color="auto"/>
        <w:bar w:val="none" w:sz="0" w:color="auto"/>
      </w:pBdr>
      <w:spacing w:before="320" w:after="80"/>
    </w:pPr>
    <w:rPr>
      <w:rFonts w:ascii="Arial" w:eastAsia="Times New Roman" w:hAnsi="Arial" w:cs="NewBaskervilleStd-Roman"/>
      <w:color w:val="000000"/>
      <w:sz w:val="22"/>
      <w:szCs w:val="22"/>
      <w:bdr w:val="none" w:sz="0" w:space="0" w:color="auto"/>
      <w:lang w:eastAsia="en-CA"/>
    </w:rPr>
  </w:style>
  <w:style w:type="paragraph" w:customStyle="1" w:styleId="IndexLevel1">
    <w:name w:val="IndexLevel1"/>
    <w:qFormat/>
    <w:rsid w:val="001A2711"/>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pPr>
    <w:rPr>
      <w:rFonts w:ascii="Times Roman" w:eastAsia="Times New Roman" w:hAnsi="Times Roman" w:cs="NewBaskervilleStd-Roman"/>
      <w:color w:val="000000"/>
      <w:sz w:val="18"/>
      <w:szCs w:val="18"/>
      <w:bdr w:val="none" w:sz="0" w:space="0" w:color="auto"/>
      <w:lang w:eastAsia="en-CA"/>
    </w:rPr>
  </w:style>
  <w:style w:type="paragraph" w:customStyle="1" w:styleId="CodeListingCaption">
    <w:name w:val="CodeListingCaption"/>
    <w:next w:val="Code"/>
    <w:qFormat/>
    <w:rsid w:val="001A2711"/>
    <w:pPr>
      <w:numPr>
        <w:ilvl w:val="6"/>
        <w:numId w:val="21"/>
      </w:numPr>
      <w:pBdr>
        <w:top w:val="none" w:sz="0" w:space="0" w:color="auto"/>
        <w:left w:val="none" w:sz="0" w:space="0" w:color="auto"/>
        <w:bottom w:val="none" w:sz="0" w:space="0" w:color="auto"/>
        <w:right w:val="none" w:sz="0" w:space="0" w:color="auto"/>
        <w:between w:val="none" w:sz="0" w:space="0" w:color="auto"/>
        <w:bar w:val="none" w:sz="0" w:color="auto"/>
      </w:pBdr>
      <w:spacing w:before="240" w:after="120"/>
    </w:pPr>
    <w:rPr>
      <w:rFonts w:ascii="Times Roman" w:eastAsia="Times New Roman" w:hAnsi="Times Roman" w:cs="FuturaPT-BookObl"/>
      <w:color w:val="000000"/>
      <w:sz w:val="17"/>
      <w:szCs w:val="17"/>
      <w:bdr w:val="none" w:sz="0" w:space="0" w:color="auto"/>
      <w:lang w:eastAsia="en-CA"/>
    </w:rPr>
  </w:style>
  <w:style w:type="paragraph" w:customStyle="1" w:styleId="Epigraph">
    <w:name w:val="Epigraph"/>
    <w:qFormat/>
    <w:rsid w:val="001A2711"/>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after="120" w:line="240" w:lineRule="atLeast"/>
      <w:ind w:left="1440"/>
      <w:jc w:val="center"/>
      <w:textAlignment w:val="baseline"/>
    </w:pPr>
    <w:rPr>
      <w:rFonts w:ascii="Times Roman" w:eastAsia="Times New Roman" w:hAnsi="Times Roman" w:cs="NewBaskervilleStd-Italic"/>
      <w:i/>
      <w:iCs/>
      <w:color w:val="000000"/>
      <w:sz w:val="18"/>
      <w:szCs w:val="18"/>
      <w:bdr w:val="none" w:sz="0" w:space="0" w:color="auto"/>
      <w:lang w:eastAsia="en-CA"/>
    </w:rPr>
  </w:style>
  <w:style w:type="character" w:customStyle="1" w:styleId="Literal">
    <w:name w:val="Literal"/>
    <w:uiPriority w:val="1"/>
    <w:qFormat/>
    <w:rsid w:val="001A2711"/>
    <w:rPr>
      <w:rFonts w:ascii="Courier" w:hAnsi="Courier" w:cs="TheSansMonoCondensed-Plain"/>
      <w:color w:val="3366FF"/>
      <w:spacing w:val="0"/>
      <w:w w:val="100"/>
      <w:position w:val="0"/>
      <w:u w:val="none"/>
      <w:vertAlign w:val="baseline"/>
      <w:lang w:val="en-US"/>
    </w:rPr>
  </w:style>
  <w:style w:type="paragraph" w:customStyle="1" w:styleId="ProductionDirective">
    <w:name w:val="ProductionDirective"/>
    <w:qFormat/>
    <w:rsid w:val="001A2711"/>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line="240" w:lineRule="atLeast"/>
      <w:ind w:left="1440"/>
      <w:textAlignment w:val="baseline"/>
    </w:pPr>
    <w:rPr>
      <w:rFonts w:ascii="Arial" w:eastAsia="Times New Roman" w:hAnsi="Arial" w:cs="TimesNewRomanPSMT"/>
      <w:smallCaps/>
      <w:color w:val="FF0000"/>
      <w:sz w:val="18"/>
      <w:szCs w:val="18"/>
      <w:bdr w:val="none" w:sz="0" w:space="0" w:color="auto"/>
      <w:lang w:eastAsia="en-CA"/>
    </w:rPr>
  </w:style>
  <w:style w:type="character" w:customStyle="1" w:styleId="LiteralBold">
    <w:name w:val="LiteralBold"/>
    <w:uiPriority w:val="1"/>
    <w:qFormat/>
    <w:rsid w:val="001A2711"/>
    <w:rPr>
      <w:rFonts w:ascii="Courier" w:hAnsi="Courier" w:cs="TheSansMonoCondensed-Bold"/>
      <w:b/>
      <w:bCs/>
      <w:i w:val="0"/>
      <w:iCs w:val="0"/>
      <w:color w:val="3366FF"/>
      <w:spacing w:val="0"/>
      <w:w w:val="100"/>
      <w:position w:val="0"/>
      <w:u w:val="none"/>
      <w:vertAlign w:val="baseline"/>
      <w:lang w:val="en-US"/>
    </w:rPr>
  </w:style>
  <w:style w:type="character" w:customStyle="1" w:styleId="LiteralItalic">
    <w:name w:val="LiteralItalic"/>
    <w:uiPriority w:val="1"/>
    <w:qFormat/>
    <w:rsid w:val="001A2711"/>
    <w:rPr>
      <w:rFonts w:ascii="Courier" w:hAnsi="Courier" w:cs="TheSansMonoCondensed-Italic"/>
      <w:b w:val="0"/>
      <w:i/>
      <w:iCs/>
      <w:color w:val="3366FF"/>
      <w:spacing w:val="0"/>
      <w:w w:val="100"/>
      <w:position w:val="0"/>
      <w:szCs w:val="17"/>
      <w:u w:val="none"/>
      <w:vertAlign w:val="baseline"/>
      <w:lang w:val="en-US"/>
    </w:rPr>
  </w:style>
  <w:style w:type="character" w:customStyle="1" w:styleId="LiteralBoldItalic">
    <w:name w:val="LiteralBoldItalic"/>
    <w:uiPriority w:val="1"/>
    <w:qFormat/>
    <w:rsid w:val="001A2711"/>
    <w:rPr>
      <w:rFonts w:ascii="Courier" w:hAnsi="Courier" w:cs="TheSansMonoCondensed-Bold"/>
      <w:b w:val="0"/>
      <w:bCs w:val="0"/>
      <w:i/>
      <w:iCs/>
      <w:color w:val="3366FF"/>
      <w:spacing w:val="0"/>
      <w:w w:val="100"/>
      <w:position w:val="0"/>
      <w:u w:val="none"/>
      <w:vertAlign w:val="baseline"/>
      <w:lang w:val="en-US"/>
    </w:rPr>
  </w:style>
  <w:style w:type="paragraph" w:customStyle="1" w:styleId="CodeLabel">
    <w:name w:val="CodeLabel"/>
    <w:next w:val="Code"/>
    <w:qFormat/>
    <w:rsid w:val="001A2711"/>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line="210" w:lineRule="atLeast"/>
      <w:ind w:left="1800" w:hanging="1800"/>
      <w:contextualSpacing/>
      <w:textAlignment w:val="top"/>
    </w:pPr>
    <w:rPr>
      <w:rFonts w:ascii="Arial" w:eastAsia="Times New Roman" w:hAnsi="Arial" w:cs="TheSansMonoCondensed-Plain"/>
      <w:i/>
      <w:color w:val="000000"/>
      <w:sz w:val="17"/>
      <w:szCs w:val="17"/>
      <w:bdr w:val="none" w:sz="0" w:space="0" w:color="auto"/>
      <w:lang w:eastAsia="en-CA"/>
    </w:rPr>
  </w:style>
  <w:style w:type="numbering" w:customStyle="1" w:styleId="ChapterNumbering">
    <w:name w:val="ChapterNumbering"/>
    <w:uiPriority w:val="99"/>
    <w:rsid w:val="001A2711"/>
    <w:pPr>
      <w:numPr>
        <w:numId w:val="16"/>
      </w:numPr>
    </w:pPr>
  </w:style>
  <w:style w:type="paragraph" w:customStyle="1" w:styleId="Blockquote">
    <w:name w:val="Blockquote"/>
    <w:next w:val="Normal"/>
    <w:qFormat/>
    <w:rsid w:val="001A2711"/>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left="2160" w:right="720"/>
      <w:textAlignment w:val="baseline"/>
    </w:pPr>
    <w:rPr>
      <w:rFonts w:ascii="Arial" w:eastAsia="Times New Roman" w:hAnsi="Arial" w:cs="NewBaskervilleStd-Roman"/>
      <w:color w:val="000000"/>
      <w:sz w:val="18"/>
      <w:szCs w:val="18"/>
      <w:bdr w:val="none" w:sz="0" w:space="0" w:color="auto"/>
      <w:lang w:eastAsia="en-CA"/>
    </w:rPr>
  </w:style>
  <w:style w:type="character" w:customStyle="1" w:styleId="Regular">
    <w:name w:val="Regular"/>
    <w:uiPriority w:val="1"/>
    <w:qFormat/>
    <w:rsid w:val="001A2711"/>
    <w:rPr>
      <w:rFonts w:cs="FuturaPT-Book"/>
      <w:b w:val="0"/>
      <w:bCs w:val="0"/>
      <w:i w:val="0"/>
      <w:iCs w:val="0"/>
      <w:color w:val="3366FF"/>
      <w:w w:val="100"/>
      <w:position w:val="0"/>
      <w:u w:val="none"/>
      <w:vertAlign w:val="baseline"/>
      <w:lang w:val="en-US"/>
    </w:rPr>
  </w:style>
  <w:style w:type="character" w:customStyle="1" w:styleId="NoteHead">
    <w:name w:val="NoteHead"/>
    <w:uiPriority w:val="1"/>
    <w:qFormat/>
    <w:rsid w:val="001A2711"/>
    <w:rPr>
      <w:rFonts w:ascii="DogmaOT-Bold" w:hAnsi="DogmaOT-Bold" w:cs="DogmaOT-Bold"/>
      <w:b/>
      <w:bCs/>
      <w:caps/>
      <w:color w:val="FFFFFF"/>
      <w:spacing w:val="30"/>
      <w:sz w:val="15"/>
      <w:szCs w:val="15"/>
      <w:u w:val="none"/>
      <w:bdr w:val="none" w:sz="0" w:space="0" w:color="auto"/>
      <w:shd w:val="solid" w:color="auto" w:fill="auto"/>
      <w:vertAlign w:val="baseline"/>
    </w:rPr>
  </w:style>
  <w:style w:type="paragraph" w:customStyle="1" w:styleId="TableHeader">
    <w:name w:val="TableHeader"/>
    <w:qFormat/>
    <w:rsid w:val="001A2711"/>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line="240" w:lineRule="atLeast"/>
      <w:textAlignment w:val="baseline"/>
    </w:pPr>
    <w:rPr>
      <w:rFonts w:ascii="Arial" w:eastAsia="Times New Roman" w:hAnsi="Arial" w:cs="FuturaPT-Heavy"/>
      <w:b/>
      <w:bCs/>
      <w:color w:val="000000"/>
      <w:sz w:val="18"/>
      <w:szCs w:val="18"/>
      <w:bdr w:val="none" w:sz="0" w:space="0" w:color="auto"/>
      <w:lang w:eastAsia="en-CA"/>
    </w:rPr>
  </w:style>
  <w:style w:type="paragraph" w:customStyle="1" w:styleId="TableBody">
    <w:name w:val="TableBody"/>
    <w:qFormat/>
    <w:rsid w:val="001A2711"/>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7"/>
      <w:szCs w:val="17"/>
      <w:bdr w:val="none" w:sz="0" w:space="0" w:color="auto"/>
      <w:lang w:eastAsia="en-CA"/>
    </w:rPr>
  </w:style>
  <w:style w:type="paragraph" w:customStyle="1" w:styleId="IndexLevel2">
    <w:name w:val="IndexLevel2"/>
    <w:qFormat/>
    <w:rsid w:val="001A2711"/>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ind w:left="360"/>
    </w:pPr>
    <w:rPr>
      <w:rFonts w:ascii="Times Roman" w:eastAsia="Times New Roman" w:hAnsi="Times Roman" w:cs="NewBaskervilleStd-Roman"/>
      <w:color w:val="000000"/>
      <w:sz w:val="18"/>
      <w:szCs w:val="18"/>
      <w:bdr w:val="none" w:sz="0" w:space="0" w:color="auto"/>
      <w:lang w:eastAsia="en-CA"/>
    </w:rPr>
  </w:style>
  <w:style w:type="paragraph" w:customStyle="1" w:styleId="IndexLevel3">
    <w:name w:val="IndexLevel3"/>
    <w:qFormat/>
    <w:rsid w:val="001A2711"/>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ind w:left="720"/>
    </w:pPr>
    <w:rPr>
      <w:rFonts w:ascii="Times Roman" w:eastAsia="Times New Roman" w:hAnsi="Times Roman" w:cs="NewBaskervilleStd-Roman"/>
      <w:color w:val="000000"/>
      <w:sz w:val="18"/>
      <w:szCs w:val="18"/>
      <w:bdr w:val="none" w:sz="0" w:space="0" w:color="auto"/>
      <w:lang w:eastAsia="en-CA"/>
    </w:rPr>
  </w:style>
  <w:style w:type="paragraph" w:customStyle="1" w:styleId="IndexTitle">
    <w:name w:val="IndexTitle"/>
    <w:qFormat/>
    <w:rsid w:val="001A2711"/>
    <w:pPr>
      <w:pBdr>
        <w:top w:val="none" w:sz="0" w:space="0" w:color="auto"/>
        <w:left w:val="none" w:sz="0" w:space="0" w:color="auto"/>
        <w:bottom w:val="none" w:sz="0" w:space="0" w:color="auto"/>
        <w:right w:val="none" w:sz="0" w:space="0" w:color="auto"/>
        <w:between w:val="none" w:sz="0" w:space="0" w:color="auto"/>
        <w:bar w:val="none" w:sz="0" w:color="auto"/>
      </w:pBdr>
      <w:spacing w:before="600" w:after="960" w:line="360" w:lineRule="atLeast"/>
      <w:jc w:val="center"/>
    </w:pPr>
    <w:rPr>
      <w:rFonts w:ascii="DogmaOT-Bold" w:eastAsia="Times New Roman" w:hAnsi="DogmaOT-Bold" w:cs="DogmaOT-Bold"/>
      <w:b/>
      <w:bCs/>
      <w:caps/>
      <w:color w:val="000000"/>
      <w:sz w:val="32"/>
      <w:szCs w:val="32"/>
      <w:bdr w:val="none" w:sz="0" w:space="0" w:color="auto"/>
      <w:lang w:eastAsia="en-CA"/>
    </w:rPr>
  </w:style>
  <w:style w:type="paragraph" w:customStyle="1" w:styleId="BoxCaption">
    <w:name w:val="BoxCaption"/>
    <w:next w:val="BoxBody"/>
    <w:qFormat/>
    <w:rsid w:val="001A2711"/>
    <w:pPr>
      <w:pBdr>
        <w:top w:val="none" w:sz="0" w:space="0" w:color="auto"/>
        <w:left w:val="none" w:sz="0" w:space="0" w:color="auto"/>
        <w:bottom w:val="none" w:sz="0" w:space="0" w:color="auto"/>
        <w:right w:val="none" w:sz="0" w:space="0" w:color="auto"/>
        <w:between w:val="none" w:sz="0" w:space="0" w:color="auto"/>
        <w:bar w:val="none" w:sz="0" w:color="auto"/>
      </w:pBdr>
      <w:spacing w:line="180" w:lineRule="atLeast"/>
    </w:pPr>
    <w:rPr>
      <w:rFonts w:ascii="FuturaPT-BookObl" w:eastAsia="Times New Roman" w:hAnsi="FuturaPT-BookObl" w:cs="FuturaPT-BookObl"/>
      <w:i/>
      <w:iCs/>
      <w:color w:val="000000"/>
      <w:sz w:val="15"/>
      <w:szCs w:val="15"/>
      <w:bdr w:val="none" w:sz="0" w:space="0" w:color="auto"/>
      <w:lang w:eastAsia="en-CA"/>
    </w:rPr>
  </w:style>
  <w:style w:type="paragraph" w:customStyle="1" w:styleId="BoxBody">
    <w:name w:val="BoxBody"/>
    <w:qFormat/>
    <w:rsid w:val="001A2711"/>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firstLine="360"/>
      <w:contextualSpacing/>
      <w:textAlignment w:val="center"/>
    </w:pPr>
    <w:rPr>
      <w:rFonts w:ascii="Arial" w:eastAsia="Times New Roman" w:hAnsi="Arial" w:cs="FuturaPT-Book"/>
      <w:color w:val="000000"/>
      <w:sz w:val="17"/>
      <w:szCs w:val="17"/>
      <w:bdr w:val="none" w:sz="0" w:space="0" w:color="auto"/>
      <w:lang w:eastAsia="en-CA"/>
    </w:rPr>
  </w:style>
  <w:style w:type="paragraph" w:customStyle="1" w:styleId="BoxBodyFirst">
    <w:name w:val="BoxBodyFirst"/>
    <w:qFormat/>
    <w:rsid w:val="001A2711"/>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line="240" w:lineRule="atLeast"/>
      <w:textAlignment w:val="center"/>
    </w:pPr>
    <w:rPr>
      <w:rFonts w:ascii="FuturaPT-Book" w:eastAsia="Times New Roman" w:hAnsi="FuturaPT-Book" w:cs="FuturaPT-Book"/>
      <w:color w:val="000000"/>
      <w:sz w:val="17"/>
      <w:szCs w:val="17"/>
      <w:bdr w:val="none" w:sz="0" w:space="0" w:color="auto"/>
      <w:lang w:eastAsia="en-CA"/>
    </w:rPr>
  </w:style>
  <w:style w:type="paragraph" w:customStyle="1" w:styleId="BoxListBullet">
    <w:name w:val="BoxListBullet"/>
    <w:qFormat/>
    <w:rsid w:val="001A2711"/>
    <w:pPr>
      <w:widowControl w:val="0"/>
      <w:numPr>
        <w:numId w:val="11"/>
      </w:numPr>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ind w:left="360"/>
      <w:textAlignment w:val="center"/>
    </w:pPr>
    <w:rPr>
      <w:rFonts w:ascii="Arial" w:eastAsia="Times New Roman" w:hAnsi="Arial" w:cs="FuturaPT-Book"/>
      <w:color w:val="000000"/>
      <w:sz w:val="17"/>
      <w:szCs w:val="17"/>
      <w:bdr w:val="none" w:sz="0" w:space="0" w:color="auto"/>
      <w:lang w:eastAsia="en-CA"/>
    </w:rPr>
  </w:style>
  <w:style w:type="paragraph" w:customStyle="1" w:styleId="BoxCode">
    <w:name w:val="BoxCode"/>
    <w:qFormat/>
    <w:rsid w:val="001A2711"/>
    <w:pPr>
      <w:widowControl w:val="0"/>
      <w:pBdr>
        <w:top w:val="none" w:sz="0" w:space="0" w:color="auto"/>
        <w:left w:val="single" w:sz="18" w:space="4" w:color="008000"/>
        <w:bottom w:val="none" w:sz="0" w:space="0" w:color="auto"/>
        <w:right w:val="none" w:sz="0" w:space="0" w:color="auto"/>
        <w:between w:val="none" w:sz="0" w:space="0" w:color="auto"/>
        <w:bar w:val="none" w:sz="0" w:color="auto"/>
      </w:pBdr>
      <w:suppressAutoHyphens/>
      <w:autoSpaceDE w:val="0"/>
      <w:autoSpaceDN w:val="0"/>
      <w:adjustRightInd w:val="0"/>
      <w:spacing w:line="200" w:lineRule="atLeast"/>
      <w:ind w:left="216" w:right="864"/>
      <w:contextualSpacing/>
      <w:textAlignment w:val="top"/>
    </w:pPr>
    <w:rPr>
      <w:rFonts w:ascii="Courier" w:eastAsia="Times New Roman" w:hAnsi="Courier" w:cs="TheSansMonoCondensed-Plain"/>
      <w:color w:val="000000"/>
      <w:sz w:val="16"/>
      <w:szCs w:val="16"/>
      <w:bdr w:val="none" w:sz="0" w:space="0" w:color="auto"/>
      <w:lang w:eastAsia="en-CA"/>
    </w:rPr>
  </w:style>
  <w:style w:type="paragraph" w:customStyle="1" w:styleId="BoxListBody">
    <w:name w:val="BoxListBody"/>
    <w:qFormat/>
    <w:rsid w:val="001A2711"/>
    <w:pPr>
      <w:widowControl w:val="0"/>
      <w:pBdr>
        <w:top w:val="none" w:sz="0" w:space="0" w:color="auto"/>
        <w:left w:val="single" w:sz="18" w:space="22" w:color="008000"/>
        <w:bottom w:val="none" w:sz="0" w:space="0" w:color="auto"/>
        <w:right w:val="none" w:sz="0" w:space="0" w:color="auto"/>
        <w:between w:val="none" w:sz="0" w:space="0" w:color="auto"/>
        <w:bar w:val="none" w:sz="0" w:color="auto"/>
      </w:pBdr>
      <w:autoSpaceDE w:val="0"/>
      <w:autoSpaceDN w:val="0"/>
      <w:adjustRightInd w:val="0"/>
      <w:spacing w:after="120" w:line="240" w:lineRule="atLeast"/>
      <w:ind w:left="359"/>
      <w:textAlignment w:val="center"/>
    </w:pPr>
    <w:rPr>
      <w:rFonts w:ascii="Arial" w:eastAsia="Times New Roman" w:hAnsi="Arial" w:cs="FuturaPT-Book"/>
      <w:color w:val="000000"/>
      <w:sz w:val="17"/>
      <w:szCs w:val="17"/>
      <w:bdr w:val="none" w:sz="0" w:space="0" w:color="auto"/>
      <w:lang w:eastAsia="en-CA"/>
    </w:rPr>
  </w:style>
  <w:style w:type="paragraph" w:customStyle="1" w:styleId="BoxListHead">
    <w:name w:val="BoxListHead"/>
    <w:qFormat/>
    <w:rsid w:val="001A2711"/>
    <w:pPr>
      <w:keepNext/>
      <w:keepLines/>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textAlignment w:val="center"/>
    </w:pPr>
    <w:rPr>
      <w:rFonts w:ascii="Arial" w:eastAsia="Times New Roman" w:hAnsi="Arial" w:cs="FuturaPT-Heavy"/>
      <w:b/>
      <w:color w:val="000000"/>
      <w:spacing w:val="1"/>
      <w:sz w:val="17"/>
      <w:szCs w:val="17"/>
      <w:bdr w:val="none" w:sz="0" w:space="0" w:color="auto"/>
      <w:lang w:eastAsia="en-CA"/>
    </w:rPr>
  </w:style>
  <w:style w:type="character" w:customStyle="1" w:styleId="wingdings">
    <w:name w:val="wingdings"/>
    <w:uiPriority w:val="1"/>
    <w:qFormat/>
    <w:rsid w:val="001A2711"/>
    <w:rPr>
      <w:rFonts w:ascii="Wingdings2" w:hAnsi="Wingdings2" w:cs="Wingdings2"/>
      <w:color w:val="000000"/>
      <w:w w:val="100"/>
      <w:position w:val="0"/>
      <w:u w:val="none"/>
      <w:vertAlign w:val="baseline"/>
      <w:lang w:val="en-US"/>
    </w:rPr>
  </w:style>
  <w:style w:type="paragraph" w:customStyle="1" w:styleId="ListBody">
    <w:name w:val="ListBody"/>
    <w:qFormat/>
    <w:rsid w:val="001A2711"/>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80" w:after="120" w:line="240" w:lineRule="atLeast"/>
      <w:ind w:left="1800" w:firstLine="360"/>
      <w:textAlignment w:val="baseline"/>
    </w:pPr>
    <w:rPr>
      <w:rFonts w:ascii="Times Roman" w:eastAsia="Times New Roman" w:hAnsi="Times Roman" w:cs="NewBaskervilleStd-Roman"/>
      <w:color w:val="000000"/>
      <w:bdr w:val="none" w:sz="0" w:space="0" w:color="auto"/>
      <w:lang w:eastAsia="en-CA"/>
    </w:rPr>
  </w:style>
  <w:style w:type="character" w:customStyle="1" w:styleId="LinkURL">
    <w:name w:val="LinkURL"/>
    <w:uiPriority w:val="1"/>
    <w:qFormat/>
    <w:rsid w:val="001A2711"/>
    <w:rPr>
      <w:rFonts w:cs="NewBaskervilleStd-Italic"/>
      <w:i/>
      <w:iCs/>
      <w:color w:val="3366FF"/>
      <w:w w:val="100"/>
      <w:position w:val="0"/>
      <w:u w:val="none"/>
      <w:vertAlign w:val="baseline"/>
      <w:lang w:val="en-US"/>
    </w:rPr>
  </w:style>
  <w:style w:type="paragraph" w:customStyle="1" w:styleId="Note">
    <w:name w:val="Note"/>
    <w:qFormat/>
    <w:rsid w:val="001A2711"/>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240" w:after="240" w:line="240" w:lineRule="atLeast"/>
      <w:ind w:left="1152" w:hanging="1152"/>
      <w:textAlignment w:val="baseline"/>
    </w:pPr>
    <w:rPr>
      <w:rFonts w:ascii="Times Roman" w:eastAsia="Times New Roman" w:hAnsi="Times Roman" w:cs="NewBaskervilleStd-Italic"/>
      <w:iCs/>
      <w:color w:val="000000"/>
      <w:bdr w:val="none" w:sz="0" w:space="0" w:color="auto"/>
      <w:lang w:eastAsia="en-CA"/>
    </w:rPr>
  </w:style>
  <w:style w:type="character" w:customStyle="1" w:styleId="bulletcharacter">
    <w:name w:val="bullet_character"/>
    <w:uiPriority w:val="99"/>
    <w:rsid w:val="001A2711"/>
    <w:rPr>
      <w:rFonts w:ascii="Symbol" w:hAnsi="Symbol" w:cs="Symbol"/>
      <w:color w:val="000000"/>
    </w:rPr>
  </w:style>
  <w:style w:type="character" w:customStyle="1" w:styleId="Superscript">
    <w:name w:val="Superscript"/>
    <w:uiPriority w:val="1"/>
    <w:qFormat/>
    <w:rsid w:val="001A2711"/>
    <w:rPr>
      <w:color w:val="3366FF"/>
      <w:vertAlign w:val="superscript"/>
    </w:rPr>
  </w:style>
  <w:style w:type="character" w:customStyle="1" w:styleId="SuperscriptItalic">
    <w:name w:val="SuperscriptItalic"/>
    <w:uiPriority w:val="1"/>
    <w:qFormat/>
    <w:rsid w:val="001A2711"/>
    <w:rPr>
      <w:i/>
      <w:color w:val="3366FF"/>
      <w:vertAlign w:val="superscript"/>
    </w:rPr>
  </w:style>
  <w:style w:type="character" w:customStyle="1" w:styleId="Subscript">
    <w:name w:val="Subscript"/>
    <w:uiPriority w:val="1"/>
    <w:qFormat/>
    <w:rsid w:val="001A2711"/>
    <w:rPr>
      <w:color w:val="3366FF"/>
      <w:vertAlign w:val="subscript"/>
    </w:rPr>
  </w:style>
  <w:style w:type="character" w:customStyle="1" w:styleId="SubscriptItalic">
    <w:name w:val="SubscriptItalic"/>
    <w:uiPriority w:val="1"/>
    <w:qFormat/>
    <w:rsid w:val="001A2711"/>
    <w:rPr>
      <w:i/>
      <w:color w:val="3366FF"/>
      <w:vertAlign w:val="subscript"/>
    </w:rPr>
  </w:style>
  <w:style w:type="character" w:customStyle="1" w:styleId="Symbol">
    <w:name w:val="Symbol"/>
    <w:uiPriority w:val="1"/>
    <w:qFormat/>
    <w:rsid w:val="001A2711"/>
    <w:rPr>
      <w:rFonts w:ascii="Symbol" w:hAnsi="Symbol"/>
    </w:rPr>
  </w:style>
  <w:style w:type="character" w:customStyle="1" w:styleId="Italic">
    <w:name w:val="Italic"/>
    <w:uiPriority w:val="1"/>
    <w:qFormat/>
    <w:rsid w:val="001A2711"/>
    <w:rPr>
      <w:rFonts w:cs="NewBaskervilleStd-Italic"/>
      <w:i/>
      <w:iCs/>
      <w:color w:val="0000FF"/>
      <w:w w:val="100"/>
      <w:position w:val="0"/>
      <w:u w:val="none"/>
      <w:vertAlign w:val="baseline"/>
      <w:lang w:val="en-US"/>
    </w:rPr>
  </w:style>
  <w:style w:type="paragraph" w:customStyle="1" w:styleId="ListBullet">
    <w:name w:val="ListBullet"/>
    <w:qFormat/>
    <w:rsid w:val="001A2711"/>
    <w:pPr>
      <w:widowControl w:val="0"/>
      <w:numPr>
        <w:numId w:val="9"/>
      </w:numPr>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ind w:left="1800"/>
      <w:textAlignment w:val="top"/>
    </w:pPr>
    <w:rPr>
      <w:rFonts w:ascii="Times Roman" w:eastAsia="Times New Roman" w:hAnsi="Times Roman" w:cs="NewBaskervilleStd-Roman"/>
      <w:color w:val="000000"/>
      <w:bdr w:val="none" w:sz="0" w:space="0" w:color="auto"/>
      <w:lang w:eastAsia="en-CA"/>
    </w:rPr>
  </w:style>
  <w:style w:type="paragraph" w:customStyle="1" w:styleId="ListHead">
    <w:name w:val="ListHead"/>
    <w:qFormat/>
    <w:rsid w:val="001A2711"/>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line="240" w:lineRule="atLeast"/>
      <w:ind w:left="1440"/>
      <w:textAlignment w:val="baseline"/>
    </w:pPr>
    <w:rPr>
      <w:rFonts w:ascii="Times Roman" w:eastAsia="Times New Roman" w:hAnsi="Times Roman" w:cs="NewBaskervilleStd-Bold"/>
      <w:b/>
      <w:bCs/>
      <w:color w:val="000000"/>
      <w:bdr w:val="none" w:sz="0" w:space="0" w:color="auto"/>
      <w:lang w:eastAsia="en-CA"/>
    </w:rPr>
  </w:style>
  <w:style w:type="paragraph" w:customStyle="1" w:styleId="ListNumberSub">
    <w:name w:val="ListNumberSub"/>
    <w:qFormat/>
    <w:rsid w:val="001A2711"/>
    <w:pPr>
      <w:widowControl w:val="0"/>
      <w:numPr>
        <w:numId w:val="51"/>
      </w:numPr>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60" w:line="240" w:lineRule="atLeast"/>
      <w:textAlignment w:val="top"/>
    </w:pPr>
    <w:rPr>
      <w:rFonts w:ascii="Times Roman" w:eastAsia="Times New Roman" w:hAnsi="Times Roman" w:cs="NewBaskervilleStd-Roman"/>
      <w:color w:val="000000"/>
      <w:bdr w:val="none" w:sz="0" w:space="0" w:color="auto"/>
      <w:lang w:eastAsia="en-CA"/>
    </w:rPr>
  </w:style>
  <w:style w:type="character" w:customStyle="1" w:styleId="AltText">
    <w:name w:val="AltText"/>
    <w:uiPriority w:val="1"/>
    <w:qFormat/>
    <w:rsid w:val="001A2711"/>
    <w:rPr>
      <w:color w:val="FF358C"/>
      <w:u w:val="single"/>
    </w:rPr>
  </w:style>
  <w:style w:type="paragraph" w:customStyle="1" w:styleId="PartNumber">
    <w:name w:val="PartNumber"/>
    <w:qFormat/>
    <w:rsid w:val="001A2711"/>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sz w:val="240"/>
      <w:szCs w:val="240"/>
      <w:bdr w:val="none" w:sz="0" w:space="0" w:color="auto"/>
      <w:lang w:eastAsia="en-CA"/>
    </w:rPr>
  </w:style>
  <w:style w:type="paragraph" w:customStyle="1" w:styleId="PartTitle">
    <w:name w:val="PartTitle"/>
    <w:qFormat/>
    <w:rsid w:val="001A2711"/>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PartIntro">
    <w:name w:val="PartIntro"/>
    <w:qFormat/>
    <w:rsid w:val="001A2711"/>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60" w:line="360" w:lineRule="atLeast"/>
      <w:ind w:left="1440"/>
      <w:textAlignment w:val="baseline"/>
    </w:pPr>
    <w:rPr>
      <w:rFonts w:ascii="Times Roman" w:eastAsia="Times New Roman" w:hAnsi="Times Roman" w:cs="NewBaskervilleStd-Roman"/>
      <w:color w:val="000000"/>
      <w:spacing w:val="1"/>
      <w:sz w:val="28"/>
      <w:szCs w:val="28"/>
      <w:bdr w:val="none" w:sz="0" w:space="0" w:color="auto"/>
      <w:lang w:eastAsia="en-CA"/>
    </w:rPr>
  </w:style>
  <w:style w:type="paragraph" w:customStyle="1" w:styleId="PartList">
    <w:name w:val="PartList"/>
    <w:qFormat/>
    <w:rsid w:val="001A2711"/>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bdr w:val="none" w:sz="0" w:space="0" w:color="auto"/>
      <w:lang w:eastAsia="en-CA"/>
    </w:rPr>
  </w:style>
  <w:style w:type="paragraph" w:customStyle="1" w:styleId="ChapterIntroList">
    <w:name w:val="ChapterIntroList"/>
    <w:qFormat/>
    <w:rsid w:val="001A2711"/>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bdr w:val="none" w:sz="0" w:space="0" w:color="auto"/>
      <w:lang w:eastAsia="en-CA"/>
    </w:rPr>
  </w:style>
  <w:style w:type="paragraph" w:customStyle="1" w:styleId="ChapterSubtitle">
    <w:name w:val="ChapterSubtitle"/>
    <w:rsid w:val="001A2711"/>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after="360" w:line="360" w:lineRule="atLeast"/>
      <w:ind w:left="1440"/>
      <w:jc w:val="center"/>
      <w:textAlignment w:val="baseline"/>
    </w:pPr>
    <w:rPr>
      <w:rFonts w:ascii="Arial" w:eastAsia="Times New Roman" w:hAnsi="Arial" w:cs="DogmaOT-Bold"/>
      <w:b/>
      <w:bCs/>
      <w:color w:val="000000"/>
      <w:spacing w:val="48"/>
      <w:sz w:val="28"/>
      <w:szCs w:val="28"/>
      <w:bdr w:val="none" w:sz="0" w:space="0" w:color="auto"/>
      <w:lang w:eastAsia="en-CA"/>
    </w:rPr>
  </w:style>
  <w:style w:type="paragraph" w:customStyle="1" w:styleId="BoxHeadA">
    <w:name w:val="BoxHeadA"/>
    <w:qFormat/>
    <w:rsid w:val="001A2711"/>
    <w:pPr>
      <w:keepNext/>
      <w:keepLines/>
      <w:widowControl w:val="0"/>
      <w:pBdr>
        <w:top w:val="none" w:sz="0" w:space="0" w:color="auto"/>
        <w:left w:val="single" w:sz="18" w:space="4" w:color="008000"/>
        <w:bottom w:val="none" w:sz="0" w:space="0" w:color="auto"/>
        <w:right w:val="none" w:sz="0" w:space="0" w:color="auto"/>
        <w:between w:val="none" w:sz="0" w:space="0" w:color="auto"/>
        <w:bar w:val="none" w:sz="0" w:color="auto"/>
      </w:pBdr>
      <w:suppressAutoHyphens/>
      <w:autoSpaceDE w:val="0"/>
      <w:autoSpaceDN w:val="0"/>
      <w:adjustRightInd w:val="0"/>
      <w:spacing w:before="80" w:after="80" w:line="300" w:lineRule="atLeast"/>
      <w:textAlignment w:val="baseline"/>
    </w:pPr>
    <w:rPr>
      <w:rFonts w:ascii="Arial" w:eastAsia="Times New Roman" w:hAnsi="Arial" w:cs="DogmaOT-Bold"/>
      <w:b/>
      <w:bCs/>
      <w:caps/>
      <w:color w:val="000000"/>
      <w:spacing w:val="13"/>
      <w:sz w:val="18"/>
      <w:szCs w:val="18"/>
      <w:bdr w:val="none" w:sz="0" w:space="0" w:color="auto"/>
      <w:lang w:eastAsia="en-CA"/>
    </w:rPr>
  </w:style>
  <w:style w:type="paragraph" w:customStyle="1" w:styleId="BoxHeadB">
    <w:name w:val="BoxHeadB"/>
    <w:basedOn w:val="BoxHeadA"/>
    <w:qFormat/>
    <w:rsid w:val="001A2711"/>
    <w:pPr>
      <w:spacing w:before="120"/>
    </w:pPr>
    <w:rPr>
      <w:i/>
      <w:iCs/>
      <w:caps w:val="0"/>
    </w:rPr>
  </w:style>
  <w:style w:type="paragraph" w:customStyle="1" w:styleId="BoxBodyContinued">
    <w:name w:val="BoxBodyContinued"/>
    <w:qFormat/>
    <w:rsid w:val="001A2711"/>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after="120" w:line="240" w:lineRule="atLeast"/>
      <w:textAlignment w:val="center"/>
    </w:pPr>
    <w:rPr>
      <w:rFonts w:ascii="Arial" w:eastAsia="Times New Roman" w:hAnsi="Arial" w:cs="FuturaPT-Book"/>
      <w:color w:val="000000"/>
      <w:sz w:val="17"/>
      <w:szCs w:val="17"/>
      <w:bdr w:val="none" w:sz="0" w:space="0" w:color="auto"/>
      <w:lang w:eastAsia="en-CA"/>
    </w:rPr>
  </w:style>
  <w:style w:type="paragraph" w:customStyle="1" w:styleId="BoxRunInHead">
    <w:name w:val="BoxRunInHead"/>
    <w:rsid w:val="001A2711"/>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textAlignment w:val="center"/>
    </w:pPr>
    <w:rPr>
      <w:rFonts w:ascii="Arial" w:eastAsia="Times New Roman" w:hAnsi="Arial" w:cs="FuturaPT-Book"/>
      <w:b/>
      <w:color w:val="000000"/>
      <w:sz w:val="17"/>
      <w:szCs w:val="17"/>
      <w:bdr w:val="none" w:sz="0" w:space="0" w:color="auto"/>
      <w:lang w:eastAsia="en-CA"/>
    </w:rPr>
  </w:style>
  <w:style w:type="paragraph" w:customStyle="1" w:styleId="BoxRunInPara">
    <w:name w:val="BoxRunInPara"/>
    <w:qFormat/>
    <w:rsid w:val="001A2711"/>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after="120" w:line="240" w:lineRule="atLeast"/>
      <w:textAlignment w:val="center"/>
    </w:pPr>
    <w:rPr>
      <w:rFonts w:ascii="Arial" w:eastAsia="Times New Roman" w:hAnsi="Arial" w:cs="FuturaPT-Book"/>
      <w:color w:val="000000"/>
      <w:sz w:val="17"/>
      <w:szCs w:val="17"/>
      <w:bdr w:val="none" w:sz="0" w:space="0" w:color="auto"/>
      <w:lang w:eastAsia="en-CA"/>
    </w:rPr>
  </w:style>
  <w:style w:type="paragraph" w:customStyle="1" w:styleId="BoxExtractPara">
    <w:name w:val="BoxExtractPara"/>
    <w:qFormat/>
    <w:rsid w:val="001A2711"/>
    <w:pPr>
      <w:widowControl w:val="0"/>
      <w:pBdr>
        <w:top w:val="none" w:sz="0" w:space="0" w:color="auto"/>
        <w:left w:val="single" w:sz="18" w:space="31" w:color="008000"/>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left="547"/>
      <w:textAlignment w:val="center"/>
    </w:pPr>
    <w:rPr>
      <w:rFonts w:ascii="Arial" w:eastAsia="Times New Roman" w:hAnsi="Arial" w:cs="FuturaPT-Book"/>
      <w:color w:val="000000"/>
      <w:sz w:val="17"/>
      <w:szCs w:val="17"/>
      <w:bdr w:val="none" w:sz="0" w:space="0" w:color="auto"/>
      <w:lang w:eastAsia="en-CA"/>
    </w:rPr>
  </w:style>
  <w:style w:type="character" w:customStyle="1" w:styleId="GraphicInline">
    <w:name w:val="GraphicInline"/>
    <w:uiPriority w:val="1"/>
    <w:qFormat/>
    <w:rsid w:val="001A2711"/>
    <w:rPr>
      <w:color w:val="3366FF"/>
      <w:bdr w:val="none" w:sz="0" w:space="0" w:color="auto"/>
      <w:shd w:val="clear" w:color="auto" w:fill="99CC00"/>
    </w:rPr>
  </w:style>
  <w:style w:type="character" w:customStyle="1" w:styleId="DigitalOnly">
    <w:name w:val="DigitalOnly"/>
    <w:uiPriority w:val="1"/>
    <w:qFormat/>
    <w:rsid w:val="001A2711"/>
    <w:rPr>
      <w:color w:val="3366FF"/>
      <w:bdr w:val="single" w:sz="4" w:space="0" w:color="3366FF"/>
    </w:rPr>
  </w:style>
  <w:style w:type="character" w:customStyle="1" w:styleId="PrintOnly">
    <w:name w:val="PrintOnly"/>
    <w:uiPriority w:val="1"/>
    <w:qFormat/>
    <w:rsid w:val="001A2711"/>
    <w:rPr>
      <w:color w:val="3366FF"/>
      <w:bdr w:val="single" w:sz="4" w:space="0" w:color="FF0000"/>
    </w:rPr>
  </w:style>
  <w:style w:type="character" w:customStyle="1" w:styleId="LinkEmail">
    <w:name w:val="LinkEmail"/>
    <w:basedOn w:val="LinkURL"/>
    <w:uiPriority w:val="1"/>
    <w:qFormat/>
    <w:rsid w:val="001A2711"/>
    <w:rPr>
      <w:rFonts w:cs="NewBaskervilleStd-Italic"/>
      <w:b w:val="0"/>
      <w:bCs w:val="0"/>
      <w:i/>
      <w:iCs w:val="0"/>
      <w:color w:val="3366FF"/>
      <w:w w:val="100"/>
      <w:position w:val="0"/>
      <w:u w:val="none"/>
      <w:vertAlign w:val="baseline"/>
      <w:lang w:val="en-US"/>
    </w:rPr>
  </w:style>
  <w:style w:type="character" w:customStyle="1" w:styleId="LinkTwitter">
    <w:name w:val="LinkTwitter"/>
    <w:basedOn w:val="LinkEmail"/>
    <w:uiPriority w:val="1"/>
    <w:qFormat/>
    <w:rsid w:val="001A2711"/>
    <w:rPr>
      <w:rFonts w:cs="NewBaskervilleStd-Italic"/>
      <w:b w:val="0"/>
      <w:bCs w:val="0"/>
      <w:i w:val="0"/>
      <w:iCs w:val="0"/>
      <w:color w:val="3366FF"/>
      <w:w w:val="100"/>
      <w:position w:val="0"/>
      <w:u w:val="none"/>
      <w:vertAlign w:val="baseline"/>
      <w:lang w:val="en-US"/>
    </w:rPr>
  </w:style>
  <w:style w:type="character" w:customStyle="1" w:styleId="Highlight">
    <w:name w:val="Highlight"/>
    <w:uiPriority w:val="1"/>
    <w:qFormat/>
    <w:rsid w:val="001A2711"/>
    <w:rPr>
      <w:color w:val="3366FF"/>
      <w:bdr w:val="none" w:sz="0" w:space="0" w:color="auto"/>
      <w:shd w:val="clear" w:color="auto" w:fill="FFFF00"/>
    </w:rPr>
  </w:style>
  <w:style w:type="character" w:customStyle="1" w:styleId="FootnoteReference">
    <w:name w:val="FootnoteReference"/>
    <w:uiPriority w:val="1"/>
    <w:qFormat/>
    <w:rsid w:val="001A2711"/>
    <w:rPr>
      <w:color w:val="3366FF"/>
      <w:vertAlign w:val="superscript"/>
    </w:rPr>
  </w:style>
  <w:style w:type="paragraph" w:customStyle="1" w:styleId="Footnote">
    <w:name w:val="Footnote"/>
    <w:qFormat/>
    <w:rsid w:val="001A2711"/>
    <w:pPr>
      <w:widowControl w:val="0"/>
      <w:pBdr>
        <w:top w:val="single" w:sz="4" w:space="1" w:color="000000" w:themeColor="text1"/>
        <w:left w:val="none" w:sz="0" w:space="0" w:color="auto"/>
        <w:bottom w:val="single" w:sz="4" w:space="1" w:color="000000" w:themeColor="text1"/>
        <w:right w:val="none" w:sz="0" w:space="0" w:color="auto"/>
        <w:between w:val="none" w:sz="0" w:space="0" w:color="auto"/>
        <w:bar w:val="none" w:sz="0" w:color="auto"/>
      </w:pBdr>
      <w:autoSpaceDE w:val="0"/>
      <w:autoSpaceDN w:val="0"/>
      <w:adjustRightInd w:val="0"/>
      <w:spacing w:before="120" w:after="120" w:line="240" w:lineRule="atLeast"/>
      <w:ind w:left="1440"/>
      <w:textAlignment w:val="baseline"/>
    </w:pPr>
    <w:rPr>
      <w:rFonts w:ascii="Arial" w:eastAsia="Times New Roman" w:hAnsi="Arial" w:cs="NewBaskervilleStd-Roman"/>
      <w:color w:val="000000"/>
      <w:sz w:val="16"/>
      <w:bdr w:val="none" w:sz="0" w:space="0" w:color="auto"/>
      <w:lang w:eastAsia="en-CA"/>
    </w:rPr>
  </w:style>
  <w:style w:type="character" w:customStyle="1" w:styleId="FootnoteRef">
    <w:name w:val="FootnoteRef"/>
    <w:basedOn w:val="FootnoteReference"/>
    <w:uiPriority w:val="1"/>
    <w:qFormat/>
    <w:rsid w:val="001A2711"/>
    <w:rPr>
      <w:color w:val="3366FF"/>
      <w:vertAlign w:val="superscript"/>
    </w:rPr>
  </w:style>
  <w:style w:type="character" w:customStyle="1" w:styleId="EndnoteReference">
    <w:name w:val="EndnoteReference"/>
    <w:basedOn w:val="FootnoteReference"/>
    <w:uiPriority w:val="1"/>
    <w:qFormat/>
    <w:rsid w:val="001A2711"/>
    <w:rPr>
      <w:color w:val="3366FF"/>
      <w:vertAlign w:val="superscript"/>
    </w:rPr>
  </w:style>
  <w:style w:type="paragraph" w:customStyle="1" w:styleId="QuotePara">
    <w:name w:val="QuotePara"/>
    <w:qFormat/>
    <w:rsid w:val="001A2711"/>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left="2160"/>
      <w:textAlignment w:val="baseline"/>
    </w:pPr>
    <w:rPr>
      <w:rFonts w:ascii="Times Roman" w:eastAsia="Times New Roman" w:hAnsi="Times Roman" w:cs="NewBaskervilleStd-Roman"/>
      <w:i/>
      <w:color w:val="000000"/>
      <w:bdr w:val="none" w:sz="0" w:space="0" w:color="auto"/>
      <w:lang w:eastAsia="en-CA"/>
    </w:rPr>
  </w:style>
  <w:style w:type="paragraph" w:customStyle="1" w:styleId="QuoteSource">
    <w:name w:val="QuoteSource"/>
    <w:basedOn w:val="QuotePara"/>
    <w:qFormat/>
    <w:rsid w:val="001A2711"/>
    <w:pPr>
      <w:spacing w:after="240"/>
      <w:jc w:val="right"/>
    </w:pPr>
    <w:rPr>
      <w:i w:val="0"/>
    </w:rPr>
  </w:style>
  <w:style w:type="character" w:customStyle="1" w:styleId="Caps">
    <w:name w:val="Caps"/>
    <w:uiPriority w:val="1"/>
    <w:qFormat/>
    <w:rsid w:val="001A2711"/>
    <w:rPr>
      <w:caps/>
      <w:smallCaps w:val="0"/>
      <w:color w:val="3366FF"/>
    </w:rPr>
  </w:style>
  <w:style w:type="character" w:customStyle="1" w:styleId="SmallCaps">
    <w:name w:val="SmallCaps"/>
    <w:uiPriority w:val="1"/>
    <w:qFormat/>
    <w:rsid w:val="001A2711"/>
    <w:rPr>
      <w:caps w:val="0"/>
      <w:smallCaps/>
      <w:color w:val="3366FF"/>
    </w:rPr>
  </w:style>
  <w:style w:type="character" w:customStyle="1" w:styleId="SmallCapsBold">
    <w:name w:val="SmallCapsBold"/>
    <w:basedOn w:val="SmallCaps"/>
    <w:uiPriority w:val="1"/>
    <w:qFormat/>
    <w:rsid w:val="001A2711"/>
    <w:rPr>
      <w:b/>
      <w:bCs/>
      <w:caps w:val="0"/>
      <w:smallCaps/>
      <w:color w:val="3366FF"/>
    </w:rPr>
  </w:style>
  <w:style w:type="character" w:customStyle="1" w:styleId="SmallCapsBoldItalic">
    <w:name w:val="SmallCapsBoldItalic"/>
    <w:basedOn w:val="SmallCapsBold"/>
    <w:uiPriority w:val="1"/>
    <w:qFormat/>
    <w:rsid w:val="001A2711"/>
    <w:rPr>
      <w:b/>
      <w:bCs/>
      <w:i/>
      <w:iCs/>
      <w:caps w:val="0"/>
      <w:smallCaps/>
      <w:color w:val="3366FF"/>
    </w:rPr>
  </w:style>
  <w:style w:type="character" w:customStyle="1" w:styleId="SmallCapsItalic">
    <w:name w:val="SmallCapsItalic"/>
    <w:basedOn w:val="SmallCaps"/>
    <w:uiPriority w:val="1"/>
    <w:qFormat/>
    <w:rsid w:val="001A2711"/>
    <w:rPr>
      <w:i/>
      <w:iCs/>
      <w:caps w:val="0"/>
      <w:smallCaps/>
      <w:color w:val="3366FF"/>
    </w:rPr>
  </w:style>
  <w:style w:type="character" w:customStyle="1" w:styleId="NSSymbol">
    <w:name w:val="NSSymbol"/>
    <w:uiPriority w:val="1"/>
    <w:qFormat/>
    <w:rsid w:val="001A2711"/>
    <w:rPr>
      <w:color w:val="3366FF"/>
    </w:rPr>
  </w:style>
  <w:style w:type="table" w:styleId="TableGrid">
    <w:name w:val="Table Grid"/>
    <w:basedOn w:val="TableNormal"/>
    <w:uiPriority w:val="59"/>
    <w:rsid w:val="001A2711"/>
    <w:pPr>
      <w:pBdr>
        <w:top w:val="none" w:sz="0" w:space="0" w:color="auto"/>
        <w:left w:val="none" w:sz="0" w:space="0" w:color="auto"/>
        <w:bottom w:val="none" w:sz="0" w:space="0" w:color="auto"/>
        <w:right w:val="none" w:sz="0" w:space="0" w:color="auto"/>
        <w:between w:val="none" w:sz="0" w:space="0" w:color="auto"/>
        <w:bar w:val="none" w:sz="0" w:color="auto"/>
      </w:pBdr>
    </w:pPr>
    <w:rPr>
      <w:rFonts w:ascii="Calibri" w:eastAsia="Times New Roman" w:hAnsi="Calibri"/>
      <w:bdr w:val="none" w:sz="0" w:space="0" w:color="aut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Sub">
    <w:name w:val="TableHeaderSub"/>
    <w:qFormat/>
    <w:rsid w:val="001A2711"/>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line="240" w:lineRule="atLeast"/>
      <w:textAlignment w:val="baseline"/>
    </w:pPr>
    <w:rPr>
      <w:rFonts w:ascii="Arial" w:eastAsia="Times New Roman" w:hAnsi="Arial" w:cs="FuturaPT-Heavy"/>
      <w:color w:val="000000"/>
      <w:sz w:val="18"/>
      <w:szCs w:val="18"/>
      <w:bdr w:val="none" w:sz="0" w:space="0" w:color="auto"/>
      <w:lang w:eastAsia="en-CA"/>
    </w:rPr>
  </w:style>
  <w:style w:type="paragraph" w:customStyle="1" w:styleId="TableFootnote">
    <w:name w:val="TableFootnote"/>
    <w:qFormat/>
    <w:rsid w:val="001A2711"/>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6"/>
      <w:szCs w:val="17"/>
      <w:bdr w:val="none" w:sz="0" w:space="0" w:color="auto"/>
      <w:lang w:eastAsia="en-CA"/>
    </w:rPr>
  </w:style>
  <w:style w:type="paragraph" w:customStyle="1" w:styleId="TableListBulleted">
    <w:name w:val="TableListBulleted"/>
    <w:qFormat/>
    <w:rsid w:val="001A2711"/>
    <w:pPr>
      <w:keepLines/>
      <w:widowControl w:val="0"/>
      <w:numPr>
        <w:numId w:val="1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7"/>
      <w:szCs w:val="17"/>
      <w:bdr w:val="none" w:sz="0" w:space="0" w:color="auto"/>
      <w:lang w:eastAsia="en-CA"/>
    </w:rPr>
  </w:style>
  <w:style w:type="paragraph" w:customStyle="1" w:styleId="TableListNumbered">
    <w:name w:val="TableListNumbered"/>
    <w:qFormat/>
    <w:rsid w:val="001A2711"/>
    <w:pPr>
      <w:keepLines/>
      <w:widowControl w:val="0"/>
      <w:numPr>
        <w:numId w:val="5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7"/>
      <w:szCs w:val="17"/>
      <w:bdr w:val="none" w:sz="0" w:space="0" w:color="auto"/>
      <w:lang w:eastAsia="en-CA"/>
    </w:rPr>
  </w:style>
  <w:style w:type="paragraph" w:customStyle="1" w:styleId="TableListPlain">
    <w:name w:val="TableListPlain"/>
    <w:qFormat/>
    <w:rsid w:val="001A2711"/>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ind w:left="360"/>
      <w:textAlignment w:val="baseline"/>
    </w:pPr>
    <w:rPr>
      <w:rFonts w:ascii="Arial" w:eastAsia="Times New Roman" w:hAnsi="Arial" w:cs="FuturaPT-Book"/>
      <w:color w:val="000000"/>
      <w:sz w:val="17"/>
      <w:szCs w:val="17"/>
      <w:bdr w:val="none" w:sz="0" w:space="0" w:color="auto"/>
      <w:lang w:eastAsia="en-CA"/>
    </w:rPr>
  </w:style>
  <w:style w:type="paragraph" w:customStyle="1" w:styleId="ExtractPara">
    <w:name w:val="ExtractPara"/>
    <w:basedOn w:val="QuotePara"/>
    <w:qFormat/>
    <w:rsid w:val="001A2711"/>
    <w:rPr>
      <w:i w:val="0"/>
      <w:sz w:val="18"/>
      <w:szCs w:val="18"/>
    </w:rPr>
  </w:style>
  <w:style w:type="paragraph" w:customStyle="1" w:styleId="ExtractSource">
    <w:name w:val="ExtractSource"/>
    <w:basedOn w:val="ExtractPara"/>
    <w:qFormat/>
    <w:rsid w:val="001A2711"/>
    <w:pPr>
      <w:jc w:val="right"/>
    </w:pPr>
  </w:style>
  <w:style w:type="paragraph" w:customStyle="1" w:styleId="ExtractParaContinued">
    <w:name w:val="ExtractParaContinued"/>
    <w:basedOn w:val="ExtractPara"/>
    <w:qFormat/>
    <w:rsid w:val="001A2711"/>
    <w:pPr>
      <w:spacing w:before="0"/>
      <w:ind w:firstLine="360"/>
    </w:pPr>
  </w:style>
  <w:style w:type="paragraph" w:customStyle="1" w:styleId="AppendixNumber">
    <w:name w:val="AppendixNumber"/>
    <w:qFormat/>
    <w:rsid w:val="001A2711"/>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sz w:val="240"/>
      <w:szCs w:val="240"/>
      <w:bdr w:val="none" w:sz="0" w:space="0" w:color="auto"/>
      <w:lang w:eastAsia="en-CA"/>
    </w:rPr>
  </w:style>
  <w:style w:type="paragraph" w:customStyle="1" w:styleId="AppendixTitle">
    <w:name w:val="AppendixTitle"/>
    <w:qFormat/>
    <w:rsid w:val="001A2711"/>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BackmatterTitle">
    <w:name w:val="BackmatterTitle"/>
    <w:qFormat/>
    <w:rsid w:val="001A2711"/>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600" w:after="600" w:line="360" w:lineRule="atLeast"/>
      <w:ind w:left="360"/>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GlossaryTerm">
    <w:name w:val="GlossaryTerm"/>
    <w:qFormat/>
    <w:rsid w:val="001A2711"/>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40" w:lineRule="atLeast"/>
      <w:ind w:left="360"/>
      <w:textAlignment w:val="baseline"/>
    </w:pPr>
    <w:rPr>
      <w:rFonts w:ascii="Times Roman" w:eastAsia="Times New Roman" w:hAnsi="Times Roman" w:cs="NewBaskervilleStd-Roman"/>
      <w:b/>
      <w:bCs/>
      <w:color w:val="000000"/>
      <w:bdr w:val="none" w:sz="0" w:space="0" w:color="auto"/>
      <w:lang w:eastAsia="en-CA"/>
    </w:rPr>
  </w:style>
  <w:style w:type="paragraph" w:customStyle="1" w:styleId="GlossaryDefinition">
    <w:name w:val="GlossaryDefinition"/>
    <w:qFormat/>
    <w:rsid w:val="001A2711"/>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360"/>
      <w:textAlignment w:val="baseline"/>
    </w:pPr>
    <w:rPr>
      <w:rFonts w:ascii="Times Roman" w:eastAsia="Times New Roman" w:hAnsi="Times Roman" w:cs="NewBaskervilleStd-Roman"/>
      <w:color w:val="000000"/>
      <w:bdr w:val="none" w:sz="0" w:space="0" w:color="auto"/>
      <w:lang w:eastAsia="en-CA"/>
    </w:rPr>
  </w:style>
  <w:style w:type="paragraph" w:customStyle="1" w:styleId="EndnoteEntry">
    <w:name w:val="EndnoteEntry"/>
    <w:qFormat/>
    <w:rsid w:val="001A2711"/>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720" w:hanging="360"/>
      <w:textAlignment w:val="baseline"/>
    </w:pPr>
    <w:rPr>
      <w:rFonts w:ascii="Times Roman" w:eastAsia="Times New Roman" w:hAnsi="Times Roman" w:cs="NewBaskervilleStd-Roman"/>
      <w:color w:val="000000"/>
      <w:bdr w:val="none" w:sz="0" w:space="0" w:color="auto"/>
      <w:lang w:eastAsia="en-CA"/>
    </w:rPr>
  </w:style>
  <w:style w:type="character" w:customStyle="1" w:styleId="EndnoteRef">
    <w:name w:val="EndnoteRef"/>
    <w:basedOn w:val="EndnoteReference"/>
    <w:uiPriority w:val="1"/>
    <w:qFormat/>
    <w:rsid w:val="001A2711"/>
    <w:rPr>
      <w:color w:val="3366FF"/>
      <w:vertAlign w:val="superscript"/>
    </w:rPr>
  </w:style>
  <w:style w:type="paragraph" w:customStyle="1" w:styleId="Reference">
    <w:name w:val="Reference"/>
    <w:qFormat/>
    <w:rsid w:val="001A2711"/>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360" w:hanging="360"/>
      <w:textAlignment w:val="baseline"/>
    </w:pPr>
    <w:rPr>
      <w:rFonts w:ascii="Times Roman" w:eastAsia="Times New Roman" w:hAnsi="Times Roman" w:cs="NewBaskervilleStd-Roman"/>
      <w:color w:val="000000"/>
      <w:bdr w:val="none" w:sz="0" w:space="0" w:color="auto"/>
      <w:lang w:eastAsia="en-CA"/>
    </w:rPr>
  </w:style>
  <w:style w:type="paragraph" w:customStyle="1" w:styleId="HeadAExercise">
    <w:name w:val="HeadAExercise"/>
    <w:qFormat/>
    <w:rsid w:val="001A2711"/>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abs>
        <w:tab w:val="right" w:pos="1200"/>
        <w:tab w:val="left" w:pos="1440"/>
      </w:tabs>
      <w:suppressAutoHyphens/>
      <w:autoSpaceDE w:val="0"/>
      <w:autoSpaceDN w:val="0"/>
      <w:adjustRightInd w:val="0"/>
      <w:spacing w:before="420" w:after="120" w:line="300" w:lineRule="atLeast"/>
      <w:ind w:left="360"/>
      <w:textAlignment w:val="baseline"/>
    </w:pPr>
    <w:rPr>
      <w:rFonts w:ascii="Arial" w:eastAsia="Times New Roman" w:hAnsi="Arial" w:cs="FuturaPT-Bold"/>
      <w:b/>
      <w:bCs/>
      <w:color w:val="FFFFFF" w:themeColor="background1"/>
      <w:sz w:val="24"/>
      <w:szCs w:val="24"/>
      <w:bdr w:val="none" w:sz="0" w:space="0" w:color="auto"/>
      <w:lang w:eastAsia="en-CA"/>
    </w:rPr>
  </w:style>
  <w:style w:type="character" w:customStyle="1" w:styleId="LiteralGray">
    <w:name w:val="LiteralGray"/>
    <w:uiPriority w:val="1"/>
    <w:qFormat/>
    <w:rsid w:val="001A2711"/>
    <w:rPr>
      <w:rFonts w:ascii="Courier" w:hAnsi="Courier"/>
      <w:color w:val="A6A6A6" w:themeColor="background1" w:themeShade="A6"/>
    </w:rPr>
  </w:style>
  <w:style w:type="character" w:customStyle="1" w:styleId="PyBracket">
    <w:name w:val="PyBracket"/>
    <w:uiPriority w:val="1"/>
    <w:qFormat/>
    <w:rsid w:val="001A2711"/>
    <w:rPr>
      <w:rFonts w:ascii="Courier" w:hAnsi="Courier" w:cs="TheSansMonoCondensed-Plain"/>
      <w:color w:val="B12735"/>
      <w:spacing w:val="0"/>
      <w:w w:val="100"/>
      <w:position w:val="0"/>
      <w:sz w:val="17"/>
      <w:szCs w:val="17"/>
      <w:u w:val="none"/>
      <w:vertAlign w:val="baseline"/>
      <w:lang w:val="en-US"/>
    </w:rPr>
  </w:style>
  <w:style w:type="character" w:customStyle="1" w:styleId="PyFunction">
    <w:name w:val="PyFunction"/>
    <w:basedOn w:val="PyBracket"/>
    <w:uiPriority w:val="1"/>
    <w:qFormat/>
    <w:rsid w:val="001A2711"/>
    <w:rPr>
      <w:rFonts w:ascii="Courier" w:hAnsi="Courier" w:cs="TheSansMonoCondensed-Plain"/>
      <w:color w:val="BF8F00" w:themeColor="accent4" w:themeShade="BF"/>
      <w:spacing w:val="0"/>
      <w:w w:val="100"/>
      <w:position w:val="0"/>
      <w:sz w:val="17"/>
      <w:szCs w:val="17"/>
      <w:u w:val="none"/>
      <w:vertAlign w:val="baseline"/>
      <w:lang w:val="en-US"/>
    </w:rPr>
  </w:style>
  <w:style w:type="character" w:customStyle="1" w:styleId="PyVariable">
    <w:name w:val="PyVariable"/>
    <w:basedOn w:val="PyBracket"/>
    <w:uiPriority w:val="1"/>
    <w:qFormat/>
    <w:rsid w:val="001A2711"/>
    <w:rPr>
      <w:rFonts w:ascii="Courier" w:hAnsi="Courier" w:cs="TheSansMonoCondensed-Plain"/>
      <w:color w:val="008000"/>
      <w:spacing w:val="0"/>
      <w:w w:val="100"/>
      <w:position w:val="0"/>
      <w:sz w:val="17"/>
      <w:szCs w:val="17"/>
      <w:u w:val="none"/>
      <w:vertAlign w:val="baseline"/>
      <w:lang w:val="en-US"/>
    </w:rPr>
  </w:style>
  <w:style w:type="paragraph" w:customStyle="1" w:styleId="BookHalfTitle">
    <w:name w:val="BookHalfTitle"/>
    <w:basedOn w:val="BackmatterTitle"/>
    <w:qFormat/>
    <w:rsid w:val="001A2711"/>
  </w:style>
  <w:style w:type="character" w:styleId="BookTitle">
    <w:name w:val="Book Title"/>
    <w:basedOn w:val="DefaultParagraphFont"/>
    <w:uiPriority w:val="33"/>
    <w:qFormat/>
    <w:rsid w:val="001A2711"/>
    <w:rPr>
      <w:b/>
      <w:bCs/>
      <w:smallCaps/>
      <w:spacing w:val="5"/>
    </w:rPr>
  </w:style>
  <w:style w:type="paragraph" w:customStyle="1" w:styleId="BookTitle0">
    <w:name w:val="BookTitle"/>
    <w:qFormat/>
    <w:rsid w:val="001A2711"/>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sz w:val="120"/>
      <w:szCs w:val="240"/>
      <w:bdr w:val="none" w:sz="0" w:space="0" w:color="auto"/>
      <w:lang w:eastAsia="en-CA"/>
    </w:rPr>
  </w:style>
  <w:style w:type="paragraph" w:customStyle="1" w:styleId="BookSubtitle">
    <w:name w:val="BookSubtitle"/>
    <w:basedOn w:val="ChapterSubtitle"/>
    <w:qFormat/>
    <w:rsid w:val="001A2711"/>
  </w:style>
  <w:style w:type="paragraph" w:customStyle="1" w:styleId="BookEdition">
    <w:name w:val="BookEdition"/>
    <w:basedOn w:val="BookSubtitle"/>
    <w:qFormat/>
    <w:rsid w:val="001A2711"/>
    <w:rPr>
      <w:b w:val="0"/>
      <w:bCs w:val="0"/>
      <w:i/>
      <w:iCs/>
      <w:sz w:val="24"/>
      <w:szCs w:val="24"/>
    </w:rPr>
  </w:style>
  <w:style w:type="paragraph" w:customStyle="1" w:styleId="BookAuthor">
    <w:name w:val="BookAuthor"/>
    <w:basedOn w:val="BookEdition"/>
    <w:qFormat/>
    <w:rsid w:val="001A2711"/>
    <w:rPr>
      <w:i w:val="0"/>
      <w:iCs w:val="0"/>
      <w:smallCaps/>
    </w:rPr>
  </w:style>
  <w:style w:type="paragraph" w:customStyle="1" w:styleId="BookPublisher">
    <w:name w:val="BookPublisher"/>
    <w:basedOn w:val="BookAuthor"/>
    <w:qFormat/>
    <w:rsid w:val="001A2711"/>
    <w:rPr>
      <w:i/>
      <w:iCs/>
      <w:smallCaps w:val="0"/>
      <w:sz w:val="20"/>
      <w:szCs w:val="20"/>
    </w:rPr>
  </w:style>
  <w:style w:type="paragraph" w:customStyle="1" w:styleId="Copyright">
    <w:name w:val="Copyright"/>
    <w:qFormat/>
    <w:rsid w:val="001A2711"/>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00" w:line="240" w:lineRule="atLeast"/>
      <w:textAlignment w:val="baseline"/>
    </w:pPr>
    <w:rPr>
      <w:rFonts w:ascii="NewBaskervilleStd-Roman" w:eastAsia="Times New Roman" w:hAnsi="NewBaskervilleStd-Roman" w:cs="NewBaskervilleStd-Roman"/>
      <w:color w:val="000000"/>
      <w:sz w:val="16"/>
      <w:szCs w:val="18"/>
      <w:bdr w:val="none" w:sz="0" w:space="0" w:color="auto"/>
      <w:lang w:eastAsia="en-CA"/>
    </w:rPr>
  </w:style>
  <w:style w:type="paragraph" w:customStyle="1" w:styleId="CopyrightLOC">
    <w:name w:val="CopyrightLOC"/>
    <w:basedOn w:val="Copyright"/>
    <w:qFormat/>
    <w:rsid w:val="001A2711"/>
  </w:style>
  <w:style w:type="paragraph" w:customStyle="1" w:styleId="CopyrightHead">
    <w:name w:val="CopyrightHead"/>
    <w:basedOn w:val="CopyrightLOC"/>
    <w:qFormat/>
    <w:rsid w:val="001A2711"/>
    <w:rPr>
      <w:b/>
    </w:rPr>
  </w:style>
  <w:style w:type="paragraph" w:customStyle="1" w:styleId="Dedication">
    <w:name w:val="Dedication"/>
    <w:basedOn w:val="BookPublisher"/>
    <w:qFormat/>
    <w:rsid w:val="001A2711"/>
  </w:style>
  <w:style w:type="paragraph" w:customStyle="1" w:styleId="FrontmatterTitle">
    <w:name w:val="FrontmatterTitle"/>
    <w:basedOn w:val="BackmatterTitle"/>
    <w:qFormat/>
    <w:rsid w:val="001A2711"/>
  </w:style>
  <w:style w:type="paragraph" w:customStyle="1" w:styleId="TOCFM">
    <w:name w:val="TOCFM"/>
    <w:basedOn w:val="Normal"/>
    <w:qFormat/>
    <w:rsid w:val="001A2711"/>
    <w:pPr>
      <w:widowControl w:val="0"/>
      <w:autoSpaceDE w:val="0"/>
      <w:autoSpaceDN w:val="0"/>
      <w:adjustRightInd w:val="0"/>
      <w:spacing w:after="120" w:line="240" w:lineRule="atLeast"/>
      <w:textAlignment w:val="baseline"/>
    </w:pPr>
    <w:rPr>
      <w:rFonts w:ascii="NewBaskervilleStd-Roman" w:hAnsi="NewBaskervilleStd-Roman" w:cs="NewBaskervilleStd-Roman"/>
      <w:color w:val="000000"/>
      <w:sz w:val="20"/>
      <w:szCs w:val="20"/>
      <w:lang w:val="en-US"/>
    </w:rPr>
  </w:style>
  <w:style w:type="paragraph" w:customStyle="1" w:styleId="TOCH1">
    <w:name w:val="TOCH1"/>
    <w:basedOn w:val="TOCFM"/>
    <w:qFormat/>
    <w:rsid w:val="001A2711"/>
    <w:pPr>
      <w:ind w:left="720"/>
    </w:pPr>
    <w:rPr>
      <w:b/>
    </w:rPr>
  </w:style>
  <w:style w:type="paragraph" w:customStyle="1" w:styleId="TOCPart">
    <w:name w:val="TOCPart"/>
    <w:basedOn w:val="TOCH1"/>
    <w:qFormat/>
    <w:rsid w:val="001A2711"/>
    <w:pPr>
      <w:spacing w:before="120"/>
      <w:ind w:left="0"/>
      <w:jc w:val="center"/>
    </w:pPr>
    <w:rPr>
      <w:b w:val="0"/>
      <w:sz w:val="28"/>
      <w:szCs w:val="24"/>
    </w:rPr>
  </w:style>
  <w:style w:type="paragraph" w:customStyle="1" w:styleId="TOCChapter">
    <w:name w:val="TOCChapter"/>
    <w:basedOn w:val="TOCH1"/>
    <w:qFormat/>
    <w:rsid w:val="001A2711"/>
    <w:pPr>
      <w:ind w:left="360"/>
    </w:pPr>
    <w:rPr>
      <w:b w:val="0"/>
      <w:sz w:val="24"/>
    </w:rPr>
  </w:style>
  <w:style w:type="paragraph" w:customStyle="1" w:styleId="TOCH2">
    <w:name w:val="TOCH2"/>
    <w:basedOn w:val="TOCH1"/>
    <w:qFormat/>
    <w:rsid w:val="001A2711"/>
    <w:pPr>
      <w:ind w:left="1080"/>
    </w:pPr>
    <w:rPr>
      <w:i/>
    </w:rPr>
  </w:style>
  <w:style w:type="paragraph" w:customStyle="1" w:styleId="TOCH3">
    <w:name w:val="TOCH3"/>
    <w:basedOn w:val="TOCH1"/>
    <w:qFormat/>
    <w:rsid w:val="001A2711"/>
    <w:pPr>
      <w:ind w:left="1440"/>
    </w:pPr>
    <w:rPr>
      <w:b w:val="0"/>
      <w:i/>
    </w:rPr>
  </w:style>
  <w:style w:type="paragraph" w:customStyle="1" w:styleId="BoxType">
    <w:name w:val="BoxType"/>
    <w:qFormat/>
    <w:rsid w:val="001A2711"/>
    <w:pPr>
      <w:keepLines/>
      <w:widowControl w:val="0"/>
      <w:pBdr>
        <w:top w:val="single" w:sz="18" w:space="1" w:color="008000"/>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line="240" w:lineRule="atLeast"/>
      <w:jc w:val="center"/>
      <w:textAlignment w:val="baseline"/>
    </w:pPr>
    <w:rPr>
      <w:rFonts w:ascii="Arial" w:eastAsia="Times New Roman" w:hAnsi="Arial" w:cs="TimesNewRomanPSMT"/>
      <w:color w:val="008000"/>
      <w:sz w:val="18"/>
      <w:szCs w:val="18"/>
      <w:bdr w:val="none" w:sz="0" w:space="0" w:color="auto"/>
      <w:lang w:eastAsia="en-CA"/>
    </w:rPr>
  </w:style>
  <w:style w:type="character" w:customStyle="1" w:styleId="CustomCharStyle">
    <w:name w:val="CustomCharStyle"/>
    <w:uiPriority w:val="1"/>
    <w:qFormat/>
    <w:rsid w:val="001A2711"/>
    <w:rPr>
      <w:b w:val="0"/>
      <w:bCs w:val="0"/>
      <w:i w:val="0"/>
      <w:iCs w:val="0"/>
      <w:color w:val="3366FF"/>
      <w:bdr w:val="none" w:sz="0" w:space="0" w:color="auto"/>
      <w:shd w:val="clear" w:color="auto" w:fill="CCFFCC"/>
    </w:rPr>
  </w:style>
  <w:style w:type="character" w:customStyle="1" w:styleId="CodeAnnotation">
    <w:name w:val="CodeAnnotation"/>
    <w:uiPriority w:val="1"/>
    <w:qFormat/>
    <w:rsid w:val="001A2711"/>
    <w:rPr>
      <w:rFonts w:ascii="Courier" w:hAnsi="Courier" w:cs="TheSansMonoCondensed-Plain"/>
      <w:color w:val="FFFFFF" w:themeColor="background1"/>
      <w:spacing w:val="0"/>
      <w:w w:val="100"/>
      <w:position w:val="0"/>
      <w:sz w:val="17"/>
      <w:szCs w:val="17"/>
      <w:u w:val="none"/>
      <w:bdr w:val="none" w:sz="0" w:space="0" w:color="auto"/>
      <w:shd w:val="clear" w:color="auto" w:fill="000000"/>
      <w:vertAlign w:val="baseline"/>
      <w:lang w:val="en-US"/>
    </w:rPr>
  </w:style>
  <w:style w:type="paragraph" w:customStyle="1" w:styleId="HeadANumber">
    <w:name w:val="HeadANumber"/>
    <w:qFormat/>
    <w:rsid w:val="001A2711"/>
    <w:pPr>
      <w:keepNext/>
      <w:keepLines/>
      <w:widowControl w:val="0"/>
      <w:numPr>
        <w:ilvl w:val="1"/>
        <w:numId w:val="21"/>
      </w:numPr>
      <w:pBdr>
        <w:top w:val="none" w:sz="0" w:space="0" w:color="auto"/>
        <w:left w:val="none" w:sz="0" w:space="0" w:color="auto"/>
        <w:bottom w:val="none" w:sz="0" w:space="0" w:color="auto"/>
        <w:right w:val="none" w:sz="0" w:space="0" w:color="auto"/>
        <w:between w:val="none" w:sz="0" w:space="0" w:color="auto"/>
        <w:bar w:val="none" w:sz="0" w:color="auto"/>
      </w:pBdr>
      <w:tabs>
        <w:tab w:val="right" w:pos="1200"/>
        <w:tab w:val="left" w:pos="1440"/>
      </w:tabs>
      <w:suppressAutoHyphens/>
      <w:autoSpaceDE w:val="0"/>
      <w:autoSpaceDN w:val="0"/>
      <w:adjustRightInd w:val="0"/>
      <w:spacing w:before="420" w:after="120" w:line="300" w:lineRule="atLeast"/>
      <w:textAlignment w:val="baseline"/>
    </w:pPr>
    <w:rPr>
      <w:rFonts w:ascii="Arial" w:eastAsia="Times New Roman" w:hAnsi="Arial" w:cs="FuturaPT-Bold"/>
      <w:b/>
      <w:bCs/>
      <w:color w:val="000000"/>
      <w:sz w:val="24"/>
      <w:szCs w:val="24"/>
      <w:bdr w:val="none" w:sz="0" w:space="0" w:color="auto"/>
      <w:lang w:eastAsia="en-CA"/>
    </w:rPr>
  </w:style>
  <w:style w:type="paragraph" w:customStyle="1" w:styleId="HeadBNumber">
    <w:name w:val="HeadBNumber"/>
    <w:qFormat/>
    <w:rsid w:val="001A2711"/>
    <w:pPr>
      <w:keepNext/>
      <w:keepLines/>
      <w:widowControl w:val="0"/>
      <w:numPr>
        <w:ilvl w:val="2"/>
        <w:numId w:val="21"/>
      </w:numPr>
      <w:pBdr>
        <w:top w:val="none" w:sz="0" w:space="0" w:color="auto"/>
        <w:left w:val="none" w:sz="0" w:space="0" w:color="auto"/>
        <w:bottom w:val="none" w:sz="0" w:space="0" w:color="auto"/>
        <w:right w:val="none" w:sz="0" w:space="0" w:color="auto"/>
        <w:between w:val="none" w:sz="0" w:space="0" w:color="auto"/>
        <w:bar w:val="none" w:sz="0" w:color="auto"/>
      </w:pBdr>
      <w:tabs>
        <w:tab w:val="right" w:pos="1980"/>
        <w:tab w:val="left" w:pos="2160"/>
      </w:tabs>
      <w:suppressAutoHyphens/>
      <w:autoSpaceDE w:val="0"/>
      <w:autoSpaceDN w:val="0"/>
      <w:adjustRightInd w:val="0"/>
      <w:spacing w:before="240" w:after="80" w:line="300" w:lineRule="atLeast"/>
      <w:textAlignment w:val="baseline"/>
    </w:pPr>
    <w:rPr>
      <w:rFonts w:ascii="Arial" w:eastAsia="Times New Roman" w:hAnsi="Arial" w:cs="FuturaPTCond-BoldObl"/>
      <w:b/>
      <w:bCs/>
      <w:i/>
      <w:iCs/>
      <w:color w:val="000000"/>
      <w:sz w:val="24"/>
      <w:szCs w:val="24"/>
      <w:bdr w:val="none" w:sz="0" w:space="0" w:color="auto"/>
      <w:lang w:eastAsia="en-CA"/>
    </w:rPr>
  </w:style>
  <w:style w:type="paragraph" w:customStyle="1" w:styleId="HeadC">
    <w:name w:val="HeadC"/>
    <w:qFormat/>
    <w:rsid w:val="001A2711"/>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after="80" w:line="300" w:lineRule="atLeast"/>
      <w:ind w:left="1440"/>
      <w:textAlignment w:val="baseline"/>
    </w:pPr>
    <w:rPr>
      <w:rFonts w:ascii="Arial" w:eastAsia="Times New Roman" w:hAnsi="Arial" w:cs="FuturaPTCond-Bold"/>
      <w:b/>
      <w:bCs/>
      <w:color w:val="000000"/>
      <w:bdr w:val="none" w:sz="0" w:space="0" w:color="auto"/>
      <w:lang w:eastAsia="en-CA"/>
    </w:rPr>
  </w:style>
  <w:style w:type="paragraph" w:customStyle="1" w:styleId="HeadCNumber">
    <w:name w:val="HeadCNumber"/>
    <w:qFormat/>
    <w:rsid w:val="001A2711"/>
    <w:pPr>
      <w:keepNext/>
      <w:keepLines/>
      <w:widowControl w:val="0"/>
      <w:numPr>
        <w:ilvl w:val="3"/>
        <w:numId w:val="21"/>
      </w:numPr>
      <w:pBdr>
        <w:top w:val="none" w:sz="0" w:space="0" w:color="auto"/>
        <w:left w:val="none" w:sz="0" w:space="0" w:color="auto"/>
        <w:bottom w:val="none" w:sz="0" w:space="0" w:color="auto"/>
        <w:right w:val="none" w:sz="0" w:space="0" w:color="auto"/>
        <w:between w:val="none" w:sz="0" w:space="0" w:color="auto"/>
        <w:bar w:val="none" w:sz="0" w:color="auto"/>
      </w:pBdr>
      <w:tabs>
        <w:tab w:val="left" w:pos="1980"/>
      </w:tabs>
      <w:suppressAutoHyphens/>
      <w:autoSpaceDE w:val="0"/>
      <w:autoSpaceDN w:val="0"/>
      <w:adjustRightInd w:val="0"/>
      <w:spacing w:before="240" w:after="80" w:line="300" w:lineRule="atLeast"/>
      <w:textAlignment w:val="baseline"/>
    </w:pPr>
    <w:rPr>
      <w:rFonts w:ascii="Arial" w:eastAsia="Times New Roman" w:hAnsi="Arial" w:cs="FuturaPTCond-Bold"/>
      <w:b/>
      <w:bCs/>
      <w:color w:val="000000"/>
      <w:bdr w:val="none" w:sz="0" w:space="0" w:color="auto"/>
      <w:lang w:eastAsia="en-CA"/>
    </w:rPr>
  </w:style>
  <w:style w:type="paragraph" w:customStyle="1" w:styleId="ListPlain">
    <w:name w:val="ListPlain"/>
    <w:qFormat/>
    <w:rsid w:val="001A2711"/>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line="240" w:lineRule="atLeast"/>
      <w:ind w:left="1800"/>
      <w:textAlignment w:val="baseline"/>
    </w:pPr>
    <w:rPr>
      <w:rFonts w:ascii="Times Roman" w:eastAsia="Times New Roman" w:hAnsi="Times Roman" w:cs="NewBaskervilleStd-Roman"/>
      <w:color w:val="000000"/>
      <w:bdr w:val="none" w:sz="0" w:space="0" w:color="auto"/>
      <w:lang w:eastAsia="en-CA"/>
    </w:rPr>
  </w:style>
  <w:style w:type="paragraph" w:customStyle="1" w:styleId="CodeAnnotated">
    <w:name w:val="CodeAnnotated"/>
    <w:qFormat/>
    <w:rsid w:val="001A2711"/>
    <w:pPr>
      <w:widowControl w:val="0"/>
      <w:pBdr>
        <w:top w:val="none" w:sz="0" w:space="0" w:color="auto"/>
        <w:left w:val="single" w:sz="4" w:space="4" w:color="auto"/>
        <w:bottom w:val="none" w:sz="0" w:space="0" w:color="auto"/>
        <w:right w:val="none" w:sz="0" w:space="0" w:color="auto"/>
        <w:between w:val="none" w:sz="0" w:space="0" w:color="auto"/>
        <w:bar w:val="none" w:sz="0" w:color="auto"/>
      </w:pBdr>
      <w:suppressAutoHyphens/>
      <w:autoSpaceDE w:val="0"/>
      <w:autoSpaceDN w:val="0"/>
      <w:spacing w:line="210" w:lineRule="atLeast"/>
      <w:ind w:left="740" w:hanging="216"/>
      <w:contextualSpacing/>
      <w:textAlignment w:val="top"/>
    </w:pPr>
    <w:rPr>
      <w:rFonts w:ascii="Courier" w:eastAsia="Times New Roman" w:hAnsi="Courier" w:cs="TheSansMonoCondensed-Plain"/>
      <w:color w:val="000000"/>
      <w:sz w:val="15"/>
      <w:szCs w:val="17"/>
      <w:bdr w:val="none" w:sz="0" w:space="0" w:color="auto"/>
      <w:lang w:eastAsia="en-CA"/>
    </w:rPr>
  </w:style>
  <w:style w:type="paragraph" w:customStyle="1" w:styleId="BoxListNumber">
    <w:name w:val="BoxListNumber"/>
    <w:qFormat/>
    <w:rsid w:val="001A2711"/>
    <w:pPr>
      <w:widowControl w:val="0"/>
      <w:numPr>
        <w:numId w:val="12"/>
      </w:numPr>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ind w:left="360"/>
      <w:textAlignment w:val="center"/>
    </w:pPr>
    <w:rPr>
      <w:rFonts w:ascii="Arial" w:eastAsia="Times New Roman" w:hAnsi="Arial" w:cs="FuturaPT-Book"/>
      <w:color w:val="000000"/>
      <w:sz w:val="17"/>
      <w:szCs w:val="17"/>
      <w:bdr w:val="none" w:sz="0" w:space="0" w:color="auto"/>
      <w:lang w:eastAsia="en-CA"/>
    </w:rPr>
  </w:style>
  <w:style w:type="paragraph" w:customStyle="1" w:styleId="BoxListPlain">
    <w:name w:val="BoxListPlain"/>
    <w:qFormat/>
    <w:rsid w:val="001A2711"/>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textAlignment w:val="baseline"/>
    </w:pPr>
    <w:rPr>
      <w:rFonts w:ascii="Arial" w:eastAsia="Times New Roman" w:hAnsi="Arial" w:cs="FuturaPT-Book"/>
      <w:color w:val="000000"/>
      <w:sz w:val="17"/>
      <w:szCs w:val="17"/>
      <w:bdr w:val="none" w:sz="0" w:space="0" w:color="auto"/>
      <w:lang w:eastAsia="en-CA"/>
    </w:rPr>
  </w:style>
  <w:style w:type="paragraph" w:customStyle="1" w:styleId="BoxTitle">
    <w:name w:val="BoxTitle"/>
    <w:qFormat/>
    <w:rsid w:val="001A2711"/>
    <w:pPr>
      <w:keepNext/>
      <w:keepLines/>
      <w:pBdr>
        <w:top w:val="none" w:sz="0" w:space="0" w:color="auto"/>
        <w:left w:val="single" w:sz="18" w:space="4" w:color="008000"/>
        <w:bottom w:val="none" w:sz="0" w:space="0" w:color="auto"/>
        <w:right w:val="none" w:sz="0" w:space="0" w:color="auto"/>
        <w:between w:val="none" w:sz="0" w:space="0" w:color="auto"/>
        <w:bar w:val="none" w:sz="0" w:color="auto"/>
      </w:pBdr>
      <w:suppressAutoHyphens/>
      <w:spacing w:after="120" w:line="300" w:lineRule="atLeast"/>
      <w:jc w:val="center"/>
      <w:textAlignment w:val="baseline"/>
    </w:pPr>
    <w:rPr>
      <w:rFonts w:ascii="Arial" w:eastAsia="Times New Roman" w:hAnsi="Arial" w:cs="DogmaOT-Bold"/>
      <w:b/>
      <w:bCs/>
      <w:caps/>
      <w:color w:val="000000"/>
      <w:spacing w:val="13"/>
      <w:sz w:val="18"/>
      <w:szCs w:val="18"/>
      <w:bdr w:val="none" w:sz="0" w:space="0" w:color="auto"/>
      <w:lang w:eastAsia="en-CA"/>
    </w:rPr>
  </w:style>
  <w:style w:type="character" w:customStyle="1" w:styleId="MenuArrow">
    <w:name w:val="MenuArrow"/>
    <w:uiPriority w:val="1"/>
    <w:qFormat/>
    <w:rsid w:val="001A2711"/>
    <w:rPr>
      <w:rFonts w:ascii="Webdings" w:hAnsi="Webdings" w:cs="Webdings"/>
      <w:color w:val="3366FF"/>
      <w:w w:val="100"/>
      <w:position w:val="0"/>
      <w:u w:val="none"/>
      <w:vertAlign w:val="baseline"/>
      <w:lang w:val="en-US"/>
    </w:rPr>
  </w:style>
  <w:style w:type="paragraph" w:customStyle="1" w:styleId="TableTitle">
    <w:name w:val="TableTitle"/>
    <w:qFormat/>
    <w:rsid w:val="001A2711"/>
    <w:pPr>
      <w:keepNext/>
      <w:keepLines/>
      <w:widowControl w:val="0"/>
      <w:numPr>
        <w:ilvl w:val="5"/>
        <w:numId w:val="21"/>
      </w:numPr>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after="120" w:line="240" w:lineRule="atLeast"/>
      <w:textAlignment w:val="baseline"/>
    </w:pPr>
    <w:rPr>
      <w:rFonts w:ascii="Arial" w:eastAsia="Times New Roman" w:hAnsi="Arial" w:cs="FuturaPT-Book"/>
      <w:color w:val="000000"/>
      <w:sz w:val="18"/>
      <w:szCs w:val="18"/>
      <w:bdr w:val="none" w:sz="0" w:space="0" w:color="auto"/>
      <w:lang w:eastAsia="en-CA"/>
    </w:rPr>
  </w:style>
  <w:style w:type="paragraph" w:customStyle="1" w:styleId="EpigraphSource">
    <w:name w:val="EpigraphSource"/>
    <w:basedOn w:val="Epigraph"/>
    <w:qFormat/>
    <w:rsid w:val="001A2711"/>
    <w:pPr>
      <w:jc w:val="right"/>
    </w:pPr>
    <w:rPr>
      <w:i w:val="0"/>
    </w:rPr>
  </w:style>
  <w:style w:type="character" w:customStyle="1" w:styleId="Xref">
    <w:name w:val="Xref"/>
    <w:uiPriority w:val="1"/>
    <w:rsid w:val="001A2711"/>
    <w:rPr>
      <w:color w:val="FF0000"/>
      <w:lang w:val="fr-FR"/>
    </w:rPr>
  </w:style>
  <w:style w:type="paragraph" w:customStyle="1" w:styleId="SourceForeword">
    <w:name w:val="SourceForeword"/>
    <w:basedOn w:val="ReviewSource"/>
    <w:qFormat/>
    <w:rsid w:val="001A2711"/>
  </w:style>
  <w:style w:type="paragraph" w:customStyle="1" w:styleId="ReviewHead">
    <w:name w:val="ReviewHead"/>
    <w:basedOn w:val="FrontmatterTitle"/>
    <w:qFormat/>
    <w:rsid w:val="001A2711"/>
  </w:style>
  <w:style w:type="paragraph" w:customStyle="1" w:styleId="ReviewQuote">
    <w:name w:val="ReviewQuote"/>
    <w:basedOn w:val="QuotePara"/>
    <w:qFormat/>
    <w:rsid w:val="001A2711"/>
  </w:style>
  <w:style w:type="paragraph" w:customStyle="1" w:styleId="ReviewSource">
    <w:name w:val="ReviewSource"/>
    <w:basedOn w:val="QuoteSource"/>
    <w:qFormat/>
    <w:rsid w:val="001A2711"/>
  </w:style>
  <w:style w:type="paragraph" w:customStyle="1" w:styleId="ListGraphic">
    <w:name w:val="ListGraphic"/>
    <w:basedOn w:val="GraphicSlug"/>
    <w:qFormat/>
    <w:rsid w:val="001A2711"/>
    <w:pPr>
      <w:ind w:left="0"/>
    </w:pPr>
  </w:style>
  <w:style w:type="paragraph" w:customStyle="1" w:styleId="ListCaption">
    <w:name w:val="ListCaption"/>
    <w:basedOn w:val="CaptionLine"/>
    <w:qFormat/>
    <w:rsid w:val="001A2711"/>
    <w:pPr>
      <w:ind w:left="3600"/>
    </w:pPr>
  </w:style>
  <w:style w:type="paragraph" w:customStyle="1" w:styleId="NoteContinued">
    <w:name w:val="NoteContinued"/>
    <w:basedOn w:val="Note"/>
    <w:qFormat/>
    <w:rsid w:val="001A2711"/>
    <w:pPr>
      <w:spacing w:before="0"/>
      <w:ind w:firstLine="0"/>
    </w:pPr>
  </w:style>
  <w:style w:type="paragraph" w:customStyle="1" w:styleId="NoteCode">
    <w:name w:val="NoteCode"/>
    <w:basedOn w:val="Code"/>
    <w:qFormat/>
    <w:rsid w:val="001A2711"/>
    <w:pPr>
      <w:spacing w:after="240"/>
    </w:pPr>
  </w:style>
  <w:style w:type="paragraph" w:customStyle="1" w:styleId="ListBulletSub">
    <w:name w:val="ListBulletSub"/>
    <w:basedOn w:val="ListBullet"/>
    <w:qFormat/>
    <w:rsid w:val="001A2711"/>
    <w:pPr>
      <w:numPr>
        <w:numId w:val="47"/>
      </w:numPr>
      <w:ind w:left="2520"/>
    </w:pPr>
  </w:style>
  <w:style w:type="paragraph" w:customStyle="1" w:styleId="CodeCustom1">
    <w:name w:val="CodeCustom1"/>
    <w:basedOn w:val="Code"/>
    <w:qFormat/>
    <w:rsid w:val="001A2711"/>
    <w:rPr>
      <w:color w:val="00B0F0"/>
    </w:rPr>
  </w:style>
  <w:style w:type="paragraph" w:customStyle="1" w:styleId="CodeCustom2">
    <w:name w:val="CodeCustom2"/>
    <w:basedOn w:val="CodeCustom1"/>
    <w:qFormat/>
    <w:rsid w:val="001A2711"/>
    <w:pPr>
      <w:framePr w:wrap="around" w:vAnchor="text" w:hAnchor="text" w:y="1"/>
    </w:pPr>
    <w:rPr>
      <w:color w:val="7030A0"/>
    </w:rPr>
  </w:style>
  <w:style w:type="paragraph" w:customStyle="1" w:styleId="BoxGraphic">
    <w:name w:val="BoxGraphic"/>
    <w:basedOn w:val="BoxBodyFirst"/>
    <w:qFormat/>
    <w:rsid w:val="001A2711"/>
    <w:rPr>
      <w:bCs/>
      <w:color w:val="A12126"/>
    </w:rPr>
  </w:style>
  <w:style w:type="paragraph" w:customStyle="1" w:styleId="Equation">
    <w:name w:val="Equation"/>
    <w:basedOn w:val="ListPlain"/>
    <w:qFormat/>
    <w:rsid w:val="001A2711"/>
  </w:style>
  <w:style w:type="character" w:customStyle="1" w:styleId="LiteralSuperscript">
    <w:name w:val="LiteralSuperscript"/>
    <w:uiPriority w:val="1"/>
    <w:qFormat/>
    <w:rsid w:val="001A2711"/>
    <w:rPr>
      <w:vertAlign w:val="superscript"/>
    </w:rPr>
  </w:style>
  <w:style w:type="character" w:customStyle="1" w:styleId="LiteralSubscript">
    <w:name w:val="LiteralSubscript"/>
    <w:uiPriority w:val="1"/>
    <w:qFormat/>
    <w:rsid w:val="001A2711"/>
    <w:rPr>
      <w:vertAlign w:val="subscript"/>
    </w:rPr>
  </w:style>
  <w:style w:type="character" w:customStyle="1" w:styleId="LiteralItalicSuperscript">
    <w:name w:val="LiteralItalicSuperscript"/>
    <w:uiPriority w:val="1"/>
    <w:qFormat/>
    <w:rsid w:val="001A2711"/>
    <w:rPr>
      <w:i/>
      <w:color w:val="3266FF"/>
      <w:vertAlign w:val="superscript"/>
    </w:rPr>
  </w:style>
  <w:style w:type="character" w:customStyle="1" w:styleId="LiteralItalicSubscript">
    <w:name w:val="LiteralItalicSubscript"/>
    <w:basedOn w:val="LiteralItalicSuperscript"/>
    <w:uiPriority w:val="1"/>
    <w:qFormat/>
    <w:rsid w:val="001A2711"/>
    <w:rPr>
      <w:i/>
      <w:color w:val="3266FF"/>
      <w:vertAlign w:val="subscript"/>
    </w:rPr>
  </w:style>
  <w:style w:type="paragraph" w:customStyle="1" w:styleId="BoxCodeAnnotated">
    <w:name w:val="BoxCodeAnnotated"/>
    <w:basedOn w:val="BoxCode"/>
    <w:qFormat/>
    <w:rsid w:val="001A2711"/>
    <w:pPr>
      <w:ind w:hanging="216"/>
    </w:pPr>
  </w:style>
  <w:style w:type="paragraph" w:customStyle="1" w:styleId="BoxListNumberSub">
    <w:name w:val="BoxListNumberSub"/>
    <w:basedOn w:val="BoxListNumber"/>
    <w:qFormat/>
    <w:rsid w:val="001A2711"/>
    <w:pPr>
      <w:numPr>
        <w:numId w:val="50"/>
      </w:numPr>
      <w:ind w:left="720"/>
    </w:pPr>
  </w:style>
  <w:style w:type="numbering" w:customStyle="1" w:styleId="CurrentList1">
    <w:name w:val="Current List1"/>
    <w:uiPriority w:val="99"/>
    <w:rsid w:val="001A2711"/>
    <w:pPr>
      <w:numPr>
        <w:numId w:val="22"/>
      </w:numPr>
    </w:pPr>
  </w:style>
  <w:style w:type="numbering" w:customStyle="1" w:styleId="CurrentList2">
    <w:name w:val="Current List2"/>
    <w:uiPriority w:val="99"/>
    <w:rsid w:val="001A2711"/>
    <w:pPr>
      <w:numPr>
        <w:numId w:val="23"/>
      </w:numPr>
    </w:pPr>
  </w:style>
  <w:style w:type="paragraph" w:customStyle="1" w:styleId="ListContinued">
    <w:name w:val="ListContinued"/>
    <w:qFormat/>
    <w:rsid w:val="001A2711"/>
    <w:pPr>
      <w:pBdr>
        <w:top w:val="none" w:sz="0" w:space="0" w:color="auto"/>
        <w:left w:val="none" w:sz="0" w:space="0" w:color="auto"/>
        <w:bottom w:val="none" w:sz="0" w:space="0" w:color="auto"/>
        <w:right w:val="none" w:sz="0" w:space="0" w:color="auto"/>
        <w:between w:val="none" w:sz="0" w:space="0" w:color="auto"/>
        <w:bar w:val="none" w:sz="0" w:color="auto"/>
      </w:pBdr>
      <w:spacing w:before="120"/>
      <w:ind w:left="1800"/>
    </w:pPr>
    <w:rPr>
      <w:rFonts w:ascii="Times Roman" w:eastAsia="Times New Roman" w:hAnsi="Times Roman" w:cs="NewBaskervilleStd-Roman"/>
      <w:color w:val="000000"/>
      <w:bdr w:val="none" w:sz="0" w:space="0" w:color="auto"/>
      <w:lang w:eastAsia="en-CA"/>
    </w:rPr>
  </w:style>
  <w:style w:type="paragraph" w:customStyle="1" w:styleId="ListCodeAnnotated">
    <w:name w:val="ListCodeAnnotated"/>
    <w:basedOn w:val="ListCode"/>
    <w:qFormat/>
    <w:rsid w:val="001A2711"/>
    <w:pPr>
      <w:ind w:left="1613" w:hanging="216"/>
    </w:pPr>
  </w:style>
  <w:style w:type="paragraph" w:customStyle="1" w:styleId="ListLetter">
    <w:name w:val="ListLetter"/>
    <w:qFormat/>
    <w:rsid w:val="001A2711"/>
    <w:pPr>
      <w:numPr>
        <w:numId w:val="25"/>
      </w:numPr>
      <w:pBdr>
        <w:top w:val="none" w:sz="0" w:space="0" w:color="auto"/>
        <w:left w:val="none" w:sz="0" w:space="0" w:color="auto"/>
        <w:bottom w:val="none" w:sz="0" w:space="0" w:color="auto"/>
        <w:right w:val="none" w:sz="0" w:space="0" w:color="auto"/>
        <w:between w:val="none" w:sz="0" w:space="0" w:color="auto"/>
        <w:bar w:val="none" w:sz="0" w:color="auto"/>
      </w:pBdr>
      <w:spacing w:before="180" w:line="240" w:lineRule="atLeast"/>
      <w:ind w:left="1800"/>
    </w:pPr>
    <w:rPr>
      <w:rFonts w:ascii="Times Roman" w:eastAsia="Times New Roman" w:hAnsi="Times Roman" w:cs="NewBaskervilleStd-Roman"/>
      <w:color w:val="000000"/>
      <w:bdr w:val="none" w:sz="0" w:space="0" w:color="auto"/>
      <w:lang w:eastAsia="en-CA"/>
    </w:rPr>
  </w:style>
  <w:style w:type="paragraph" w:customStyle="1" w:styleId="ListLetterSub">
    <w:name w:val="ListLetterSub"/>
    <w:qFormat/>
    <w:rsid w:val="001A2711"/>
    <w:pPr>
      <w:numPr>
        <w:numId w:val="52"/>
      </w:numPr>
      <w:pBdr>
        <w:top w:val="none" w:sz="0" w:space="0" w:color="auto"/>
        <w:left w:val="none" w:sz="0" w:space="0" w:color="auto"/>
        <w:bottom w:val="none" w:sz="0" w:space="0" w:color="auto"/>
        <w:right w:val="none" w:sz="0" w:space="0" w:color="auto"/>
        <w:between w:val="none" w:sz="0" w:space="0" w:color="auto"/>
        <w:bar w:val="none" w:sz="0" w:color="auto"/>
      </w:pBdr>
      <w:spacing w:before="60" w:line="240" w:lineRule="atLeast"/>
      <w:ind w:left="2160"/>
    </w:pPr>
    <w:rPr>
      <w:rFonts w:ascii="Times Roman" w:eastAsia="Times New Roman" w:hAnsi="Times Roman" w:cs="NewBaskervilleStd-Roman"/>
      <w:color w:val="000000"/>
      <w:bdr w:val="none" w:sz="0" w:space="0" w:color="auto"/>
      <w:lang w:eastAsia="en-CA"/>
    </w:rPr>
  </w:style>
  <w:style w:type="paragraph" w:customStyle="1" w:styleId="ListPlainSub">
    <w:name w:val="ListPlainSub"/>
    <w:qFormat/>
    <w:rsid w:val="001A2711"/>
    <w:pPr>
      <w:pBdr>
        <w:top w:val="none" w:sz="0" w:space="0" w:color="auto"/>
        <w:left w:val="none" w:sz="0" w:space="0" w:color="auto"/>
        <w:bottom w:val="none" w:sz="0" w:space="0" w:color="auto"/>
        <w:right w:val="none" w:sz="0" w:space="0" w:color="auto"/>
        <w:between w:val="none" w:sz="0" w:space="0" w:color="auto"/>
        <w:bar w:val="none" w:sz="0" w:color="auto"/>
      </w:pBdr>
      <w:spacing w:before="120" w:line="240" w:lineRule="atLeast"/>
      <w:ind w:left="2160"/>
    </w:pPr>
    <w:rPr>
      <w:rFonts w:ascii="Times Roman" w:eastAsia="Times New Roman" w:hAnsi="Times Roman" w:cs="NewBaskervilleStd-Roman"/>
      <w:color w:val="000000"/>
      <w:bdr w:val="none" w:sz="0" w:space="0" w:color="auto"/>
      <w:lang w:eastAsia="en-CA"/>
    </w:rPr>
  </w:style>
  <w:style w:type="numbering" w:customStyle="1" w:styleId="CurrentList3">
    <w:name w:val="Current List3"/>
    <w:uiPriority w:val="99"/>
    <w:rsid w:val="001A2711"/>
    <w:pPr>
      <w:numPr>
        <w:numId w:val="26"/>
      </w:numPr>
    </w:pPr>
  </w:style>
  <w:style w:type="numbering" w:customStyle="1" w:styleId="CurrentList4">
    <w:name w:val="Current List4"/>
    <w:uiPriority w:val="99"/>
    <w:rsid w:val="001A2711"/>
    <w:pPr>
      <w:numPr>
        <w:numId w:val="27"/>
      </w:numPr>
    </w:pPr>
  </w:style>
  <w:style w:type="paragraph" w:customStyle="1" w:styleId="BoxListLetter">
    <w:name w:val="BoxListLetter"/>
    <w:basedOn w:val="BoxListNumber"/>
    <w:qFormat/>
    <w:rsid w:val="001A2711"/>
    <w:pPr>
      <w:numPr>
        <w:numId w:val="31"/>
      </w:numPr>
      <w:ind w:left="360"/>
    </w:pPr>
  </w:style>
  <w:style w:type="numbering" w:customStyle="1" w:styleId="CurrentList5">
    <w:name w:val="Current List5"/>
    <w:uiPriority w:val="99"/>
    <w:rsid w:val="001A2711"/>
    <w:pPr>
      <w:numPr>
        <w:numId w:val="29"/>
      </w:numPr>
    </w:pPr>
  </w:style>
  <w:style w:type="paragraph" w:customStyle="1" w:styleId="BoxListLetterSub">
    <w:name w:val="BoxListLetterSub"/>
    <w:basedOn w:val="BoxListNumber"/>
    <w:qFormat/>
    <w:rsid w:val="001A2711"/>
    <w:pPr>
      <w:numPr>
        <w:numId w:val="49"/>
      </w:numPr>
    </w:pPr>
  </w:style>
  <w:style w:type="numbering" w:customStyle="1" w:styleId="CurrentList6">
    <w:name w:val="Current List6"/>
    <w:uiPriority w:val="99"/>
    <w:rsid w:val="001A2711"/>
    <w:pPr>
      <w:numPr>
        <w:numId w:val="30"/>
      </w:numPr>
    </w:pPr>
  </w:style>
  <w:style w:type="paragraph" w:customStyle="1" w:styleId="BoxListBulletSub">
    <w:name w:val="BoxListBulletSub"/>
    <w:basedOn w:val="BoxListBullet"/>
    <w:qFormat/>
    <w:rsid w:val="001A2711"/>
    <w:pPr>
      <w:numPr>
        <w:numId w:val="45"/>
      </w:numPr>
      <w:ind w:left="720"/>
    </w:pPr>
  </w:style>
  <w:style w:type="numbering" w:customStyle="1" w:styleId="CurrentList7">
    <w:name w:val="Current List7"/>
    <w:uiPriority w:val="99"/>
    <w:rsid w:val="001A2711"/>
    <w:pPr>
      <w:numPr>
        <w:numId w:val="32"/>
      </w:numPr>
    </w:pPr>
  </w:style>
  <w:style w:type="paragraph" w:customStyle="1" w:styleId="ChapterAuthor">
    <w:name w:val="ChapterAuthor"/>
    <w:basedOn w:val="ChapterSubtitle"/>
    <w:qFormat/>
    <w:rsid w:val="001A2711"/>
    <w:rPr>
      <w:i/>
      <w:sz w:val="22"/>
    </w:rPr>
  </w:style>
  <w:style w:type="character" w:customStyle="1" w:styleId="ChineseChar">
    <w:name w:val="ChineseChar"/>
    <w:uiPriority w:val="1"/>
    <w:qFormat/>
    <w:rsid w:val="001A2711"/>
    <w:rPr>
      <w:lang w:val="fr-FR"/>
    </w:rPr>
  </w:style>
  <w:style w:type="character" w:customStyle="1" w:styleId="JapaneseChar">
    <w:name w:val="JapaneseChar"/>
    <w:uiPriority w:val="1"/>
    <w:qFormat/>
    <w:rsid w:val="001A2711"/>
    <w:rPr>
      <w:lang w:val="fr-FR"/>
    </w:rPr>
  </w:style>
  <w:style w:type="character" w:customStyle="1" w:styleId="EmojiChar">
    <w:name w:val="EmojiChar"/>
    <w:uiPriority w:val="99"/>
    <w:qFormat/>
    <w:rsid w:val="001A2711"/>
    <w:rPr>
      <w:lang w:val="fr-FR"/>
    </w:rPr>
  </w:style>
  <w:style w:type="character" w:customStyle="1" w:styleId="Strikethrough">
    <w:name w:val="Strikethrough"/>
    <w:uiPriority w:val="1"/>
    <w:qFormat/>
    <w:rsid w:val="001A2711"/>
    <w:rPr>
      <w:strike/>
      <w:dstrike w:val="0"/>
    </w:rPr>
  </w:style>
  <w:style w:type="character" w:customStyle="1" w:styleId="SuperscriptBold">
    <w:name w:val="SuperscriptBold"/>
    <w:basedOn w:val="Superscript"/>
    <w:uiPriority w:val="1"/>
    <w:qFormat/>
    <w:rsid w:val="001A2711"/>
    <w:rPr>
      <w:b/>
      <w:color w:val="3366FF"/>
      <w:vertAlign w:val="superscript"/>
    </w:rPr>
  </w:style>
  <w:style w:type="character" w:customStyle="1" w:styleId="SubscriptBold">
    <w:name w:val="SubscriptBold"/>
    <w:basedOn w:val="Subscript"/>
    <w:uiPriority w:val="1"/>
    <w:qFormat/>
    <w:rsid w:val="001A2711"/>
    <w:rPr>
      <w:b/>
      <w:color w:val="3366FF"/>
      <w:vertAlign w:val="subscript"/>
    </w:rPr>
  </w:style>
  <w:style w:type="character" w:customStyle="1" w:styleId="SuperscriptBoldItalic">
    <w:name w:val="SuperscriptBoldItalic"/>
    <w:basedOn w:val="Superscript"/>
    <w:uiPriority w:val="1"/>
    <w:qFormat/>
    <w:rsid w:val="001A2711"/>
    <w:rPr>
      <w:b/>
      <w:i/>
      <w:color w:val="3366FF"/>
      <w:vertAlign w:val="superscript"/>
    </w:rPr>
  </w:style>
  <w:style w:type="character" w:customStyle="1" w:styleId="SubscriptBoldItalic">
    <w:name w:val="SubscriptBoldItalic"/>
    <w:basedOn w:val="Subscript"/>
    <w:uiPriority w:val="1"/>
    <w:qFormat/>
    <w:rsid w:val="001A2711"/>
    <w:rPr>
      <w:b/>
      <w:i/>
      <w:color w:val="3366FF"/>
      <w:vertAlign w:val="subscript"/>
    </w:rPr>
  </w:style>
  <w:style w:type="character" w:customStyle="1" w:styleId="SuperscriptLiteralBoldItalic">
    <w:name w:val="SuperscriptLiteralBoldItalic"/>
    <w:basedOn w:val="SuperscriptBoldItalic"/>
    <w:uiPriority w:val="1"/>
    <w:qFormat/>
    <w:rsid w:val="001A2711"/>
    <w:rPr>
      <w:rFonts w:ascii="Courier" w:hAnsi="Courier"/>
      <w:b/>
      <w:i/>
      <w:color w:val="3366FF"/>
      <w:vertAlign w:val="superscript"/>
    </w:rPr>
  </w:style>
  <w:style w:type="character" w:customStyle="1" w:styleId="SubscriptLiteralBoldItalic">
    <w:name w:val="SubscriptLiteralBoldItalic"/>
    <w:basedOn w:val="SubscriptBoldItalic"/>
    <w:uiPriority w:val="1"/>
    <w:qFormat/>
    <w:rsid w:val="001A2711"/>
    <w:rPr>
      <w:rFonts w:ascii="Courier" w:hAnsi="Courier"/>
      <w:b/>
      <w:i/>
      <w:color w:val="3366FF"/>
      <w:vertAlign w:val="subscript"/>
    </w:rPr>
  </w:style>
  <w:style w:type="character" w:customStyle="1" w:styleId="SuperscriptLiteralBold">
    <w:name w:val="SuperscriptLiteralBold"/>
    <w:basedOn w:val="SuperscriptBold"/>
    <w:uiPriority w:val="1"/>
    <w:qFormat/>
    <w:rsid w:val="001A2711"/>
    <w:rPr>
      <w:rFonts w:ascii="Courier" w:hAnsi="Courier"/>
      <w:b/>
      <w:i w:val="0"/>
      <w:color w:val="3366FF"/>
      <w:vertAlign w:val="superscript"/>
    </w:rPr>
  </w:style>
  <w:style w:type="character" w:customStyle="1" w:styleId="SubscriptLiteralBold">
    <w:name w:val="SubscriptLiteralBold"/>
    <w:basedOn w:val="SubscriptBold"/>
    <w:uiPriority w:val="1"/>
    <w:qFormat/>
    <w:rsid w:val="001A2711"/>
    <w:rPr>
      <w:rFonts w:ascii="Courier" w:hAnsi="Courier"/>
      <w:b/>
      <w:i w:val="0"/>
      <w:color w:val="3366FF"/>
      <w:vertAlign w:val="subscript"/>
    </w:rPr>
  </w:style>
  <w:style w:type="character" w:customStyle="1" w:styleId="SuperscriptLiteral">
    <w:name w:val="SuperscriptLiteral"/>
    <w:basedOn w:val="Superscript"/>
    <w:uiPriority w:val="1"/>
    <w:qFormat/>
    <w:rsid w:val="001A2711"/>
    <w:rPr>
      <w:rFonts w:ascii="Courier" w:hAnsi="Courier"/>
      <w:color w:val="3366FF"/>
      <w:vertAlign w:val="superscript"/>
    </w:rPr>
  </w:style>
  <w:style w:type="character" w:customStyle="1" w:styleId="SuperscriptLiteralItalic">
    <w:name w:val="SuperscriptLiteralItalic"/>
    <w:basedOn w:val="SuperscriptLiteral"/>
    <w:uiPriority w:val="1"/>
    <w:qFormat/>
    <w:rsid w:val="001A2711"/>
    <w:rPr>
      <w:rFonts w:ascii="Courier" w:hAnsi="Courier"/>
      <w:i/>
      <w:color w:val="3366FF"/>
      <w:vertAlign w:val="superscript"/>
    </w:rPr>
  </w:style>
  <w:style w:type="character" w:customStyle="1" w:styleId="SubscriptLiteral">
    <w:name w:val="SubscriptLiteral"/>
    <w:basedOn w:val="Subscript"/>
    <w:uiPriority w:val="1"/>
    <w:qFormat/>
    <w:rsid w:val="001A2711"/>
    <w:rPr>
      <w:rFonts w:ascii="Courier" w:hAnsi="Courier"/>
      <w:color w:val="3366FF"/>
      <w:vertAlign w:val="subscript"/>
    </w:rPr>
  </w:style>
  <w:style w:type="character" w:customStyle="1" w:styleId="SubscriptLiteralItalic">
    <w:name w:val="SubscriptLiteralItalic"/>
    <w:basedOn w:val="SubscriptLiteral"/>
    <w:uiPriority w:val="1"/>
    <w:qFormat/>
    <w:rsid w:val="001A2711"/>
    <w:rPr>
      <w:rFonts w:ascii="Courier" w:hAnsi="Courier"/>
      <w:i/>
      <w:color w:val="3366FF"/>
      <w:vertAlign w:val="subscript"/>
    </w:rPr>
  </w:style>
  <w:style w:type="character" w:customStyle="1" w:styleId="CyrillicChar">
    <w:name w:val="CyrillicChar"/>
    <w:uiPriority w:val="1"/>
    <w:qFormat/>
    <w:rsid w:val="001A2711"/>
    <w:rPr>
      <w:lang w:val="fr-FR"/>
    </w:rPr>
  </w:style>
  <w:style w:type="paragraph" w:customStyle="1" w:styleId="TabularList">
    <w:name w:val="TabularList"/>
    <w:basedOn w:val="Body"/>
    <w:qFormat/>
    <w:rsid w:val="001A2711"/>
    <w:pPr>
      <w:ind w:left="0" w:firstLine="0"/>
    </w:pPr>
  </w:style>
  <w:style w:type="character" w:styleId="UnresolvedMention">
    <w:name w:val="Unresolved Mention"/>
    <w:basedOn w:val="DefaultParagraphFont"/>
    <w:uiPriority w:val="99"/>
    <w:semiHidden/>
    <w:unhideWhenUsed/>
    <w:rsid w:val="001A2711"/>
    <w:rPr>
      <w:color w:val="605E5C"/>
      <w:shd w:val="clear" w:color="auto" w:fill="E1DFDD"/>
    </w:rPr>
  </w:style>
  <w:style w:type="numbering" w:customStyle="1" w:styleId="CurrentList9">
    <w:name w:val="Current List9"/>
    <w:uiPriority w:val="99"/>
    <w:rsid w:val="001A2711"/>
    <w:pPr>
      <w:numPr>
        <w:numId w:val="46"/>
      </w:numPr>
    </w:pPr>
  </w:style>
  <w:style w:type="numbering" w:customStyle="1" w:styleId="CurrentList8">
    <w:name w:val="Current List8"/>
    <w:uiPriority w:val="99"/>
    <w:rsid w:val="001A2711"/>
    <w:pPr>
      <w:numPr>
        <w:numId w:val="44"/>
      </w:numPr>
    </w:pPr>
  </w:style>
  <w:style w:type="paragraph" w:styleId="EndnoteText">
    <w:name w:val="endnote text"/>
    <w:basedOn w:val="Normal"/>
    <w:link w:val="EndnoteTextChar"/>
    <w:uiPriority w:val="99"/>
    <w:semiHidden/>
    <w:unhideWhenUsed/>
    <w:rsid w:val="001A271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A2711"/>
    <w:rPr>
      <w:rFonts w:eastAsia="Times New Roman"/>
      <w:bdr w:val="none" w:sz="0" w:space="0" w:color="auto"/>
      <w:lang w:val="en-CA" w:eastAsia="en-CA"/>
    </w:rPr>
  </w:style>
  <w:style w:type="character" w:styleId="EndnoteReference0">
    <w:name w:val="endnote reference"/>
    <w:basedOn w:val="DefaultParagraphFont"/>
    <w:uiPriority w:val="99"/>
    <w:semiHidden/>
    <w:unhideWhenUsed/>
    <w:rsid w:val="001A2711"/>
    <w:rPr>
      <w:vertAlign w:val="superscript"/>
    </w:rPr>
  </w:style>
  <w:style w:type="paragraph" w:styleId="FootnoteText">
    <w:name w:val="footnote text"/>
    <w:basedOn w:val="Normal"/>
    <w:link w:val="FootnoteTextChar"/>
    <w:uiPriority w:val="99"/>
    <w:semiHidden/>
    <w:unhideWhenUsed/>
    <w:rsid w:val="001A271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A2711"/>
    <w:rPr>
      <w:rFonts w:eastAsia="Times New Roman"/>
      <w:bdr w:val="none" w:sz="0" w:space="0" w:color="auto"/>
      <w:lang w:val="en-CA" w:eastAsia="en-CA"/>
    </w:rPr>
  </w:style>
  <w:style w:type="character" w:styleId="FootnoteReference0">
    <w:name w:val="footnote reference"/>
    <w:basedOn w:val="DefaultParagraphFont"/>
    <w:uiPriority w:val="99"/>
    <w:semiHidden/>
    <w:unhideWhenUsed/>
    <w:rsid w:val="001A2711"/>
    <w:rPr>
      <w:vertAlign w:val="superscript"/>
    </w:rPr>
  </w:style>
  <w:style w:type="character" w:customStyle="1" w:styleId="Emoji">
    <w:name w:val="Emoji"/>
    <w:basedOn w:val="DefaultParagraphFont"/>
    <w:uiPriority w:val="1"/>
    <w:qFormat/>
    <w:rsid w:val="001A2711"/>
    <w:rPr>
      <w:rFonts w:ascii="Apple Color Emoji" w:hAnsi="Apple Color Emoji" w:cs="Apple Color Emoji"/>
      <w:lang w:eastAsia="en-US"/>
    </w:rPr>
  </w:style>
  <w:style w:type="character" w:customStyle="1" w:styleId="LiteralGrayItalic">
    <w:name w:val="LiteralGrayItalic"/>
    <w:basedOn w:val="LiteralGray"/>
    <w:uiPriority w:val="1"/>
    <w:qFormat/>
    <w:rsid w:val="001A2711"/>
    <w:rPr>
      <w:rFonts w:ascii="Courier" w:hAnsi="Courier"/>
      <w:i/>
      <w:color w:val="A6A6A6" w:themeColor="background1" w:themeShade="A6"/>
    </w:rPr>
  </w:style>
  <w:style w:type="paragraph" w:styleId="CommentSubject">
    <w:name w:val="annotation subject"/>
    <w:basedOn w:val="CommentText"/>
    <w:next w:val="CommentText"/>
    <w:link w:val="CommentSubjectChar"/>
    <w:uiPriority w:val="99"/>
    <w:semiHidden/>
    <w:unhideWhenUsed/>
    <w:rsid w:val="001A2711"/>
    <w:pPr>
      <w:spacing w:line="240" w:lineRule="auto"/>
    </w:pPr>
    <w:rPr>
      <w:b/>
      <w:bCs/>
    </w:rPr>
  </w:style>
  <w:style w:type="character" w:customStyle="1" w:styleId="CommentSubjectChar">
    <w:name w:val="Comment Subject Char"/>
    <w:basedOn w:val="CommentTextChar"/>
    <w:link w:val="CommentSubject"/>
    <w:uiPriority w:val="99"/>
    <w:semiHidden/>
    <w:rsid w:val="001A2711"/>
    <w:rPr>
      <w:rFonts w:eastAsia="Times New Roman"/>
      <w:b/>
      <w:bCs/>
      <w:bdr w:val="none" w:sz="0" w:space="0" w:color="auto"/>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11/relationships/commentsExtended" Target="commentsExtended.xml"/><Relationship Id="rId18" Type="http://schemas.openxmlformats.org/officeDocument/2006/relationships/image" Target="media/image8.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comments" Target="comments.xm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microsoft.com/office/2018/08/relationships/commentsExtensible" Target="commentsExtensible.xm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16/09/relationships/commentsIds" Target="commentsIds.xml"/><Relationship Id="rId22"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anc\Downloads\NSPTemplate091622%20(2).dotm"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C:\Users\franc\Downloads\NSPTemplate091622 (2).dotm</Template>
  <TotalTime>5</TotalTime>
  <Pages>13</Pages>
  <Words>2599</Words>
  <Characters>14815</Characters>
  <Application>Microsoft Office Word</Application>
  <DocSecurity>0</DocSecurity>
  <Lines>123</Lines>
  <Paragraphs>34</Paragraphs>
  <ScaleCrop>false</ScaleCrop>
  <Company/>
  <LinksUpToDate>false</LinksUpToDate>
  <CharactersWithSpaces>17380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Keyes</cp:lastModifiedBy>
  <cp:revision>5</cp:revision>
  <dcterms:created xsi:type="dcterms:W3CDTF">2023-04-25T23:47:00Z</dcterms:created>
  <dcterms:modified xsi:type="dcterms:W3CDTF">2023-05-15T21:05:00Z</dcterms:modified>
</cp:coreProperties>
</file>