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684B4" w14:textId="77777777" w:rsidR="00BE692B" w:rsidRDefault="00BE692B" w:rsidP="00221E56">
      <w:pPr>
        <w:pStyle w:val="ChapterNumber"/>
      </w:pPr>
      <w:bookmarkStart w:id="0" w:name="parameterizedreportschapter"/>
    </w:p>
    <w:p w14:paraId="273A5668" w14:textId="1D72E20B" w:rsidR="005D076F" w:rsidRDefault="00000000">
      <w:pPr>
        <w:pStyle w:val="ChapterTitle"/>
      </w:pPr>
      <w:r>
        <w:t>Parameterized Reporting</w:t>
      </w:r>
    </w:p>
    <w:p w14:paraId="3F6C551A" w14:textId="1D9B710D" w:rsidR="00D55405" w:rsidRDefault="00D55405">
      <w:pPr>
        <w:pStyle w:val="ChapterIntro"/>
        <w:rPr>
          <w:ins w:id="1" w:author="Frances" w:date="2023-06-02T10:29:00Z"/>
        </w:rPr>
        <w:pPrChange w:id="2" w:author="Frances" w:date="2023-06-02T10:29:00Z">
          <w:pPr>
            <w:pStyle w:val="BodyA"/>
          </w:pPr>
        </w:pPrChange>
      </w:pPr>
      <w:r w:rsidRPr="00221E56">
        <w:rPr>
          <w:rStyle w:val="Italic"/>
        </w:rPr>
        <w:t>Parameterized reporting</w:t>
      </w:r>
      <w:r>
        <w:t xml:space="preserve"> </w:t>
      </w:r>
      <w:ins w:id="3" w:author="Frances" w:date="2023-06-02T10:30:00Z">
        <w:r>
          <w:t>is</w:t>
        </w:r>
      </w:ins>
      <w:ins w:id="4" w:author="Frances" w:date="2023-06-02T10:29:00Z">
        <w:r>
          <w:t xml:space="preserve"> a technique that uses R Markdown to make multiple reports simultaneously</w:t>
        </w:r>
      </w:ins>
      <w:ins w:id="5" w:author="Frances" w:date="2023-06-02T10:30:00Z">
        <w:r>
          <w:t>.</w:t>
        </w:r>
      </w:ins>
      <w:ins w:id="6" w:author="Frances" w:date="2023-06-02T10:29:00Z">
        <w:r>
          <w:t xml:space="preserve"> Using parameterized reporting, you can follow the same process to make 3,000 reports as you did to make one report. </w:t>
        </w:r>
      </w:ins>
      <w:ins w:id="7" w:author="Frances" w:date="2023-06-02T10:30:00Z">
        <w:r>
          <w:t>The technique</w:t>
        </w:r>
      </w:ins>
      <w:ins w:id="8" w:author="Frances" w:date="2023-06-02T10:29:00Z">
        <w:r>
          <w:t xml:space="preserve"> also makes your work more accurate, as it avoids copy-and-paste errors.  </w:t>
        </w:r>
      </w:ins>
    </w:p>
    <w:p w14:paraId="0411931A" w14:textId="1B335583" w:rsidR="005D076F" w:rsidDel="00D55405" w:rsidRDefault="00A11740">
      <w:pPr>
        <w:pStyle w:val="Body"/>
        <w:rPr>
          <w:del w:id="9" w:author="Frances" w:date="2023-06-02T10:30:00Z"/>
        </w:rPr>
        <w:pPrChange w:id="10" w:author="Frances" w:date="2023-06-02T10:30:00Z">
          <w:pPr>
            <w:pStyle w:val="ChapterIntro"/>
          </w:pPr>
        </w:pPrChange>
      </w:pPr>
      <w:ins w:id="11" w:author="Frances" w:date="2023-06-02T10:31:00Z">
        <w:r>
          <w:t xml:space="preserve">For example, </w:t>
        </w:r>
      </w:ins>
      <w:del w:id="12" w:author="Frances" w:date="2023-06-02T10:31:00Z">
        <w:r w:rsidDel="00A11740">
          <w:delText xml:space="preserve">In mid-2020, </w:delText>
        </w:r>
      </w:del>
      <w:r>
        <w:t xml:space="preserve">staff at the Urban Institute, a think tank based in Washington, DC, </w:t>
      </w:r>
      <w:del w:id="13" w:author="Frances" w:date="2023-06-02T10:31:00Z">
        <w:r w:rsidR="00BE692B" w:rsidDel="00A11740">
          <w:delText xml:space="preserve">were </w:delText>
        </w:r>
        <w:r w:rsidDel="00A11740">
          <w:delText xml:space="preserve">tasked with </w:delText>
        </w:r>
      </w:del>
      <w:ins w:id="14" w:author="Frances" w:date="2023-06-02T10:31:00Z">
        <w:r>
          <w:t xml:space="preserve">used parameterized reporting to </w:t>
        </w:r>
      </w:ins>
      <w:r>
        <w:t>develop</w:t>
      </w:r>
      <w:del w:id="15" w:author="Frances" w:date="2023-06-02T10:31:00Z">
        <w:r w:rsidDel="00A11740">
          <w:delText>ing</w:delText>
        </w:r>
      </w:del>
      <w:r>
        <w:t xml:space="preserve"> fiscal briefs for all US states, as well as the District of Columbia.</w:t>
      </w:r>
      <w:del w:id="16" w:author="Frances" w:date="2023-06-02T10:31:00Z">
        <w:r w:rsidDel="00A11740">
          <w:delText xml:space="preserve"> COVID-19 had brought much economic activity to a halt, and these reports would show just how bad the states’ finances had become.</w:delText>
        </w:r>
      </w:del>
      <w:ins w:id="17" w:author="Frances" w:date="2023-06-02T10:30:00Z">
        <w:r w:rsidR="00D55405">
          <w:t xml:space="preserve"> </w:t>
        </w:r>
      </w:ins>
    </w:p>
    <w:p w14:paraId="3144EC37" w14:textId="5AB4B2C3" w:rsidR="005D076F" w:rsidRDefault="00000000">
      <w:pPr>
        <w:pStyle w:val="Body"/>
        <w:pPrChange w:id="18" w:author="Frances" w:date="2023-06-02T10:31:00Z">
          <w:pPr>
            <w:pStyle w:val="BodyA"/>
          </w:pPr>
        </w:pPrChange>
      </w:pPr>
      <w:del w:id="19" w:author="Frances" w:date="2023-06-02T10:31:00Z">
        <w:r w:rsidDel="00A11740">
          <w:delText xml:space="preserve">However, </w:delText>
        </w:r>
      </w:del>
      <w:ins w:id="20" w:author="Frances" w:date="2023-06-02T10:31:00Z">
        <w:r w:rsidR="00A11740">
          <w:t>E</w:t>
        </w:r>
      </w:ins>
      <w:del w:id="21" w:author="Frances" w:date="2023-06-02T10:31:00Z">
        <w:r w:rsidDel="00A11740">
          <w:delText>e</w:delText>
        </w:r>
      </w:del>
      <w:r>
        <w:t xml:space="preserve">ach report required extensive text and multiple charts, so creating them by hand wasn’t feasible. </w:t>
      </w:r>
      <w:del w:id="22" w:author="Frances" w:date="2023-06-01T14:11:00Z">
        <w:r w:rsidDel="004A25F1">
          <w:delText>The staff needed a way t</w:delText>
        </w:r>
      </w:del>
      <w:ins w:id="23" w:author="Frances" w:date="2023-06-02T10:31:00Z">
        <w:r w:rsidR="00A11740">
          <w:t>Instead</w:t>
        </w:r>
      </w:ins>
      <w:del w:id="24" w:author="Frances" w:date="2023-06-02T10:31:00Z">
        <w:r w:rsidDel="00A11740">
          <w:delText>o automate the process</w:delText>
        </w:r>
      </w:del>
      <w:ins w:id="25" w:author="Frances" w:date="2023-06-01T14:11:00Z">
        <w:r w:rsidR="004A25F1">
          <w:t xml:space="preserve">, </w:t>
        </w:r>
      </w:ins>
      <w:del w:id="26" w:author="Frances" w:date="2023-06-01T14:11:00Z">
        <w:r w:rsidDel="004A25F1">
          <w:delText xml:space="preserve">. To do so, </w:delText>
        </w:r>
      </w:del>
      <w:r>
        <w:t xml:space="preserve">employees </w:t>
      </w:r>
      <w:proofErr w:type="spellStart"/>
      <w:r>
        <w:t>Safia</w:t>
      </w:r>
      <w:proofErr w:type="spellEnd"/>
      <w:r>
        <w:t xml:space="preserve"> Sayed, Livia </w:t>
      </w:r>
      <w:proofErr w:type="spellStart"/>
      <w:r>
        <w:t>Mucciolo</w:t>
      </w:r>
      <w:proofErr w:type="spellEnd"/>
      <w:r>
        <w:t xml:space="preserve">, and Aaron Williams </w:t>
      </w:r>
      <w:del w:id="27" w:author="Frances" w:date="2023-06-02T10:32:00Z">
        <w:r w:rsidDel="00A11740">
          <w:delText>relied on</w:delText>
        </w:r>
      </w:del>
      <w:ins w:id="28" w:author="Frances" w:date="2023-06-02T10:32:00Z">
        <w:r w:rsidR="00A11740">
          <w:t>automated the process</w:t>
        </w:r>
      </w:ins>
      <w:del w:id="29" w:author="Frances" w:date="2023-06-02T10:29:00Z">
        <w:r w:rsidDel="00D55405">
          <w:delText xml:space="preserve"> </w:delText>
        </w:r>
        <w:r w:rsidDel="00D55405">
          <w:rPr>
            <w:i/>
            <w:iCs/>
            <w:color w:val="0000FF"/>
            <w:u w:color="0000FF"/>
          </w:rPr>
          <w:delText>parameterized reporting</w:delText>
        </w:r>
        <w:r w:rsidDel="00D55405">
          <w:delText>, a technique that uses R Markdown to make multiple reports simultaneously</w:delText>
        </w:r>
      </w:del>
      <w:r>
        <w:t>. Their 51 beautiful reports appeared on the Urban Institute website. A snippet is shown in Figure 7-1.</w:t>
      </w:r>
    </w:p>
    <w:p w14:paraId="3C26D46B" w14:textId="77777777" w:rsidR="005D076F" w:rsidRDefault="00000000">
      <w:pPr>
        <w:pStyle w:val="GraphicSlug"/>
      </w:pPr>
      <w:r>
        <w:t>[F07001.png]</w:t>
      </w:r>
    </w:p>
    <w:p w14:paraId="38AFEFED" w14:textId="77777777" w:rsidR="005D076F" w:rsidRDefault="00000000">
      <w:pPr>
        <w:pStyle w:val="CaptionedFigure"/>
      </w:pPr>
      <w:r>
        <w:rPr>
          <w:noProof/>
        </w:rPr>
        <w:lastRenderedPageBreak/>
        <w:drawing>
          <wp:inline distT="0" distB="0" distL="0" distR="0" wp14:anchorId="6E1B83EF" wp14:editId="30A14D5A">
            <wp:extent cx="2959788" cy="8229473"/>
            <wp:effectExtent l="0" t="0" r="0" b="0"/>
            <wp:docPr id="1073741825" name="officeArt object" descr="Figure 7.1: A portion of three of the State Fiscal Briefs"/>
            <wp:cNvGraphicFramePr/>
            <a:graphic xmlns:a="http://schemas.openxmlformats.org/drawingml/2006/main">
              <a:graphicData uri="http://schemas.openxmlformats.org/drawingml/2006/picture">
                <pic:pic xmlns:pic="http://schemas.openxmlformats.org/drawingml/2006/picture">
                  <pic:nvPicPr>
                    <pic:cNvPr id="1073741825" name="Figure 7.1: A portion of three of the State Fiscal Briefs" descr="Figure 7.1: A portion of three of the State Fiscal Briefs"/>
                    <pic:cNvPicPr>
                      <a:picLocks noChangeAspect="1"/>
                    </pic:cNvPicPr>
                  </pic:nvPicPr>
                  <pic:blipFill>
                    <a:blip r:embed="rId8"/>
                    <a:stretch>
                      <a:fillRect/>
                    </a:stretch>
                  </pic:blipFill>
                  <pic:spPr>
                    <a:xfrm>
                      <a:off x="0" y="0"/>
                      <a:ext cx="2959788" cy="8229473"/>
                    </a:xfrm>
                    <a:prstGeom prst="rect">
                      <a:avLst/>
                    </a:prstGeom>
                    <a:ln w="12700" cap="flat">
                      <a:noFill/>
                      <a:miter lim="400000"/>
                    </a:ln>
                    <a:effectLst/>
                  </pic:spPr>
                </pic:pic>
              </a:graphicData>
            </a:graphic>
          </wp:inline>
        </w:drawing>
      </w:r>
    </w:p>
    <w:p w14:paraId="509435E2" w14:textId="77777777" w:rsidR="005D076F" w:rsidRDefault="00000000">
      <w:pPr>
        <w:pStyle w:val="CaptionLine"/>
        <w:numPr>
          <w:ilvl w:val="4"/>
          <w:numId w:val="2"/>
        </w:numPr>
      </w:pPr>
      <w:r>
        <w:lastRenderedPageBreak/>
        <w:t>An excerpt from the state fiscal briefs</w:t>
      </w:r>
    </w:p>
    <w:p w14:paraId="52EFEB2D" w14:textId="5FDD80C9" w:rsidR="00BF4C73" w:rsidDel="00BF4C73" w:rsidRDefault="00000000">
      <w:pPr>
        <w:pStyle w:val="Body"/>
        <w:rPr>
          <w:del w:id="30" w:author="Frances" w:date="2023-06-01T13:37:00Z"/>
          <w:moveTo w:id="31" w:author="Frances" w:date="2023-06-01T13:37:00Z"/>
        </w:rPr>
        <w:pPrChange w:id="32" w:author="Frances" w:date="2023-06-02T10:29:00Z">
          <w:pPr>
            <w:pStyle w:val="BodyA"/>
          </w:pPr>
        </w:pPrChange>
      </w:pPr>
      <w:r>
        <w:t>This chapter explains what parameterized reporting is, then works through a simplified version of the code that the Urban Institute used</w:t>
      </w:r>
      <w:del w:id="33" w:author="Frances" w:date="2023-06-01T13:37:00Z">
        <w:r w:rsidDel="00BF4C73">
          <w:delText>.</w:delText>
        </w:r>
      </w:del>
      <w:moveToRangeStart w:id="34" w:author="Frances" w:date="2023-06-01T13:37:00Z" w:name="move136519049"/>
      <w:moveTo w:id="35" w:author="Frances" w:date="2023-06-01T13:37:00Z">
        <w:r w:rsidR="00BF4C73">
          <w:t xml:space="preserve">. </w:t>
        </w:r>
        <w:del w:id="36" w:author="Frances" w:date="2023-06-02T10:29:00Z">
          <w:r w:rsidR="00BF4C73" w:rsidDel="00D55405">
            <w:delText xml:space="preserve">Using parameterized reporting, </w:delText>
          </w:r>
        </w:del>
        <w:del w:id="37" w:author="Frances" w:date="2023-06-01T13:37:00Z">
          <w:r w:rsidR="00BF4C73" w:rsidDel="00BF4C73">
            <w:delText>the team</w:delText>
          </w:r>
        </w:del>
        <w:del w:id="38" w:author="Frances" w:date="2023-06-02T10:29:00Z">
          <w:r w:rsidR="00BF4C73" w:rsidDel="00D55405">
            <w:delText xml:space="preserve"> can </w:delText>
          </w:r>
        </w:del>
        <w:del w:id="39" w:author="Frances" w:date="2023-06-01T13:37:00Z">
          <w:r w:rsidR="00BF4C73" w:rsidDel="00BF4C73">
            <w:delText>use</w:delText>
          </w:r>
        </w:del>
        <w:del w:id="40" w:author="Frances" w:date="2023-06-02T10:29:00Z">
          <w:r w:rsidR="00BF4C73" w:rsidDel="00D55405">
            <w:delText xml:space="preserve"> the same process to make 3,000 reports as </w:delText>
          </w:r>
        </w:del>
        <w:del w:id="41" w:author="Frances" w:date="2023-06-02T09:57:00Z">
          <w:r w:rsidR="00BF4C73" w:rsidDel="00C950F9">
            <w:delText>it</w:delText>
          </w:r>
        </w:del>
        <w:del w:id="42" w:author="Frances" w:date="2023-06-02T10:29:00Z">
          <w:r w:rsidR="00BF4C73" w:rsidDel="00D55405">
            <w:delText xml:space="preserve"> did to make</w:delText>
          </w:r>
        </w:del>
        <w:del w:id="43" w:author="Frances" w:date="2023-06-02T09:58:00Z">
          <w:r w:rsidR="00BF4C73" w:rsidDel="00C950F9">
            <w:delText xml:space="preserve"> 51</w:delText>
          </w:r>
        </w:del>
        <w:del w:id="44" w:author="Frances" w:date="2023-06-02T10:29:00Z">
          <w:r w:rsidR="00BF4C73" w:rsidDel="00D55405">
            <w:delText xml:space="preserve">. </w:delText>
          </w:r>
        </w:del>
      </w:moveTo>
    </w:p>
    <w:p w14:paraId="60E3F052" w14:textId="3867282F" w:rsidR="005D076F" w:rsidRDefault="00BF4C73" w:rsidP="0056465C">
      <w:pPr>
        <w:pStyle w:val="Body"/>
      </w:pPr>
      <w:moveTo w:id="45" w:author="Frances" w:date="2023-06-01T13:37:00Z">
        <w:del w:id="46" w:author="Frances" w:date="2023-06-02T10:29:00Z">
          <w:r w:rsidDel="00D55405">
            <w:delText xml:space="preserve">Parameterized reporting also makes your work more accurate. </w:delText>
          </w:r>
        </w:del>
      </w:moveTo>
      <w:moveToRangeEnd w:id="34"/>
      <w:del w:id="47" w:author="Frances" w:date="2023-06-01T13:37:00Z">
        <w:r w:rsidDel="00BF4C73">
          <w:delText xml:space="preserve"> We’ll conclude with some reflections on the value of parameterized reporting.</w:delText>
        </w:r>
      </w:del>
      <w:del w:id="48" w:author="Frances" w:date="2023-06-02T10:29:00Z">
        <w:r w:rsidDel="00D55405">
          <w:delText xml:space="preserve"> </w:delText>
        </w:r>
      </w:del>
      <w:bookmarkEnd w:id="0"/>
    </w:p>
    <w:p w14:paraId="23877619" w14:textId="77777777" w:rsidR="005D076F" w:rsidRDefault="00000000">
      <w:pPr>
        <w:pStyle w:val="HeadA"/>
      </w:pPr>
      <w:bookmarkStart w:id="49" w:name="_Toc"/>
      <w:bookmarkStart w:id="50" w:name="howparameterizedreportingworks"/>
      <w:r>
        <w:t>Creating a Report Template in R Markdown</w:t>
      </w:r>
      <w:bookmarkEnd w:id="49"/>
    </w:p>
    <w:p w14:paraId="1ECA5DAC" w14:textId="77777777" w:rsidR="005D076F" w:rsidDel="004A25F1" w:rsidRDefault="00000000" w:rsidP="0056465C">
      <w:pPr>
        <w:pStyle w:val="Body"/>
        <w:rPr>
          <w:del w:id="51" w:author="Frances" w:date="2023-06-01T14:11:00Z"/>
        </w:rPr>
      </w:pPr>
      <w:r>
        <w:t xml:space="preserve">If you’ve ever had to make multiple reports at the same time, you know what a drag it can be, especially if you’re using the multi-tool workflow described in </w:t>
      </w:r>
      <w:proofErr w:type="spellStart"/>
      <w:r w:rsidRPr="00221E56">
        <w:rPr>
          <w:rStyle w:val="Xref"/>
        </w:rPr>
        <w:t>Chapter</w:t>
      </w:r>
      <w:proofErr w:type="spellEnd"/>
      <w:r w:rsidRPr="00221E56">
        <w:rPr>
          <w:rStyle w:val="Xref"/>
        </w:rPr>
        <w:t xml:space="preserve"> 6</w:t>
      </w:r>
      <w:r>
        <w:t xml:space="preserve">. Making just one report can take a long time. Take that work and multiply it by 10, 20, or, in the case of the team at the Urban Institute, 51, and it can start to feel overwhelming. </w:t>
      </w:r>
    </w:p>
    <w:p w14:paraId="547858FD" w14:textId="77777777" w:rsidR="005D076F" w:rsidRDefault="00000000" w:rsidP="0056465C">
      <w:pPr>
        <w:pStyle w:val="Body"/>
      </w:pPr>
      <w:r>
        <w:t>Parameterized reporting can generate thousands of reports at once using the following workflow:</w:t>
      </w:r>
    </w:p>
    <w:p w14:paraId="27FAC305" w14:textId="77777777" w:rsidR="005D076F" w:rsidRDefault="00000000">
      <w:pPr>
        <w:pStyle w:val="ListNumber"/>
        <w:numPr>
          <w:ilvl w:val="0"/>
          <w:numId w:val="6"/>
        </w:numPr>
      </w:pPr>
      <w:r>
        <w:t>Make a report template in R Markdown</w:t>
      </w:r>
    </w:p>
    <w:p w14:paraId="5A1859E0" w14:textId="150AD429" w:rsidR="005D076F" w:rsidRDefault="00000000">
      <w:pPr>
        <w:pStyle w:val="ListNumber"/>
        <w:numPr>
          <w:ilvl w:val="0"/>
          <w:numId w:val="6"/>
        </w:numPr>
      </w:pPr>
      <w:r>
        <w:t>Add a parameter (for example, one representing US states) in the YAML of your R Markdown document</w:t>
      </w:r>
      <w:ins w:id="52" w:author="Frances" w:date="2023-06-02T10:04:00Z">
        <w:r w:rsidR="00B24887">
          <w:t xml:space="preserve"> to represent the values that will change between reports</w:t>
        </w:r>
      </w:ins>
    </w:p>
    <w:p w14:paraId="733CD604" w14:textId="77777777" w:rsidR="005D076F" w:rsidRDefault="00000000">
      <w:pPr>
        <w:pStyle w:val="ListNumber"/>
        <w:numPr>
          <w:ilvl w:val="0"/>
          <w:numId w:val="6"/>
        </w:numPr>
      </w:pPr>
      <w:r>
        <w:t>Use that parameter to generate a report for one state, to make sure you can knit your document</w:t>
      </w:r>
    </w:p>
    <w:p w14:paraId="7FEB4A04" w14:textId="25549178" w:rsidR="005D076F" w:rsidRDefault="00000000">
      <w:pPr>
        <w:pStyle w:val="ListNumber"/>
        <w:numPr>
          <w:ilvl w:val="0"/>
          <w:numId w:val="6"/>
        </w:numPr>
      </w:pPr>
      <w:r>
        <w:t xml:space="preserve">Create a separate R script file </w:t>
      </w:r>
      <w:ins w:id="53" w:author="Frances" w:date="2023-06-02T10:04:00Z">
        <w:r w:rsidR="00B24887">
          <w:t>t</w:t>
        </w:r>
      </w:ins>
      <w:ins w:id="54" w:author="Frances" w:date="2023-06-02T10:33:00Z">
        <w:r w:rsidR="00722B2A">
          <w:t>hat</w:t>
        </w:r>
      </w:ins>
      <w:ins w:id="55" w:author="Frances" w:date="2023-06-02T10:04:00Z">
        <w:r w:rsidR="00B24887">
          <w:t xml:space="preserve"> set</w:t>
        </w:r>
      </w:ins>
      <w:ins w:id="56" w:author="Frances" w:date="2023-06-02T10:33:00Z">
        <w:r w:rsidR="00722B2A">
          <w:t>s</w:t>
        </w:r>
      </w:ins>
      <w:ins w:id="57" w:author="Frances" w:date="2023-06-02T10:04:00Z">
        <w:r w:rsidR="00B24887">
          <w:t xml:space="preserve"> the value of the parameter and then </w:t>
        </w:r>
      </w:ins>
      <w:del w:id="58" w:author="Frances" w:date="2023-06-02T10:04:00Z">
        <w:r w:rsidDel="00B24887">
          <w:delText xml:space="preserve">with a function that </w:delText>
        </w:r>
      </w:del>
      <w:r>
        <w:t>knit</w:t>
      </w:r>
      <w:ins w:id="59" w:author="Frances" w:date="2023-06-02T10:33:00Z">
        <w:r w:rsidR="00722B2A">
          <w:t>s</w:t>
        </w:r>
      </w:ins>
      <w:del w:id="60" w:author="Frances" w:date="2023-06-02T10:04:00Z">
        <w:r w:rsidDel="00B24887">
          <w:delText>s</w:delText>
        </w:r>
      </w:del>
      <w:r>
        <w:t xml:space="preserve"> </w:t>
      </w:r>
      <w:ins w:id="61" w:author="Frances" w:date="2023-06-02T10:33:00Z">
        <w:r w:rsidR="00722B2A">
          <w:t>a</w:t>
        </w:r>
      </w:ins>
      <w:del w:id="62" w:author="Frances" w:date="2023-06-02T10:33:00Z">
        <w:r w:rsidDel="00722B2A">
          <w:delText>your</w:delText>
        </w:r>
      </w:del>
      <w:r>
        <w:t xml:space="preserve"> report</w:t>
      </w:r>
      <w:del w:id="63" w:author="Frances" w:date="2023-06-02T10:04:00Z">
        <w:r w:rsidDel="00B24887">
          <w:delText xml:space="preserve"> for one state</w:delText>
        </w:r>
      </w:del>
    </w:p>
    <w:p w14:paraId="00837152" w14:textId="4DFA8ED0" w:rsidR="005D076F" w:rsidRDefault="00000000">
      <w:pPr>
        <w:pStyle w:val="ListNumber"/>
        <w:numPr>
          <w:ilvl w:val="0"/>
          <w:numId w:val="6"/>
        </w:numPr>
      </w:pPr>
      <w:r>
        <w:t xml:space="preserve">Run this </w:t>
      </w:r>
      <w:ins w:id="64" w:author="Frances" w:date="2023-06-02T10:05:00Z">
        <w:r w:rsidR="00B24887">
          <w:t>script</w:t>
        </w:r>
      </w:ins>
      <w:del w:id="65" w:author="Frances" w:date="2023-06-02T10:05:00Z">
        <w:r w:rsidDel="00B24887">
          <w:delText>function</w:delText>
        </w:r>
      </w:del>
      <w:r>
        <w:t xml:space="preserve"> for all states</w:t>
      </w:r>
      <w:bookmarkEnd w:id="50"/>
    </w:p>
    <w:p w14:paraId="4D9EFFA0" w14:textId="77777777" w:rsidR="005D076F" w:rsidRDefault="00000000" w:rsidP="0056465C">
      <w:pPr>
        <w:pStyle w:val="Body"/>
      </w:pPr>
      <w:bookmarkStart w:id="66" w:name="Xf0657b32b9ee40445d6880291a13a1befa2fc49"/>
      <w:r>
        <w:t>Let’s begin by creating a report template for one state. To do this, I’ve taken the code that the Urban Institute staff used to make their state fiscal briefs and simplified it significantly. Instead of focusing on fiscal data, I’ve used data you may be more familiar with: COVID-19 rates from mid-2022. Here is the R Markdown document:</w:t>
      </w:r>
    </w:p>
    <w:p w14:paraId="5B25D38C" w14:textId="77777777" w:rsidR="00BF4C73" w:rsidRDefault="00000000" w:rsidP="00BF4C73">
      <w:pPr>
        <w:pStyle w:val="CodeWide"/>
        <w:rPr>
          <w:u w:color="000000"/>
        </w:rPr>
      </w:pPr>
      <w:r>
        <w:rPr>
          <w:u w:color="000000"/>
        </w:rPr>
        <w:t>---</w:t>
      </w:r>
    </w:p>
    <w:p w14:paraId="7DCEDE11" w14:textId="6A21AE76" w:rsidR="00BF4C73" w:rsidRDefault="00000000" w:rsidP="00B60997">
      <w:pPr>
        <w:pStyle w:val="CodeWide"/>
      </w:pPr>
      <w:r>
        <w:rPr>
          <w:u w:color="000000"/>
        </w:rPr>
        <w:t>title: "Urban Institute COVID Report"</w:t>
      </w:r>
    </w:p>
    <w:p w14:paraId="52BEB067" w14:textId="292EE645" w:rsidR="00BF4C73" w:rsidRDefault="00000000" w:rsidP="00B60997">
      <w:pPr>
        <w:pStyle w:val="CodeWide"/>
      </w:pPr>
      <w:r>
        <w:rPr>
          <w:u w:color="000000"/>
        </w:rPr>
        <w:t xml:space="preserve">output: </w:t>
      </w:r>
      <w:proofErr w:type="spellStart"/>
      <w:r>
        <w:rPr>
          <w:u w:color="000000"/>
        </w:rPr>
        <w:t>html_document</w:t>
      </w:r>
      <w:proofErr w:type="spellEnd"/>
    </w:p>
    <w:p w14:paraId="36CD528D" w14:textId="0744B325" w:rsidR="00BF4C73" w:rsidRDefault="00000000" w:rsidP="00B60997">
      <w:pPr>
        <w:pStyle w:val="CodeWide"/>
      </w:pPr>
      <w:r>
        <w:rPr>
          <w:u w:color="000000"/>
        </w:rPr>
        <w:t>params:</w:t>
      </w:r>
    </w:p>
    <w:p w14:paraId="306C98B8" w14:textId="71995041" w:rsidR="00BF4C73" w:rsidRDefault="00000000" w:rsidP="00B60997">
      <w:pPr>
        <w:pStyle w:val="CodeWide"/>
      </w:pPr>
      <w:r>
        <w:rPr>
          <w:u w:color="000000"/>
        </w:rPr>
        <w:t xml:space="preserve">  state: "Alabama"</w:t>
      </w:r>
    </w:p>
    <w:p w14:paraId="1E7E0E25" w14:textId="21A8C833" w:rsidR="00BF4C73" w:rsidRDefault="00000000" w:rsidP="00B60997">
      <w:pPr>
        <w:pStyle w:val="CodeWide"/>
      </w:pPr>
      <w:r>
        <w:rPr>
          <w:u w:color="000000"/>
        </w:rPr>
        <w:t>---</w:t>
      </w:r>
    </w:p>
    <w:p w14:paraId="6C04D983" w14:textId="6315064C" w:rsidR="00BF4C73" w:rsidRDefault="00BF4C73" w:rsidP="00B60997">
      <w:pPr>
        <w:pStyle w:val="CodeWide"/>
      </w:pPr>
    </w:p>
    <w:p w14:paraId="26E111C6" w14:textId="389F6D2C" w:rsidR="00BF4C73" w:rsidRDefault="00000000" w:rsidP="00B60997">
      <w:pPr>
        <w:pStyle w:val="CodeWide"/>
      </w:pPr>
      <w:r>
        <w:rPr>
          <w:u w:color="000000"/>
        </w:rPr>
        <w:t>```{r setup, include=FALSE}</w:t>
      </w:r>
    </w:p>
    <w:p w14:paraId="5CF3EAD8" w14:textId="572C0979" w:rsidR="00BF4C73" w:rsidRDefault="00000000" w:rsidP="00B60997">
      <w:pPr>
        <w:pStyle w:val="CodeWide"/>
      </w:pPr>
      <w:proofErr w:type="spellStart"/>
      <w:r>
        <w:rPr>
          <w:u w:color="000000"/>
        </w:rPr>
        <w:t>knitr</w:t>
      </w:r>
      <w:proofErr w:type="spellEnd"/>
      <w:r>
        <w:rPr>
          <w:u w:color="000000"/>
        </w:rPr>
        <w:t>::</w:t>
      </w:r>
      <w:proofErr w:type="spellStart"/>
      <w:r>
        <w:rPr>
          <w:u w:color="000000"/>
        </w:rPr>
        <w:t>opts_chunk$set</w:t>
      </w:r>
      <w:proofErr w:type="spellEnd"/>
      <w:r>
        <w:rPr>
          <w:u w:color="000000"/>
        </w:rPr>
        <w:t>(</w:t>
      </w:r>
    </w:p>
    <w:p w14:paraId="14C4EF49" w14:textId="4F7454A7" w:rsidR="00BF4C73" w:rsidRDefault="00000000" w:rsidP="00B60997">
      <w:pPr>
        <w:pStyle w:val="CodeWide"/>
      </w:pPr>
      <w:r>
        <w:rPr>
          <w:u w:color="000000"/>
        </w:rPr>
        <w:t xml:space="preserve">  echo = FALSE,</w:t>
      </w:r>
    </w:p>
    <w:p w14:paraId="17D064B4" w14:textId="3CE06183" w:rsidR="00BF4C73" w:rsidRDefault="00000000" w:rsidP="00B60997">
      <w:pPr>
        <w:pStyle w:val="CodeWide"/>
      </w:pPr>
      <w:r>
        <w:rPr>
          <w:u w:color="000000"/>
        </w:rPr>
        <w:t xml:space="preserve">  warning = FALSE,</w:t>
      </w:r>
    </w:p>
    <w:p w14:paraId="60B90E98" w14:textId="0709A613" w:rsidR="00BF4C73" w:rsidRDefault="00000000" w:rsidP="00B60997">
      <w:pPr>
        <w:pStyle w:val="CodeWide"/>
      </w:pPr>
      <w:r>
        <w:rPr>
          <w:u w:color="000000"/>
        </w:rPr>
        <w:t xml:space="preserve">  message = FALSE</w:t>
      </w:r>
    </w:p>
    <w:p w14:paraId="59672569" w14:textId="1834E552" w:rsidR="00BF4C73" w:rsidRDefault="00000000" w:rsidP="00B60997">
      <w:pPr>
        <w:pStyle w:val="CodeWide"/>
      </w:pPr>
      <w:r>
        <w:rPr>
          <w:u w:color="000000"/>
        </w:rPr>
        <w:t>)</w:t>
      </w:r>
    </w:p>
    <w:p w14:paraId="7B7F12B3" w14:textId="404E3A07" w:rsidR="00BF4C73" w:rsidRDefault="00000000" w:rsidP="00B60997">
      <w:pPr>
        <w:pStyle w:val="CodeWide"/>
      </w:pPr>
      <w:r>
        <w:rPr>
          <w:u w:color="000000"/>
        </w:rPr>
        <w:t>```</w:t>
      </w:r>
    </w:p>
    <w:p w14:paraId="40C88785" w14:textId="14150413" w:rsidR="00BF4C73" w:rsidRDefault="00BF4C73" w:rsidP="00B60997">
      <w:pPr>
        <w:pStyle w:val="CodeWide"/>
      </w:pPr>
    </w:p>
    <w:p w14:paraId="6A579793" w14:textId="054A051A" w:rsidR="00BF4C73" w:rsidRDefault="00000000" w:rsidP="00B60997">
      <w:pPr>
        <w:pStyle w:val="CodeWide"/>
      </w:pPr>
      <w:r>
        <w:rPr>
          <w:u w:color="000000"/>
        </w:rPr>
        <w:t>```{r}</w:t>
      </w:r>
    </w:p>
    <w:p w14:paraId="78208E81" w14:textId="03B272C4" w:rsidR="00BF4C73" w:rsidRDefault="00000000" w:rsidP="00B60997">
      <w:pPr>
        <w:pStyle w:val="CodeWide"/>
      </w:pPr>
      <w:r>
        <w:rPr>
          <w:u w:color="000000"/>
        </w:rPr>
        <w:t>library(</w:t>
      </w:r>
      <w:proofErr w:type="spellStart"/>
      <w:r>
        <w:rPr>
          <w:u w:color="000000"/>
        </w:rPr>
        <w:t>tidyverse</w:t>
      </w:r>
      <w:proofErr w:type="spellEnd"/>
      <w:r>
        <w:rPr>
          <w:u w:color="000000"/>
        </w:rPr>
        <w:t>)</w:t>
      </w:r>
    </w:p>
    <w:p w14:paraId="329EBFD1" w14:textId="6FE98525" w:rsidR="00BF4C73" w:rsidRDefault="00000000" w:rsidP="00B60997">
      <w:pPr>
        <w:pStyle w:val="CodeWide"/>
      </w:pPr>
      <w:r>
        <w:rPr>
          <w:u w:color="000000"/>
        </w:rPr>
        <w:t>library(</w:t>
      </w:r>
      <w:proofErr w:type="spellStart"/>
      <w:r>
        <w:rPr>
          <w:u w:color="000000"/>
        </w:rPr>
        <w:t>urbnthemes</w:t>
      </w:r>
      <w:proofErr w:type="spellEnd"/>
      <w:r>
        <w:rPr>
          <w:u w:color="000000"/>
        </w:rPr>
        <w:t>)</w:t>
      </w:r>
    </w:p>
    <w:p w14:paraId="545EB131" w14:textId="6CA5C244" w:rsidR="00BF4C73" w:rsidRDefault="00000000" w:rsidP="00B60997">
      <w:pPr>
        <w:pStyle w:val="CodeWide"/>
      </w:pPr>
      <w:r>
        <w:rPr>
          <w:u w:color="000000"/>
        </w:rPr>
        <w:t>library(here)</w:t>
      </w:r>
    </w:p>
    <w:p w14:paraId="0966C763" w14:textId="2E1AA536" w:rsidR="00BF4C73" w:rsidRDefault="00000000" w:rsidP="00B60997">
      <w:pPr>
        <w:pStyle w:val="CodeWide"/>
      </w:pPr>
      <w:r>
        <w:rPr>
          <w:u w:color="000000"/>
        </w:rPr>
        <w:t>library(scales)</w:t>
      </w:r>
    </w:p>
    <w:p w14:paraId="17234649" w14:textId="4F40E1DB" w:rsidR="00BF4C73" w:rsidRDefault="00000000" w:rsidP="00B60997">
      <w:pPr>
        <w:pStyle w:val="CodeWide"/>
      </w:pPr>
      <w:r>
        <w:rPr>
          <w:u w:color="000000"/>
        </w:rPr>
        <w:t>```</w:t>
      </w:r>
    </w:p>
    <w:p w14:paraId="3C48585F" w14:textId="07257537" w:rsidR="00BF4C73" w:rsidRDefault="00BF4C73" w:rsidP="00B60997">
      <w:pPr>
        <w:pStyle w:val="CodeWide"/>
      </w:pPr>
    </w:p>
    <w:p w14:paraId="2AED9550" w14:textId="430E6C9D" w:rsidR="00BF4C73" w:rsidRDefault="00000000" w:rsidP="00B60997">
      <w:pPr>
        <w:pStyle w:val="CodeWide"/>
      </w:pPr>
      <w:r>
        <w:rPr>
          <w:u w:color="000000"/>
        </w:rPr>
        <w:t xml:space="preserve"># `r </w:t>
      </w:r>
      <w:proofErr w:type="spellStart"/>
      <w:r>
        <w:rPr>
          <w:u w:color="000000"/>
        </w:rPr>
        <w:t>params$state</w:t>
      </w:r>
      <w:proofErr w:type="spellEnd"/>
      <w:r>
        <w:rPr>
          <w:u w:color="000000"/>
        </w:rPr>
        <w:t>`</w:t>
      </w:r>
    </w:p>
    <w:p w14:paraId="2B8FD2CC" w14:textId="1B698E44" w:rsidR="00BF4C73" w:rsidRDefault="00BF4C73" w:rsidP="00B60997">
      <w:pPr>
        <w:pStyle w:val="CodeWide"/>
      </w:pPr>
    </w:p>
    <w:p w14:paraId="2C35A799" w14:textId="3B838844" w:rsidR="00BF4C73" w:rsidRDefault="00000000" w:rsidP="00B60997">
      <w:pPr>
        <w:pStyle w:val="CodeWide"/>
      </w:pPr>
      <w:r>
        <w:rPr>
          <w:u w:color="000000"/>
        </w:rPr>
        <w:t>```{r}</w:t>
      </w:r>
    </w:p>
    <w:p w14:paraId="67C176BD" w14:textId="07E30B50" w:rsidR="005D076F" w:rsidRDefault="00000000" w:rsidP="00B60997">
      <w:pPr>
        <w:pStyle w:val="CodeWide"/>
      </w:pPr>
      <w:r>
        <w:rPr>
          <w:u w:color="000000"/>
        </w:rPr>
        <w:t xml:space="preserve">cases &lt;- </w:t>
      </w:r>
      <w:proofErr w:type="spellStart"/>
      <w:r>
        <w:rPr>
          <w:u w:color="000000"/>
        </w:rPr>
        <w:t>tibble</w:t>
      </w:r>
      <w:proofErr w:type="spellEnd"/>
      <w:r>
        <w:rPr>
          <w:u w:color="000000"/>
        </w:rPr>
        <w:t>(state.name) %&gt;%</w:t>
      </w:r>
    </w:p>
    <w:p w14:paraId="03F51F42" w14:textId="77777777" w:rsidR="005D076F" w:rsidRDefault="00000000" w:rsidP="00B60997">
      <w:pPr>
        <w:pStyle w:val="CodeWide"/>
      </w:pPr>
      <w:r>
        <w:rPr>
          <w:u w:color="000000"/>
        </w:rPr>
        <w:t xml:space="preserve">  </w:t>
      </w:r>
      <w:proofErr w:type="spellStart"/>
      <w:r>
        <w:rPr>
          <w:u w:color="000000"/>
        </w:rPr>
        <w:t>rbind</w:t>
      </w:r>
      <w:proofErr w:type="spellEnd"/>
      <w:r>
        <w:rPr>
          <w:u w:color="000000"/>
        </w:rPr>
        <w:t>(state.name = "District of Columbia") %&gt;%</w:t>
      </w:r>
    </w:p>
    <w:p w14:paraId="6DBCDE59" w14:textId="77777777" w:rsidR="005D076F" w:rsidRDefault="00000000" w:rsidP="00B60997">
      <w:pPr>
        <w:pStyle w:val="CodeWide"/>
      </w:pPr>
      <w:r>
        <w:rPr>
          <w:u w:color="000000"/>
        </w:rPr>
        <w:t xml:space="preserve">  </w:t>
      </w:r>
      <w:proofErr w:type="spellStart"/>
      <w:r>
        <w:rPr>
          <w:u w:color="000000"/>
        </w:rPr>
        <w:t>left_join</w:t>
      </w:r>
      <w:proofErr w:type="spellEnd"/>
      <w:r>
        <w:rPr>
          <w:u w:color="000000"/>
        </w:rPr>
        <w:t>(</w:t>
      </w:r>
    </w:p>
    <w:p w14:paraId="01AADF17" w14:textId="77777777" w:rsidR="005D076F" w:rsidRDefault="00000000" w:rsidP="00B60997">
      <w:pPr>
        <w:pStyle w:val="CodeWide"/>
      </w:pPr>
      <w:r>
        <w:rPr>
          <w:u w:color="000000"/>
        </w:rPr>
        <w:t>read_csv("https://data.rwithoutstatistics.com/united_states_covid19_cases_dea</w:t>
      </w:r>
    </w:p>
    <w:p w14:paraId="133D386B" w14:textId="77777777" w:rsidR="005D076F" w:rsidRDefault="00000000" w:rsidP="00B60997">
      <w:pPr>
        <w:pStyle w:val="CodeWide"/>
      </w:pPr>
      <w:r>
        <w:rPr>
          <w:u w:color="000000"/>
        </w:rPr>
        <w:lastRenderedPageBreak/>
        <w:t xml:space="preserve">ths_and_testing_by_state.csv",    </w:t>
      </w:r>
    </w:p>
    <w:p w14:paraId="511FFD5F" w14:textId="77777777" w:rsidR="005D076F" w:rsidRDefault="00000000" w:rsidP="00B60997">
      <w:pPr>
        <w:pStyle w:val="CodeWide"/>
      </w:pPr>
      <w:r>
        <w:rPr>
          <w:u w:color="000000"/>
        </w:rPr>
        <w:t xml:space="preserve">      skip = 2</w:t>
      </w:r>
    </w:p>
    <w:p w14:paraId="5348123B" w14:textId="77777777" w:rsidR="005D076F" w:rsidRDefault="00000000" w:rsidP="00B60997">
      <w:pPr>
        <w:pStyle w:val="CodeWide"/>
      </w:pPr>
      <w:r>
        <w:rPr>
          <w:u w:color="000000"/>
        </w:rPr>
        <w:t xml:space="preserve">    ),</w:t>
      </w:r>
    </w:p>
    <w:p w14:paraId="0EF050C8" w14:textId="77777777" w:rsidR="005D076F" w:rsidRDefault="00000000" w:rsidP="00B60997">
      <w:pPr>
        <w:pStyle w:val="CodeWide"/>
      </w:pPr>
      <w:r>
        <w:rPr>
          <w:u w:color="000000"/>
        </w:rPr>
        <w:t xml:space="preserve">    by = c("state.name" = "State/Territory")</w:t>
      </w:r>
    </w:p>
    <w:p w14:paraId="3457B8FC" w14:textId="77777777" w:rsidR="005D076F" w:rsidRDefault="00000000" w:rsidP="00B60997">
      <w:pPr>
        <w:pStyle w:val="CodeWide"/>
      </w:pPr>
      <w:r>
        <w:rPr>
          <w:u w:color="000000"/>
        </w:rPr>
        <w:t xml:space="preserve">  ) %&gt;%</w:t>
      </w:r>
    </w:p>
    <w:p w14:paraId="24607B75" w14:textId="77777777" w:rsidR="005D076F" w:rsidRDefault="00000000" w:rsidP="00B60997">
      <w:pPr>
        <w:pStyle w:val="CodeWide"/>
      </w:pPr>
      <w:r>
        <w:rPr>
          <w:u w:color="000000"/>
        </w:rPr>
        <w:t xml:space="preserve">  select(</w:t>
      </w:r>
    </w:p>
    <w:p w14:paraId="246CFE2A" w14:textId="77777777" w:rsidR="005D076F" w:rsidRDefault="00000000" w:rsidP="00B60997">
      <w:pPr>
        <w:pStyle w:val="CodeWide"/>
      </w:pPr>
      <w:r>
        <w:rPr>
          <w:u w:color="000000"/>
        </w:rPr>
        <w:t xml:space="preserve">    </w:t>
      </w:r>
      <w:proofErr w:type="spellStart"/>
      <w:r>
        <w:rPr>
          <w:u w:color="000000"/>
        </w:rPr>
        <w:t>total_cases</w:t>
      </w:r>
      <w:proofErr w:type="spellEnd"/>
      <w:r>
        <w:rPr>
          <w:u w:color="000000"/>
        </w:rPr>
        <w:t xml:space="preserve"> = `Total Cases`, state.name,</w:t>
      </w:r>
    </w:p>
    <w:p w14:paraId="045F4FC1" w14:textId="77777777" w:rsidR="005D076F" w:rsidRDefault="00000000" w:rsidP="00B60997">
      <w:pPr>
        <w:pStyle w:val="CodeWide"/>
      </w:pPr>
      <w:r>
        <w:rPr>
          <w:u w:color="000000"/>
        </w:rPr>
        <w:t xml:space="preserve">    cases_per_100000 = `Case Rate per 100000`</w:t>
      </w:r>
    </w:p>
    <w:p w14:paraId="57833EF5" w14:textId="77777777" w:rsidR="005D076F" w:rsidRDefault="00000000" w:rsidP="00B60997">
      <w:pPr>
        <w:pStyle w:val="CodeWide"/>
      </w:pPr>
      <w:r>
        <w:rPr>
          <w:u w:color="000000"/>
        </w:rPr>
        <w:t xml:space="preserve">  ) %&gt;%</w:t>
      </w:r>
    </w:p>
    <w:p w14:paraId="61131E69" w14:textId="77777777" w:rsidR="005D076F" w:rsidRDefault="00000000" w:rsidP="00B60997">
      <w:pPr>
        <w:pStyle w:val="CodeWide"/>
      </w:pPr>
      <w:r>
        <w:rPr>
          <w:u w:color="000000"/>
        </w:rPr>
        <w:t xml:space="preserve">  mutate(cases_per_100000 = </w:t>
      </w:r>
      <w:proofErr w:type="spellStart"/>
      <w:r>
        <w:rPr>
          <w:u w:color="000000"/>
        </w:rPr>
        <w:t>parse_number</w:t>
      </w:r>
      <w:proofErr w:type="spellEnd"/>
      <w:r>
        <w:rPr>
          <w:u w:color="000000"/>
        </w:rPr>
        <w:t>(cases_per_100000)) %&gt;%</w:t>
      </w:r>
    </w:p>
    <w:p w14:paraId="1FA97768" w14:textId="400F7012" w:rsidR="00BF4C73" w:rsidRDefault="00000000" w:rsidP="00B60997">
      <w:pPr>
        <w:pStyle w:val="CodeWide"/>
      </w:pPr>
      <w:r>
        <w:rPr>
          <w:u w:color="000000"/>
        </w:rPr>
        <w:t xml:space="preserve">  mutate(</w:t>
      </w:r>
      <w:proofErr w:type="spellStart"/>
      <w:r>
        <w:rPr>
          <w:u w:color="000000"/>
        </w:rPr>
        <w:t>case_rank</w:t>
      </w:r>
      <w:proofErr w:type="spellEnd"/>
      <w:r>
        <w:rPr>
          <w:u w:color="000000"/>
        </w:rPr>
        <w:t xml:space="preserve"> = rank(-cases_per_100000, </w:t>
      </w:r>
      <w:proofErr w:type="spellStart"/>
      <w:r>
        <w:rPr>
          <w:u w:color="000000"/>
        </w:rPr>
        <w:t>ties.method</w:t>
      </w:r>
      <w:proofErr w:type="spellEnd"/>
      <w:r>
        <w:rPr>
          <w:u w:color="000000"/>
        </w:rPr>
        <w:t xml:space="preserve"> = "min"))</w:t>
      </w:r>
    </w:p>
    <w:p w14:paraId="440CB160" w14:textId="2B4B3470" w:rsidR="00BF4C73" w:rsidRDefault="00000000" w:rsidP="00B60997">
      <w:pPr>
        <w:pStyle w:val="CodeWide"/>
      </w:pPr>
      <w:r>
        <w:rPr>
          <w:u w:color="000000"/>
        </w:rPr>
        <w:t>```</w:t>
      </w:r>
    </w:p>
    <w:p w14:paraId="74D474D1" w14:textId="7F27749D" w:rsidR="00BF4C73" w:rsidRDefault="00BF4C73" w:rsidP="00B60997">
      <w:pPr>
        <w:pStyle w:val="CodeWide"/>
      </w:pPr>
    </w:p>
    <w:p w14:paraId="452D987E" w14:textId="27B1B9A0" w:rsidR="00BF4C73" w:rsidRDefault="00000000" w:rsidP="00B60997">
      <w:pPr>
        <w:pStyle w:val="CodeWide"/>
      </w:pPr>
      <w:r>
        <w:rPr>
          <w:u w:color="000000"/>
        </w:rPr>
        <w:t>```{r}</w:t>
      </w:r>
    </w:p>
    <w:p w14:paraId="47030BF1" w14:textId="682AFC13" w:rsidR="00BF4C73" w:rsidRDefault="00000000" w:rsidP="00B60997">
      <w:pPr>
        <w:pStyle w:val="CodeWide"/>
      </w:pPr>
      <w:proofErr w:type="spellStart"/>
      <w:r>
        <w:rPr>
          <w:u w:color="000000"/>
        </w:rPr>
        <w:t>state_text</w:t>
      </w:r>
      <w:proofErr w:type="spellEnd"/>
      <w:r>
        <w:rPr>
          <w:u w:color="000000"/>
        </w:rPr>
        <w:t xml:space="preserve"> &lt;- </w:t>
      </w:r>
      <w:proofErr w:type="spellStart"/>
      <w:r>
        <w:rPr>
          <w:u w:color="000000"/>
        </w:rPr>
        <w:t>if_else</w:t>
      </w:r>
      <w:proofErr w:type="spellEnd"/>
      <w:r>
        <w:rPr>
          <w:u w:color="000000"/>
        </w:rPr>
        <w:t>(</w:t>
      </w:r>
      <w:proofErr w:type="spellStart"/>
      <w:r>
        <w:rPr>
          <w:u w:color="000000"/>
        </w:rPr>
        <w:t>params$state</w:t>
      </w:r>
      <w:proofErr w:type="spellEnd"/>
      <w:r>
        <w:rPr>
          <w:u w:color="000000"/>
        </w:rPr>
        <w:t xml:space="preserve"> == "District of Columbia", </w:t>
      </w:r>
      <w:proofErr w:type="spellStart"/>
      <w:r>
        <w:rPr>
          <w:u w:color="000000"/>
        </w:rPr>
        <w:t>str_glue</w:t>
      </w:r>
      <w:proofErr w:type="spellEnd"/>
      <w:r>
        <w:rPr>
          <w:u w:color="000000"/>
        </w:rPr>
        <w:t xml:space="preserve">("the District of Columbia"), </w:t>
      </w:r>
      <w:proofErr w:type="spellStart"/>
      <w:r>
        <w:rPr>
          <w:u w:color="000000"/>
        </w:rPr>
        <w:t>str_glue</w:t>
      </w:r>
      <w:proofErr w:type="spellEnd"/>
      <w:r>
        <w:rPr>
          <w:u w:color="000000"/>
        </w:rPr>
        <w:t>("state of {</w:t>
      </w:r>
      <w:proofErr w:type="spellStart"/>
      <w:r>
        <w:rPr>
          <w:u w:color="000000"/>
        </w:rPr>
        <w:t>params$state</w:t>
      </w:r>
      <w:proofErr w:type="spellEnd"/>
      <w:r>
        <w:rPr>
          <w:u w:color="000000"/>
        </w:rPr>
        <w:t>}"))</w:t>
      </w:r>
    </w:p>
    <w:p w14:paraId="65A4A043" w14:textId="541553A5" w:rsidR="00BF4C73" w:rsidRDefault="00BF4C73" w:rsidP="00B60997">
      <w:pPr>
        <w:pStyle w:val="CodeWide"/>
      </w:pPr>
    </w:p>
    <w:p w14:paraId="487E0CD1" w14:textId="5136CC9D" w:rsidR="00BF4C73" w:rsidRDefault="00000000" w:rsidP="00B60997">
      <w:pPr>
        <w:pStyle w:val="CodeWide"/>
      </w:pPr>
      <w:r>
        <w:rPr>
          <w:u w:color="000000"/>
        </w:rPr>
        <w:t>state_cases_per_100000 &lt;- cases %&gt;%</w:t>
      </w:r>
    </w:p>
    <w:p w14:paraId="0278AED6" w14:textId="3E547D8D" w:rsidR="00BF4C73" w:rsidRDefault="00000000" w:rsidP="00B60997">
      <w:pPr>
        <w:pStyle w:val="CodeWide"/>
      </w:pPr>
      <w:r>
        <w:rPr>
          <w:u w:color="000000"/>
        </w:rPr>
        <w:t xml:space="preserve">  filter(state.name == </w:t>
      </w:r>
      <w:proofErr w:type="spellStart"/>
      <w:r>
        <w:rPr>
          <w:u w:color="000000"/>
        </w:rPr>
        <w:t>params$state</w:t>
      </w:r>
      <w:proofErr w:type="spellEnd"/>
      <w:r>
        <w:rPr>
          <w:u w:color="000000"/>
        </w:rPr>
        <w:t>) %&gt;%</w:t>
      </w:r>
    </w:p>
    <w:p w14:paraId="62675905" w14:textId="4F799073" w:rsidR="00BF4C73" w:rsidRDefault="00000000" w:rsidP="00B60997">
      <w:pPr>
        <w:pStyle w:val="CodeWide"/>
      </w:pPr>
      <w:r>
        <w:rPr>
          <w:u w:color="000000"/>
        </w:rPr>
        <w:t xml:space="preserve">  pull(cases_per_100000) %&gt;%</w:t>
      </w:r>
    </w:p>
    <w:p w14:paraId="2D4B232B" w14:textId="25BF7C21" w:rsidR="00BF4C73" w:rsidRDefault="00000000" w:rsidP="00B60997">
      <w:pPr>
        <w:pStyle w:val="CodeWide"/>
      </w:pPr>
      <w:r>
        <w:rPr>
          <w:u w:color="000000"/>
        </w:rPr>
        <w:t xml:space="preserve">  comma()</w:t>
      </w:r>
    </w:p>
    <w:p w14:paraId="679A0158" w14:textId="109D9105" w:rsidR="00BF4C73" w:rsidRDefault="00BF4C73" w:rsidP="00B60997">
      <w:pPr>
        <w:pStyle w:val="CodeWide"/>
      </w:pPr>
    </w:p>
    <w:p w14:paraId="4DD72E5C" w14:textId="6E0C84D9" w:rsidR="00BF4C73" w:rsidRDefault="00000000" w:rsidP="00B60997">
      <w:pPr>
        <w:pStyle w:val="CodeWide"/>
      </w:pPr>
      <w:proofErr w:type="spellStart"/>
      <w:r>
        <w:rPr>
          <w:u w:color="000000"/>
        </w:rPr>
        <w:t>state_cases_rank</w:t>
      </w:r>
      <w:proofErr w:type="spellEnd"/>
      <w:r>
        <w:rPr>
          <w:u w:color="000000"/>
        </w:rPr>
        <w:t xml:space="preserve"> &lt;- cases %&gt;%</w:t>
      </w:r>
    </w:p>
    <w:p w14:paraId="23FE4713" w14:textId="04DACF49" w:rsidR="00BF4C73" w:rsidRDefault="00000000" w:rsidP="00B60997">
      <w:pPr>
        <w:pStyle w:val="CodeWide"/>
      </w:pPr>
      <w:r>
        <w:rPr>
          <w:u w:color="000000"/>
        </w:rPr>
        <w:t xml:space="preserve">  filter(state.name == </w:t>
      </w:r>
      <w:proofErr w:type="spellStart"/>
      <w:r>
        <w:rPr>
          <w:u w:color="000000"/>
        </w:rPr>
        <w:t>params$state</w:t>
      </w:r>
      <w:proofErr w:type="spellEnd"/>
      <w:r>
        <w:rPr>
          <w:u w:color="000000"/>
        </w:rPr>
        <w:t>) %&gt;%</w:t>
      </w:r>
    </w:p>
    <w:p w14:paraId="2218CAE5" w14:textId="5171BD29" w:rsidR="00BF4C73" w:rsidRDefault="00000000" w:rsidP="00B60997">
      <w:pPr>
        <w:pStyle w:val="CodeWide"/>
      </w:pPr>
      <w:r>
        <w:rPr>
          <w:u w:color="000000"/>
        </w:rPr>
        <w:t xml:space="preserve">  pull(</w:t>
      </w:r>
      <w:proofErr w:type="spellStart"/>
      <w:r>
        <w:rPr>
          <w:u w:color="000000"/>
        </w:rPr>
        <w:t>case_rank</w:t>
      </w:r>
      <w:proofErr w:type="spellEnd"/>
      <w:r>
        <w:rPr>
          <w:u w:color="000000"/>
        </w:rPr>
        <w:t>)</w:t>
      </w:r>
    </w:p>
    <w:p w14:paraId="0B09903F" w14:textId="1372B60C" w:rsidR="00BF4C73" w:rsidRDefault="00000000" w:rsidP="00B60997">
      <w:pPr>
        <w:pStyle w:val="CodeWide"/>
      </w:pPr>
      <w:r>
        <w:rPr>
          <w:u w:color="000000"/>
        </w:rPr>
        <w:t>```</w:t>
      </w:r>
    </w:p>
    <w:p w14:paraId="06F0C8F1" w14:textId="32BEB045" w:rsidR="00BF4C73" w:rsidRDefault="00BF4C73" w:rsidP="00B60997">
      <w:pPr>
        <w:pStyle w:val="CodeWide"/>
      </w:pPr>
    </w:p>
    <w:p w14:paraId="7BE1E3CC" w14:textId="587D0C99" w:rsidR="00BF4C73" w:rsidRDefault="00000000" w:rsidP="00B60997">
      <w:pPr>
        <w:pStyle w:val="CodeWide"/>
      </w:pPr>
      <w:r>
        <w:t xml:space="preserve">In </w:t>
      </w:r>
      <w:r>
        <w:rPr>
          <w:u w:color="000000"/>
        </w:rPr>
        <w:t xml:space="preserve">`r </w:t>
      </w:r>
      <w:proofErr w:type="spellStart"/>
      <w:r>
        <w:rPr>
          <w:u w:color="000000"/>
        </w:rPr>
        <w:t>state_text</w:t>
      </w:r>
      <w:proofErr w:type="spellEnd"/>
      <w:r>
        <w:rPr>
          <w:u w:color="000000"/>
        </w:rPr>
        <w:t>`</w:t>
      </w:r>
      <w:r>
        <w:t xml:space="preserve">, there were </w:t>
      </w:r>
      <w:r>
        <w:rPr>
          <w:u w:color="000000"/>
        </w:rPr>
        <w:t>`r state_cases_per_100000`</w:t>
      </w:r>
      <w:r>
        <w:t xml:space="preserve"> cases per 100,000 people in the last seven days. This puts </w:t>
      </w:r>
      <w:r>
        <w:rPr>
          <w:u w:color="000000"/>
        </w:rPr>
        <w:t xml:space="preserve">`r </w:t>
      </w:r>
      <w:proofErr w:type="spellStart"/>
      <w:r>
        <w:rPr>
          <w:u w:color="000000"/>
        </w:rPr>
        <w:t>params$state</w:t>
      </w:r>
      <w:proofErr w:type="spellEnd"/>
      <w:r>
        <w:rPr>
          <w:u w:color="000000"/>
        </w:rPr>
        <w:t>`</w:t>
      </w:r>
      <w:r>
        <w:t xml:space="preserve"> at number </w:t>
      </w:r>
      <w:r>
        <w:rPr>
          <w:u w:color="000000"/>
        </w:rPr>
        <w:t xml:space="preserve">`r </w:t>
      </w:r>
      <w:proofErr w:type="spellStart"/>
      <w:r>
        <w:rPr>
          <w:u w:color="000000"/>
        </w:rPr>
        <w:t>state_cases_rank</w:t>
      </w:r>
      <w:proofErr w:type="spellEnd"/>
      <w:r>
        <w:rPr>
          <w:u w:color="000000"/>
        </w:rPr>
        <w:t>`</w:t>
      </w:r>
      <w:r>
        <w:t xml:space="preserve"> of 50 states and the District of Columbia. </w:t>
      </w:r>
    </w:p>
    <w:p w14:paraId="09AA7F59" w14:textId="50593900" w:rsidR="00BF4C73" w:rsidRDefault="00BF4C73" w:rsidP="00B60997">
      <w:pPr>
        <w:pStyle w:val="CodeWide"/>
      </w:pPr>
    </w:p>
    <w:p w14:paraId="66E14389" w14:textId="09EC92AA" w:rsidR="00BF4C73" w:rsidRDefault="00000000" w:rsidP="00B60997">
      <w:pPr>
        <w:pStyle w:val="CodeWide"/>
      </w:pPr>
      <w:r>
        <w:rPr>
          <w:u w:color="000000"/>
        </w:rPr>
        <w:t xml:space="preserve">```{r </w:t>
      </w:r>
      <w:proofErr w:type="spellStart"/>
      <w:r>
        <w:rPr>
          <w:u w:color="000000"/>
        </w:rPr>
        <w:t>fig.height</w:t>
      </w:r>
      <w:proofErr w:type="spellEnd"/>
      <w:r>
        <w:rPr>
          <w:u w:color="000000"/>
        </w:rPr>
        <w:t xml:space="preserve"> = 8}</w:t>
      </w:r>
    </w:p>
    <w:p w14:paraId="61DFCB49" w14:textId="53C3392E" w:rsidR="00BF4C73" w:rsidRDefault="00000000" w:rsidP="00B60997">
      <w:pPr>
        <w:pStyle w:val="CodeWide"/>
      </w:pPr>
      <w:proofErr w:type="spellStart"/>
      <w:r>
        <w:rPr>
          <w:u w:color="000000"/>
        </w:rPr>
        <w:t>set_urbn_defaults</w:t>
      </w:r>
      <w:proofErr w:type="spellEnd"/>
      <w:r>
        <w:rPr>
          <w:u w:color="000000"/>
        </w:rPr>
        <w:t>(style = "print")</w:t>
      </w:r>
    </w:p>
    <w:p w14:paraId="1E3C42F6" w14:textId="0375871C" w:rsidR="00BF4C73" w:rsidRDefault="00BF4C73" w:rsidP="00B60997">
      <w:pPr>
        <w:pStyle w:val="CodeWide"/>
      </w:pPr>
    </w:p>
    <w:p w14:paraId="06E3E37A" w14:textId="4ECCF824" w:rsidR="00BF4C73" w:rsidRDefault="00000000" w:rsidP="00B60997">
      <w:pPr>
        <w:pStyle w:val="CodeWide"/>
      </w:pPr>
      <w:commentRangeStart w:id="67"/>
      <w:r>
        <w:rPr>
          <w:u w:color="000000"/>
        </w:rPr>
        <w:t>cases %&gt;%</w:t>
      </w:r>
    </w:p>
    <w:p w14:paraId="7C488BF4" w14:textId="1126DD04" w:rsidR="00BF4C73" w:rsidRDefault="00000000" w:rsidP="00B60997">
      <w:pPr>
        <w:pStyle w:val="CodeWide"/>
      </w:pPr>
      <w:r>
        <w:rPr>
          <w:u w:color="000000"/>
        </w:rPr>
        <w:t xml:space="preserve">  mutate(</w:t>
      </w:r>
      <w:proofErr w:type="spellStart"/>
      <w:r>
        <w:rPr>
          <w:u w:color="000000"/>
        </w:rPr>
        <w:t>highlight_state</w:t>
      </w:r>
      <w:proofErr w:type="spellEnd"/>
      <w:r>
        <w:rPr>
          <w:u w:color="000000"/>
        </w:rPr>
        <w:t xml:space="preserve"> = </w:t>
      </w:r>
      <w:proofErr w:type="spellStart"/>
      <w:r>
        <w:rPr>
          <w:u w:color="000000"/>
        </w:rPr>
        <w:t>if_else</w:t>
      </w:r>
      <w:proofErr w:type="spellEnd"/>
      <w:r>
        <w:rPr>
          <w:u w:color="000000"/>
        </w:rPr>
        <w:t xml:space="preserve">(state.name == </w:t>
      </w:r>
      <w:proofErr w:type="spellStart"/>
      <w:r>
        <w:rPr>
          <w:u w:color="000000"/>
        </w:rPr>
        <w:t>params$state</w:t>
      </w:r>
      <w:proofErr w:type="spellEnd"/>
      <w:r>
        <w:rPr>
          <w:u w:color="000000"/>
        </w:rPr>
        <w:t>, "Y", "N")) %&gt;%</w:t>
      </w:r>
    </w:p>
    <w:p w14:paraId="75009549" w14:textId="1AF9A225" w:rsidR="00BF4C73" w:rsidRDefault="00000000" w:rsidP="00B60997">
      <w:pPr>
        <w:pStyle w:val="CodeWide"/>
      </w:pPr>
      <w:r>
        <w:rPr>
          <w:u w:color="000000"/>
        </w:rPr>
        <w:t xml:space="preserve">  mutate(state.name = </w:t>
      </w:r>
      <w:proofErr w:type="spellStart"/>
      <w:r>
        <w:rPr>
          <w:u w:color="000000"/>
        </w:rPr>
        <w:t>fct_reorder</w:t>
      </w:r>
      <w:proofErr w:type="spellEnd"/>
      <w:r>
        <w:rPr>
          <w:u w:color="000000"/>
        </w:rPr>
        <w:t>(state.name, cases_per_100000)) %&gt;%</w:t>
      </w:r>
    </w:p>
    <w:p w14:paraId="07B4A7C7" w14:textId="75CE280D" w:rsidR="00BF4C73" w:rsidRDefault="00000000" w:rsidP="00B60997">
      <w:pPr>
        <w:pStyle w:val="CodeWide"/>
      </w:pPr>
      <w:r>
        <w:rPr>
          <w:u w:color="000000"/>
        </w:rPr>
        <w:t xml:space="preserve">  ggplot(</w:t>
      </w:r>
      <w:proofErr w:type="spellStart"/>
      <w:r>
        <w:rPr>
          <w:u w:color="000000"/>
        </w:rPr>
        <w:t>aes</w:t>
      </w:r>
      <w:proofErr w:type="spellEnd"/>
      <w:r>
        <w:rPr>
          <w:u w:color="000000"/>
        </w:rPr>
        <w:t>(</w:t>
      </w:r>
    </w:p>
    <w:p w14:paraId="1ED991C7" w14:textId="77777777" w:rsidR="00BF4C73" w:rsidRDefault="00000000" w:rsidP="00B60997">
      <w:pPr>
        <w:pStyle w:val="CodeWide"/>
        <w:rPr>
          <w:u w:color="000000"/>
        </w:rPr>
      </w:pPr>
      <w:r>
        <w:rPr>
          <w:u w:color="000000"/>
        </w:rPr>
        <w:t xml:space="preserve">    x = cases_per_100000,</w:t>
      </w:r>
    </w:p>
    <w:p w14:paraId="65C400FC" w14:textId="2EF02A4D" w:rsidR="00BF4C73" w:rsidRDefault="00000000" w:rsidP="00B60997">
      <w:pPr>
        <w:pStyle w:val="CodeWide"/>
      </w:pPr>
      <w:r>
        <w:rPr>
          <w:u w:color="000000"/>
        </w:rPr>
        <w:t xml:space="preserve">    y = state.name,</w:t>
      </w:r>
    </w:p>
    <w:p w14:paraId="55186045" w14:textId="4E939926" w:rsidR="00BF4C73" w:rsidRDefault="00000000" w:rsidP="00B60997">
      <w:pPr>
        <w:pStyle w:val="CodeWide"/>
      </w:pPr>
      <w:r>
        <w:rPr>
          <w:u w:color="000000"/>
        </w:rPr>
        <w:t xml:space="preserve">    fill = </w:t>
      </w:r>
      <w:proofErr w:type="spellStart"/>
      <w:r>
        <w:rPr>
          <w:u w:color="000000"/>
        </w:rPr>
        <w:t>highlight_state</w:t>
      </w:r>
      <w:proofErr w:type="spellEnd"/>
    </w:p>
    <w:p w14:paraId="1FFDF832" w14:textId="0F672F98" w:rsidR="00BF4C73" w:rsidRDefault="00000000" w:rsidP="00B60997">
      <w:pPr>
        <w:pStyle w:val="CodeWide"/>
      </w:pPr>
      <w:r>
        <w:rPr>
          <w:u w:color="000000"/>
        </w:rPr>
        <w:t xml:space="preserve">  )) +</w:t>
      </w:r>
    </w:p>
    <w:p w14:paraId="4454F9E8" w14:textId="0499A1DB" w:rsidR="00BF4C73" w:rsidRDefault="00000000" w:rsidP="00B60997">
      <w:pPr>
        <w:pStyle w:val="CodeWide"/>
      </w:pPr>
      <w:r>
        <w:rPr>
          <w:u w:color="000000"/>
        </w:rPr>
        <w:t xml:space="preserve">  </w:t>
      </w:r>
      <w:proofErr w:type="spellStart"/>
      <w:r>
        <w:rPr>
          <w:u w:color="000000"/>
        </w:rPr>
        <w:t>geom_col</w:t>
      </w:r>
      <w:proofErr w:type="spellEnd"/>
      <w:r>
        <w:rPr>
          <w:u w:color="000000"/>
        </w:rPr>
        <w:t>() +</w:t>
      </w:r>
    </w:p>
    <w:p w14:paraId="7A11B281" w14:textId="14E2F48D" w:rsidR="00BF4C73" w:rsidRDefault="00000000" w:rsidP="00B60997">
      <w:pPr>
        <w:pStyle w:val="CodeWide"/>
      </w:pPr>
      <w:r>
        <w:rPr>
          <w:u w:color="000000"/>
        </w:rPr>
        <w:t xml:space="preserve">  </w:t>
      </w:r>
      <w:proofErr w:type="spellStart"/>
      <w:r>
        <w:rPr>
          <w:u w:color="000000"/>
        </w:rPr>
        <w:t>scale_x_continuous</w:t>
      </w:r>
      <w:proofErr w:type="spellEnd"/>
      <w:r>
        <w:rPr>
          <w:u w:color="000000"/>
        </w:rPr>
        <w:t xml:space="preserve">(labels = </w:t>
      </w:r>
      <w:proofErr w:type="spellStart"/>
      <w:r>
        <w:rPr>
          <w:u w:color="000000"/>
        </w:rPr>
        <w:t>comma_format</w:t>
      </w:r>
      <w:proofErr w:type="spellEnd"/>
      <w:r>
        <w:rPr>
          <w:u w:color="000000"/>
        </w:rPr>
        <w:t>()) +</w:t>
      </w:r>
    </w:p>
    <w:p w14:paraId="3B94EF47" w14:textId="61CC7C38" w:rsidR="00BF4C73" w:rsidRDefault="00000000" w:rsidP="00B60997">
      <w:pPr>
        <w:pStyle w:val="CodeWide"/>
      </w:pPr>
      <w:r>
        <w:rPr>
          <w:u w:color="000000"/>
        </w:rPr>
        <w:t xml:space="preserve">  theme(</w:t>
      </w:r>
      <w:proofErr w:type="spellStart"/>
      <w:r>
        <w:rPr>
          <w:u w:color="000000"/>
        </w:rPr>
        <w:t>legend.position</w:t>
      </w:r>
      <w:proofErr w:type="spellEnd"/>
      <w:r>
        <w:rPr>
          <w:u w:color="000000"/>
        </w:rPr>
        <w:t xml:space="preserve"> = "none") +</w:t>
      </w:r>
    </w:p>
    <w:p w14:paraId="35A81423" w14:textId="7CC6569E" w:rsidR="00BF4C73" w:rsidRDefault="00000000" w:rsidP="00B60997">
      <w:pPr>
        <w:pStyle w:val="CodeWide"/>
      </w:pPr>
      <w:r>
        <w:rPr>
          <w:u w:color="000000"/>
        </w:rPr>
        <w:t xml:space="preserve">  labs(</w:t>
      </w:r>
    </w:p>
    <w:p w14:paraId="1F3C9C91" w14:textId="5FF5E947" w:rsidR="00BF4C73" w:rsidRDefault="00000000" w:rsidP="00B60997">
      <w:pPr>
        <w:pStyle w:val="CodeWide"/>
      </w:pPr>
      <w:r>
        <w:rPr>
          <w:u w:color="000000"/>
        </w:rPr>
        <w:t xml:space="preserve">    y = NULL,</w:t>
      </w:r>
    </w:p>
    <w:p w14:paraId="1D21C353" w14:textId="780328A0" w:rsidR="00BF4C73" w:rsidRDefault="00000000" w:rsidP="00B60997">
      <w:pPr>
        <w:pStyle w:val="CodeWide"/>
      </w:pPr>
      <w:r>
        <w:rPr>
          <w:u w:color="000000"/>
        </w:rPr>
        <w:t xml:space="preserve">    x = "Cases per 100,000"</w:t>
      </w:r>
    </w:p>
    <w:p w14:paraId="18C6AD58" w14:textId="21E2E442" w:rsidR="00BF4C73" w:rsidRDefault="00000000" w:rsidP="00B60997">
      <w:pPr>
        <w:pStyle w:val="CodeWide"/>
      </w:pPr>
      <w:r>
        <w:rPr>
          <w:u w:color="000000"/>
        </w:rPr>
        <w:t xml:space="preserve">  )</w:t>
      </w:r>
      <w:commentRangeEnd w:id="67"/>
    </w:p>
    <w:p w14:paraId="35828114" w14:textId="342F61C6" w:rsidR="005D076F" w:rsidRDefault="00000000" w:rsidP="00B60997">
      <w:pPr>
        <w:pStyle w:val="CodeWide"/>
      </w:pPr>
      <w:r>
        <w:commentReference w:id="67"/>
      </w:r>
      <w:r>
        <w:rPr>
          <w:u w:color="000000"/>
        </w:rPr>
        <w:t>```</w:t>
      </w:r>
    </w:p>
    <w:p w14:paraId="338FD550" w14:textId="185B85E8" w:rsidR="005D076F" w:rsidRDefault="00000000" w:rsidP="0056465C">
      <w:pPr>
        <w:pStyle w:val="Body"/>
      </w:pPr>
      <w:r>
        <w:t xml:space="preserve">The text and charts in </w:t>
      </w:r>
      <w:r w:rsidR="00BF4C73">
        <w:t>the</w:t>
      </w:r>
      <w:r>
        <w:t xml:space="preserve"> report come from the </w:t>
      </w:r>
      <w:r w:rsidRPr="00221E56">
        <w:rPr>
          <w:rStyle w:val="Literal"/>
        </w:rPr>
        <w:t>cases</w:t>
      </w:r>
      <w:r>
        <w:t xml:space="preserve"> data frame, shown here:</w:t>
      </w:r>
    </w:p>
    <w:p w14:paraId="472E6DE9" w14:textId="0A2CC52A" w:rsidR="00BF4C73" w:rsidRDefault="00000000">
      <w:pPr>
        <w:pStyle w:val="Code"/>
      </w:pPr>
      <w:r>
        <w:t xml:space="preserve">#&gt; # A </w:t>
      </w:r>
      <w:proofErr w:type="spellStart"/>
      <w:r>
        <w:t>tibble</w:t>
      </w:r>
      <w:proofErr w:type="spellEnd"/>
      <w:r>
        <w:t>: 51 × 4</w:t>
      </w:r>
    </w:p>
    <w:p w14:paraId="0D49A107" w14:textId="7294925A" w:rsidR="00BF4C73" w:rsidRDefault="00000000">
      <w:pPr>
        <w:pStyle w:val="Code"/>
      </w:pPr>
      <w:r>
        <w:t xml:space="preserve">#&gt;    </w:t>
      </w:r>
      <w:proofErr w:type="spellStart"/>
      <w:r>
        <w:t>total_cases</w:t>
      </w:r>
      <w:proofErr w:type="spellEnd"/>
      <w:r>
        <w:t xml:space="preserve"> state.name  cases_per_100000 </w:t>
      </w:r>
      <w:proofErr w:type="spellStart"/>
      <w:r>
        <w:t>case_rank</w:t>
      </w:r>
      <w:proofErr w:type="spellEnd"/>
    </w:p>
    <w:p w14:paraId="6B6C1C6D" w14:textId="48BF8C71" w:rsidR="00BF4C73" w:rsidRDefault="00000000">
      <w:pPr>
        <w:pStyle w:val="Code"/>
      </w:pPr>
      <w:r>
        <w:t>#&gt;    &lt;chr&gt;       &lt;chr&gt;                  &lt;</w:t>
      </w:r>
      <w:proofErr w:type="spellStart"/>
      <w:r>
        <w:t>dbl</w:t>
      </w:r>
      <w:proofErr w:type="spellEnd"/>
      <w:r>
        <w:t>&gt;     &lt;int&gt;</w:t>
      </w:r>
    </w:p>
    <w:p w14:paraId="0EF7E947" w14:textId="777BADBA" w:rsidR="00BF4C73" w:rsidRDefault="00000000">
      <w:pPr>
        <w:pStyle w:val="Code"/>
      </w:pPr>
      <w:r>
        <w:t>#&gt;  1 1302945     Alabama                26573        18</w:t>
      </w:r>
    </w:p>
    <w:p w14:paraId="16428D0A" w14:textId="5EC4C13D" w:rsidR="00BF4C73" w:rsidRDefault="00000000">
      <w:pPr>
        <w:pStyle w:val="Code"/>
      </w:pPr>
      <w:r>
        <w:t>#&gt;  2 246345      Alaska                 33675         2</w:t>
      </w:r>
    </w:p>
    <w:p w14:paraId="65C33F54" w14:textId="3D3626FD" w:rsidR="00BF4C73" w:rsidRDefault="00000000">
      <w:pPr>
        <w:pStyle w:val="Code"/>
      </w:pPr>
      <w:r>
        <w:t>#&gt;  3 2025435     Arizona                27827        10</w:t>
      </w:r>
    </w:p>
    <w:p w14:paraId="513A4658" w14:textId="61828BFA" w:rsidR="00BF4C73" w:rsidRDefault="00000000">
      <w:pPr>
        <w:pStyle w:val="Code"/>
      </w:pPr>
      <w:r>
        <w:t>#&gt;  4 837154      Arkansas               27740        12</w:t>
      </w:r>
    </w:p>
    <w:p w14:paraId="2945EB23" w14:textId="6840EE61" w:rsidR="00BF4C73" w:rsidRDefault="00000000">
      <w:pPr>
        <w:pStyle w:val="Code"/>
      </w:pPr>
      <w:r>
        <w:t>#&gt;  5 9274208     California             23472        35</w:t>
      </w:r>
    </w:p>
    <w:p w14:paraId="1E9C8165" w14:textId="1E05E30C" w:rsidR="00BF4C73" w:rsidRDefault="00000000">
      <w:pPr>
        <w:pStyle w:val="Code"/>
      </w:pPr>
      <w:r>
        <w:t>#&gt;  6 1388702     Colorado               24115        33</w:t>
      </w:r>
    </w:p>
    <w:p w14:paraId="0C955B0E" w14:textId="62E3F4BC" w:rsidR="00BF4C73" w:rsidRDefault="00000000">
      <w:pPr>
        <w:pStyle w:val="Code"/>
      </w:pPr>
      <w:r>
        <w:t>#&gt;  7 766172      Connecticut            21490        42</w:t>
      </w:r>
    </w:p>
    <w:p w14:paraId="67B6943F" w14:textId="5E30C509" w:rsidR="00BF4C73" w:rsidRDefault="00000000">
      <w:pPr>
        <w:pStyle w:val="Code"/>
      </w:pPr>
      <w:r>
        <w:t>#&gt;  8 264376      Delaware               27150        13</w:t>
      </w:r>
    </w:p>
    <w:p w14:paraId="13A50B49" w14:textId="1003C3F6" w:rsidR="00BF4C73" w:rsidRDefault="00000000">
      <w:pPr>
        <w:pStyle w:val="Code"/>
      </w:pPr>
      <w:r>
        <w:lastRenderedPageBreak/>
        <w:t>#&gt;  9 5965411     Florida                27775        11</w:t>
      </w:r>
    </w:p>
    <w:p w14:paraId="21D9DF45" w14:textId="7B817819" w:rsidR="00BF4C73" w:rsidRDefault="00000000">
      <w:pPr>
        <w:pStyle w:val="Code"/>
      </w:pPr>
      <w:r>
        <w:t>#&gt; 10 2521664     Georgia                23750        34</w:t>
      </w:r>
    </w:p>
    <w:p w14:paraId="2FF72086" w14:textId="7842483A" w:rsidR="005D076F" w:rsidRDefault="00000000">
      <w:pPr>
        <w:pStyle w:val="Code"/>
      </w:pPr>
      <w:r>
        <w:t>#&gt; # … with 41 more rows</w:t>
      </w:r>
    </w:p>
    <w:p w14:paraId="36A792F1" w14:textId="77777777" w:rsidR="005D076F" w:rsidRDefault="00000000" w:rsidP="0056465C">
      <w:pPr>
        <w:pStyle w:val="Body"/>
      </w:pPr>
      <w:r>
        <w:t>If we knit the document, we end up with a simple HTML file, shown in Figure 7-2.</w:t>
      </w:r>
    </w:p>
    <w:p w14:paraId="55BCEE5B" w14:textId="77777777" w:rsidR="005D076F" w:rsidRDefault="00000000">
      <w:pPr>
        <w:pStyle w:val="GraphicSlug"/>
      </w:pPr>
      <w:r>
        <w:t>[F07002.png]</w:t>
      </w:r>
    </w:p>
    <w:p w14:paraId="4C110BD9" w14:textId="23F3C5E6" w:rsidR="005D076F" w:rsidRDefault="00B23EDA">
      <w:pPr>
        <w:pStyle w:val="CaptionedFigure"/>
      </w:pPr>
      <w:ins w:id="68" w:author="David Keyes" w:date="2023-05-15T14:25:00Z">
        <w:r>
          <w:rPr>
            <w:noProof/>
          </w:rPr>
          <w:drawing>
            <wp:inline distT="0" distB="0" distL="0" distR="0" wp14:anchorId="59FBBC8E" wp14:editId="6BE8261B">
              <wp:extent cx="5943600" cy="5751195"/>
              <wp:effectExtent l="0" t="0" r="0" b="1905"/>
              <wp:docPr id="9009663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966336" name="Picture 90096633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751195"/>
                      </a:xfrm>
                      <a:prstGeom prst="rect">
                        <a:avLst/>
                      </a:prstGeom>
                    </pic:spPr>
                  </pic:pic>
                </a:graphicData>
              </a:graphic>
            </wp:inline>
          </w:drawing>
        </w:r>
      </w:ins>
      <w:del w:id="69" w:author="David Keyes" w:date="2023-05-15T14:25:00Z">
        <w:r w:rsidDel="00B23EDA">
          <w:rPr>
            <w:noProof/>
          </w:rPr>
          <w:drawing>
            <wp:inline distT="0" distB="0" distL="0" distR="0" wp14:anchorId="37215455" wp14:editId="52E5ECD0">
              <wp:extent cx="5334000" cy="5407069"/>
              <wp:effectExtent l="0" t="0" r="0" b="3175"/>
              <wp:docPr id="1073741826" name="officeArt object" descr="Figure 7.2: A screenshot of the Alabama COVID report"/>
              <wp:cNvGraphicFramePr/>
              <a:graphic xmlns:a="http://schemas.openxmlformats.org/drawingml/2006/main">
                <a:graphicData uri="http://schemas.openxmlformats.org/drawingml/2006/picture">
                  <pic:pic xmlns:pic="http://schemas.openxmlformats.org/drawingml/2006/picture">
                    <pic:nvPicPr>
                      <pic:cNvPr id="1073741826" name="Figure 7.2: A screenshot of the Alabama COVID report" descr="Figure 7.2: A screenshot of the Alabama COVID report"/>
                      <pic:cNvPicPr>
                        <a:picLocks noChangeAspect="1"/>
                      </pic:cNvPicPr>
                    </pic:nvPicPr>
                    <pic:blipFill>
                      <a:blip r:embed="rId13"/>
                      <a:stretch>
                        <a:fillRect/>
                      </a:stretch>
                    </pic:blipFill>
                    <pic:spPr>
                      <a:xfrm>
                        <a:off x="0" y="0"/>
                        <a:ext cx="5334000" cy="5407069"/>
                      </a:xfrm>
                      <a:prstGeom prst="rect">
                        <a:avLst/>
                      </a:prstGeom>
                      <a:ln w="12700" cap="flat">
                        <a:noFill/>
                        <a:miter lim="400000"/>
                      </a:ln>
                      <a:effectLst/>
                    </pic:spPr>
                  </pic:pic>
                </a:graphicData>
              </a:graphic>
            </wp:inline>
          </w:drawing>
        </w:r>
      </w:del>
    </w:p>
    <w:p w14:paraId="45006829" w14:textId="77777777" w:rsidR="005D076F" w:rsidRDefault="00000000">
      <w:pPr>
        <w:pStyle w:val="CaptionLine"/>
        <w:numPr>
          <w:ilvl w:val="4"/>
          <w:numId w:val="7"/>
        </w:numPr>
      </w:pPr>
      <w:r>
        <w:t>A screenshot of the Alabama report</w:t>
      </w:r>
    </w:p>
    <w:p w14:paraId="3BA8CF0D" w14:textId="77777777" w:rsidR="005D076F" w:rsidRDefault="00000000" w:rsidP="0056465C">
      <w:pPr>
        <w:pStyle w:val="Body"/>
      </w:pPr>
      <w:r>
        <w:t xml:space="preserve">The R Markdown document’s YAML, R code chunks, inline code, and Markdown text should look familiar if you’ve read </w:t>
      </w:r>
      <w:proofErr w:type="spellStart"/>
      <w:r w:rsidRPr="00221E56">
        <w:rPr>
          <w:rStyle w:val="Xref"/>
        </w:rPr>
        <w:t>Chapter</w:t>
      </w:r>
      <w:proofErr w:type="spellEnd"/>
      <w:r w:rsidRPr="00221E56">
        <w:rPr>
          <w:rStyle w:val="Xref"/>
        </w:rPr>
        <w:t xml:space="preserve"> 6</w:t>
      </w:r>
      <w:r>
        <w:t xml:space="preserve">. </w:t>
      </w:r>
    </w:p>
    <w:p w14:paraId="561BFD9D" w14:textId="77777777" w:rsidR="005D076F" w:rsidRDefault="00000000">
      <w:pPr>
        <w:pStyle w:val="HeadB"/>
      </w:pPr>
      <w:bookmarkStart w:id="70" w:name="_Toc1"/>
      <w:r>
        <w:t>Using Parameters</w:t>
      </w:r>
      <w:bookmarkEnd w:id="70"/>
    </w:p>
    <w:p w14:paraId="0ADD4C5A" w14:textId="438075A8" w:rsidR="005D076F" w:rsidRDefault="00000000" w:rsidP="0056465C">
      <w:pPr>
        <w:pStyle w:val="Body"/>
      </w:pPr>
      <w:ins w:id="71" w:author="Frances" w:date="2023-04-25T18:55:00Z">
        <w:r>
          <w:t>In</w:t>
        </w:r>
      </w:ins>
      <w:r>
        <w:t xml:space="preserve"> R Markdown</w:t>
      </w:r>
      <w:ins w:id="72" w:author="Frances" w:date="2023-04-25T18:55:00Z">
        <w:r>
          <w:t>,</w:t>
        </w:r>
      </w:ins>
      <w:r>
        <w:t xml:space="preserve"> </w:t>
      </w:r>
      <w:r w:rsidRPr="00221E56">
        <w:rPr>
          <w:rStyle w:val="Italic"/>
        </w:rPr>
        <w:t>parameters</w:t>
      </w:r>
      <w:r>
        <w:t xml:space="preserve"> are </w:t>
      </w:r>
      <w:r w:rsidRPr="0056465C">
        <w:t>variables</w:t>
      </w:r>
      <w:r>
        <w:t xml:space="preserve"> that we set in the YAML </w:t>
      </w:r>
      <w:ins w:id="73" w:author="Frances" w:date="2023-04-25T18:55:00Z">
        <w:r>
          <w:t>to</w:t>
        </w:r>
      </w:ins>
      <w:r>
        <w:t xml:space="preserve"> allow us to create multiple reports. Take a look at these two lines in the YAML:</w:t>
      </w:r>
    </w:p>
    <w:p w14:paraId="43A2FFC5" w14:textId="77777777" w:rsidR="00BF4C73" w:rsidRDefault="00000000">
      <w:pPr>
        <w:pStyle w:val="Code"/>
        <w:rPr>
          <w:ins w:id="74" w:author="Frances" w:date="2023-06-01T13:43:00Z"/>
          <w:u w:color="000000"/>
        </w:rPr>
      </w:pPr>
      <w:r>
        <w:rPr>
          <w:u w:color="000000"/>
        </w:rPr>
        <w:lastRenderedPageBreak/>
        <w:t>params:</w:t>
      </w:r>
      <w:del w:id="75" w:author="Frances" w:date="2023-06-01T13:43:00Z">
        <w:r w:rsidDel="00BF4C73">
          <w:rPr>
            <w:u w:color="000000"/>
          </w:rPr>
          <w:br/>
        </w:r>
      </w:del>
    </w:p>
    <w:p w14:paraId="66C6C3C7" w14:textId="155A48AE" w:rsidR="005D076F" w:rsidRDefault="00000000">
      <w:pPr>
        <w:pStyle w:val="Code"/>
      </w:pPr>
      <w:r>
        <w:rPr>
          <w:u w:color="000000"/>
        </w:rPr>
        <w:t xml:space="preserve">  state: "Alabama"</w:t>
      </w:r>
    </w:p>
    <w:p w14:paraId="72519423" w14:textId="30F5644E" w:rsidR="005D076F" w:rsidRDefault="00000000" w:rsidP="0056465C">
      <w:pPr>
        <w:pStyle w:val="Body"/>
      </w:pPr>
      <w:r>
        <w:t>Th</w:t>
      </w:r>
      <w:ins w:id="76" w:author="Frances" w:date="2023-06-01T13:44:00Z">
        <w:r w:rsidR="00BF4C73">
          <w:t>is</w:t>
        </w:r>
      </w:ins>
      <w:del w:id="77" w:author="Frances" w:date="2023-06-01T13:44:00Z">
        <w:r w:rsidDel="00BF4C73">
          <w:delText>ese</w:delText>
        </w:r>
      </w:del>
      <w:r>
        <w:t xml:space="preserve"> </w:t>
      </w:r>
      <w:ins w:id="78" w:author="Frances" w:date="2023-06-01T13:44:00Z">
        <w:r w:rsidR="00BF4C73">
          <w:t>code</w:t>
        </w:r>
      </w:ins>
      <w:del w:id="79" w:author="Frances" w:date="2023-06-01T13:44:00Z">
        <w:r w:rsidDel="00BF4C73">
          <w:delText>lines</w:delText>
        </w:r>
      </w:del>
      <w:r>
        <w:t xml:space="preserve"> </w:t>
      </w:r>
      <w:del w:id="80" w:author="Frances" w:date="2023-06-01T13:44:00Z">
        <w:r w:rsidDel="00BF4C73">
          <w:delText xml:space="preserve">allow us to </w:delText>
        </w:r>
      </w:del>
      <w:r>
        <w:t>define</w:t>
      </w:r>
      <w:ins w:id="81" w:author="Frances" w:date="2023-06-01T13:44:00Z">
        <w:r w:rsidR="00BF4C73">
          <w:t>s</w:t>
        </w:r>
      </w:ins>
      <w:r>
        <w:t xml:space="preserve"> a variable, in this case </w:t>
      </w:r>
      <w:r w:rsidRPr="00221E56">
        <w:rPr>
          <w:rStyle w:val="Literal"/>
        </w:rPr>
        <w:t>state</w:t>
      </w:r>
      <w:r>
        <w:t xml:space="preserve">. We can then use this variable throughout the rest of the R Markdown document using this syntax: </w:t>
      </w:r>
      <w:proofErr w:type="spellStart"/>
      <w:r w:rsidRPr="00221E56">
        <w:rPr>
          <w:rStyle w:val="Literal"/>
        </w:rPr>
        <w:t>params$</w:t>
      </w:r>
      <w:r w:rsidRPr="00221E56">
        <w:rPr>
          <w:rStyle w:val="LiteralItalic"/>
        </w:rPr>
        <w:t>variable_name</w:t>
      </w:r>
      <w:proofErr w:type="spellEnd"/>
      <w:r>
        <w:t xml:space="preserve">, replacing </w:t>
      </w:r>
      <w:proofErr w:type="spellStart"/>
      <w:r w:rsidRPr="00221E56">
        <w:rPr>
          <w:rStyle w:val="LiteralItalic"/>
        </w:rPr>
        <w:t>variable_name</w:t>
      </w:r>
      <w:proofErr w:type="spellEnd"/>
      <w:r>
        <w:t xml:space="preserve"> with </w:t>
      </w:r>
      <w:r w:rsidRPr="00221E56">
        <w:rPr>
          <w:rStyle w:val="Literal"/>
        </w:rPr>
        <w:t>state</w:t>
      </w:r>
      <w:r>
        <w:t xml:space="preserve"> or any name you set in the YAML. For example, take a look at this inline R code:</w:t>
      </w:r>
    </w:p>
    <w:p w14:paraId="3EAD03AB" w14:textId="77777777" w:rsidR="005D076F" w:rsidRDefault="00000000">
      <w:pPr>
        <w:pStyle w:val="Code"/>
      </w:pPr>
      <w:r>
        <w:rPr>
          <w:u w:color="000000"/>
        </w:rPr>
        <w:t xml:space="preserve"># `r </w:t>
      </w:r>
      <w:proofErr w:type="spellStart"/>
      <w:r>
        <w:rPr>
          <w:u w:color="000000"/>
        </w:rPr>
        <w:t>params$state</w:t>
      </w:r>
      <w:proofErr w:type="spellEnd"/>
      <w:r>
        <w:rPr>
          <w:u w:color="000000"/>
        </w:rPr>
        <w:t>`</w:t>
      </w:r>
    </w:p>
    <w:p w14:paraId="0E7281D4" w14:textId="1141CA48" w:rsidR="005D076F" w:rsidRDefault="00000000" w:rsidP="0056465C">
      <w:pPr>
        <w:pStyle w:val="Body"/>
      </w:pPr>
      <w:r>
        <w:t xml:space="preserve">Any instance of </w:t>
      </w:r>
      <w:proofErr w:type="spellStart"/>
      <w:r w:rsidRPr="00221E56">
        <w:rPr>
          <w:rStyle w:val="Literal"/>
        </w:rPr>
        <w:t>params$state</w:t>
      </w:r>
      <w:proofErr w:type="spellEnd"/>
      <w:r>
        <w:t xml:space="preserve"> will be converted to </w:t>
      </w:r>
      <w:r w:rsidRPr="00221E56">
        <w:rPr>
          <w:rStyle w:val="Literal"/>
        </w:rPr>
        <w:t>"Alabama"</w:t>
      </w:r>
      <w:r>
        <w:t xml:space="preserve"> when we knit it. </w:t>
      </w:r>
      <w:del w:id="82" w:author="Frances" w:date="2023-06-01T13:57:00Z">
        <w:r w:rsidDel="0041682F">
          <w:delText>For example, t</w:delText>
        </w:r>
      </w:del>
      <w:ins w:id="83" w:author="Frances" w:date="2023-06-01T13:57:00Z">
        <w:r w:rsidR="0041682F">
          <w:t>T</w:t>
        </w:r>
      </w:ins>
      <w:r>
        <w:t>he line shown here becomes the first-level heading visible in Figure 7-2. This parameter shows up again in the following code:</w:t>
      </w:r>
    </w:p>
    <w:p w14:paraId="59EB5929" w14:textId="77777777" w:rsidR="005D076F" w:rsidRDefault="00000000">
      <w:pPr>
        <w:pStyle w:val="Code"/>
      </w:pPr>
      <w:r>
        <w:t xml:space="preserve">In </w:t>
      </w:r>
      <w:r>
        <w:rPr>
          <w:u w:color="000000"/>
        </w:rPr>
        <w:t xml:space="preserve">`r </w:t>
      </w:r>
      <w:proofErr w:type="spellStart"/>
      <w:r>
        <w:rPr>
          <w:u w:color="000000"/>
        </w:rPr>
        <w:t>state_text</w:t>
      </w:r>
      <w:proofErr w:type="spellEnd"/>
      <w:r>
        <w:rPr>
          <w:u w:color="000000"/>
        </w:rPr>
        <w:t>`</w:t>
      </w:r>
      <w:r>
        <w:t xml:space="preserve">, there were </w:t>
      </w:r>
      <w:r>
        <w:rPr>
          <w:u w:color="000000"/>
        </w:rPr>
        <w:t>`r state_cases_per_100000`</w:t>
      </w:r>
      <w:r>
        <w:t xml:space="preserve"> cases per 100,000 people in the last seven days. This puts </w:t>
      </w:r>
      <w:r>
        <w:rPr>
          <w:u w:color="000000"/>
        </w:rPr>
        <w:t xml:space="preserve">`r </w:t>
      </w:r>
      <w:proofErr w:type="spellStart"/>
      <w:r w:rsidRPr="00221E56">
        <w:rPr>
          <w:rStyle w:val="LiteralBold"/>
        </w:rPr>
        <w:t>params$state</w:t>
      </w:r>
      <w:proofErr w:type="spellEnd"/>
      <w:r>
        <w:rPr>
          <w:u w:color="000000"/>
        </w:rPr>
        <w:t>`</w:t>
      </w:r>
      <w:r>
        <w:t xml:space="preserve"> at number </w:t>
      </w:r>
      <w:r>
        <w:rPr>
          <w:u w:color="000000"/>
        </w:rPr>
        <w:t xml:space="preserve">`r </w:t>
      </w:r>
      <w:proofErr w:type="spellStart"/>
      <w:r>
        <w:rPr>
          <w:u w:color="000000"/>
        </w:rPr>
        <w:t>state_cases_rank</w:t>
      </w:r>
      <w:proofErr w:type="spellEnd"/>
      <w:r>
        <w:rPr>
          <w:u w:color="000000"/>
        </w:rPr>
        <w:t>`</w:t>
      </w:r>
      <w:r>
        <w:t xml:space="preserve"> of 50 states and the District of Columbia. </w:t>
      </w:r>
    </w:p>
    <w:p w14:paraId="34C86E1C" w14:textId="47B7102B" w:rsidR="005D076F" w:rsidRDefault="00000000" w:rsidP="0056465C">
      <w:pPr>
        <w:pStyle w:val="Body"/>
      </w:pPr>
      <w:r>
        <w:t xml:space="preserve">When we knit </w:t>
      </w:r>
      <w:ins w:id="84" w:author="Frances" w:date="2023-06-01T13:45:00Z">
        <w:r w:rsidR="00BF4C73">
          <w:t>the</w:t>
        </w:r>
      </w:ins>
      <w:del w:id="85" w:author="Frances" w:date="2023-06-01T13:45:00Z">
        <w:r w:rsidDel="00BF4C73">
          <w:delText>our</w:delText>
        </w:r>
      </w:del>
      <w:r>
        <w:t xml:space="preserve"> document, we see the following text:</w:t>
      </w:r>
    </w:p>
    <w:p w14:paraId="0834F773" w14:textId="77777777" w:rsidR="005D076F" w:rsidRDefault="00000000">
      <w:pPr>
        <w:pStyle w:val="Blockquote"/>
      </w:pPr>
      <w:r>
        <w:t>In state of Alabama, there were 26,573 cases per 100,000 people in the last seven days. This puts Alabama at number 18 of 50 states and the District of Columbia.</w:t>
      </w:r>
    </w:p>
    <w:p w14:paraId="7305B0FE" w14:textId="652EFBF2" w:rsidR="005D076F" w:rsidRDefault="00000000" w:rsidP="0056465C">
      <w:pPr>
        <w:pStyle w:val="Body"/>
      </w:pPr>
      <w:r>
        <w:t xml:space="preserve">This text is automatically generated. The inline R code </w:t>
      </w:r>
      <w:r w:rsidRPr="00221E56">
        <w:rPr>
          <w:rStyle w:val="Literal"/>
        </w:rPr>
        <w:t xml:space="preserve">`r </w:t>
      </w:r>
      <w:proofErr w:type="spellStart"/>
      <w:r w:rsidRPr="00221E56">
        <w:rPr>
          <w:rStyle w:val="Literal"/>
        </w:rPr>
        <w:t>state_text</w:t>
      </w:r>
      <w:proofErr w:type="spellEnd"/>
      <w:r w:rsidRPr="00221E56">
        <w:rPr>
          <w:rStyle w:val="Literal"/>
        </w:rPr>
        <w:t>`</w:t>
      </w:r>
      <w:r>
        <w:t xml:space="preserve"> prints the value of the variable </w:t>
      </w:r>
      <w:proofErr w:type="spellStart"/>
      <w:r w:rsidRPr="00221E56">
        <w:rPr>
          <w:rStyle w:val="Literal"/>
        </w:rPr>
        <w:t>state_text</w:t>
      </w:r>
      <w:proofErr w:type="spellEnd"/>
      <w:r>
        <w:t>, whose value is determined by a</w:t>
      </w:r>
      <w:ins w:id="86" w:author="Frances" w:date="2023-06-01T13:46:00Z">
        <w:r w:rsidR="00BF4C73">
          <w:t xml:space="preserve"> previous call to</w:t>
        </w:r>
      </w:ins>
      <w:del w:id="87" w:author="Frances" w:date="2023-06-01T13:45:00Z">
        <w:r w:rsidDel="00BF4C73">
          <w:delText>n</w:delText>
        </w:r>
      </w:del>
      <w:r>
        <w:t xml:space="preserve"> </w:t>
      </w:r>
      <w:proofErr w:type="spellStart"/>
      <w:r w:rsidRPr="00221E56">
        <w:rPr>
          <w:rStyle w:val="Literal"/>
        </w:rPr>
        <w:t>if_else</w:t>
      </w:r>
      <w:proofErr w:type="spellEnd"/>
      <w:r w:rsidRPr="00221E56">
        <w:rPr>
          <w:rStyle w:val="Literal"/>
        </w:rPr>
        <w:t>()</w:t>
      </w:r>
      <w:del w:id="88" w:author="Frances" w:date="2023-06-01T13:46:00Z">
        <w:r w:rsidDel="00BF4C73">
          <w:delText xml:space="preserve"> created previously</w:delText>
        </w:r>
      </w:del>
      <w:r>
        <w:t>, in this code chunk:</w:t>
      </w:r>
    </w:p>
    <w:p w14:paraId="3C6405A5" w14:textId="77777777" w:rsidR="005D076F" w:rsidRDefault="00000000">
      <w:pPr>
        <w:pStyle w:val="CodeWide"/>
        <w:pPrChange w:id="89" w:author="Frances" w:date="2023-06-02T10:01:00Z">
          <w:pPr>
            <w:pStyle w:val="Code"/>
          </w:pPr>
        </w:pPrChange>
      </w:pPr>
      <w:proofErr w:type="spellStart"/>
      <w:r>
        <w:t>state_text</w:t>
      </w:r>
      <w:proofErr w:type="spellEnd"/>
      <w:r>
        <w:t xml:space="preserve"> </w:t>
      </w:r>
      <w:r>
        <w:rPr>
          <w:u w:color="000000"/>
        </w:rPr>
        <w:t>&lt;-</w:t>
      </w:r>
      <w:r>
        <w:t xml:space="preserve"> </w:t>
      </w:r>
      <w:proofErr w:type="spellStart"/>
      <w:r>
        <w:rPr>
          <w:u w:color="000000"/>
        </w:rPr>
        <w:t>if_else</w:t>
      </w:r>
      <w:proofErr w:type="spellEnd"/>
      <w:r>
        <w:t>(</w:t>
      </w:r>
      <w:proofErr w:type="spellStart"/>
      <w:r>
        <w:t>params</w:t>
      </w:r>
      <w:r>
        <w:rPr>
          <w:u w:color="000000"/>
        </w:rPr>
        <w:t>$</w:t>
      </w:r>
      <w:r>
        <w:t>state</w:t>
      </w:r>
      <w:proofErr w:type="spellEnd"/>
      <w:r>
        <w:t xml:space="preserve"> </w:t>
      </w:r>
      <w:r>
        <w:rPr>
          <w:u w:color="000000"/>
        </w:rPr>
        <w:t>==</w:t>
      </w:r>
      <w:r>
        <w:t xml:space="preserve"> </w:t>
      </w:r>
      <w:r>
        <w:rPr>
          <w:u w:color="000000"/>
        </w:rPr>
        <w:t>"District of Columbia"</w:t>
      </w:r>
      <w:r>
        <w:t xml:space="preserve">, </w:t>
      </w:r>
      <w:proofErr w:type="spellStart"/>
      <w:r>
        <w:rPr>
          <w:u w:color="000000"/>
        </w:rPr>
        <w:t>str_glue</w:t>
      </w:r>
      <w:proofErr w:type="spellEnd"/>
      <w:r>
        <w:t>(</w:t>
      </w:r>
      <w:r>
        <w:rPr>
          <w:u w:color="000000"/>
        </w:rPr>
        <w:t>"the District of Columbia"</w:t>
      </w:r>
      <w:r>
        <w:t xml:space="preserve">), </w:t>
      </w:r>
      <w:proofErr w:type="spellStart"/>
      <w:r>
        <w:rPr>
          <w:u w:color="000000"/>
        </w:rPr>
        <w:t>str_glue</w:t>
      </w:r>
      <w:proofErr w:type="spellEnd"/>
      <w:r>
        <w:t>(</w:t>
      </w:r>
      <w:r>
        <w:rPr>
          <w:u w:color="000000"/>
        </w:rPr>
        <w:t>"state of {</w:t>
      </w:r>
      <w:proofErr w:type="spellStart"/>
      <w:r>
        <w:rPr>
          <w:u w:color="000000"/>
        </w:rPr>
        <w:t>params$state</w:t>
      </w:r>
      <w:proofErr w:type="spellEnd"/>
      <w:r>
        <w:rPr>
          <w:u w:color="000000"/>
        </w:rPr>
        <w:t>}"</w:t>
      </w:r>
      <w:r>
        <w:t>))</w:t>
      </w:r>
    </w:p>
    <w:p w14:paraId="64397111" w14:textId="77777777" w:rsidR="005D076F" w:rsidRDefault="00000000" w:rsidP="0056465C">
      <w:pPr>
        <w:pStyle w:val="Body"/>
      </w:pPr>
      <w:r>
        <w:t xml:space="preserve">If the value of </w:t>
      </w:r>
      <w:proofErr w:type="spellStart"/>
      <w:r w:rsidRPr="00221E56">
        <w:rPr>
          <w:rStyle w:val="Literal"/>
        </w:rPr>
        <w:t>params$states</w:t>
      </w:r>
      <w:proofErr w:type="spellEnd"/>
      <w:r>
        <w:t xml:space="preserve"> is the District of Columbia, this code makes </w:t>
      </w:r>
      <w:proofErr w:type="spellStart"/>
      <w:r w:rsidRPr="00221E56">
        <w:rPr>
          <w:rStyle w:val="Literal"/>
        </w:rPr>
        <w:t>state_text</w:t>
      </w:r>
      <w:proofErr w:type="spellEnd"/>
      <w:r>
        <w:t xml:space="preserve"> equal to </w:t>
      </w:r>
      <w:r w:rsidRPr="00221E56">
        <w:rPr>
          <w:rStyle w:val="Literal"/>
        </w:rPr>
        <w:t>"the District of Columbia"</w:t>
      </w:r>
      <w:r>
        <w:t xml:space="preserve">. If </w:t>
      </w:r>
      <w:proofErr w:type="spellStart"/>
      <w:r w:rsidRPr="00221E56">
        <w:rPr>
          <w:rStyle w:val="Literal"/>
        </w:rPr>
        <w:t>params$state</w:t>
      </w:r>
      <w:proofErr w:type="spellEnd"/>
      <w:r>
        <w:t xml:space="preserve"> does not equal District of Columbia, then </w:t>
      </w:r>
      <w:proofErr w:type="spellStart"/>
      <w:r w:rsidRPr="00221E56">
        <w:rPr>
          <w:rStyle w:val="Literal"/>
        </w:rPr>
        <w:t>state_text</w:t>
      </w:r>
      <w:proofErr w:type="spellEnd"/>
      <w:r>
        <w:t xml:space="preserve"> gets the value </w:t>
      </w:r>
      <w:r w:rsidRPr="00221E56">
        <w:rPr>
          <w:rStyle w:val="Literal"/>
        </w:rPr>
        <w:t>"state of"</w:t>
      </w:r>
      <w:r>
        <w:t xml:space="preserve">, followed by the state name. This allows us to put </w:t>
      </w:r>
      <w:proofErr w:type="spellStart"/>
      <w:r w:rsidRPr="00221E56">
        <w:rPr>
          <w:rStyle w:val="Literal"/>
        </w:rPr>
        <w:t>state_text</w:t>
      </w:r>
      <w:proofErr w:type="spellEnd"/>
      <w:r>
        <w:t xml:space="preserve"> in a sentence and have it work no matter whether our state parameter is a state or the District of Columbia.</w:t>
      </w:r>
    </w:p>
    <w:p w14:paraId="0AB3891F" w14:textId="78A39E7F" w:rsidR="005D076F" w:rsidRDefault="00000000">
      <w:pPr>
        <w:pStyle w:val="HeadB"/>
        <w:rPr>
          <w:ins w:id="90" w:author="David Keyes" w:date="2023-05-15T14:14:00Z"/>
        </w:rPr>
      </w:pPr>
      <w:bookmarkStart w:id="91" w:name="_Toc2"/>
      <w:r>
        <w:t xml:space="preserve">Generating Numbers </w:t>
      </w:r>
      <w:ins w:id="92" w:author="Frances" w:date="2023-04-25T18:55:00Z">
        <w:r>
          <w:t>w</w:t>
        </w:r>
      </w:ins>
      <w:r>
        <w:t>ith Parameters</w:t>
      </w:r>
      <w:del w:id="93" w:author="David Keyes" w:date="2023-05-15T14:14:00Z">
        <w:r w:rsidDel="009A2C8A">
          <w:br/>
        </w:r>
      </w:del>
      <w:bookmarkEnd w:id="91"/>
    </w:p>
    <w:p w14:paraId="2B7A81D6" w14:textId="28B97F4C" w:rsidR="009A2C8A" w:rsidDel="00603606" w:rsidRDefault="005F51D8">
      <w:pPr>
        <w:pStyle w:val="Body"/>
        <w:rPr>
          <w:del w:id="94" w:author="David Keyes" w:date="2023-05-15T14:19:00Z"/>
        </w:rPr>
        <w:pPrChange w:id="95" w:author="David Keyes" w:date="2023-05-15T14:14:00Z">
          <w:pPr>
            <w:pStyle w:val="HeadB"/>
          </w:pPr>
        </w:pPrChange>
      </w:pPr>
      <w:ins w:id="96" w:author="David Keyes" w:date="2023-05-15T14:14:00Z">
        <w:r>
          <w:t xml:space="preserve">We can also </w:t>
        </w:r>
      </w:ins>
      <w:ins w:id="97" w:author="David Keyes" w:date="2023-05-15T14:15:00Z">
        <w:r>
          <w:t xml:space="preserve">use </w:t>
        </w:r>
      </w:ins>
      <w:ins w:id="98" w:author="David Keyes" w:date="2023-05-15T14:19:00Z">
        <w:del w:id="99" w:author="Frances" w:date="2023-06-01T13:47:00Z">
          <w:r w:rsidR="00603606" w:rsidDel="00E96994">
            <w:delText xml:space="preserve">the </w:delText>
          </w:r>
        </w:del>
        <w:r w:rsidR="00603606">
          <w:t>parameter</w:t>
        </w:r>
      </w:ins>
      <w:ins w:id="100" w:author="Frances" w:date="2023-06-01T13:47:00Z">
        <w:r w:rsidR="00E96994">
          <w:t>s</w:t>
        </w:r>
      </w:ins>
      <w:ins w:id="101" w:author="David Keyes" w:date="2023-05-15T14:19:00Z">
        <w:r w:rsidR="00603606">
          <w:t xml:space="preserve"> to generate numeric values to include in the text. </w:t>
        </w:r>
      </w:ins>
      <w:ins w:id="102" w:author="Frances" w:date="2023-06-01T13:47:00Z">
        <w:r w:rsidR="00E96994">
          <w:t xml:space="preserve">For example, we calculate </w:t>
        </w:r>
      </w:ins>
      <w:commentRangeStart w:id="103"/>
      <w:commentRangeStart w:id="104"/>
      <w:commentRangeStart w:id="105"/>
      <w:commentRangeStart w:id="106"/>
    </w:p>
    <w:p w14:paraId="24A02BFA" w14:textId="35E3FAF4" w:rsidR="005D076F" w:rsidRDefault="00E96994">
      <w:pPr>
        <w:pStyle w:val="Body"/>
        <w:pPrChange w:id="107" w:author="David Keyes" w:date="2023-05-15T14:19:00Z">
          <w:pPr>
            <w:pStyle w:val="BodyA"/>
          </w:pPr>
        </w:pPrChange>
      </w:pPr>
      <w:ins w:id="108" w:author="Frances" w:date="2023-06-01T13:47:00Z">
        <w:r>
          <w:t>t</w:t>
        </w:r>
      </w:ins>
      <w:del w:id="109" w:author="Frances" w:date="2023-06-01T13:47:00Z">
        <w:r w:rsidDel="00E96994">
          <w:delText>T</w:delText>
        </w:r>
      </w:del>
      <w:r>
        <w:t xml:space="preserve">he values </w:t>
      </w:r>
      <w:commentRangeEnd w:id="103"/>
      <w:r>
        <w:commentReference w:id="103"/>
      </w:r>
      <w:commentRangeEnd w:id="104"/>
      <w:r>
        <w:commentReference w:id="104"/>
      </w:r>
      <w:commentRangeEnd w:id="105"/>
      <w:r>
        <w:commentReference w:id="105"/>
      </w:r>
      <w:commentRangeEnd w:id="106"/>
      <w:r w:rsidR="00603606">
        <w:rPr>
          <w:rStyle w:val="CommentReference"/>
          <w:rFonts w:ascii="Times New Roman" w:hAnsi="Times New Roman" w:cs="Times New Roman"/>
          <w:color w:val="auto"/>
          <w:lang w:val="en-CA"/>
        </w:rPr>
        <w:commentReference w:id="106"/>
      </w:r>
      <w:r w:rsidRPr="00221E56">
        <w:t>of the</w:t>
      </w:r>
      <w:r w:rsidRPr="00221E56">
        <w:rPr>
          <w:rStyle w:val="Literal"/>
        </w:rPr>
        <w:t xml:space="preserve"> state_cases_per_100000</w:t>
      </w:r>
      <w:r>
        <w:t xml:space="preserve"> and </w:t>
      </w:r>
      <w:proofErr w:type="spellStart"/>
      <w:r w:rsidRPr="00221E56">
        <w:rPr>
          <w:rStyle w:val="Literal"/>
        </w:rPr>
        <w:t>state_cases_rank</w:t>
      </w:r>
      <w:proofErr w:type="spellEnd"/>
      <w:r>
        <w:t xml:space="preserve"> variables </w:t>
      </w:r>
      <w:del w:id="110" w:author="Frances" w:date="2023-06-01T13:47:00Z">
        <w:r w:rsidDel="00E96994">
          <w:delText xml:space="preserve">are </w:delText>
        </w:r>
      </w:del>
      <w:del w:id="111" w:author="Frances" w:date="2023-06-01T13:46:00Z">
        <w:r w:rsidDel="00E96994">
          <w:delText xml:space="preserve">also </w:delText>
        </w:r>
      </w:del>
      <w:del w:id="112" w:author="Frances" w:date="2023-06-01T13:47:00Z">
        <w:r w:rsidDel="00E96994">
          <w:delText xml:space="preserve">calculated </w:delText>
        </w:r>
      </w:del>
      <w:r>
        <w:t xml:space="preserve">dynamically using </w:t>
      </w:r>
      <w:ins w:id="113" w:author="Frances" w:date="2023-06-01T13:46:00Z">
        <w:r>
          <w:t>the</w:t>
        </w:r>
      </w:ins>
      <w:del w:id="114" w:author="Frances" w:date="2023-06-01T13:46:00Z">
        <w:r w:rsidDel="00E96994">
          <w:delText>our</w:delText>
        </w:r>
      </w:del>
      <w:r>
        <w:t xml:space="preserve"> </w:t>
      </w:r>
      <w:r w:rsidRPr="00221E56">
        <w:rPr>
          <w:rStyle w:val="Literal"/>
        </w:rPr>
        <w:t>state</w:t>
      </w:r>
      <w:r>
        <w:t xml:space="preserve"> parameter</w:t>
      </w:r>
      <w:ins w:id="115" w:author="Frances" w:date="2023-06-01T13:47:00Z">
        <w:r>
          <w:t>, as shown here:</w:t>
        </w:r>
      </w:ins>
      <w:del w:id="116" w:author="Frances" w:date="2023-06-01T13:47:00Z">
        <w:r w:rsidDel="00E96994">
          <w:delText>.</w:delText>
        </w:r>
      </w:del>
      <w:r>
        <w:t xml:space="preserve"> </w:t>
      </w:r>
      <w:moveFromRangeStart w:id="117" w:author="Frances" w:date="2023-06-01T13:47:00Z" w:name="move136519682"/>
      <w:moveFrom w:id="118" w:author="Frances" w:date="2023-06-01T13:47:00Z">
        <w:r w:rsidDel="00E96994">
          <w:t xml:space="preserve">This section of code shows how we filter the </w:t>
        </w:r>
        <w:r w:rsidDel="00E96994">
          <w:rPr>
            <w:rFonts w:ascii="Courier" w:hAnsi="Courier"/>
            <w:color w:val="3366FF"/>
            <w:u w:color="3366FF"/>
          </w:rPr>
          <w:t>cases</w:t>
        </w:r>
        <w:r w:rsidDel="00E96994">
          <w:t xml:space="preserve"> data frame (which has data for all states) to keep just the data for the state in </w:t>
        </w:r>
        <w:r w:rsidDel="00E96994">
          <w:rPr>
            <w:rFonts w:ascii="Courier" w:hAnsi="Courier"/>
            <w:color w:val="3366FF"/>
            <w:u w:color="3366FF"/>
          </w:rPr>
          <w:t>params$state</w:t>
        </w:r>
        <w:r w:rsidDel="00E96994">
          <w:t xml:space="preserve">. We then use the </w:t>
        </w:r>
        <w:r w:rsidDel="00E96994">
          <w:rPr>
            <w:rFonts w:ascii="Courier" w:hAnsi="Courier"/>
            <w:color w:val="3366FF"/>
            <w:u w:color="3366FF"/>
          </w:rPr>
          <w:t>pull()</w:t>
        </w:r>
        <w:r w:rsidDel="00E96994">
          <w:t xml:space="preserve"> function to get a single value and do a bit of formatting with the </w:t>
        </w:r>
        <w:r w:rsidDel="00E96994">
          <w:rPr>
            <w:rFonts w:ascii="Courier" w:hAnsi="Courier"/>
            <w:color w:val="3366FF"/>
            <w:u w:color="3366FF"/>
          </w:rPr>
          <w:t>comma()</w:t>
        </w:r>
        <w:r w:rsidDel="00E96994">
          <w:t xml:space="preserve"> function from the </w:t>
        </w:r>
        <w:r w:rsidDel="00E96994">
          <w:rPr>
            <w:rFonts w:ascii="Courier" w:hAnsi="Courier"/>
            <w:color w:val="3366FF"/>
            <w:u w:color="3366FF"/>
          </w:rPr>
          <w:t>scales</w:t>
        </w:r>
        <w:r w:rsidDel="00E96994">
          <w:t xml:space="preserve"> package to make </w:t>
        </w:r>
        <w:r w:rsidDel="00E96994">
          <w:rPr>
            <w:rFonts w:ascii="Courier" w:hAnsi="Courier"/>
            <w:color w:val="3366FF"/>
            <w:u w:color="3366FF"/>
          </w:rPr>
          <w:t>state_cases_per_100000</w:t>
        </w:r>
        <w:r w:rsidDel="00E96994">
          <w:t xml:space="preserve"> show up as 26,573 (rather than 26573) before putting these variables into our inline R code.</w:t>
        </w:r>
      </w:moveFrom>
      <w:moveFromRangeEnd w:id="117"/>
    </w:p>
    <w:p w14:paraId="155AE635" w14:textId="77777777" w:rsidR="00E96994" w:rsidRDefault="00000000">
      <w:pPr>
        <w:pStyle w:val="Code"/>
        <w:rPr>
          <w:ins w:id="119" w:author="Frances" w:date="2023-06-01T13:48:00Z"/>
        </w:rPr>
      </w:pPr>
      <w:r>
        <w:t xml:space="preserve">state_cases_per_100000 </w:t>
      </w:r>
      <w:r>
        <w:rPr>
          <w:u w:color="000000"/>
        </w:rPr>
        <w:t>&lt;-</w:t>
      </w:r>
      <w:r>
        <w:t xml:space="preserve"> cases </w:t>
      </w:r>
      <w:r>
        <w:rPr>
          <w:u w:color="000000"/>
        </w:rPr>
        <w:t>%&gt;%</w:t>
      </w:r>
      <w:del w:id="120" w:author="Frances" w:date="2023-06-01T13:48:00Z">
        <w:r w:rsidDel="00E96994">
          <w:br/>
        </w:r>
      </w:del>
    </w:p>
    <w:p w14:paraId="6D3C073E" w14:textId="77777777" w:rsidR="00E96994" w:rsidRDefault="00000000">
      <w:pPr>
        <w:pStyle w:val="Code"/>
        <w:rPr>
          <w:ins w:id="121" w:author="Frances" w:date="2023-06-01T13:48:00Z"/>
        </w:rPr>
      </w:pPr>
      <w:r>
        <w:t xml:space="preserve">  </w:t>
      </w:r>
      <w:r>
        <w:rPr>
          <w:u w:color="000000"/>
        </w:rPr>
        <w:t>filter</w:t>
      </w:r>
      <w:r>
        <w:t xml:space="preserve">(state.name </w:t>
      </w:r>
      <w:r>
        <w:rPr>
          <w:u w:color="000000"/>
        </w:rPr>
        <w:t>==</w:t>
      </w:r>
      <w:r>
        <w:t xml:space="preserve"> </w:t>
      </w:r>
      <w:proofErr w:type="spellStart"/>
      <w:r>
        <w:t>params</w:t>
      </w:r>
      <w:r>
        <w:rPr>
          <w:u w:color="000000"/>
        </w:rPr>
        <w:t>$</w:t>
      </w:r>
      <w:r>
        <w:t>state</w:t>
      </w:r>
      <w:proofErr w:type="spellEnd"/>
      <w:r>
        <w:t xml:space="preserve">) </w:t>
      </w:r>
      <w:r>
        <w:rPr>
          <w:u w:color="000000"/>
        </w:rPr>
        <w:t>%&gt;%</w:t>
      </w:r>
      <w:del w:id="122" w:author="Frances" w:date="2023-06-01T13:48:00Z">
        <w:r w:rsidDel="00E96994">
          <w:br/>
        </w:r>
      </w:del>
    </w:p>
    <w:p w14:paraId="2A66A71D" w14:textId="77777777" w:rsidR="00E96994" w:rsidRDefault="00000000">
      <w:pPr>
        <w:pStyle w:val="Code"/>
        <w:rPr>
          <w:ins w:id="123" w:author="Frances" w:date="2023-06-01T13:48:00Z"/>
        </w:rPr>
      </w:pPr>
      <w:r>
        <w:t xml:space="preserve">  </w:t>
      </w:r>
      <w:r>
        <w:rPr>
          <w:u w:color="000000"/>
        </w:rPr>
        <w:t>pull</w:t>
      </w:r>
      <w:r>
        <w:t xml:space="preserve">(cases_per_100000) </w:t>
      </w:r>
      <w:r>
        <w:rPr>
          <w:u w:color="000000"/>
        </w:rPr>
        <w:t>%&gt;%</w:t>
      </w:r>
      <w:del w:id="124" w:author="Frances" w:date="2023-06-01T13:48:00Z">
        <w:r w:rsidDel="00E96994">
          <w:br/>
        </w:r>
      </w:del>
    </w:p>
    <w:p w14:paraId="1EB1A1E8" w14:textId="77777777" w:rsidR="00E96994" w:rsidRDefault="00000000">
      <w:pPr>
        <w:pStyle w:val="Code"/>
        <w:rPr>
          <w:ins w:id="125" w:author="Frances" w:date="2023-06-01T13:48:00Z"/>
        </w:rPr>
      </w:pPr>
      <w:r>
        <w:t xml:space="preserve">  </w:t>
      </w:r>
      <w:r>
        <w:rPr>
          <w:u w:color="000000"/>
        </w:rPr>
        <w:t>comma</w:t>
      </w:r>
      <w:r>
        <w:t>()</w:t>
      </w:r>
      <w:del w:id="126" w:author="Frances" w:date="2023-06-01T13:48:00Z">
        <w:r w:rsidDel="00E96994">
          <w:br/>
        </w:r>
      </w:del>
    </w:p>
    <w:p w14:paraId="1806464C" w14:textId="77777777" w:rsidR="00E96994" w:rsidRDefault="00000000">
      <w:pPr>
        <w:pStyle w:val="Code"/>
        <w:rPr>
          <w:ins w:id="127" w:author="Frances" w:date="2023-06-01T13:48:00Z"/>
        </w:rPr>
      </w:pPr>
      <w:del w:id="128" w:author="Frances" w:date="2023-06-01T13:48:00Z">
        <w:r w:rsidDel="00E96994">
          <w:br/>
        </w:r>
      </w:del>
    </w:p>
    <w:p w14:paraId="25F2D7FF" w14:textId="77777777" w:rsidR="00E96994" w:rsidRDefault="00000000">
      <w:pPr>
        <w:pStyle w:val="Code"/>
        <w:rPr>
          <w:ins w:id="129" w:author="Frances" w:date="2023-06-01T13:48:00Z"/>
        </w:rPr>
      </w:pPr>
      <w:proofErr w:type="spellStart"/>
      <w:r>
        <w:t>state_cases_rank</w:t>
      </w:r>
      <w:proofErr w:type="spellEnd"/>
      <w:r>
        <w:t xml:space="preserve"> </w:t>
      </w:r>
      <w:r>
        <w:rPr>
          <w:u w:color="000000"/>
        </w:rPr>
        <w:t>&lt;-</w:t>
      </w:r>
      <w:r>
        <w:t xml:space="preserve"> cases </w:t>
      </w:r>
      <w:r>
        <w:rPr>
          <w:u w:color="000000"/>
        </w:rPr>
        <w:t>%&gt;%</w:t>
      </w:r>
      <w:del w:id="130" w:author="Frances" w:date="2023-06-01T13:48:00Z">
        <w:r w:rsidDel="00E96994">
          <w:br/>
        </w:r>
      </w:del>
    </w:p>
    <w:p w14:paraId="418CC831" w14:textId="77777777" w:rsidR="00E96994" w:rsidRDefault="00000000">
      <w:pPr>
        <w:pStyle w:val="Code"/>
        <w:rPr>
          <w:ins w:id="131" w:author="Frances" w:date="2023-06-01T13:48:00Z"/>
        </w:rPr>
      </w:pPr>
      <w:r>
        <w:t xml:space="preserve">  </w:t>
      </w:r>
      <w:r>
        <w:rPr>
          <w:u w:color="000000"/>
        </w:rPr>
        <w:t>filter</w:t>
      </w:r>
      <w:r>
        <w:t xml:space="preserve">(state.name </w:t>
      </w:r>
      <w:r>
        <w:rPr>
          <w:u w:color="000000"/>
        </w:rPr>
        <w:t>==</w:t>
      </w:r>
      <w:r>
        <w:t xml:space="preserve"> </w:t>
      </w:r>
      <w:proofErr w:type="spellStart"/>
      <w:r>
        <w:t>params</w:t>
      </w:r>
      <w:r>
        <w:rPr>
          <w:u w:color="000000"/>
        </w:rPr>
        <w:t>$</w:t>
      </w:r>
      <w:r>
        <w:t>state</w:t>
      </w:r>
      <w:proofErr w:type="spellEnd"/>
      <w:r>
        <w:t xml:space="preserve">) </w:t>
      </w:r>
      <w:r>
        <w:rPr>
          <w:u w:color="000000"/>
        </w:rPr>
        <w:t>%&gt;%</w:t>
      </w:r>
      <w:del w:id="132" w:author="Frances" w:date="2023-06-01T13:48:00Z">
        <w:r w:rsidDel="00E96994">
          <w:br/>
        </w:r>
      </w:del>
    </w:p>
    <w:p w14:paraId="2C83791C" w14:textId="678DAF59" w:rsidR="005D076F" w:rsidRDefault="00000000">
      <w:pPr>
        <w:pStyle w:val="Code"/>
      </w:pPr>
      <w:r>
        <w:t xml:space="preserve">  </w:t>
      </w:r>
      <w:r>
        <w:rPr>
          <w:u w:color="000000"/>
        </w:rPr>
        <w:t>pull</w:t>
      </w:r>
      <w:r>
        <w:t>(</w:t>
      </w:r>
      <w:proofErr w:type="spellStart"/>
      <w:r>
        <w:t>case_rank</w:t>
      </w:r>
      <w:proofErr w:type="spellEnd"/>
      <w:r>
        <w:t>)</w:t>
      </w:r>
    </w:p>
    <w:p w14:paraId="0E7DB5AA" w14:textId="718DAECA" w:rsidR="00E96994" w:rsidRDefault="00E96994" w:rsidP="0056465C">
      <w:pPr>
        <w:pStyle w:val="Body"/>
        <w:rPr>
          <w:ins w:id="133" w:author="Frances" w:date="2023-06-01T13:47:00Z"/>
        </w:rPr>
      </w:pPr>
      <w:ins w:id="134" w:author="Frances" w:date="2023-06-01T13:48:00Z">
        <w:r>
          <w:t>W</w:t>
        </w:r>
      </w:ins>
      <w:moveToRangeStart w:id="135" w:author="Frances" w:date="2023-06-01T13:47:00Z" w:name="move136519682"/>
      <w:moveTo w:id="136" w:author="Frances" w:date="2023-06-01T13:47:00Z">
        <w:del w:id="137" w:author="Frances" w:date="2023-06-01T13:48:00Z">
          <w:r w:rsidDel="00E96994">
            <w:delText>This section of code shows how w</w:delText>
          </w:r>
        </w:del>
        <w:r>
          <w:t xml:space="preserve">e filter the </w:t>
        </w:r>
        <w:r w:rsidRPr="00221E56">
          <w:rPr>
            <w:rStyle w:val="Literal"/>
          </w:rPr>
          <w:t>cases</w:t>
        </w:r>
        <w:r>
          <w:t xml:space="preserve"> data frame (which </w:t>
        </w:r>
      </w:moveTo>
      <w:ins w:id="138" w:author="Frances" w:date="2023-06-01T13:48:00Z">
        <w:r>
          <w:t>contains</w:t>
        </w:r>
      </w:ins>
      <w:moveTo w:id="139" w:author="Frances" w:date="2023-06-01T13:47:00Z">
        <w:del w:id="140" w:author="Frances" w:date="2023-06-01T13:48:00Z">
          <w:r w:rsidDel="00E96994">
            <w:delText>has</w:delText>
          </w:r>
        </w:del>
        <w:r>
          <w:t xml:space="preserve"> data for all states) to keep just the data for the state in </w:t>
        </w:r>
        <w:proofErr w:type="spellStart"/>
        <w:r w:rsidRPr="00221E56">
          <w:rPr>
            <w:rStyle w:val="Literal"/>
          </w:rPr>
          <w:t>params$state</w:t>
        </w:r>
        <w:proofErr w:type="spellEnd"/>
        <w:r>
          <w:t xml:space="preserve">. We then use the </w:t>
        </w:r>
        <w:r w:rsidRPr="00221E56">
          <w:rPr>
            <w:rStyle w:val="Literal"/>
          </w:rPr>
          <w:t>pull()</w:t>
        </w:r>
        <w:r>
          <w:t xml:space="preserve"> function to get a single value</w:t>
        </w:r>
      </w:moveTo>
      <w:ins w:id="141" w:author="Frances" w:date="2023-06-01T13:48:00Z">
        <w:r>
          <w:t xml:space="preserve"> from that data,</w:t>
        </w:r>
      </w:ins>
      <w:moveTo w:id="142" w:author="Frances" w:date="2023-06-01T13:47:00Z">
        <w:r>
          <w:t xml:space="preserve"> and</w:t>
        </w:r>
        <w:del w:id="143" w:author="Frances" w:date="2023-06-01T13:49:00Z">
          <w:r w:rsidDel="00E96994">
            <w:delText xml:space="preserve"> do a bit of</w:delText>
          </w:r>
        </w:del>
        <w:r>
          <w:t xml:space="preserve"> format</w:t>
        </w:r>
        <w:del w:id="144" w:author="Frances" w:date="2023-06-01T13:49:00Z">
          <w:r w:rsidDel="00E96994">
            <w:delText>ting</w:delText>
          </w:r>
        </w:del>
        <w:r>
          <w:t xml:space="preserve"> </w:t>
        </w:r>
      </w:moveTo>
      <w:ins w:id="145" w:author="Frances" w:date="2023-06-01T13:49:00Z">
        <w:r>
          <w:t xml:space="preserve">it </w:t>
        </w:r>
      </w:ins>
      <w:moveTo w:id="146" w:author="Frances" w:date="2023-06-01T13:47:00Z">
        <w:r>
          <w:t xml:space="preserve">with the </w:t>
        </w:r>
        <w:r w:rsidRPr="00221E56">
          <w:rPr>
            <w:rStyle w:val="Literal"/>
          </w:rPr>
          <w:t>comma()</w:t>
        </w:r>
        <w:r>
          <w:t xml:space="preserve"> function from the </w:t>
        </w:r>
        <w:r w:rsidRPr="00221E56">
          <w:rPr>
            <w:rStyle w:val="Literal"/>
          </w:rPr>
          <w:t>scales</w:t>
        </w:r>
        <w:r>
          <w:t xml:space="preserve"> package to make </w:t>
        </w:r>
        <w:r w:rsidRPr="00221E56">
          <w:rPr>
            <w:rStyle w:val="Literal"/>
          </w:rPr>
          <w:t>state_cases_per_100000</w:t>
        </w:r>
        <w:r>
          <w:t xml:space="preserve"> show up as 26,573 (rather than 26573) before putting these variables into </w:t>
        </w:r>
      </w:moveTo>
      <w:ins w:id="147" w:author="Frances" w:date="2023-06-01T13:57:00Z">
        <w:r w:rsidR="0041682F">
          <w:t>the</w:t>
        </w:r>
      </w:ins>
      <w:moveTo w:id="148" w:author="Frances" w:date="2023-06-01T13:47:00Z">
        <w:del w:id="149" w:author="Frances" w:date="2023-06-01T13:57:00Z">
          <w:r w:rsidDel="0041682F">
            <w:delText>our</w:delText>
          </w:r>
        </w:del>
        <w:r>
          <w:t xml:space="preserve"> inline R code.</w:t>
        </w:r>
      </w:moveTo>
      <w:moveToRangeEnd w:id="135"/>
    </w:p>
    <w:p w14:paraId="06D54628" w14:textId="646E0A99" w:rsidR="00E96994" w:rsidRDefault="00E96994">
      <w:pPr>
        <w:pStyle w:val="HeadB"/>
        <w:rPr>
          <w:ins w:id="150" w:author="Frances" w:date="2023-06-01T13:50:00Z"/>
        </w:rPr>
        <w:pPrChange w:id="151" w:author="Frances" w:date="2023-06-01T13:51:00Z">
          <w:pPr>
            <w:pStyle w:val="BodyA"/>
          </w:pPr>
        </w:pPrChange>
      </w:pPr>
      <w:ins w:id="152" w:author="Frances" w:date="2023-06-01T13:50:00Z">
        <w:r>
          <w:t>Creat</w:t>
        </w:r>
      </w:ins>
      <w:ins w:id="153" w:author="Frances" w:date="2023-06-01T13:51:00Z">
        <w:r>
          <w:t>ing</w:t>
        </w:r>
      </w:ins>
      <w:ins w:id="154" w:author="Frances" w:date="2023-06-01T13:50:00Z">
        <w:r>
          <w:t xml:space="preserve"> Vis</w:t>
        </w:r>
      </w:ins>
      <w:ins w:id="155" w:author="Frances" w:date="2023-06-01T13:51:00Z">
        <w:r>
          <w:t>ualizations Based on Parameters</w:t>
        </w:r>
      </w:ins>
    </w:p>
    <w:p w14:paraId="4AC9F147" w14:textId="1D543BB0" w:rsidR="005D076F" w:rsidRDefault="00000000">
      <w:pPr>
        <w:pStyle w:val="BodyContinued"/>
        <w:pPrChange w:id="156" w:author="Frances" w:date="2023-06-01T13:52:00Z">
          <w:pPr>
            <w:pStyle w:val="BodyA"/>
          </w:pPr>
        </w:pPrChange>
      </w:pPr>
      <w:r>
        <w:t xml:space="preserve">We can see </w:t>
      </w:r>
      <w:del w:id="157" w:author="David Keyes" w:date="2023-05-15T14:18:00Z">
        <w:r w:rsidDel="005F51D8">
          <w:delText xml:space="preserve">them </w:delText>
        </w:r>
      </w:del>
      <w:ins w:id="158" w:author="Frances" w:date="2023-06-01T13:49:00Z">
        <w:r w:rsidR="00E96994">
          <w:t>the</w:t>
        </w:r>
      </w:ins>
      <w:del w:id="159" w:author="Frances" w:date="2023-06-01T13:49:00Z">
        <w:r w:rsidDel="00E96994">
          <w:delText>our</w:delText>
        </w:r>
      </w:del>
      <w:r>
        <w:t xml:space="preserve"> parameter used in other places as well</w:t>
      </w:r>
      <w:ins w:id="160" w:author="Frances" w:date="2023-06-01T13:51:00Z">
        <w:r w:rsidR="00E96994">
          <w:t>, such as to hig</w:t>
        </w:r>
      </w:ins>
      <w:ins w:id="161" w:author="Frances" w:date="2023-06-01T13:52:00Z">
        <w:r w:rsidR="00E96994">
          <w:t>h</w:t>
        </w:r>
      </w:ins>
      <w:ins w:id="162" w:author="Frances" w:date="2023-06-01T13:51:00Z">
        <w:r w:rsidR="00E96994">
          <w:t xml:space="preserve">light </w:t>
        </w:r>
      </w:ins>
      <w:ins w:id="163" w:author="Frances" w:date="2023-06-01T13:52:00Z">
        <w:r w:rsidR="00E96994">
          <w:t>a</w:t>
        </w:r>
      </w:ins>
      <w:ins w:id="164" w:author="Frances" w:date="2023-06-01T13:51:00Z">
        <w:r w:rsidR="00E96994">
          <w:t xml:space="preserve"> state in the report’s bar chart</w:t>
        </w:r>
      </w:ins>
      <w:r>
        <w:t>. T</w:t>
      </w:r>
      <w:ins w:id="165" w:author="Frances" w:date="2023-06-01T13:51:00Z">
        <w:r w:rsidR="00E96994">
          <w:t>o see how we</w:t>
        </w:r>
      </w:ins>
      <w:ins w:id="166" w:author="Frances" w:date="2023-06-01T13:52:00Z">
        <w:r w:rsidR="00E96994">
          <w:t xml:space="preserve"> accomplish this,</w:t>
        </w:r>
      </w:ins>
      <w:ins w:id="167" w:author="Frances" w:date="2023-06-01T13:51:00Z">
        <w:r w:rsidR="00E96994">
          <w:t xml:space="preserve"> </w:t>
        </w:r>
      </w:ins>
      <w:ins w:id="168" w:author="Frances" w:date="2023-06-01T13:52:00Z">
        <w:r w:rsidR="00E96994">
          <w:t>t</w:t>
        </w:r>
      </w:ins>
      <w:r>
        <w:t>ake a look at th</w:t>
      </w:r>
      <w:ins w:id="169" w:author="Frances" w:date="2023-06-01T13:52:00Z">
        <w:r w:rsidR="00E96994">
          <w:t>e following</w:t>
        </w:r>
      </w:ins>
      <w:del w:id="170" w:author="Frances" w:date="2023-06-01T13:52:00Z">
        <w:r w:rsidDel="00E96994">
          <w:delText>is</w:delText>
        </w:r>
      </w:del>
      <w:r>
        <w:t xml:space="preserve"> section from the last code </w:t>
      </w:r>
      <w:r>
        <w:lastRenderedPageBreak/>
        <w:t>chunk</w:t>
      </w:r>
      <w:ins w:id="171" w:author="Frances" w:date="2023-06-01T13:49:00Z">
        <w:r w:rsidR="00E96994">
          <w:t>:</w:t>
        </w:r>
      </w:ins>
      <w:del w:id="172" w:author="Frances" w:date="2023-06-01T13:49:00Z">
        <w:r w:rsidDel="00E96994">
          <w:delText>.</w:delText>
        </w:r>
      </w:del>
      <w:r>
        <w:t xml:space="preserve"> </w:t>
      </w:r>
      <w:moveFromRangeStart w:id="173" w:author="Frances" w:date="2023-06-01T13:50:00Z" w:name="move136519817"/>
      <w:moveFrom w:id="174" w:author="Frances" w:date="2023-06-01T13:50:00Z">
        <w:r w:rsidDel="00E96994">
          <w:t xml:space="preserve">This creates a variable called </w:t>
        </w:r>
        <w:r w:rsidDel="00E96994">
          <w:rPr>
            <w:rFonts w:ascii="Courier" w:hAnsi="Courier"/>
            <w:color w:val="3366FF"/>
            <w:u w:color="3366FF"/>
          </w:rPr>
          <w:t>highlight_state</w:t>
        </w:r>
        <w:r w:rsidDel="00E96994">
          <w:t xml:space="preserve">. Working in the </w:t>
        </w:r>
        <w:r w:rsidDel="00E96994">
          <w:rPr>
            <w:rFonts w:ascii="Courier" w:hAnsi="Courier"/>
            <w:color w:val="3366FF"/>
            <w:u w:color="3366FF"/>
          </w:rPr>
          <w:t>cases</w:t>
        </w:r>
        <w:r w:rsidDel="00E96994">
          <w:t xml:space="preserve"> data frame, we check if the </w:t>
        </w:r>
        <w:r w:rsidDel="00E96994">
          <w:rPr>
            <w:rFonts w:ascii="Courier" w:hAnsi="Courier"/>
            <w:color w:val="3366FF"/>
            <w:u w:color="3366FF"/>
          </w:rPr>
          <w:t>state.name</w:t>
        </w:r>
        <w:r w:rsidDel="00E96994">
          <w:t xml:space="preserve"> is equal to </w:t>
        </w:r>
        <w:r w:rsidDel="00E96994">
          <w:rPr>
            <w:rFonts w:ascii="Courier" w:hAnsi="Courier"/>
            <w:color w:val="3366FF"/>
            <w:u w:color="3366FF"/>
          </w:rPr>
          <w:t>params$state</w:t>
        </w:r>
        <w:r w:rsidDel="00E96994">
          <w:t xml:space="preserve">. If it is, </w:t>
        </w:r>
        <w:r w:rsidDel="00E96994">
          <w:rPr>
            <w:rFonts w:ascii="Courier" w:hAnsi="Courier"/>
            <w:color w:val="3366FF"/>
            <w:u w:color="3366FF"/>
          </w:rPr>
          <w:t>highlight_state</w:t>
        </w:r>
        <w:r w:rsidDel="00E96994">
          <w:t xml:space="preserve"> gets the value “Y”. If not, it gets “N.”</w:t>
        </w:r>
      </w:moveFrom>
      <w:moveFromRangeEnd w:id="173"/>
    </w:p>
    <w:p w14:paraId="3D9EDA40" w14:textId="77777777" w:rsidR="00E96994" w:rsidRDefault="00000000">
      <w:pPr>
        <w:pStyle w:val="Code"/>
        <w:rPr>
          <w:ins w:id="175" w:author="Frances" w:date="2023-06-01T13:50:00Z"/>
          <w:u w:color="000000"/>
        </w:rPr>
      </w:pPr>
      <w:r>
        <w:rPr>
          <w:u w:color="000000"/>
        </w:rPr>
        <w:t>cases %&gt;%</w:t>
      </w:r>
      <w:del w:id="176" w:author="Frances" w:date="2023-06-01T13:50:00Z">
        <w:r w:rsidDel="00E96994">
          <w:rPr>
            <w:u w:color="000000"/>
          </w:rPr>
          <w:br/>
        </w:r>
      </w:del>
    </w:p>
    <w:p w14:paraId="4039FCEC" w14:textId="6B4127C0" w:rsidR="005D076F" w:rsidRDefault="00000000">
      <w:pPr>
        <w:pStyle w:val="Code"/>
        <w:rPr>
          <w:ins w:id="177" w:author="Frances" w:date="2023-06-01T13:49:00Z"/>
          <w:u w:color="000000"/>
        </w:rPr>
      </w:pPr>
      <w:r>
        <w:rPr>
          <w:u w:color="000000"/>
        </w:rPr>
        <w:t xml:space="preserve">  mutate(</w:t>
      </w:r>
      <w:proofErr w:type="spellStart"/>
      <w:r>
        <w:rPr>
          <w:u w:color="000000"/>
        </w:rPr>
        <w:t>highlight_state</w:t>
      </w:r>
      <w:proofErr w:type="spellEnd"/>
      <w:r>
        <w:rPr>
          <w:u w:color="000000"/>
        </w:rPr>
        <w:t xml:space="preserve"> = </w:t>
      </w:r>
      <w:proofErr w:type="spellStart"/>
      <w:r>
        <w:rPr>
          <w:u w:color="000000"/>
        </w:rPr>
        <w:t>if_else</w:t>
      </w:r>
      <w:proofErr w:type="spellEnd"/>
      <w:r>
        <w:rPr>
          <w:u w:color="000000"/>
        </w:rPr>
        <w:t xml:space="preserve">(state.name == </w:t>
      </w:r>
      <w:proofErr w:type="spellStart"/>
      <w:r>
        <w:rPr>
          <w:u w:color="000000"/>
        </w:rPr>
        <w:t>params$state</w:t>
      </w:r>
      <w:proofErr w:type="spellEnd"/>
      <w:r>
        <w:rPr>
          <w:u w:color="000000"/>
        </w:rPr>
        <w:t>, "Y", "N"))</w:t>
      </w:r>
    </w:p>
    <w:p w14:paraId="0D1F1869" w14:textId="7AF51029" w:rsidR="00E96994" w:rsidDel="00E96994" w:rsidRDefault="00E96994">
      <w:pPr>
        <w:pStyle w:val="Code"/>
        <w:rPr>
          <w:del w:id="178" w:author="Frances" w:date="2023-06-01T13:50:00Z"/>
        </w:rPr>
      </w:pPr>
    </w:p>
    <w:p w14:paraId="0BA8B232" w14:textId="2EF7E96C" w:rsidR="005D076F" w:rsidRDefault="00E96994" w:rsidP="0056465C">
      <w:pPr>
        <w:pStyle w:val="Body"/>
      </w:pPr>
      <w:moveToRangeStart w:id="179" w:author="Frances" w:date="2023-06-01T13:50:00Z" w:name="move136519817"/>
      <w:moveTo w:id="180" w:author="Frances" w:date="2023-06-01T13:50:00Z">
        <w:r>
          <w:t xml:space="preserve">This </w:t>
        </w:r>
      </w:moveTo>
      <w:ins w:id="181" w:author="Frances" w:date="2023-06-01T13:50:00Z">
        <w:r>
          <w:t xml:space="preserve">code </w:t>
        </w:r>
      </w:ins>
      <w:moveTo w:id="182" w:author="Frances" w:date="2023-06-01T13:50:00Z">
        <w:r>
          <w:t xml:space="preserve">creates a variable called </w:t>
        </w:r>
        <w:proofErr w:type="spellStart"/>
        <w:r w:rsidRPr="00221E56">
          <w:rPr>
            <w:rStyle w:val="Literal"/>
          </w:rPr>
          <w:t>highlight_state</w:t>
        </w:r>
        <w:proofErr w:type="spellEnd"/>
        <w:r>
          <w:t xml:space="preserve">. </w:t>
        </w:r>
        <w:del w:id="183" w:author="Frances" w:date="2023-06-01T13:50:00Z">
          <w:r w:rsidDel="00E96994">
            <w:delText>Working</w:delText>
          </w:r>
        </w:del>
      </w:moveTo>
      <w:ins w:id="184" w:author="Frances" w:date="2023-06-01T13:50:00Z">
        <w:r>
          <w:t>With</w:t>
        </w:r>
      </w:ins>
      <w:moveTo w:id="185" w:author="Frances" w:date="2023-06-01T13:50:00Z">
        <w:del w:id="186" w:author="Frances" w:date="2023-06-01T13:50:00Z">
          <w:r w:rsidDel="00E96994">
            <w:delText xml:space="preserve"> </w:delText>
          </w:r>
        </w:del>
        <w:r>
          <w:t xml:space="preserve">in the </w:t>
        </w:r>
        <w:r w:rsidRPr="00221E56">
          <w:rPr>
            <w:rStyle w:val="Literal"/>
          </w:rPr>
          <w:t>cases</w:t>
        </w:r>
        <w:r>
          <w:t xml:space="preserve"> data frame, we check </w:t>
        </w:r>
      </w:moveTo>
      <w:ins w:id="187" w:author="Frances" w:date="2023-06-01T13:50:00Z">
        <w:r>
          <w:t>whether</w:t>
        </w:r>
      </w:ins>
      <w:moveTo w:id="188" w:author="Frances" w:date="2023-06-01T13:50:00Z">
        <w:del w:id="189" w:author="Frances" w:date="2023-06-01T13:50:00Z">
          <w:r w:rsidDel="00E96994">
            <w:delText>if</w:delText>
          </w:r>
        </w:del>
        <w:r>
          <w:t xml:space="preserve"> </w:t>
        </w:r>
        <w:del w:id="190" w:author="Frances" w:date="2023-06-01T13:50:00Z">
          <w:r w:rsidRPr="00221E56" w:rsidDel="00E96994">
            <w:rPr>
              <w:rStyle w:val="Literal"/>
            </w:rPr>
            <w:delText xml:space="preserve">the </w:delText>
          </w:r>
        </w:del>
        <w:r w:rsidRPr="00221E56">
          <w:rPr>
            <w:rStyle w:val="Literal"/>
          </w:rPr>
          <w:t>state.name</w:t>
        </w:r>
        <w:r>
          <w:t xml:space="preserve"> is equal to </w:t>
        </w:r>
        <w:proofErr w:type="spellStart"/>
        <w:r w:rsidRPr="00221E56">
          <w:rPr>
            <w:rStyle w:val="Literal"/>
          </w:rPr>
          <w:t>params$state</w:t>
        </w:r>
        <w:proofErr w:type="spellEnd"/>
        <w:r>
          <w:t xml:space="preserve">. If it is, </w:t>
        </w:r>
        <w:proofErr w:type="spellStart"/>
        <w:r w:rsidRPr="00221E56">
          <w:rPr>
            <w:rStyle w:val="Literal"/>
          </w:rPr>
          <w:t>highlight_state</w:t>
        </w:r>
        <w:proofErr w:type="spellEnd"/>
        <w:r w:rsidRPr="00221E56">
          <w:rPr>
            <w:rStyle w:val="Literal"/>
          </w:rPr>
          <w:t xml:space="preserve"> </w:t>
        </w:r>
        <w:r>
          <w:t>gets the value</w:t>
        </w:r>
        <w:r w:rsidRPr="00221E56">
          <w:t xml:space="preserve"> </w:t>
        </w:r>
        <w:del w:id="191" w:author="Frances" w:date="2023-06-01T13:52:00Z">
          <w:r w:rsidRPr="00221E56" w:rsidDel="00E96994">
            <w:rPr>
              <w:rStyle w:val="Literal"/>
              <w:rPrChange w:id="192" w:author="Frances" w:date="2023-06-01T13:52:00Z">
                <w:rPr/>
              </w:rPrChange>
            </w:rPr>
            <w:delText>“</w:delText>
          </w:r>
        </w:del>
        <w:r w:rsidRPr="00221E56">
          <w:rPr>
            <w:rStyle w:val="Literal"/>
            <w:rPrChange w:id="193" w:author="Frances" w:date="2023-06-01T13:52:00Z">
              <w:rPr/>
            </w:rPrChange>
          </w:rPr>
          <w:t>Y</w:t>
        </w:r>
        <w:del w:id="194" w:author="Frances" w:date="2023-06-01T13:52:00Z">
          <w:r w:rsidDel="00E96994">
            <w:delText>”</w:delText>
          </w:r>
        </w:del>
        <w:r>
          <w:t xml:space="preserve">. If not, it gets </w:t>
        </w:r>
        <w:del w:id="195" w:author="Frances" w:date="2023-06-01T13:52:00Z">
          <w:r w:rsidRPr="00221E56" w:rsidDel="00E96994">
            <w:rPr>
              <w:rStyle w:val="Literal"/>
              <w:rPrChange w:id="196" w:author="Frances" w:date="2023-06-01T13:52:00Z">
                <w:rPr/>
              </w:rPrChange>
            </w:rPr>
            <w:delText>“</w:delText>
          </w:r>
        </w:del>
        <w:r w:rsidRPr="00221E56">
          <w:rPr>
            <w:rStyle w:val="Literal"/>
            <w:rPrChange w:id="197" w:author="Frances" w:date="2023-06-01T13:52:00Z">
              <w:rPr/>
            </w:rPrChange>
          </w:rPr>
          <w:t>N</w:t>
        </w:r>
        <w:r>
          <w:t>.</w:t>
        </w:r>
      </w:moveTo>
      <w:ins w:id="198" w:author="Frances" w:date="2023-06-01T13:52:00Z">
        <w:r>
          <w:t xml:space="preserve"> </w:t>
        </w:r>
      </w:ins>
      <w:moveTo w:id="199" w:author="Frances" w:date="2023-06-01T13:50:00Z">
        <w:del w:id="200" w:author="Frances" w:date="2023-06-01T13:52:00Z">
          <w:r w:rsidDel="00E96994">
            <w:delText>”</w:delText>
          </w:r>
        </w:del>
      </w:moveTo>
      <w:moveToRangeEnd w:id="179"/>
      <w:del w:id="201" w:author="Frances" w:date="2023-06-01T13:52:00Z">
        <w:r w:rsidDel="00E96994">
          <w:delText xml:space="preserve">We can see </w:delText>
        </w:r>
      </w:del>
      <w:ins w:id="202" w:author="Frances" w:date="2023-06-01T13:52:00Z">
        <w:r>
          <w:t xml:space="preserve">Here is </w:t>
        </w:r>
      </w:ins>
      <w:r>
        <w:t xml:space="preserve">what the relevant columns in </w:t>
      </w:r>
      <w:ins w:id="203" w:author="Frances" w:date="2023-06-01T13:53:00Z">
        <w:r>
          <w:t>the</w:t>
        </w:r>
      </w:ins>
      <w:del w:id="204" w:author="Frances" w:date="2023-06-01T13:53:00Z">
        <w:r w:rsidDel="00E96994">
          <w:delText>our</w:delText>
        </w:r>
      </w:del>
      <w:r>
        <w:t xml:space="preserve"> data look like after</w:t>
      </w:r>
      <w:ins w:id="205" w:author="Frances" w:date="2023-06-01T13:53:00Z">
        <w:r>
          <w:t xml:space="preserve"> we run</w:t>
        </w:r>
      </w:ins>
      <w:r>
        <w:t xml:space="preserve"> these two lines:</w:t>
      </w:r>
    </w:p>
    <w:p w14:paraId="1FC5C4A1" w14:textId="77777777" w:rsidR="00E96994" w:rsidRDefault="00000000">
      <w:pPr>
        <w:pStyle w:val="Code"/>
        <w:rPr>
          <w:ins w:id="206" w:author="Frances" w:date="2023-06-01T13:53:00Z"/>
        </w:rPr>
      </w:pPr>
      <w:r>
        <w:t xml:space="preserve">#&gt; # A </w:t>
      </w:r>
      <w:proofErr w:type="spellStart"/>
      <w:r>
        <w:t>tibble</w:t>
      </w:r>
      <w:proofErr w:type="spellEnd"/>
      <w:r>
        <w:t>: 51 × 2</w:t>
      </w:r>
      <w:del w:id="207" w:author="Frances" w:date="2023-06-01T13:53:00Z">
        <w:r w:rsidDel="00E96994">
          <w:br/>
        </w:r>
      </w:del>
    </w:p>
    <w:p w14:paraId="236BED6C" w14:textId="77777777" w:rsidR="00E96994" w:rsidRDefault="00000000">
      <w:pPr>
        <w:pStyle w:val="Code"/>
        <w:rPr>
          <w:ins w:id="208" w:author="Frances" w:date="2023-06-01T13:53:00Z"/>
        </w:rPr>
      </w:pPr>
      <w:r>
        <w:t xml:space="preserve">#&gt;    state.name  </w:t>
      </w:r>
      <w:proofErr w:type="spellStart"/>
      <w:r>
        <w:t>highlight_state</w:t>
      </w:r>
      <w:proofErr w:type="spellEnd"/>
      <w:del w:id="209" w:author="Frances" w:date="2023-06-01T13:53:00Z">
        <w:r w:rsidDel="00E96994">
          <w:br/>
        </w:r>
      </w:del>
    </w:p>
    <w:p w14:paraId="0056CB0E" w14:textId="77777777" w:rsidR="00E96994" w:rsidRDefault="00000000">
      <w:pPr>
        <w:pStyle w:val="Code"/>
        <w:rPr>
          <w:ins w:id="210" w:author="Frances" w:date="2023-06-01T13:53:00Z"/>
        </w:rPr>
      </w:pPr>
      <w:r>
        <w:t xml:space="preserve">#&gt;    &lt;chr&gt;       &lt;chr&gt;          </w:t>
      </w:r>
      <w:del w:id="211" w:author="Frances" w:date="2023-06-01T13:53:00Z">
        <w:r w:rsidDel="00E96994">
          <w:br/>
        </w:r>
      </w:del>
    </w:p>
    <w:p w14:paraId="2B7D4D92" w14:textId="77777777" w:rsidR="00E96994" w:rsidRDefault="00000000">
      <w:pPr>
        <w:pStyle w:val="Code"/>
        <w:rPr>
          <w:ins w:id="212" w:author="Frances" w:date="2023-06-01T13:53:00Z"/>
        </w:rPr>
      </w:pPr>
      <w:r>
        <w:t xml:space="preserve">#&gt;  1 Alabama     Y              </w:t>
      </w:r>
      <w:del w:id="213" w:author="Frances" w:date="2023-06-01T13:53:00Z">
        <w:r w:rsidDel="00E96994">
          <w:br/>
        </w:r>
      </w:del>
    </w:p>
    <w:p w14:paraId="75B8B07B" w14:textId="77777777" w:rsidR="00E96994" w:rsidRDefault="00000000">
      <w:pPr>
        <w:pStyle w:val="Code"/>
        <w:rPr>
          <w:ins w:id="214" w:author="Frances" w:date="2023-06-01T13:53:00Z"/>
        </w:rPr>
      </w:pPr>
      <w:r>
        <w:t xml:space="preserve">#&gt;  2 Alaska      N              </w:t>
      </w:r>
      <w:del w:id="215" w:author="Frances" w:date="2023-06-01T13:53:00Z">
        <w:r w:rsidDel="00E96994">
          <w:br/>
        </w:r>
      </w:del>
    </w:p>
    <w:p w14:paraId="3A51B4C8" w14:textId="77777777" w:rsidR="00E96994" w:rsidRDefault="00000000">
      <w:pPr>
        <w:pStyle w:val="Code"/>
        <w:rPr>
          <w:ins w:id="216" w:author="Frances" w:date="2023-06-01T13:53:00Z"/>
        </w:rPr>
      </w:pPr>
      <w:r>
        <w:t xml:space="preserve">#&gt;  3 Arizona     N              </w:t>
      </w:r>
      <w:del w:id="217" w:author="Frances" w:date="2023-06-01T13:53:00Z">
        <w:r w:rsidDel="00E96994">
          <w:br/>
        </w:r>
      </w:del>
    </w:p>
    <w:p w14:paraId="72E465DD" w14:textId="77777777" w:rsidR="00E96994" w:rsidRDefault="00000000">
      <w:pPr>
        <w:pStyle w:val="Code"/>
        <w:rPr>
          <w:ins w:id="218" w:author="Frances" w:date="2023-06-01T13:53:00Z"/>
        </w:rPr>
      </w:pPr>
      <w:r>
        <w:t xml:space="preserve">#&gt;  4 Arkansas    N              </w:t>
      </w:r>
      <w:del w:id="219" w:author="Frances" w:date="2023-06-01T13:53:00Z">
        <w:r w:rsidDel="00E96994">
          <w:br/>
        </w:r>
      </w:del>
    </w:p>
    <w:p w14:paraId="5958B07C" w14:textId="77777777" w:rsidR="00E96994" w:rsidRDefault="00000000">
      <w:pPr>
        <w:pStyle w:val="Code"/>
        <w:rPr>
          <w:ins w:id="220" w:author="Frances" w:date="2023-06-01T13:53:00Z"/>
        </w:rPr>
      </w:pPr>
      <w:r>
        <w:t xml:space="preserve">#&gt;  5 California  N              </w:t>
      </w:r>
      <w:del w:id="221" w:author="Frances" w:date="2023-06-01T13:53:00Z">
        <w:r w:rsidDel="00E96994">
          <w:br/>
        </w:r>
      </w:del>
    </w:p>
    <w:p w14:paraId="7002D241" w14:textId="77777777" w:rsidR="00E96994" w:rsidRDefault="00000000">
      <w:pPr>
        <w:pStyle w:val="Code"/>
        <w:rPr>
          <w:ins w:id="222" w:author="Frances" w:date="2023-06-01T13:53:00Z"/>
        </w:rPr>
      </w:pPr>
      <w:r>
        <w:t xml:space="preserve">#&gt;  6 Colorado    N              </w:t>
      </w:r>
      <w:del w:id="223" w:author="Frances" w:date="2023-06-01T13:53:00Z">
        <w:r w:rsidDel="00E96994">
          <w:br/>
        </w:r>
      </w:del>
    </w:p>
    <w:p w14:paraId="2FDB920A" w14:textId="77777777" w:rsidR="00E96994" w:rsidRDefault="00000000">
      <w:pPr>
        <w:pStyle w:val="Code"/>
        <w:rPr>
          <w:ins w:id="224" w:author="Frances" w:date="2023-06-01T13:53:00Z"/>
        </w:rPr>
      </w:pPr>
      <w:r>
        <w:t xml:space="preserve">#&gt;  7 Connecticut N              </w:t>
      </w:r>
      <w:del w:id="225" w:author="Frances" w:date="2023-06-01T13:53:00Z">
        <w:r w:rsidDel="00E96994">
          <w:br/>
        </w:r>
      </w:del>
    </w:p>
    <w:p w14:paraId="5A04673B" w14:textId="77777777" w:rsidR="00E96994" w:rsidRDefault="00000000">
      <w:pPr>
        <w:pStyle w:val="Code"/>
        <w:rPr>
          <w:ins w:id="226" w:author="Frances" w:date="2023-06-01T13:53:00Z"/>
        </w:rPr>
      </w:pPr>
      <w:r>
        <w:t xml:space="preserve">#&gt;  8 Delaware    N              </w:t>
      </w:r>
      <w:del w:id="227" w:author="Frances" w:date="2023-06-01T13:53:00Z">
        <w:r w:rsidDel="00E96994">
          <w:br/>
        </w:r>
      </w:del>
    </w:p>
    <w:p w14:paraId="432DC3B8" w14:textId="77777777" w:rsidR="00E96994" w:rsidRDefault="00000000">
      <w:pPr>
        <w:pStyle w:val="Code"/>
        <w:rPr>
          <w:ins w:id="228" w:author="Frances" w:date="2023-06-01T13:53:00Z"/>
        </w:rPr>
      </w:pPr>
      <w:r>
        <w:t xml:space="preserve">#&gt;  9 Florida     N              </w:t>
      </w:r>
      <w:del w:id="229" w:author="Frances" w:date="2023-06-01T13:53:00Z">
        <w:r w:rsidDel="00E96994">
          <w:br/>
        </w:r>
      </w:del>
    </w:p>
    <w:p w14:paraId="0382F1A8" w14:textId="77777777" w:rsidR="00E96994" w:rsidRDefault="00000000">
      <w:pPr>
        <w:pStyle w:val="Code"/>
        <w:rPr>
          <w:ins w:id="230" w:author="Frances" w:date="2023-06-01T13:53:00Z"/>
        </w:rPr>
      </w:pPr>
      <w:r>
        <w:t xml:space="preserve">#&gt; 10 Georgia     N              </w:t>
      </w:r>
      <w:del w:id="231" w:author="Frances" w:date="2023-06-01T13:53:00Z">
        <w:r w:rsidDel="00E96994">
          <w:br/>
        </w:r>
      </w:del>
    </w:p>
    <w:p w14:paraId="61C8CE13" w14:textId="69913AA0" w:rsidR="005D076F" w:rsidRDefault="00000000">
      <w:pPr>
        <w:pStyle w:val="Code"/>
      </w:pPr>
      <w:r>
        <w:t>#&gt; # … with 41 more rows</w:t>
      </w:r>
    </w:p>
    <w:p w14:paraId="4D9CC8DD" w14:textId="0E613B9F" w:rsidR="0041682F" w:rsidRDefault="00000000" w:rsidP="0056465C">
      <w:pPr>
        <w:pStyle w:val="Body"/>
        <w:rPr>
          <w:ins w:id="232" w:author="Frances" w:date="2023-06-01T14:02:00Z"/>
        </w:rPr>
      </w:pPr>
      <w:r>
        <w:t>Later</w:t>
      </w:r>
      <w:del w:id="233" w:author="Frances" w:date="2023-06-01T13:53:00Z">
        <w:r w:rsidDel="00E96994">
          <w:delText xml:space="preserve"> down</w:delText>
        </w:r>
      </w:del>
      <w:r>
        <w:t xml:space="preserve">, </w:t>
      </w:r>
      <w:ins w:id="234" w:author="Frances" w:date="2023-06-01T13:54:00Z">
        <w:r w:rsidR="00E96994">
          <w:t>the</w:t>
        </w:r>
      </w:ins>
      <w:del w:id="235" w:author="Frances" w:date="2023-06-01T13:54:00Z">
        <w:r w:rsidDel="00E96994">
          <w:delText>our</w:delText>
        </w:r>
      </w:del>
      <w:r>
        <w:t xml:space="preserve"> ggplot code uses the </w:t>
      </w:r>
      <w:proofErr w:type="spellStart"/>
      <w:r w:rsidRPr="00221E56">
        <w:rPr>
          <w:rStyle w:val="Literal"/>
        </w:rPr>
        <w:t>highlight_state</w:t>
      </w:r>
      <w:proofErr w:type="spellEnd"/>
      <w:r>
        <w:t xml:space="preserve"> variable for the</w:t>
      </w:r>
      <w:ins w:id="236" w:author="Frances" w:date="2023-06-01T13:54:00Z">
        <w:r w:rsidR="00E96994">
          <w:t xml:space="preserve"> bar chart’s</w:t>
        </w:r>
      </w:ins>
      <w:r>
        <w:t xml:space="preserve"> </w:t>
      </w:r>
      <w:r w:rsidRPr="00221E56">
        <w:rPr>
          <w:rStyle w:val="Literal"/>
        </w:rPr>
        <w:t>fill</w:t>
      </w:r>
      <w:r>
        <w:t xml:space="preserve"> aesthetic</w:t>
      </w:r>
      <w:ins w:id="237" w:author="Frances" w:date="2023-06-01T13:54:00Z">
        <w:r w:rsidR="00E96994">
          <w:t xml:space="preserve">, highlighting the </w:t>
        </w:r>
      </w:ins>
      <w:del w:id="238" w:author="Frances" w:date="2023-06-01T13:54:00Z">
        <w:r w:rsidDel="00E96994">
          <w:delText xml:space="preserve">. What this means is that, when we create our bar chart, the </w:delText>
        </w:r>
      </w:del>
      <w:r>
        <w:t xml:space="preserve">state </w:t>
      </w:r>
      <w:del w:id="239" w:author="Frances" w:date="2023-06-01T13:54:00Z">
        <w:r w:rsidDel="00E96994">
          <w:delText xml:space="preserve">that is </w:delText>
        </w:r>
      </w:del>
      <w:r>
        <w:t xml:space="preserve">in </w:t>
      </w:r>
      <w:del w:id="240" w:author="Frances" w:date="2023-06-01T13:54:00Z">
        <w:r w:rsidRPr="00221E56" w:rsidDel="00E96994">
          <w:rPr>
            <w:rStyle w:val="Literal"/>
          </w:rPr>
          <w:delText>our</w:delText>
        </w:r>
      </w:del>
      <w:del w:id="241" w:author="Frances" w:date="2023-06-01T13:55:00Z">
        <w:r w:rsidRPr="00221E56" w:rsidDel="00E96994">
          <w:rPr>
            <w:rStyle w:val="Literal"/>
          </w:rPr>
          <w:delText xml:space="preserve"> variable </w:delText>
        </w:r>
      </w:del>
      <w:proofErr w:type="spellStart"/>
      <w:r w:rsidRPr="00221E56">
        <w:rPr>
          <w:rStyle w:val="Literal"/>
        </w:rPr>
        <w:t>params$state</w:t>
      </w:r>
      <w:proofErr w:type="spellEnd"/>
      <w:r>
        <w:t xml:space="preserve"> </w:t>
      </w:r>
      <w:del w:id="242" w:author="Frances" w:date="2023-06-01T13:55:00Z">
        <w:r w:rsidDel="00E96994">
          <w:delText xml:space="preserve">(Alabama) is highlighted </w:delText>
        </w:r>
      </w:del>
      <w:r>
        <w:t xml:space="preserve">in yellow </w:t>
      </w:r>
      <w:del w:id="243" w:author="Frances" w:date="2023-06-01T14:01:00Z">
        <w:r w:rsidDel="0041682F">
          <w:delText>while all of</w:delText>
        </w:r>
      </w:del>
      <w:ins w:id="244" w:author="Frances" w:date="2023-06-01T14:01:00Z">
        <w:r w:rsidR="0041682F">
          <w:t>and coloring</w:t>
        </w:r>
      </w:ins>
      <w:r>
        <w:t xml:space="preserve"> the other states</w:t>
      </w:r>
      <w:del w:id="245" w:author="Frances" w:date="2023-06-01T14:01:00Z">
        <w:r w:rsidDel="0041682F">
          <w:delText xml:space="preserve"> are</w:delText>
        </w:r>
      </w:del>
      <w:r>
        <w:t xml:space="preserve"> blue. </w:t>
      </w:r>
      <w:ins w:id="246" w:author="Frances" w:date="2023-06-01T14:02:00Z">
        <w:r w:rsidR="0041682F">
          <w:t>Figure 7-</w:t>
        </w:r>
      </w:ins>
      <w:r w:rsidR="00221E56">
        <w:t>3</w:t>
      </w:r>
      <w:ins w:id="247" w:author="Frances" w:date="2023-06-01T14:02:00Z">
        <w:r w:rsidR="0041682F">
          <w:t xml:space="preserve"> shows the chart with Alabama highlighted.</w:t>
        </w:r>
      </w:ins>
    </w:p>
    <w:p w14:paraId="6F96ABA8" w14:textId="03E4A259" w:rsidR="005D076F" w:rsidDel="0041682F" w:rsidRDefault="00000000" w:rsidP="0056465C">
      <w:pPr>
        <w:pStyle w:val="Body"/>
        <w:rPr>
          <w:del w:id="248" w:author="Frances" w:date="2023-06-01T14:02:00Z"/>
        </w:rPr>
      </w:pPr>
      <w:moveFromRangeStart w:id="249" w:author="Frances" w:date="2023-06-01T13:55:00Z" w:name="move136520155"/>
      <w:moveFrom w:id="250" w:author="Frances" w:date="2023-06-01T13:55:00Z">
        <w:del w:id="251" w:author="Frances" w:date="2023-06-01T14:02:00Z">
          <w:r w:rsidDel="0041682F">
            <w:delText xml:space="preserve">If you’re eagle-eyed, you may have noticed a reference to the </w:delText>
          </w:r>
          <w:r w:rsidDel="0041682F">
            <w:rPr>
              <w:rFonts w:ascii="Courier" w:hAnsi="Courier"/>
              <w:color w:val="3366FF"/>
              <w:u w:color="3366FF"/>
            </w:rPr>
            <w:delText>urbnthemes</w:delText>
          </w:r>
          <w:r w:rsidDel="0041682F">
            <w:delText xml:space="preserve"> package and the line of code that says </w:delText>
          </w:r>
          <w:r w:rsidDel="0041682F">
            <w:rPr>
              <w:rFonts w:ascii="Courier" w:hAnsi="Courier"/>
              <w:color w:val="3366FF"/>
              <w:u w:color="3366FF"/>
            </w:rPr>
            <w:delText>set_urbn_defaults(style = "print")</w:delText>
          </w:r>
          <w:r w:rsidDel="0041682F">
            <w:delText xml:space="preserve">. This package provides a custom ggplot theme for all graphs and the </w:delText>
          </w:r>
          <w:r w:rsidDel="0041682F">
            <w:rPr>
              <w:rFonts w:ascii="Courier" w:hAnsi="Courier"/>
              <w:color w:val="3366FF"/>
              <w:u w:color="3366FF"/>
            </w:rPr>
            <w:delText>set_urbn_defaults(style = "print")</w:delText>
          </w:r>
          <w:r w:rsidDel="0041682F">
            <w:delText xml:space="preserve"> line applies that theme (in a slightly different way than we saw in Chapter 3, but with the same result). The Urban Institute-styled chart with Alabama highlighted is seen in Figure 7-4 below.</w:delText>
          </w:r>
        </w:del>
      </w:moveFrom>
      <w:moveFromRangeEnd w:id="249"/>
    </w:p>
    <w:p w14:paraId="0244366F" w14:textId="43DD1E91" w:rsidR="005D076F" w:rsidRDefault="00000000" w:rsidP="00221E56">
      <w:pPr>
        <w:pStyle w:val="GraphicSlug"/>
      </w:pPr>
      <w:r>
        <w:t>[F0700</w:t>
      </w:r>
      <w:r w:rsidR="00221E56">
        <w:t>3</w:t>
      </w:r>
      <w:r>
        <w:t>.png]</w:t>
      </w:r>
    </w:p>
    <w:p w14:paraId="0DE8F11B" w14:textId="5F0FFF54" w:rsidR="005D076F" w:rsidRDefault="00980F9F">
      <w:pPr>
        <w:pStyle w:val="CaptionedFigure"/>
      </w:pPr>
      <w:ins w:id="252" w:author="David Keyes" w:date="2023-05-15T14:26:00Z">
        <w:r>
          <w:rPr>
            <w:noProof/>
          </w:rPr>
          <w:lastRenderedPageBreak/>
          <w:drawing>
            <wp:inline distT="0" distB="0" distL="0" distR="0" wp14:anchorId="03C327BD" wp14:editId="65395658">
              <wp:extent cx="5943600" cy="6792595"/>
              <wp:effectExtent l="0" t="0" r="0" b="1905"/>
              <wp:docPr id="16345226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522639" name="Picture 1634522639"/>
                      <pic:cNvPicPr/>
                    </pic:nvPicPr>
                    <pic:blipFill>
                      <a:blip r:embed="rId15">
                        <a:extLst>
                          <a:ext uri="{28A0092B-C50C-407E-A947-70E740481C1C}">
                            <a14:useLocalDpi xmlns:a14="http://schemas.microsoft.com/office/drawing/2010/main" val="0"/>
                          </a:ext>
                        </a:extLst>
                      </a:blip>
                      <a:stretch>
                        <a:fillRect/>
                      </a:stretch>
                    </pic:blipFill>
                    <pic:spPr>
                      <a:xfrm>
                        <a:off x="0" y="0"/>
                        <a:ext cx="5943600" cy="6792595"/>
                      </a:xfrm>
                      <a:prstGeom prst="rect">
                        <a:avLst/>
                      </a:prstGeom>
                    </pic:spPr>
                  </pic:pic>
                </a:graphicData>
              </a:graphic>
            </wp:inline>
          </w:drawing>
        </w:r>
      </w:ins>
      <w:del w:id="253" w:author="David Keyes" w:date="2023-05-15T14:26:00Z">
        <w:r w:rsidDel="00980F9F">
          <w:rPr>
            <w:noProof/>
          </w:rPr>
          <w:drawing>
            <wp:inline distT="0" distB="0" distL="0" distR="0" wp14:anchorId="4C859D71" wp14:editId="5B286D3A">
              <wp:extent cx="5334000" cy="6042122"/>
              <wp:effectExtent l="0" t="0" r="0" b="3175"/>
              <wp:docPr id="1073741827" name="officeArt object" descr="Figure 7.4: A bar chart showing Alabama higlighted"/>
              <wp:cNvGraphicFramePr/>
              <a:graphic xmlns:a="http://schemas.openxmlformats.org/drawingml/2006/main">
                <a:graphicData uri="http://schemas.openxmlformats.org/drawingml/2006/picture">
                  <pic:pic xmlns:pic="http://schemas.openxmlformats.org/drawingml/2006/picture">
                    <pic:nvPicPr>
                      <pic:cNvPr id="1073741827" name="Figure 7.4: A bar chart showing Alabama higlighted" descr="Figure 7.4: A bar chart showing Alabama higlighted"/>
                      <pic:cNvPicPr>
                        <a:picLocks noChangeAspect="1"/>
                      </pic:cNvPicPr>
                    </pic:nvPicPr>
                    <pic:blipFill>
                      <a:blip r:embed="rId16"/>
                      <a:stretch>
                        <a:fillRect/>
                      </a:stretch>
                    </pic:blipFill>
                    <pic:spPr>
                      <a:xfrm>
                        <a:off x="0" y="0"/>
                        <a:ext cx="5334000" cy="6042122"/>
                      </a:xfrm>
                      <a:prstGeom prst="rect">
                        <a:avLst/>
                      </a:prstGeom>
                      <a:ln w="12700" cap="flat">
                        <a:noFill/>
                        <a:miter lim="400000"/>
                      </a:ln>
                      <a:effectLst/>
                    </pic:spPr>
                  </pic:pic>
                </a:graphicData>
              </a:graphic>
            </wp:inline>
          </w:drawing>
        </w:r>
      </w:del>
    </w:p>
    <w:p w14:paraId="3C7655CE" w14:textId="77777777" w:rsidR="005D076F" w:rsidRDefault="00000000">
      <w:pPr>
        <w:pStyle w:val="CaptionLine"/>
        <w:numPr>
          <w:ilvl w:val="4"/>
          <w:numId w:val="2"/>
        </w:numPr>
      </w:pPr>
      <w:r>
        <w:t>A bar chart showing Alabama highlighted</w:t>
      </w:r>
    </w:p>
    <w:p w14:paraId="22C684C6" w14:textId="7DF57B26" w:rsidR="005D076F" w:rsidRDefault="00E96994" w:rsidP="0056465C">
      <w:pPr>
        <w:pStyle w:val="Body"/>
      </w:pPr>
      <w:moveToRangeStart w:id="254" w:author="Frances" w:date="2023-06-01T13:55:00Z" w:name="move136520155"/>
      <w:moveTo w:id="255" w:author="Frances" w:date="2023-06-01T13:55:00Z">
        <w:del w:id="256" w:author="Frances" w:date="2023-06-01T14:02:00Z">
          <w:r w:rsidDel="0041682F">
            <w:delText xml:space="preserve">If you’re eagle-eyed, you may have noticed a reference to the </w:delText>
          </w:r>
          <w:r w:rsidDel="0041682F">
            <w:rPr>
              <w:rFonts w:ascii="Courier" w:hAnsi="Courier"/>
              <w:color w:val="3366FF"/>
              <w:u w:color="3366FF"/>
            </w:rPr>
            <w:delText>urbnthemes</w:delText>
          </w:r>
          <w:r w:rsidDel="0041682F">
            <w:delText xml:space="preserve"> package and the line of code that says </w:delText>
          </w:r>
          <w:r w:rsidDel="0041682F">
            <w:rPr>
              <w:rFonts w:ascii="Courier" w:hAnsi="Courier"/>
              <w:color w:val="3366FF"/>
              <w:u w:color="3366FF"/>
            </w:rPr>
            <w:delText>set_urbn_defaults(style = "print")</w:delText>
          </w:r>
          <w:r w:rsidDel="0041682F">
            <w:delText xml:space="preserve">. This package provides a custom ggplot theme for all graphs and the </w:delText>
          </w:r>
          <w:r w:rsidDel="0041682F">
            <w:rPr>
              <w:rFonts w:ascii="Courier" w:hAnsi="Courier"/>
              <w:color w:val="3366FF"/>
              <w:u w:color="3366FF"/>
            </w:rPr>
            <w:delText>set_urbn_defaults(style = "print")</w:delText>
          </w:r>
          <w:r w:rsidDel="0041682F">
            <w:delText xml:space="preserve"> line applies that theme (in a slightly different way than we saw in Chapter 3, but with the same result). The Urban Institute-styled chart with Alabama highlighted is seen in Figure 7-4 below.</w:delText>
          </w:r>
        </w:del>
      </w:moveTo>
      <w:moveToRangeEnd w:id="254"/>
      <w:del w:id="257" w:author="Frances" w:date="2023-06-01T14:03:00Z">
        <w:r w:rsidDel="0041682F">
          <w:delText>We’ve</w:delText>
        </w:r>
      </w:del>
      <w:ins w:id="258" w:author="Frances" w:date="2023-06-01T14:03:00Z">
        <w:r w:rsidR="0041682F">
          <w:t>You’ve</w:t>
        </w:r>
      </w:ins>
      <w:del w:id="259" w:author="Frances" w:date="2023-06-01T14:03:00Z">
        <w:r w:rsidDel="0041682F">
          <w:delText xml:space="preserve"> now</w:delText>
        </w:r>
      </w:del>
      <w:r>
        <w:t xml:space="preserve"> seen how setting a parameter in the YAML gives us the ability to dynamically generate text and charts in</w:t>
      </w:r>
      <w:ins w:id="260" w:author="Frances" w:date="2023-06-01T14:03:00Z">
        <w:r w:rsidR="0041682F">
          <w:t xml:space="preserve"> the</w:t>
        </w:r>
      </w:ins>
      <w:del w:id="261" w:author="Frances" w:date="2023-06-01T14:03:00Z">
        <w:r w:rsidDel="0041682F">
          <w:delText xml:space="preserve"> our</w:delText>
        </w:r>
      </w:del>
      <w:r>
        <w:t xml:space="preserve"> knitted report. But we’ve only generated one report so far. How can we</w:t>
      </w:r>
      <w:del w:id="262" w:author="Frances" w:date="2023-06-01T14:03:00Z">
        <w:r w:rsidDel="0041682F">
          <w:delText xml:space="preserve"> now</w:delText>
        </w:r>
      </w:del>
      <w:r>
        <w:t xml:space="preserve"> create all 51 reports? Your first thought might be to manually update the YAML</w:t>
      </w:r>
      <w:del w:id="263" w:author="Frances" w:date="2023-06-01T14:03:00Z">
        <w:r w:rsidDel="0041682F">
          <w:delText>. You could go in</w:delText>
        </w:r>
      </w:del>
      <w:ins w:id="264" w:author="Frances" w:date="2023-06-01T14:03:00Z">
        <w:r w:rsidR="0041682F">
          <w:t xml:space="preserve"> by</w:t>
        </w:r>
      </w:ins>
      <w:del w:id="265" w:author="Frances" w:date="2023-06-01T14:03:00Z">
        <w:r w:rsidDel="0041682F">
          <w:delText>,</w:delText>
        </w:r>
      </w:del>
      <w:r>
        <w:t xml:space="preserve"> chang</w:t>
      </w:r>
      <w:ins w:id="266" w:author="Frances" w:date="2023-06-01T14:03:00Z">
        <w:r w:rsidR="0041682F">
          <w:t>ing the parameter’s value from</w:t>
        </w:r>
      </w:ins>
      <w:del w:id="267" w:author="Frances" w:date="2023-06-01T14:03:00Z">
        <w:r w:rsidDel="0041682F">
          <w:delText>e</w:delText>
        </w:r>
      </w:del>
      <w:r>
        <w:t xml:space="preserve"> Alabama to</w:t>
      </w:r>
      <w:ins w:id="268" w:author="Frances" w:date="2023-06-01T14:03:00Z">
        <w:r w:rsidR="0041682F">
          <w:t>, say,</w:t>
        </w:r>
      </w:ins>
      <w:r>
        <w:t xml:space="preserve"> Alaska, </w:t>
      </w:r>
      <w:ins w:id="269" w:author="Frances" w:date="2023-06-01T14:03:00Z">
        <w:r w:rsidR="0041682F">
          <w:t>then</w:t>
        </w:r>
      </w:ins>
      <w:del w:id="270" w:author="Frances" w:date="2023-06-01T14:03:00Z">
        <w:r w:rsidDel="0041682F">
          <w:delText>and</w:delText>
        </w:r>
      </w:del>
      <w:r>
        <w:t xml:space="preserve"> knit</w:t>
      </w:r>
      <w:ins w:id="271" w:author="Frances" w:date="2023-06-01T14:03:00Z">
        <w:r w:rsidR="0041682F">
          <w:t>ting the document</w:t>
        </w:r>
      </w:ins>
      <w:r>
        <w:t xml:space="preserve"> again</w:t>
      </w:r>
      <w:del w:id="272" w:author="Frances" w:date="2023-06-01T14:04:00Z">
        <w:r w:rsidDel="0041682F">
          <w:delText xml:space="preserve"> in order to get a report for that state</w:delText>
        </w:r>
      </w:del>
      <w:r>
        <w:t xml:space="preserve">. </w:t>
      </w:r>
      <w:ins w:id="273" w:author="Frances" w:date="2023-06-01T14:04:00Z">
        <w:r w:rsidR="0041682F">
          <w:t>While y</w:t>
        </w:r>
      </w:ins>
      <w:del w:id="274" w:author="Frances" w:date="2023-06-01T14:04:00Z">
        <w:r w:rsidDel="0041682F">
          <w:delText>Y</w:delText>
        </w:r>
      </w:del>
      <w:r>
        <w:t xml:space="preserve">ou could </w:t>
      </w:r>
      <w:del w:id="275" w:author="Frances" w:date="2023-06-01T14:04:00Z">
        <w:r w:rsidDel="0041682F">
          <w:delText>then do this same thing</w:delText>
        </w:r>
      </w:del>
      <w:ins w:id="276" w:author="Frances" w:date="2023-06-01T14:04:00Z">
        <w:r w:rsidR="0041682F">
          <w:t>follow this process</w:t>
        </w:r>
      </w:ins>
      <w:r>
        <w:t xml:space="preserve"> for all states</w:t>
      </w:r>
      <w:ins w:id="277" w:author="Frances" w:date="2023-06-01T14:04:00Z">
        <w:r w:rsidR="0041682F">
          <w:t>,</w:t>
        </w:r>
      </w:ins>
      <w:del w:id="278" w:author="Frances" w:date="2023-06-01T14:04:00Z">
        <w:r w:rsidDel="0041682F">
          <w:delText>. But</w:delText>
        </w:r>
      </w:del>
      <w:r>
        <w:t xml:space="preserve"> it would be tedious, and we’re trying to avoid </w:t>
      </w:r>
      <w:ins w:id="279" w:author="Frances" w:date="2023-06-01T14:04:00Z">
        <w:r w:rsidR="0041682F">
          <w:t>tedium</w:t>
        </w:r>
      </w:ins>
      <w:del w:id="280" w:author="Frances" w:date="2023-06-01T14:04:00Z">
        <w:r w:rsidDel="0041682F">
          <w:delText>that</w:delText>
        </w:r>
      </w:del>
      <w:r>
        <w:t xml:space="preserve">. Let’s automate </w:t>
      </w:r>
      <w:ins w:id="281" w:author="Frances" w:date="2023-06-01T14:04:00Z">
        <w:r w:rsidR="0041682F">
          <w:t>the report generation</w:t>
        </w:r>
      </w:ins>
      <w:del w:id="282" w:author="Frances" w:date="2023-06-01T14:04:00Z">
        <w:r w:rsidDel="0041682F">
          <w:delText>it</w:delText>
        </w:r>
      </w:del>
      <w:r>
        <w:t xml:space="preserve"> instead.</w:t>
      </w:r>
    </w:p>
    <w:p w14:paraId="34E0579A" w14:textId="77777777" w:rsidR="005D076F" w:rsidRDefault="00000000">
      <w:pPr>
        <w:pStyle w:val="HeadA"/>
      </w:pPr>
      <w:bookmarkStart w:id="283" w:name="_Toc3"/>
      <w:bookmarkStart w:id="284" w:name="Xc35e73d15cf81679b5c4b43572795d0a5ee6942"/>
      <w:r>
        <w:lastRenderedPageBreak/>
        <w:t>Creating an R Script</w:t>
      </w:r>
      <w:bookmarkEnd w:id="283"/>
    </w:p>
    <w:p w14:paraId="1D8D8737" w14:textId="60BC3DE2" w:rsidR="005D076F" w:rsidRDefault="00000000" w:rsidP="0056465C">
      <w:pPr>
        <w:pStyle w:val="Body"/>
      </w:pPr>
      <w:r>
        <w:t xml:space="preserve">To automatically generate multiple reports based on </w:t>
      </w:r>
      <w:ins w:id="285" w:author="Frances" w:date="2023-06-01T14:04:00Z">
        <w:r w:rsidR="0041682F">
          <w:t>the</w:t>
        </w:r>
      </w:ins>
      <w:del w:id="286" w:author="Frances" w:date="2023-06-01T14:04:00Z">
        <w:r w:rsidDel="0041682F">
          <w:delText>our</w:delText>
        </w:r>
      </w:del>
      <w:r>
        <w:t xml:space="preserve"> template</w:t>
      </w:r>
      <w:ins w:id="287" w:author="Frances" w:date="2023-06-01T14:04:00Z">
        <w:r w:rsidR="0041682F">
          <w:t xml:space="preserve"> we created</w:t>
        </w:r>
      </w:ins>
      <w:r>
        <w:t>, we’ll use an R script that changes the value</w:t>
      </w:r>
      <w:del w:id="288" w:author="Frances" w:date="2023-06-01T14:05:00Z">
        <w:r w:rsidDel="0041682F">
          <w:delText>s</w:delText>
        </w:r>
      </w:del>
      <w:r>
        <w:t xml:space="preserve"> of the parameters in the R Markdown document and then knits it. Begin by creating an R script file named </w:t>
      </w:r>
      <w:proofErr w:type="spellStart"/>
      <w:r w:rsidRPr="00221E56">
        <w:rPr>
          <w:rStyle w:val="Italic"/>
        </w:rPr>
        <w:t>render.R</w:t>
      </w:r>
      <w:proofErr w:type="spellEnd"/>
      <w:r>
        <w:t xml:space="preserve">. </w:t>
      </w:r>
    </w:p>
    <w:p w14:paraId="5988FB68" w14:textId="77777777" w:rsidR="005D076F" w:rsidRDefault="00000000">
      <w:pPr>
        <w:pStyle w:val="HeadB"/>
      </w:pPr>
      <w:bookmarkStart w:id="289" w:name="_Toc4"/>
      <w:r>
        <w:t>Knitting the Document Using Code</w:t>
      </w:r>
      <w:bookmarkEnd w:id="289"/>
    </w:p>
    <w:p w14:paraId="7721A7FC" w14:textId="77777777" w:rsidR="005D076F" w:rsidRDefault="00000000" w:rsidP="0056465C">
      <w:pPr>
        <w:pStyle w:val="Body"/>
      </w:pPr>
      <w:r>
        <w:t xml:space="preserve">Our script needs the ability to knit an R Markdown document. While you’ve seen how to do this using the Knit button, you can do the same thing with code. Load the </w:t>
      </w:r>
      <w:proofErr w:type="spellStart"/>
      <w:r w:rsidRPr="00221E56">
        <w:rPr>
          <w:rStyle w:val="Literal"/>
        </w:rPr>
        <w:t>rmarkdown</w:t>
      </w:r>
      <w:proofErr w:type="spellEnd"/>
      <w:r>
        <w:t xml:space="preserve"> package and then use its </w:t>
      </w:r>
      <w:r w:rsidRPr="00221E56">
        <w:rPr>
          <w:rStyle w:val="Literal"/>
        </w:rPr>
        <w:t>render()</w:t>
      </w:r>
      <w:r>
        <w:t xml:space="preserve"> function, as shown here:</w:t>
      </w:r>
    </w:p>
    <w:p w14:paraId="76CA32E5" w14:textId="77777777" w:rsidR="0041682F" w:rsidRDefault="00000000" w:rsidP="0041682F">
      <w:pPr>
        <w:pStyle w:val="Code"/>
        <w:rPr>
          <w:ins w:id="290" w:author="Frances" w:date="2023-06-01T14:06:00Z"/>
        </w:rPr>
      </w:pPr>
      <w:r>
        <w:rPr>
          <w:u w:color="000000"/>
        </w:rPr>
        <w:t>library</w:t>
      </w:r>
      <w:r>
        <w:t>(</w:t>
      </w:r>
      <w:proofErr w:type="spellStart"/>
      <w:r>
        <w:t>rmarkdown</w:t>
      </w:r>
      <w:proofErr w:type="spellEnd"/>
      <w:r>
        <w:t>)</w:t>
      </w:r>
      <w:del w:id="291" w:author="Frances" w:date="2023-06-01T14:06:00Z">
        <w:r w:rsidDel="0041682F">
          <w:br/>
        </w:r>
      </w:del>
    </w:p>
    <w:p w14:paraId="637AF911" w14:textId="77777777" w:rsidR="0041682F" w:rsidRDefault="00000000" w:rsidP="0041682F">
      <w:pPr>
        <w:pStyle w:val="Code"/>
        <w:rPr>
          <w:ins w:id="292" w:author="Frances" w:date="2023-06-01T14:06:00Z"/>
        </w:rPr>
      </w:pPr>
      <w:del w:id="293" w:author="Frances" w:date="2023-06-01T14:05:00Z">
        <w:r w:rsidDel="0041682F">
          <w:rPr>
            <w:u w:color="000000"/>
          </w:rPr>
          <w:delText>render</w:delText>
        </w:r>
        <w:r w:rsidDel="0041682F">
          <w:delText>(</w:delText>
        </w:r>
        <w:r w:rsidDel="0041682F">
          <w:rPr>
            <w:u w:color="000000"/>
          </w:rPr>
          <w:delText>input =</w:delText>
        </w:r>
        <w:r w:rsidDel="0041682F">
          <w:delText xml:space="preserve"> </w:delText>
        </w:r>
        <w:r w:rsidDel="0041682F">
          <w:rPr>
            <w:u w:color="000000"/>
          </w:rPr>
          <w:delText>"urban-covid-budget-report.Rmd"</w:delText>
        </w:r>
        <w:r w:rsidDel="0041682F">
          <w:delText>)</w:delText>
        </w:r>
      </w:del>
      <w:moveToRangeStart w:id="294" w:author="Frances" w:date="2023-06-01T14:05:00Z" w:name="move136520754"/>
      <w:moveTo w:id="295" w:author="Frances" w:date="2023-06-01T14:05:00Z">
        <w:r w:rsidR="0041682F">
          <w:rPr>
            <w:u w:color="000000"/>
          </w:rPr>
          <w:t>render</w:t>
        </w:r>
        <w:r w:rsidR="0041682F">
          <w:t>(</w:t>
        </w:r>
        <w:del w:id="296" w:author="Frances" w:date="2023-06-01T14:06:00Z">
          <w:r w:rsidR="0041682F" w:rsidDel="0041682F">
            <w:br/>
          </w:r>
        </w:del>
      </w:moveTo>
    </w:p>
    <w:p w14:paraId="0E3CB3DB" w14:textId="77777777" w:rsidR="0041682F" w:rsidRDefault="0041682F" w:rsidP="0041682F">
      <w:pPr>
        <w:pStyle w:val="Code"/>
        <w:rPr>
          <w:ins w:id="297" w:author="Frances" w:date="2023-06-01T14:06:00Z"/>
        </w:rPr>
      </w:pPr>
      <w:moveTo w:id="298" w:author="Frances" w:date="2023-06-01T14:05:00Z">
        <w:r>
          <w:t xml:space="preserve">  </w:t>
        </w:r>
        <w:r>
          <w:rPr>
            <w:u w:color="000000"/>
          </w:rPr>
          <w:t>input =</w:t>
        </w:r>
        <w:r>
          <w:t xml:space="preserve"> </w:t>
        </w:r>
        <w:r>
          <w:rPr>
            <w:u w:color="000000"/>
          </w:rPr>
          <w:t>"urban-covid-budget-</w:t>
        </w:r>
        <w:proofErr w:type="spellStart"/>
        <w:r>
          <w:rPr>
            <w:u w:color="000000"/>
          </w:rPr>
          <w:t>report.Rmd</w:t>
        </w:r>
        <w:proofErr w:type="spellEnd"/>
        <w:r>
          <w:rPr>
            <w:u w:color="000000"/>
          </w:rPr>
          <w:t>"</w:t>
        </w:r>
        <w:r>
          <w:t>,</w:t>
        </w:r>
        <w:del w:id="299" w:author="Frances" w:date="2023-06-01T14:06:00Z">
          <w:r w:rsidDel="0041682F">
            <w:br/>
          </w:r>
        </w:del>
      </w:moveTo>
    </w:p>
    <w:p w14:paraId="64AC54ED" w14:textId="77777777" w:rsidR="0041682F" w:rsidRDefault="0041682F" w:rsidP="0041682F">
      <w:pPr>
        <w:pStyle w:val="Code"/>
        <w:rPr>
          <w:ins w:id="300" w:author="Frances" w:date="2023-06-01T14:06:00Z"/>
        </w:rPr>
      </w:pPr>
      <w:moveTo w:id="301" w:author="Frances" w:date="2023-06-01T14:05:00Z">
        <w:r>
          <w:t xml:space="preserve">  </w:t>
        </w:r>
        <w:proofErr w:type="spellStart"/>
        <w:r>
          <w:rPr>
            <w:u w:color="000000"/>
          </w:rPr>
          <w:t>output_file</w:t>
        </w:r>
        <w:proofErr w:type="spellEnd"/>
        <w:r>
          <w:rPr>
            <w:u w:color="000000"/>
          </w:rPr>
          <w:t xml:space="preserve"> =</w:t>
        </w:r>
        <w:r>
          <w:t xml:space="preserve"> </w:t>
        </w:r>
        <w:r>
          <w:rPr>
            <w:u w:color="000000"/>
          </w:rPr>
          <w:t>"Alaska.html"</w:t>
        </w:r>
        <w:r>
          <w:t>,</w:t>
        </w:r>
        <w:del w:id="302" w:author="Frances" w:date="2023-06-01T14:06:00Z">
          <w:r w:rsidDel="0041682F">
            <w:br/>
          </w:r>
        </w:del>
      </w:moveTo>
    </w:p>
    <w:p w14:paraId="2FBAED05" w14:textId="77777777" w:rsidR="0041682F" w:rsidRDefault="0041682F" w:rsidP="0041682F">
      <w:pPr>
        <w:pStyle w:val="Code"/>
        <w:rPr>
          <w:ins w:id="303" w:author="Frances" w:date="2023-06-01T14:06:00Z"/>
        </w:rPr>
      </w:pPr>
      <w:moveTo w:id="304" w:author="Frances" w:date="2023-06-01T14:05:00Z">
        <w:r>
          <w:t xml:space="preserve">  </w:t>
        </w:r>
        <w:r>
          <w:rPr>
            <w:u w:color="000000"/>
          </w:rPr>
          <w:t>parms =</w:t>
        </w:r>
        <w:r>
          <w:t xml:space="preserve"> </w:t>
        </w:r>
        <w:r>
          <w:rPr>
            <w:u w:color="000000"/>
          </w:rPr>
          <w:t>list</w:t>
        </w:r>
        <w:r>
          <w:t>(</w:t>
        </w:r>
        <w:r>
          <w:rPr>
            <w:u w:color="000000"/>
          </w:rPr>
          <w:t>state =</w:t>
        </w:r>
        <w:r>
          <w:t xml:space="preserve"> </w:t>
        </w:r>
        <w:r>
          <w:rPr>
            <w:u w:color="000000"/>
          </w:rPr>
          <w:t>"Alaska"</w:t>
        </w:r>
        <w:r>
          <w:t>)</w:t>
        </w:r>
        <w:del w:id="305" w:author="Frances" w:date="2023-06-01T14:06:00Z">
          <w:r w:rsidDel="0041682F">
            <w:br/>
          </w:r>
        </w:del>
      </w:moveTo>
    </w:p>
    <w:p w14:paraId="2FC5DC98" w14:textId="0AA67A9F" w:rsidR="0041682F" w:rsidRDefault="0041682F" w:rsidP="0041682F">
      <w:pPr>
        <w:pStyle w:val="Code"/>
        <w:rPr>
          <w:moveTo w:id="306" w:author="Frances" w:date="2023-06-01T14:05:00Z"/>
        </w:rPr>
      </w:pPr>
      <w:moveTo w:id="307" w:author="Frances" w:date="2023-06-01T14:05:00Z">
        <w:r>
          <w:t>)</w:t>
        </w:r>
      </w:moveTo>
    </w:p>
    <w:moveToRangeEnd w:id="294"/>
    <w:p w14:paraId="61365B44" w14:textId="12836328" w:rsidR="005D076F" w:rsidDel="0041682F" w:rsidRDefault="005D076F">
      <w:pPr>
        <w:pStyle w:val="Code"/>
        <w:rPr>
          <w:del w:id="308" w:author="Frances" w:date="2023-06-01T14:06:00Z"/>
        </w:rPr>
      </w:pPr>
    </w:p>
    <w:p w14:paraId="7D582F1E" w14:textId="2653F30D" w:rsidR="005D076F" w:rsidDel="00C55BCD" w:rsidRDefault="00000000" w:rsidP="0056465C">
      <w:pPr>
        <w:pStyle w:val="Body"/>
        <w:rPr>
          <w:del w:id="309" w:author="Frances" w:date="2023-06-01T14:32:00Z"/>
        </w:rPr>
      </w:pPr>
      <w:r>
        <w:t xml:space="preserve">This function generates an HTML document called </w:t>
      </w:r>
      <w:r w:rsidRPr="00221E56">
        <w:rPr>
          <w:rStyle w:val="Italic"/>
        </w:rPr>
        <w:t>urban-covid-budget-report.html</w:t>
      </w:r>
      <w:r>
        <w:t xml:space="preserve">. </w:t>
      </w:r>
      <w:del w:id="310" w:author="Frances" w:date="2023-06-01T14:07:00Z">
        <w:r w:rsidDel="003A6509">
          <w:delText>(</w:delText>
        </w:r>
      </w:del>
      <w:r>
        <w:t xml:space="preserve">By default, the generated file has the same name as the R Markdown document, </w:t>
      </w:r>
      <w:del w:id="311" w:author="Frances" w:date="2023-06-01T14:07:00Z">
        <w:r w:rsidDel="003A6509">
          <w:delText>save the extension</w:delText>
        </w:r>
      </w:del>
      <w:ins w:id="312" w:author="Frances" w:date="2023-06-01T14:07:00Z">
        <w:r w:rsidR="003A6509">
          <w:t>with a different extension</w:t>
        </w:r>
      </w:ins>
      <w:r>
        <w:t>.</w:t>
      </w:r>
      <w:del w:id="313" w:author="Frances" w:date="2023-06-01T14:07:00Z">
        <w:r w:rsidDel="003A6509">
          <w:delText>)</w:delText>
        </w:r>
      </w:del>
      <w:r>
        <w:t xml:space="preserve"> </w:t>
      </w:r>
      <w:ins w:id="314" w:author="Frances" w:date="2023-06-01T14:07:00Z">
        <w:r w:rsidR="003A6509">
          <w:t>We c</w:t>
        </w:r>
      </w:ins>
      <w:del w:id="315" w:author="Frances" w:date="2023-06-01T14:07:00Z">
        <w:r w:rsidDel="003A6509">
          <w:delText>C</w:delText>
        </w:r>
      </w:del>
      <w:r>
        <w:t xml:space="preserve">hange its name by using the </w:t>
      </w:r>
      <w:proofErr w:type="spellStart"/>
      <w:r w:rsidRPr="00221E56">
        <w:rPr>
          <w:rStyle w:val="Literal"/>
        </w:rPr>
        <w:t>output_file</w:t>
      </w:r>
      <w:proofErr w:type="spellEnd"/>
      <w:r>
        <w:t xml:space="preserve"> argument</w:t>
      </w:r>
      <w:ins w:id="316" w:author="Frances" w:date="2023-06-01T14:08:00Z">
        <w:r w:rsidR="003A6509">
          <w:t>.</w:t>
        </w:r>
      </w:ins>
      <w:del w:id="317" w:author="Frances" w:date="2023-06-01T14:08:00Z">
        <w:r w:rsidDel="003A6509">
          <w:delText>:</w:delText>
        </w:r>
      </w:del>
      <w:ins w:id="318" w:author="Frances" w:date="2023-06-01T14:32:00Z">
        <w:r w:rsidR="00C55BCD">
          <w:t xml:space="preserve"> </w:t>
        </w:r>
      </w:ins>
    </w:p>
    <w:p w14:paraId="3B1495EC" w14:textId="7B4F55DB" w:rsidR="005D076F" w:rsidDel="0041682F" w:rsidRDefault="00000000">
      <w:pPr>
        <w:pStyle w:val="Body"/>
        <w:rPr>
          <w:del w:id="319" w:author="Frances" w:date="2023-06-01T14:05:00Z"/>
        </w:rPr>
        <w:pPrChange w:id="320" w:author="Frances" w:date="2023-06-01T14:32:00Z">
          <w:pPr>
            <w:pStyle w:val="Code"/>
          </w:pPr>
        </w:pPrChange>
      </w:pPr>
      <w:del w:id="321" w:author="Frances" w:date="2023-06-01T14:05:00Z">
        <w:r w:rsidDel="0041682F">
          <w:rPr>
            <w:u w:color="000000"/>
          </w:rPr>
          <w:delText>render</w:delText>
        </w:r>
        <w:r w:rsidDel="0041682F">
          <w:delText>(</w:delText>
        </w:r>
        <w:r w:rsidDel="0041682F">
          <w:br/>
          <w:delText xml:space="preserve">  </w:delText>
        </w:r>
        <w:r w:rsidDel="0041682F">
          <w:rPr>
            <w:u w:color="000000"/>
          </w:rPr>
          <w:delText>input =</w:delText>
        </w:r>
        <w:r w:rsidDel="0041682F">
          <w:delText xml:space="preserve"> </w:delText>
        </w:r>
        <w:r w:rsidDel="0041682F">
          <w:rPr>
            <w:u w:color="000000"/>
          </w:rPr>
          <w:delText>"urban-covid-budget-report.Rmd"</w:delText>
        </w:r>
        <w:r w:rsidDel="0041682F">
          <w:delText>,</w:delText>
        </w:r>
        <w:r w:rsidDel="0041682F">
          <w:br/>
          <w:delText xml:space="preserve">  </w:delText>
        </w:r>
        <w:r w:rsidDel="0041682F">
          <w:rPr>
            <w:u w:color="000000"/>
          </w:rPr>
          <w:delText>output_file =</w:delText>
        </w:r>
        <w:r w:rsidDel="0041682F">
          <w:delText xml:space="preserve"> </w:delText>
        </w:r>
        <w:r w:rsidDel="0041682F">
          <w:rPr>
            <w:u w:color="000000"/>
          </w:rPr>
          <w:delText>"Alabama.html"</w:delText>
        </w:r>
        <w:r w:rsidDel="0041682F">
          <w:br/>
          <w:delText>)</w:delText>
        </w:r>
      </w:del>
    </w:p>
    <w:p w14:paraId="1FC85AAC" w14:textId="49DC10BD" w:rsidR="005D076F" w:rsidRDefault="00000000" w:rsidP="0056465C">
      <w:pPr>
        <w:pStyle w:val="Body"/>
      </w:pPr>
      <w:r>
        <w:t>We</w:t>
      </w:r>
      <w:del w:id="322" w:author="Frances" w:date="2023-06-01T14:08:00Z">
        <w:r w:rsidDel="003A6509">
          <w:delText xml:space="preserve"> can</w:delText>
        </w:r>
      </w:del>
      <w:r>
        <w:t xml:space="preserve"> also tell</w:t>
      </w:r>
      <w:del w:id="323" w:author="Frances" w:date="2023-06-01T14:08:00Z">
        <w:r w:rsidDel="003A6509">
          <w:delText xml:space="preserve"> the</w:delText>
        </w:r>
      </w:del>
      <w:r>
        <w:t xml:space="preserve"> </w:t>
      </w:r>
      <w:r w:rsidRPr="00221E56">
        <w:rPr>
          <w:rStyle w:val="Literal"/>
        </w:rPr>
        <w:t>render()</w:t>
      </w:r>
      <w:r>
        <w:t xml:space="preserve"> </w:t>
      </w:r>
      <w:del w:id="324" w:author="Frances" w:date="2023-06-01T14:08:00Z">
        <w:r w:rsidDel="003A6509">
          <w:delText xml:space="preserve">function </w:delText>
        </w:r>
      </w:del>
      <w:r>
        <w:t>to use parameters we give it. These parameters will override those in the R Markdown document itself. For example, th</w:t>
      </w:r>
      <w:ins w:id="325" w:author="Frances" w:date="2023-06-01T14:08:00Z">
        <w:r w:rsidR="003A6509">
          <w:t>e</w:t>
        </w:r>
      </w:ins>
      <w:del w:id="326" w:author="Frances" w:date="2023-06-01T14:08:00Z">
        <w:r w:rsidDel="003A6509">
          <w:delText>is</w:delText>
        </w:r>
      </w:del>
      <w:r>
        <w:t xml:space="preserve"> code</w:t>
      </w:r>
      <w:ins w:id="327" w:author="Frances" w:date="2023-06-01T14:08:00Z">
        <w:r w:rsidR="003A6509">
          <w:t xml:space="preserve"> we’ve written</w:t>
        </w:r>
      </w:ins>
      <w:r>
        <w:t xml:space="preserve"> would tell R to use Alaska for the </w:t>
      </w:r>
      <w:r w:rsidRPr="00221E56">
        <w:rPr>
          <w:rStyle w:val="Literal"/>
        </w:rPr>
        <w:t>state</w:t>
      </w:r>
      <w:r>
        <w:t xml:space="preserve"> parameter and save the resulting HTML file as </w:t>
      </w:r>
      <w:r w:rsidRPr="00221E56">
        <w:rPr>
          <w:rStyle w:val="Italic"/>
        </w:rPr>
        <w:t>Alaska.html</w:t>
      </w:r>
      <w:r w:rsidR="00221E56">
        <w:t>.</w:t>
      </w:r>
    </w:p>
    <w:p w14:paraId="644B4D73" w14:textId="6263F549" w:rsidR="005D076F" w:rsidDel="0041682F" w:rsidRDefault="00000000">
      <w:pPr>
        <w:pStyle w:val="Code"/>
        <w:rPr>
          <w:moveFrom w:id="328" w:author="Frances" w:date="2023-06-01T14:05:00Z"/>
        </w:rPr>
      </w:pPr>
      <w:moveFromRangeStart w:id="329" w:author="Frances" w:date="2023-06-01T14:05:00Z" w:name="move136520754"/>
      <w:moveFrom w:id="330" w:author="Frances" w:date="2023-06-01T14:05:00Z">
        <w:r w:rsidDel="0041682F">
          <w:rPr>
            <w:u w:color="000000"/>
          </w:rPr>
          <w:t>render</w:t>
        </w:r>
        <w:r w:rsidDel="0041682F">
          <w:t>(</w:t>
        </w:r>
        <w:r w:rsidDel="0041682F">
          <w:br/>
          <w:t xml:space="preserve">  </w:t>
        </w:r>
        <w:r w:rsidDel="0041682F">
          <w:rPr>
            <w:u w:color="000000"/>
          </w:rPr>
          <w:t>input =</w:t>
        </w:r>
        <w:r w:rsidDel="0041682F">
          <w:t xml:space="preserve"> </w:t>
        </w:r>
        <w:r w:rsidDel="0041682F">
          <w:rPr>
            <w:u w:color="000000"/>
          </w:rPr>
          <w:t>"urban-covid-budget-report.Rmd"</w:t>
        </w:r>
        <w:r w:rsidDel="0041682F">
          <w:t>,</w:t>
        </w:r>
        <w:r w:rsidDel="0041682F">
          <w:br/>
          <w:t xml:space="preserve">  </w:t>
        </w:r>
        <w:r w:rsidDel="0041682F">
          <w:rPr>
            <w:u w:color="000000"/>
          </w:rPr>
          <w:t>output_file =</w:t>
        </w:r>
        <w:r w:rsidDel="0041682F">
          <w:t xml:space="preserve"> </w:t>
        </w:r>
        <w:r w:rsidDel="0041682F">
          <w:rPr>
            <w:u w:color="000000"/>
          </w:rPr>
          <w:t>"Alaska.html"</w:t>
        </w:r>
        <w:r w:rsidDel="0041682F">
          <w:t>,</w:t>
        </w:r>
        <w:r w:rsidDel="0041682F">
          <w:br/>
          <w:t xml:space="preserve">  </w:t>
        </w:r>
        <w:r w:rsidDel="0041682F">
          <w:rPr>
            <w:u w:color="000000"/>
          </w:rPr>
          <w:t>parms =</w:t>
        </w:r>
        <w:r w:rsidDel="0041682F">
          <w:t xml:space="preserve"> </w:t>
        </w:r>
        <w:r w:rsidDel="0041682F">
          <w:rPr>
            <w:u w:color="000000"/>
          </w:rPr>
          <w:t>list</w:t>
        </w:r>
        <w:r w:rsidDel="0041682F">
          <w:t>(</w:t>
        </w:r>
        <w:r w:rsidDel="0041682F">
          <w:rPr>
            <w:u w:color="000000"/>
          </w:rPr>
          <w:t>state =</w:t>
        </w:r>
        <w:r w:rsidDel="0041682F">
          <w:t xml:space="preserve"> </w:t>
        </w:r>
        <w:r w:rsidDel="0041682F">
          <w:rPr>
            <w:u w:color="000000"/>
          </w:rPr>
          <w:t>"Alaska"</w:t>
        </w:r>
        <w:r w:rsidDel="0041682F">
          <w:t>)</w:t>
        </w:r>
        <w:r w:rsidDel="0041682F">
          <w:br/>
          <w:t>)</w:t>
        </w:r>
      </w:moveFrom>
    </w:p>
    <w:moveFromRangeEnd w:id="329"/>
    <w:p w14:paraId="37E7343B" w14:textId="0D45F82B" w:rsidR="005D076F" w:rsidRDefault="00000000" w:rsidP="0056465C">
      <w:pPr>
        <w:pStyle w:val="Body"/>
      </w:pPr>
      <w:r>
        <w:t xml:space="preserve">This approach to generating reports works, but to get all 51 reports, we’d have to manually change the state name in </w:t>
      </w:r>
      <w:del w:id="331" w:author="Frances" w:date="2023-06-01T14:08:00Z">
        <w:r w:rsidDel="003A6509">
          <w:delText>ou</w:delText>
        </w:r>
      </w:del>
      <w:ins w:id="332" w:author="Frances" w:date="2023-06-01T14:08:00Z">
        <w:r w:rsidR="003A6509">
          <w:t>the</w:t>
        </w:r>
      </w:ins>
      <w:del w:id="333" w:author="Frances" w:date="2023-06-01T14:08:00Z">
        <w:r w:rsidDel="003A6509">
          <w:delText>r</w:delText>
        </w:r>
      </w:del>
      <w:r>
        <w:t xml:space="preserve"> YAML and update the </w:t>
      </w:r>
      <w:r w:rsidRPr="00221E56">
        <w:rPr>
          <w:rStyle w:val="Literal"/>
        </w:rPr>
        <w:t>render()</w:t>
      </w:r>
      <w:r>
        <w:t xml:space="preserve"> function before we run it for each report. </w:t>
      </w:r>
      <w:bookmarkEnd w:id="66"/>
      <w:bookmarkEnd w:id="284"/>
      <w:ins w:id="334" w:author="Frances" w:date="2023-06-01T14:33:00Z">
        <w:r w:rsidR="00C55BCD">
          <w:t>In the next section, we’ll update our code to do so more efficiently.</w:t>
        </w:r>
      </w:ins>
    </w:p>
    <w:p w14:paraId="5AF78C1B" w14:textId="77777777" w:rsidR="00C55BCD" w:rsidRDefault="00C55BCD" w:rsidP="00C55BCD">
      <w:pPr>
        <w:pStyle w:val="HeadB"/>
        <w:rPr>
          <w:ins w:id="335" w:author="Frances" w:date="2023-06-01T14:35:00Z"/>
        </w:rPr>
      </w:pPr>
      <w:bookmarkStart w:id="336" w:name="_Toc5"/>
      <w:ins w:id="337" w:author="Frances" w:date="2023-06-01T14:35:00Z">
        <w:r>
          <w:t>Creating a Tibble with Parameter Data</w:t>
        </w:r>
      </w:ins>
    </w:p>
    <w:p w14:paraId="3BCB9426" w14:textId="34CA965F" w:rsidR="005D076F" w:rsidDel="00C55BCD" w:rsidRDefault="00000000">
      <w:pPr>
        <w:pStyle w:val="HeadB"/>
        <w:rPr>
          <w:del w:id="338" w:author="Frances" w:date="2023-06-01T14:35:00Z"/>
        </w:rPr>
      </w:pPr>
      <w:del w:id="339" w:author="Frances" w:date="2023-06-01T14:35:00Z">
        <w:r w:rsidDel="00C55BCD">
          <w:delText>Creating a Vector of All States</w:delText>
        </w:r>
        <w:bookmarkEnd w:id="336"/>
      </w:del>
    </w:p>
    <w:p w14:paraId="0BFF520B" w14:textId="77777777" w:rsidR="005D076F" w:rsidRDefault="00000000" w:rsidP="0056465C">
      <w:pPr>
        <w:pStyle w:val="Body"/>
      </w:pPr>
      <w:r>
        <w:t>Let’s write code that generates all reports for us automatically. First, we must create a</w:t>
      </w:r>
      <w:r>
        <w:rPr>
          <w:i/>
          <w:iCs/>
          <w:color w:val="0000FF"/>
          <w:u w:color="0000FF"/>
        </w:rPr>
        <w:t xml:space="preserve"> </w:t>
      </w:r>
      <w:r w:rsidRPr="00221E56">
        <w:rPr>
          <w:rStyle w:val="Italic"/>
        </w:rPr>
        <w:t>vector</w:t>
      </w:r>
      <w:r>
        <w:t xml:space="preserve"> (in colloquial terms, a list of items) of all state names and the District of Columbia. To do this, we’ll use the built-in dataset </w:t>
      </w:r>
      <w:r w:rsidRPr="00221E56">
        <w:rPr>
          <w:rStyle w:val="Literal"/>
        </w:rPr>
        <w:t>state.name</w:t>
      </w:r>
      <w:r>
        <w:t>, which has all 50 state names in a vector:</w:t>
      </w:r>
    </w:p>
    <w:p w14:paraId="6666C296" w14:textId="77777777" w:rsidR="003A6509" w:rsidRDefault="00000000">
      <w:pPr>
        <w:pStyle w:val="Code"/>
        <w:rPr>
          <w:ins w:id="340" w:author="Frances" w:date="2023-06-01T14:09:00Z"/>
        </w:rPr>
      </w:pPr>
      <w:r>
        <w:t xml:space="preserve"> state </w:t>
      </w:r>
      <w:r>
        <w:rPr>
          <w:u w:color="000000"/>
        </w:rPr>
        <w:t>&lt;-</w:t>
      </w:r>
      <w:r>
        <w:t xml:space="preserve"> </w:t>
      </w:r>
      <w:proofErr w:type="spellStart"/>
      <w:r>
        <w:rPr>
          <w:u w:color="000000"/>
        </w:rPr>
        <w:t>tibble</w:t>
      </w:r>
      <w:proofErr w:type="spellEnd"/>
      <w:r>
        <w:t xml:space="preserve">(state.name) </w:t>
      </w:r>
      <w:r>
        <w:rPr>
          <w:u w:color="000000"/>
        </w:rPr>
        <w:t>%&gt;%</w:t>
      </w:r>
      <w:del w:id="341" w:author="Frances" w:date="2023-06-01T14:09:00Z">
        <w:r w:rsidDel="003A6509">
          <w:br/>
        </w:r>
      </w:del>
    </w:p>
    <w:p w14:paraId="4C6C27F1" w14:textId="77777777" w:rsidR="003A6509" w:rsidRDefault="00000000">
      <w:pPr>
        <w:pStyle w:val="Code"/>
        <w:rPr>
          <w:ins w:id="342" w:author="Frances" w:date="2023-06-01T14:09:00Z"/>
        </w:rPr>
      </w:pPr>
      <w:r>
        <w:t xml:space="preserve">  </w:t>
      </w:r>
      <w:proofErr w:type="spellStart"/>
      <w:r>
        <w:rPr>
          <w:u w:color="000000"/>
        </w:rPr>
        <w:t>rbind</w:t>
      </w:r>
      <w:proofErr w:type="spellEnd"/>
      <w:r>
        <w:t>(</w:t>
      </w:r>
      <w:ins w:id="343" w:author="David Keyes" w:date="2023-03-06T10:49:00Z">
        <w:r>
          <w:t>"</w:t>
        </w:r>
      </w:ins>
      <w:r>
        <w:rPr>
          <w:u w:color="000000"/>
        </w:rPr>
        <w:t>District of Columbia</w:t>
      </w:r>
      <w:ins w:id="344" w:author="David Keyes" w:date="2023-03-06T10:49:00Z">
        <w:r>
          <w:rPr>
            <w:u w:color="000000"/>
          </w:rPr>
          <w:t>"</w:t>
        </w:r>
      </w:ins>
      <w:r>
        <w:t xml:space="preserve">) </w:t>
      </w:r>
      <w:r>
        <w:rPr>
          <w:u w:color="000000"/>
        </w:rPr>
        <w:t>%&gt;%</w:t>
      </w:r>
      <w:del w:id="345" w:author="Frances" w:date="2023-06-01T14:09:00Z">
        <w:r w:rsidDel="003A6509">
          <w:br/>
        </w:r>
      </w:del>
    </w:p>
    <w:p w14:paraId="5CFB3A79" w14:textId="02FA03B0" w:rsidR="005D076F" w:rsidRDefault="00000000">
      <w:pPr>
        <w:pStyle w:val="Code"/>
      </w:pPr>
      <w:r>
        <w:t xml:space="preserve">  </w:t>
      </w:r>
      <w:r>
        <w:rPr>
          <w:u w:color="000000"/>
        </w:rPr>
        <w:t>pull</w:t>
      </w:r>
      <w:r>
        <w:t>(state.name)</w:t>
      </w:r>
    </w:p>
    <w:p w14:paraId="2CFF22ED" w14:textId="1ED9D467" w:rsidR="005D076F" w:rsidRDefault="00000000" w:rsidP="0056465C">
      <w:pPr>
        <w:pStyle w:val="Body"/>
      </w:pPr>
      <w:r>
        <w:t xml:space="preserve">We turn it into a </w:t>
      </w:r>
      <w:proofErr w:type="spellStart"/>
      <w:r w:rsidRPr="00C55BCD">
        <w:rPr>
          <w:rFonts w:ascii="Times New Roman" w:hAnsi="Times New Roman"/>
          <w:u w:color="000000"/>
          <w:rPrChange w:id="346" w:author="Frances" w:date="2023-06-01T14:35:00Z">
            <w:rPr>
              <w:rFonts w:ascii="Courier" w:hAnsi="Courier"/>
              <w:color w:val="3366FF"/>
              <w:u w:color="3366FF"/>
            </w:rPr>
          </w:rPrChange>
        </w:rPr>
        <w:t>tibble</w:t>
      </w:r>
      <w:proofErr w:type="spellEnd"/>
      <w:r>
        <w:t xml:space="preserve"> </w:t>
      </w:r>
      <w:del w:id="347" w:author="Frances" w:date="2023-06-01T14:35:00Z">
        <w:r w:rsidDel="00C55BCD">
          <w:delText xml:space="preserve">(which, for our purposes, is the same thing as a data frame) </w:delText>
        </w:r>
      </w:del>
      <w:r>
        <w:t xml:space="preserve">and then use the </w:t>
      </w:r>
      <w:proofErr w:type="spellStart"/>
      <w:r w:rsidRPr="00221E56">
        <w:rPr>
          <w:rStyle w:val="Literal"/>
        </w:rPr>
        <w:t>rbind</w:t>
      </w:r>
      <w:proofErr w:type="spellEnd"/>
      <w:r w:rsidRPr="00221E56">
        <w:rPr>
          <w:rStyle w:val="Literal"/>
        </w:rPr>
        <w:t>()</w:t>
      </w:r>
      <w:r>
        <w:t xml:space="preserve"> function to add the District of Columbia to the list. Finally, we use the </w:t>
      </w:r>
      <w:r w:rsidRPr="00221E56">
        <w:rPr>
          <w:rStyle w:val="Literal"/>
        </w:rPr>
        <w:t>pull()</w:t>
      </w:r>
      <w:r>
        <w:t xml:space="preserve"> function to get one single column and save this as </w:t>
      </w:r>
      <w:r w:rsidRPr="00221E56">
        <w:rPr>
          <w:rStyle w:val="Literal"/>
        </w:rPr>
        <w:t>state</w:t>
      </w:r>
      <w:r>
        <w:t>.</w:t>
      </w:r>
      <w:r>
        <w:rPr>
          <w:rFonts w:ascii="Courier" w:hAnsi="Courier"/>
          <w:sz w:val="17"/>
          <w:szCs w:val="17"/>
        </w:rPr>
        <w:t xml:space="preserve"> </w:t>
      </w:r>
      <w:r>
        <w:t xml:space="preserve">Here is what the </w:t>
      </w:r>
      <w:r w:rsidRPr="00221E56">
        <w:rPr>
          <w:rStyle w:val="Literal"/>
        </w:rPr>
        <w:t>state</w:t>
      </w:r>
      <w:r>
        <w:t xml:space="preserve"> vector looks like:</w:t>
      </w:r>
    </w:p>
    <w:p w14:paraId="5B2EC587" w14:textId="77777777" w:rsidR="003A6509" w:rsidRDefault="00000000">
      <w:pPr>
        <w:pStyle w:val="Code"/>
        <w:rPr>
          <w:ins w:id="348" w:author="Frances" w:date="2023-06-01T14:09:00Z"/>
        </w:rPr>
      </w:pPr>
      <w:r>
        <w:t xml:space="preserve">#&gt;  [1] "Alabama"              "Alaska"              </w:t>
      </w:r>
      <w:del w:id="349" w:author="Frances" w:date="2023-06-01T14:09:00Z">
        <w:r w:rsidDel="003A6509">
          <w:br/>
        </w:r>
      </w:del>
    </w:p>
    <w:p w14:paraId="2C892F23" w14:textId="77777777" w:rsidR="003A6509" w:rsidRDefault="00000000">
      <w:pPr>
        <w:pStyle w:val="Code"/>
        <w:rPr>
          <w:ins w:id="350" w:author="Frances" w:date="2023-06-01T14:09:00Z"/>
        </w:rPr>
      </w:pPr>
      <w:r>
        <w:t xml:space="preserve">#&gt;  [3] "Arizona"              "Arkansas"            </w:t>
      </w:r>
      <w:del w:id="351" w:author="Frances" w:date="2023-06-01T14:09:00Z">
        <w:r w:rsidDel="003A6509">
          <w:br/>
        </w:r>
      </w:del>
    </w:p>
    <w:p w14:paraId="4CA2ECE4" w14:textId="77777777" w:rsidR="003A6509" w:rsidRDefault="00000000">
      <w:pPr>
        <w:pStyle w:val="Code"/>
        <w:rPr>
          <w:ins w:id="352" w:author="Frances" w:date="2023-06-01T14:09:00Z"/>
        </w:rPr>
      </w:pPr>
      <w:r>
        <w:t xml:space="preserve">#&gt;  [5] "California"           "Colorado"            </w:t>
      </w:r>
      <w:del w:id="353" w:author="Frances" w:date="2023-06-01T14:09:00Z">
        <w:r w:rsidDel="003A6509">
          <w:br/>
        </w:r>
      </w:del>
    </w:p>
    <w:p w14:paraId="0539EFB8" w14:textId="77777777" w:rsidR="003A6509" w:rsidRDefault="00000000">
      <w:pPr>
        <w:pStyle w:val="Code"/>
        <w:rPr>
          <w:ins w:id="354" w:author="Frances" w:date="2023-06-01T14:09:00Z"/>
        </w:rPr>
      </w:pPr>
      <w:r>
        <w:t xml:space="preserve">#&gt;  [7] "Connecticut"          "Delaware"            </w:t>
      </w:r>
      <w:del w:id="355" w:author="Frances" w:date="2023-06-01T14:09:00Z">
        <w:r w:rsidDel="003A6509">
          <w:br/>
        </w:r>
      </w:del>
    </w:p>
    <w:p w14:paraId="506200F5" w14:textId="77777777" w:rsidR="003A6509" w:rsidRDefault="00000000">
      <w:pPr>
        <w:pStyle w:val="Code"/>
        <w:rPr>
          <w:ins w:id="356" w:author="Frances" w:date="2023-06-01T14:09:00Z"/>
        </w:rPr>
      </w:pPr>
      <w:r>
        <w:t xml:space="preserve">#&gt;  [9] "Florida"              "Georgia"             </w:t>
      </w:r>
      <w:del w:id="357" w:author="Frances" w:date="2023-06-01T14:09:00Z">
        <w:r w:rsidDel="003A6509">
          <w:br/>
        </w:r>
      </w:del>
    </w:p>
    <w:p w14:paraId="4D1E65F7" w14:textId="77777777" w:rsidR="003A6509" w:rsidRDefault="00000000">
      <w:pPr>
        <w:pStyle w:val="Code"/>
        <w:rPr>
          <w:ins w:id="358" w:author="Frances" w:date="2023-06-01T14:09:00Z"/>
        </w:rPr>
      </w:pPr>
      <w:r>
        <w:t xml:space="preserve">#&gt; [11] "Hawaii"               "Idaho"               </w:t>
      </w:r>
      <w:del w:id="359" w:author="Frances" w:date="2023-06-01T14:09:00Z">
        <w:r w:rsidDel="003A6509">
          <w:br/>
        </w:r>
      </w:del>
    </w:p>
    <w:p w14:paraId="7CFD2A60" w14:textId="77777777" w:rsidR="003A6509" w:rsidRDefault="00000000">
      <w:pPr>
        <w:pStyle w:val="Code"/>
        <w:rPr>
          <w:ins w:id="360" w:author="Frances" w:date="2023-06-01T14:09:00Z"/>
        </w:rPr>
      </w:pPr>
      <w:r>
        <w:t xml:space="preserve">#&gt; [13] "Illinois"             "Indiana"             </w:t>
      </w:r>
      <w:del w:id="361" w:author="Frances" w:date="2023-06-01T14:09:00Z">
        <w:r w:rsidDel="003A6509">
          <w:br/>
        </w:r>
      </w:del>
    </w:p>
    <w:p w14:paraId="7F2AE8BA" w14:textId="77777777" w:rsidR="003A6509" w:rsidRDefault="00000000">
      <w:pPr>
        <w:pStyle w:val="Code"/>
        <w:rPr>
          <w:ins w:id="362" w:author="Frances" w:date="2023-06-01T14:09:00Z"/>
        </w:rPr>
      </w:pPr>
      <w:r>
        <w:t xml:space="preserve">#&gt; [15] "Iowa"                 "Kansas"              </w:t>
      </w:r>
      <w:del w:id="363" w:author="Frances" w:date="2023-06-01T14:09:00Z">
        <w:r w:rsidDel="003A6509">
          <w:br/>
        </w:r>
      </w:del>
    </w:p>
    <w:p w14:paraId="3F8CB567" w14:textId="77777777" w:rsidR="003A6509" w:rsidRDefault="00000000">
      <w:pPr>
        <w:pStyle w:val="Code"/>
        <w:rPr>
          <w:ins w:id="364" w:author="Frances" w:date="2023-06-01T14:09:00Z"/>
        </w:rPr>
      </w:pPr>
      <w:r>
        <w:t xml:space="preserve">#&gt; [17] "Kentucky"             "Louisiana"           </w:t>
      </w:r>
      <w:del w:id="365" w:author="Frances" w:date="2023-06-01T14:09:00Z">
        <w:r w:rsidDel="003A6509">
          <w:br/>
        </w:r>
      </w:del>
    </w:p>
    <w:p w14:paraId="49D64821" w14:textId="77777777" w:rsidR="003A6509" w:rsidRDefault="00000000">
      <w:pPr>
        <w:pStyle w:val="Code"/>
        <w:rPr>
          <w:ins w:id="366" w:author="Frances" w:date="2023-06-01T14:09:00Z"/>
        </w:rPr>
      </w:pPr>
      <w:r>
        <w:t xml:space="preserve">#&gt; [19] "Maine"                "Maryland"            </w:t>
      </w:r>
      <w:del w:id="367" w:author="Frances" w:date="2023-06-01T14:09:00Z">
        <w:r w:rsidDel="003A6509">
          <w:br/>
        </w:r>
      </w:del>
    </w:p>
    <w:p w14:paraId="67215F4D" w14:textId="77777777" w:rsidR="003A6509" w:rsidRDefault="00000000">
      <w:pPr>
        <w:pStyle w:val="Code"/>
        <w:rPr>
          <w:ins w:id="368" w:author="Frances" w:date="2023-06-01T14:09:00Z"/>
        </w:rPr>
      </w:pPr>
      <w:r>
        <w:t xml:space="preserve">#&gt; [21] "Massachusetts"        "Michigan"            </w:t>
      </w:r>
      <w:del w:id="369" w:author="Frances" w:date="2023-06-01T14:09:00Z">
        <w:r w:rsidDel="003A6509">
          <w:br/>
        </w:r>
      </w:del>
    </w:p>
    <w:p w14:paraId="014AFB2A" w14:textId="77777777" w:rsidR="003A6509" w:rsidRDefault="00000000">
      <w:pPr>
        <w:pStyle w:val="Code"/>
        <w:rPr>
          <w:ins w:id="370" w:author="Frances" w:date="2023-06-01T14:09:00Z"/>
        </w:rPr>
      </w:pPr>
      <w:r>
        <w:t xml:space="preserve">#&gt; [23] "Minnesota"            "Mississippi"         </w:t>
      </w:r>
      <w:del w:id="371" w:author="Frances" w:date="2023-06-01T14:09:00Z">
        <w:r w:rsidDel="003A6509">
          <w:br/>
        </w:r>
      </w:del>
    </w:p>
    <w:p w14:paraId="79F6F5FD" w14:textId="77777777" w:rsidR="003A6509" w:rsidRDefault="00000000">
      <w:pPr>
        <w:pStyle w:val="Code"/>
        <w:rPr>
          <w:ins w:id="372" w:author="Frances" w:date="2023-06-01T14:09:00Z"/>
        </w:rPr>
      </w:pPr>
      <w:r>
        <w:t xml:space="preserve">#&gt; [25] "Missouri"             "Montana"             </w:t>
      </w:r>
      <w:del w:id="373" w:author="Frances" w:date="2023-06-01T14:09:00Z">
        <w:r w:rsidDel="003A6509">
          <w:br/>
        </w:r>
      </w:del>
    </w:p>
    <w:p w14:paraId="555230D1" w14:textId="77777777" w:rsidR="003A6509" w:rsidRDefault="00000000">
      <w:pPr>
        <w:pStyle w:val="Code"/>
        <w:rPr>
          <w:ins w:id="374" w:author="Frances" w:date="2023-06-01T14:09:00Z"/>
        </w:rPr>
      </w:pPr>
      <w:r>
        <w:t xml:space="preserve">#&gt; [27] "Nebraska"             "Nevada"              </w:t>
      </w:r>
      <w:del w:id="375" w:author="Frances" w:date="2023-06-01T14:09:00Z">
        <w:r w:rsidDel="003A6509">
          <w:br/>
        </w:r>
      </w:del>
    </w:p>
    <w:p w14:paraId="3F231A34" w14:textId="77777777" w:rsidR="003A6509" w:rsidRDefault="00000000">
      <w:pPr>
        <w:pStyle w:val="Code"/>
        <w:rPr>
          <w:ins w:id="376" w:author="Frances" w:date="2023-06-01T14:09:00Z"/>
        </w:rPr>
      </w:pPr>
      <w:r>
        <w:t xml:space="preserve">#&gt; [29] "New Hampshire"        "New Jersey"          </w:t>
      </w:r>
      <w:del w:id="377" w:author="Frances" w:date="2023-06-01T14:09:00Z">
        <w:r w:rsidDel="003A6509">
          <w:br/>
        </w:r>
      </w:del>
    </w:p>
    <w:p w14:paraId="4834EE2F" w14:textId="77777777" w:rsidR="003A6509" w:rsidRDefault="00000000">
      <w:pPr>
        <w:pStyle w:val="Code"/>
        <w:rPr>
          <w:ins w:id="378" w:author="Frances" w:date="2023-06-01T14:09:00Z"/>
        </w:rPr>
      </w:pPr>
      <w:r>
        <w:t xml:space="preserve">#&gt; [31] "New Mexico"           "New York"            </w:t>
      </w:r>
      <w:del w:id="379" w:author="Frances" w:date="2023-06-01T14:09:00Z">
        <w:r w:rsidDel="003A6509">
          <w:br/>
        </w:r>
      </w:del>
    </w:p>
    <w:p w14:paraId="2B1E6880" w14:textId="77777777" w:rsidR="003A6509" w:rsidRDefault="00000000">
      <w:pPr>
        <w:pStyle w:val="Code"/>
        <w:rPr>
          <w:ins w:id="380" w:author="Frances" w:date="2023-06-01T14:09:00Z"/>
        </w:rPr>
      </w:pPr>
      <w:r>
        <w:lastRenderedPageBreak/>
        <w:t xml:space="preserve">#&gt; [33] "North Carolina"       "North Dakota"        </w:t>
      </w:r>
      <w:del w:id="381" w:author="Frances" w:date="2023-06-01T14:09:00Z">
        <w:r w:rsidDel="003A6509">
          <w:br/>
        </w:r>
      </w:del>
    </w:p>
    <w:p w14:paraId="4AC9EBE2" w14:textId="77777777" w:rsidR="003A6509" w:rsidRDefault="00000000">
      <w:pPr>
        <w:pStyle w:val="Code"/>
        <w:rPr>
          <w:ins w:id="382" w:author="Frances" w:date="2023-06-01T14:09:00Z"/>
        </w:rPr>
      </w:pPr>
      <w:r>
        <w:t xml:space="preserve">#&gt; [35] "Ohio"                 "Oklahoma"            </w:t>
      </w:r>
      <w:del w:id="383" w:author="Frances" w:date="2023-06-01T14:09:00Z">
        <w:r w:rsidDel="003A6509">
          <w:br/>
        </w:r>
      </w:del>
    </w:p>
    <w:p w14:paraId="5BA087E3" w14:textId="77777777" w:rsidR="003A6509" w:rsidRDefault="00000000">
      <w:pPr>
        <w:pStyle w:val="Code"/>
        <w:rPr>
          <w:ins w:id="384" w:author="Frances" w:date="2023-06-01T14:09:00Z"/>
        </w:rPr>
      </w:pPr>
      <w:r>
        <w:t xml:space="preserve">#&gt; [37] "Oregon"               "Pennsylvania"        </w:t>
      </w:r>
      <w:del w:id="385" w:author="Frances" w:date="2023-06-01T14:09:00Z">
        <w:r w:rsidDel="003A6509">
          <w:br/>
        </w:r>
      </w:del>
    </w:p>
    <w:p w14:paraId="3B9E6127" w14:textId="77777777" w:rsidR="003A6509" w:rsidRDefault="00000000">
      <w:pPr>
        <w:pStyle w:val="Code"/>
        <w:rPr>
          <w:ins w:id="386" w:author="Frances" w:date="2023-06-01T14:09:00Z"/>
        </w:rPr>
      </w:pPr>
      <w:r>
        <w:t xml:space="preserve">#&gt; [39] "Rhode Island"         "South Carolina"      </w:t>
      </w:r>
      <w:del w:id="387" w:author="Frances" w:date="2023-06-01T14:09:00Z">
        <w:r w:rsidDel="003A6509">
          <w:br/>
        </w:r>
      </w:del>
    </w:p>
    <w:p w14:paraId="01C9692B" w14:textId="77777777" w:rsidR="003A6509" w:rsidRDefault="00000000">
      <w:pPr>
        <w:pStyle w:val="Code"/>
        <w:rPr>
          <w:ins w:id="388" w:author="Frances" w:date="2023-06-01T14:10:00Z"/>
        </w:rPr>
      </w:pPr>
      <w:r>
        <w:t xml:space="preserve">#&gt; [41] "South Dakota"         "Tennessee"           </w:t>
      </w:r>
      <w:del w:id="389" w:author="Frances" w:date="2023-06-01T14:10:00Z">
        <w:r w:rsidDel="003A6509">
          <w:br/>
        </w:r>
      </w:del>
    </w:p>
    <w:p w14:paraId="19C7E53D" w14:textId="77777777" w:rsidR="003A6509" w:rsidRDefault="00000000">
      <w:pPr>
        <w:pStyle w:val="Code"/>
        <w:rPr>
          <w:ins w:id="390" w:author="Frances" w:date="2023-06-01T14:10:00Z"/>
        </w:rPr>
      </w:pPr>
      <w:r>
        <w:t xml:space="preserve">#&gt; [43] "Texas"                "Utah"                </w:t>
      </w:r>
      <w:del w:id="391" w:author="Frances" w:date="2023-06-01T14:10:00Z">
        <w:r w:rsidDel="003A6509">
          <w:br/>
        </w:r>
      </w:del>
    </w:p>
    <w:p w14:paraId="117763AD" w14:textId="77777777" w:rsidR="003A6509" w:rsidRDefault="00000000">
      <w:pPr>
        <w:pStyle w:val="Code"/>
        <w:rPr>
          <w:ins w:id="392" w:author="Frances" w:date="2023-06-01T14:10:00Z"/>
        </w:rPr>
      </w:pPr>
      <w:r>
        <w:t xml:space="preserve">#&gt; [45] "Vermont"              "Virginia"            </w:t>
      </w:r>
      <w:del w:id="393" w:author="Frances" w:date="2023-06-01T14:10:00Z">
        <w:r w:rsidDel="003A6509">
          <w:br/>
        </w:r>
      </w:del>
    </w:p>
    <w:p w14:paraId="2B5F1C0D" w14:textId="77777777" w:rsidR="003A6509" w:rsidRDefault="00000000">
      <w:pPr>
        <w:pStyle w:val="Code"/>
        <w:rPr>
          <w:ins w:id="394" w:author="Frances" w:date="2023-06-01T14:10:00Z"/>
        </w:rPr>
      </w:pPr>
      <w:r>
        <w:t xml:space="preserve">#&gt; [47] "Washington"           "West Virginia"       </w:t>
      </w:r>
      <w:del w:id="395" w:author="Frances" w:date="2023-06-01T14:10:00Z">
        <w:r w:rsidDel="003A6509">
          <w:br/>
        </w:r>
      </w:del>
    </w:p>
    <w:p w14:paraId="155CD3A1" w14:textId="77777777" w:rsidR="003A6509" w:rsidRDefault="00000000">
      <w:pPr>
        <w:pStyle w:val="Code"/>
        <w:rPr>
          <w:ins w:id="396" w:author="Frances" w:date="2023-06-01T14:10:00Z"/>
        </w:rPr>
      </w:pPr>
      <w:r>
        <w:t xml:space="preserve">#&gt; [49] "Wisconsin"            "Wyoming"             </w:t>
      </w:r>
      <w:del w:id="397" w:author="Frances" w:date="2023-06-01T14:10:00Z">
        <w:r w:rsidDel="003A6509">
          <w:br/>
        </w:r>
      </w:del>
    </w:p>
    <w:p w14:paraId="52EBB84F" w14:textId="61445424" w:rsidR="005D076F" w:rsidRDefault="00000000">
      <w:pPr>
        <w:pStyle w:val="Code"/>
      </w:pPr>
      <w:r>
        <w:t>#&gt; [51] "District of Columbia"</w:t>
      </w:r>
    </w:p>
    <w:p w14:paraId="380AA337" w14:textId="2FC4AB56" w:rsidR="005D076F" w:rsidDel="00C55BCD" w:rsidRDefault="00000000">
      <w:pPr>
        <w:pStyle w:val="HeadB"/>
        <w:rPr>
          <w:del w:id="398" w:author="Frances" w:date="2023-06-01T14:35:00Z"/>
        </w:rPr>
      </w:pPr>
      <w:bookmarkStart w:id="399" w:name="_Toc6"/>
      <w:del w:id="400" w:author="Frances" w:date="2023-06-01T14:35:00Z">
        <w:r w:rsidDel="00C55BCD">
          <w:delText>Creating a Tibble with Parameter Data</w:delText>
        </w:r>
        <w:bookmarkEnd w:id="399"/>
      </w:del>
    </w:p>
    <w:p w14:paraId="0B2439C5" w14:textId="77777777" w:rsidR="005D076F" w:rsidRDefault="00000000" w:rsidP="0056465C">
      <w:pPr>
        <w:pStyle w:val="Body"/>
      </w:pPr>
      <w:r>
        <w:t xml:space="preserve">Rather than use </w:t>
      </w:r>
      <w:r w:rsidRPr="00221E56">
        <w:rPr>
          <w:rStyle w:val="Literal"/>
        </w:rPr>
        <w:t>render()</w:t>
      </w:r>
      <w:r>
        <w:t xml:space="preserve"> with the </w:t>
      </w:r>
      <w:r w:rsidRPr="00221E56">
        <w:rPr>
          <w:rStyle w:val="Literal"/>
        </w:rPr>
        <w:t>input</w:t>
      </w:r>
      <w:r>
        <w:t xml:space="preserve"> and </w:t>
      </w:r>
      <w:proofErr w:type="spellStart"/>
      <w:r w:rsidRPr="00221E56">
        <w:rPr>
          <w:rStyle w:val="Literal"/>
        </w:rPr>
        <w:t>output_file</w:t>
      </w:r>
      <w:proofErr w:type="spellEnd"/>
      <w:r>
        <w:t xml:space="preserve"> arguments, as we did earlier, we can pass it the </w:t>
      </w:r>
      <w:r w:rsidRPr="00221E56">
        <w:rPr>
          <w:rStyle w:val="Literal"/>
        </w:rPr>
        <w:t>params</w:t>
      </w:r>
      <w:r>
        <w:t xml:space="preserve"> argument to give it parameters to use when knitting. Let’s create a </w:t>
      </w:r>
      <w:proofErr w:type="spellStart"/>
      <w:r>
        <w:t>tibble</w:t>
      </w:r>
      <w:proofErr w:type="spellEnd"/>
      <w:r>
        <w:t xml:space="preserve"> with the information needed to render all 51 reports and save it as an object called </w:t>
      </w:r>
      <w:r w:rsidRPr="00221E56">
        <w:rPr>
          <w:rStyle w:val="Literal"/>
        </w:rPr>
        <w:t>reports</w:t>
      </w:r>
      <w:r>
        <w:t xml:space="preserve">, which we’ll pass to the </w:t>
      </w:r>
      <w:r w:rsidRPr="00221E56">
        <w:rPr>
          <w:rStyle w:val="Literal"/>
        </w:rPr>
        <w:t>render()</w:t>
      </w:r>
      <w:r>
        <w:t xml:space="preserve"> function: </w:t>
      </w:r>
    </w:p>
    <w:p w14:paraId="15663709" w14:textId="77777777" w:rsidR="003A7CAB" w:rsidRDefault="00000000">
      <w:pPr>
        <w:pStyle w:val="Code"/>
        <w:rPr>
          <w:ins w:id="401" w:author="Frances" w:date="2023-06-02T10:08:00Z"/>
        </w:rPr>
      </w:pPr>
      <w:r>
        <w:t xml:space="preserve">reports </w:t>
      </w:r>
      <w:r>
        <w:rPr>
          <w:u w:color="000000"/>
        </w:rPr>
        <w:t>&lt;-</w:t>
      </w:r>
      <w:r>
        <w:t xml:space="preserve"> </w:t>
      </w:r>
      <w:proofErr w:type="spellStart"/>
      <w:r>
        <w:rPr>
          <w:u w:color="000000"/>
        </w:rPr>
        <w:t>tibble</w:t>
      </w:r>
      <w:proofErr w:type="spellEnd"/>
      <w:r>
        <w:t>(</w:t>
      </w:r>
      <w:del w:id="402" w:author="Frances" w:date="2023-06-02T10:08:00Z">
        <w:r w:rsidDel="003A7CAB">
          <w:br/>
        </w:r>
      </w:del>
    </w:p>
    <w:p w14:paraId="1587CEE2" w14:textId="77777777" w:rsidR="003A7CAB" w:rsidRDefault="00000000">
      <w:pPr>
        <w:pStyle w:val="Code"/>
        <w:rPr>
          <w:ins w:id="403" w:author="Frances" w:date="2023-06-02T10:08:00Z"/>
        </w:rPr>
      </w:pPr>
      <w:r>
        <w:t xml:space="preserve">  </w:t>
      </w:r>
      <w:r>
        <w:rPr>
          <w:u w:color="000000"/>
        </w:rPr>
        <w:t>input =</w:t>
      </w:r>
      <w:r>
        <w:t xml:space="preserve"> "</w:t>
      </w:r>
      <w:r>
        <w:rPr>
          <w:u w:color="000000"/>
        </w:rPr>
        <w:t>urban-covid-budget-</w:t>
      </w:r>
      <w:proofErr w:type="spellStart"/>
      <w:r>
        <w:rPr>
          <w:u w:color="000000"/>
        </w:rPr>
        <w:t>report.Rmd</w:t>
      </w:r>
      <w:proofErr w:type="spellEnd"/>
      <w:r>
        <w:rPr>
          <w:u w:color="000000"/>
        </w:rPr>
        <w:t>"</w:t>
      </w:r>
      <w:r>
        <w:t>,</w:t>
      </w:r>
      <w:del w:id="404" w:author="Frances" w:date="2023-06-02T10:08:00Z">
        <w:r w:rsidDel="003A7CAB">
          <w:br/>
        </w:r>
      </w:del>
    </w:p>
    <w:p w14:paraId="2DDD201B" w14:textId="77777777" w:rsidR="003A7CAB" w:rsidRDefault="00000000">
      <w:pPr>
        <w:pStyle w:val="Code"/>
        <w:rPr>
          <w:ins w:id="405" w:author="Frances" w:date="2023-06-02T10:08:00Z"/>
        </w:rPr>
      </w:pPr>
      <w:r>
        <w:t xml:space="preserve">  </w:t>
      </w:r>
      <w:proofErr w:type="spellStart"/>
      <w:r>
        <w:rPr>
          <w:u w:color="000000"/>
        </w:rPr>
        <w:t>output_file</w:t>
      </w:r>
      <w:proofErr w:type="spellEnd"/>
      <w:r>
        <w:rPr>
          <w:u w:color="000000"/>
        </w:rPr>
        <w:t xml:space="preserve"> =</w:t>
      </w:r>
      <w:r>
        <w:t xml:space="preserve"> </w:t>
      </w:r>
      <w:proofErr w:type="spellStart"/>
      <w:r>
        <w:rPr>
          <w:u w:color="000000"/>
        </w:rPr>
        <w:t>str_glue</w:t>
      </w:r>
      <w:proofErr w:type="spellEnd"/>
      <w:r>
        <w:t>(</w:t>
      </w:r>
      <w:r>
        <w:rPr>
          <w:u w:color="000000"/>
        </w:rPr>
        <w:t>"{state}.html"</w:t>
      </w:r>
      <w:r>
        <w:t>),</w:t>
      </w:r>
      <w:del w:id="406" w:author="Frances" w:date="2023-06-02T10:08:00Z">
        <w:r w:rsidDel="003A7CAB">
          <w:br/>
        </w:r>
      </w:del>
    </w:p>
    <w:p w14:paraId="1509BDAE" w14:textId="77777777" w:rsidR="003A7CAB" w:rsidRDefault="00000000">
      <w:pPr>
        <w:pStyle w:val="Code"/>
        <w:rPr>
          <w:ins w:id="407" w:author="Frances" w:date="2023-06-02T10:08:00Z"/>
        </w:rPr>
      </w:pPr>
      <w:r>
        <w:t xml:space="preserve">  </w:t>
      </w:r>
      <w:r>
        <w:rPr>
          <w:u w:color="000000"/>
        </w:rPr>
        <w:t>params =</w:t>
      </w:r>
      <w:r>
        <w:t xml:space="preserve"> </w:t>
      </w:r>
      <w:r>
        <w:rPr>
          <w:u w:color="000000"/>
        </w:rPr>
        <w:t>map</w:t>
      </w:r>
      <w:r>
        <w:t xml:space="preserve">(state, </w:t>
      </w:r>
      <w:r>
        <w:rPr>
          <w:u w:color="000000"/>
        </w:rPr>
        <w:t>~</w:t>
      </w:r>
      <w:r>
        <w:t xml:space="preserve"> </w:t>
      </w:r>
      <w:r>
        <w:rPr>
          <w:u w:color="000000"/>
        </w:rPr>
        <w:t>list</w:t>
      </w:r>
      <w:r>
        <w:t>(</w:t>
      </w:r>
      <w:r>
        <w:rPr>
          <w:u w:color="000000"/>
        </w:rPr>
        <w:t>state =</w:t>
      </w:r>
      <w:r>
        <w:t xml:space="preserve"> .))</w:t>
      </w:r>
      <w:del w:id="408" w:author="Frances" w:date="2023-06-02T10:08:00Z">
        <w:r w:rsidDel="003A7CAB">
          <w:br/>
        </w:r>
      </w:del>
    </w:p>
    <w:p w14:paraId="07C8E44E" w14:textId="4A03F639" w:rsidR="005D076F" w:rsidRDefault="00000000">
      <w:pPr>
        <w:pStyle w:val="Code"/>
      </w:pPr>
      <w:r>
        <w:t>)</w:t>
      </w:r>
    </w:p>
    <w:p w14:paraId="40EB3E7B" w14:textId="573E3859" w:rsidR="005D076F" w:rsidRDefault="00000000" w:rsidP="0056465C">
      <w:pPr>
        <w:pStyle w:val="Body"/>
      </w:pPr>
      <w:r>
        <w:t xml:space="preserve">This code generates a </w:t>
      </w:r>
      <w:proofErr w:type="spellStart"/>
      <w:r>
        <w:t>tibble</w:t>
      </w:r>
      <w:proofErr w:type="spellEnd"/>
      <w:r>
        <w:t xml:space="preserve"> with 51 rows and three variables. In all rows, we set the </w:t>
      </w:r>
      <w:r w:rsidRPr="00221E56">
        <w:rPr>
          <w:rStyle w:val="Literal"/>
        </w:rPr>
        <w:t>input</w:t>
      </w:r>
      <w:r>
        <w:t xml:space="preserve"> variable to the name of</w:t>
      </w:r>
      <w:ins w:id="409" w:author="Frances" w:date="2023-06-02T10:08:00Z">
        <w:r w:rsidR="0000468A">
          <w:t xml:space="preserve"> the</w:t>
        </w:r>
      </w:ins>
      <w:del w:id="410" w:author="Frances" w:date="2023-06-02T10:08:00Z">
        <w:r w:rsidDel="0000468A">
          <w:delText xml:space="preserve"> our</w:delText>
        </w:r>
      </w:del>
      <w:r>
        <w:t xml:space="preserve"> R Markdown document. We set the value of </w:t>
      </w:r>
      <w:proofErr w:type="spellStart"/>
      <w:r w:rsidRPr="00221E56">
        <w:rPr>
          <w:rStyle w:val="Literal"/>
        </w:rPr>
        <w:t>output_file</w:t>
      </w:r>
      <w:proofErr w:type="spellEnd"/>
      <w:r>
        <w:t xml:space="preserve"> with </w:t>
      </w:r>
      <w:proofErr w:type="spellStart"/>
      <w:r w:rsidRPr="00221E56">
        <w:rPr>
          <w:rStyle w:val="Literal"/>
        </w:rPr>
        <w:t>str_glue</w:t>
      </w:r>
      <w:proofErr w:type="spellEnd"/>
      <w:r w:rsidRPr="00221E56">
        <w:rPr>
          <w:rStyle w:val="Literal"/>
        </w:rPr>
        <w:t>()</w:t>
      </w:r>
      <w:r>
        <w:t xml:space="preserve"> to be equal to the name of the state, followed by </w:t>
      </w:r>
      <w:r w:rsidRPr="00221E56">
        <w:rPr>
          <w:rStyle w:val="Italic"/>
        </w:rPr>
        <w:t>.html</w:t>
      </w:r>
      <w:r>
        <w:t xml:space="preserve"> (for example, </w:t>
      </w:r>
      <w:r w:rsidRPr="00221E56">
        <w:rPr>
          <w:rStyle w:val="Italic"/>
        </w:rPr>
        <w:t>Alabama.html</w:t>
      </w:r>
      <w:r>
        <w:t xml:space="preserve">). </w:t>
      </w:r>
    </w:p>
    <w:p w14:paraId="1BC8CCBA" w14:textId="304624BC" w:rsidR="005D076F" w:rsidDel="00F7232F" w:rsidRDefault="00000000" w:rsidP="0056465C">
      <w:pPr>
        <w:pStyle w:val="Body"/>
        <w:rPr>
          <w:del w:id="411" w:author="Frances" w:date="2023-06-02T10:14:00Z"/>
        </w:rPr>
      </w:pPr>
      <w:r>
        <w:t xml:space="preserve">The </w:t>
      </w:r>
      <w:r w:rsidRPr="00221E56">
        <w:rPr>
          <w:rStyle w:val="Literal"/>
        </w:rPr>
        <w:t>params</w:t>
      </w:r>
      <w:r>
        <w:t xml:space="preserve"> variable is the most complicated of the three. It is what’s known as a </w:t>
      </w:r>
      <w:r w:rsidRPr="00221E56">
        <w:rPr>
          <w:rStyle w:val="Italic"/>
          <w:rPrChange w:id="412" w:author="Frances" w:date="2023-06-02T10:09:00Z">
            <w:rPr/>
          </w:rPrChange>
        </w:rPr>
        <w:t>named list</w:t>
      </w:r>
      <w:r>
        <w:t xml:space="preserve">. </w:t>
      </w:r>
      <w:ins w:id="413" w:author="Frances" w:date="2023-06-02T10:12:00Z">
        <w:r w:rsidR="00F7232F">
          <w:t xml:space="preserve">This </w:t>
        </w:r>
      </w:ins>
      <w:del w:id="414" w:author="Frances" w:date="2023-06-02T10:08:00Z">
        <w:r w:rsidDel="0000468A">
          <w:delText>T</w:delText>
        </w:r>
      </w:del>
      <w:del w:id="415" w:author="Frances" w:date="2023-06-02T10:12:00Z">
        <w:r w:rsidDel="00F7232F">
          <w:delText xml:space="preserve">his </w:delText>
        </w:r>
      </w:del>
      <w:r>
        <w:t xml:space="preserve">data structure </w:t>
      </w:r>
      <w:del w:id="416" w:author="Frances" w:date="2023-06-02T10:08:00Z">
        <w:r w:rsidDel="0000468A">
          <w:delText xml:space="preserve">is what is needed </w:delText>
        </w:r>
      </w:del>
      <w:ins w:id="417" w:author="Frances" w:date="2023-06-02T10:12:00Z">
        <w:r w:rsidR="00F7232F">
          <w:t>puts</w:t>
        </w:r>
      </w:ins>
      <w:ins w:id="418" w:author="Frances" w:date="2023-06-02T10:10:00Z">
        <w:r w:rsidR="0000468A">
          <w:t xml:space="preserve"> </w:t>
        </w:r>
      </w:ins>
      <w:del w:id="419" w:author="Frances" w:date="2023-06-02T10:10:00Z">
        <w:r w:rsidDel="0000468A">
          <w:delText xml:space="preserve">to use parameters in our R Markdown document, where, for example, we set </w:delText>
        </w:r>
        <w:r w:rsidDel="0000468A">
          <w:rPr>
            <w:rFonts w:ascii="Courier" w:hAnsi="Courier"/>
            <w:color w:val="3366FF"/>
            <w:u w:color="3366FF"/>
          </w:rPr>
          <w:delText>state</w:delText>
        </w:r>
        <w:r w:rsidDel="0000468A">
          <w:delText xml:space="preserve"> to be equal to Alabama. </w:delText>
        </w:r>
      </w:del>
      <w:del w:id="420" w:author="Frances" w:date="2023-06-02T10:09:00Z">
        <w:r w:rsidDel="0000468A">
          <w:delText>We need our data in this</w:delText>
        </w:r>
      </w:del>
      <w:del w:id="421" w:author="Frances" w:date="2023-06-02T10:10:00Z">
        <w:r w:rsidDel="0000468A">
          <w:delText xml:space="preserve"> structure</w:delText>
        </w:r>
      </w:del>
      <w:ins w:id="422" w:author="Frances" w:date="2023-06-02T10:09:00Z">
        <w:r w:rsidR="0000468A">
          <w:t xml:space="preserve">the data in the </w:t>
        </w:r>
      </w:ins>
      <w:ins w:id="423" w:author="Frances" w:date="2023-06-02T10:11:00Z">
        <w:r w:rsidR="00F7232F" w:rsidRPr="00221E56">
          <w:rPr>
            <w:rStyle w:val="Literal"/>
          </w:rPr>
          <w:t>state:</w:t>
        </w:r>
        <w:r w:rsidR="00F7232F">
          <w:rPr>
            <w:rFonts w:ascii="Courier" w:hAnsi="Courier"/>
            <w:color w:val="3366FF"/>
            <w:u w:color="3366FF"/>
          </w:rPr>
          <w:t xml:space="preserve"> </w:t>
        </w:r>
        <w:proofErr w:type="spellStart"/>
        <w:r w:rsidR="00F7232F" w:rsidRPr="00221E56">
          <w:rPr>
            <w:rStyle w:val="LiteralItalic"/>
            <w:rPrChange w:id="424" w:author="Frances" w:date="2023-06-02T10:12:00Z">
              <w:rPr>
                <w:rFonts w:ascii="Courier" w:hAnsi="Courier"/>
                <w:color w:val="3366FF"/>
                <w:u w:color="3366FF"/>
              </w:rPr>
            </w:rPrChange>
          </w:rPr>
          <w:t>state_name</w:t>
        </w:r>
        <w:proofErr w:type="spellEnd"/>
        <w:r w:rsidR="00F7232F">
          <w:t xml:space="preserve"> </w:t>
        </w:r>
      </w:ins>
      <w:ins w:id="425" w:author="Frances" w:date="2023-06-02T10:12:00Z">
        <w:r w:rsidR="00F7232F">
          <w:t>format</w:t>
        </w:r>
      </w:ins>
      <w:ins w:id="426" w:author="Frances" w:date="2023-06-02T10:09:00Z">
        <w:r w:rsidR="0000468A">
          <w:t xml:space="preserve"> needed</w:t>
        </w:r>
      </w:ins>
      <w:r>
        <w:t xml:space="preserve"> </w:t>
      </w:r>
      <w:ins w:id="427" w:author="Frances" w:date="2023-06-02T10:09:00Z">
        <w:r w:rsidR="0000468A">
          <w:t>for</w:t>
        </w:r>
      </w:ins>
      <w:del w:id="428" w:author="Frances" w:date="2023-06-02T10:09:00Z">
        <w:r w:rsidR="005877ED" w:rsidDel="0000468A">
          <w:delText>so we can</w:delText>
        </w:r>
        <w:r w:rsidDel="0000468A">
          <w:delText xml:space="preserve"> put </w:delText>
        </w:r>
        <w:r w:rsidR="005877ED" w:rsidDel="0000468A">
          <w:delText xml:space="preserve">it </w:delText>
        </w:r>
        <w:r w:rsidDel="0000468A">
          <w:delText>in</w:delText>
        </w:r>
      </w:del>
      <w:r>
        <w:t xml:space="preserve"> </w:t>
      </w:r>
      <w:del w:id="429" w:author="Frances" w:date="2023-06-02T10:12:00Z">
        <w:r w:rsidDel="00F7232F">
          <w:delText xml:space="preserve">the YAML of </w:delText>
        </w:r>
      </w:del>
      <w:r w:rsidR="005877ED">
        <w:t>the</w:t>
      </w:r>
      <w:r>
        <w:t xml:space="preserve"> R Markdown document</w:t>
      </w:r>
      <w:ins w:id="430" w:author="Frances" w:date="2023-06-02T10:12:00Z">
        <w:r w:rsidR="00F7232F">
          <w:t>’s YAML</w:t>
        </w:r>
      </w:ins>
      <w:del w:id="431" w:author="Frances" w:date="2023-06-02T10:12:00Z">
        <w:r w:rsidR="005877ED" w:rsidDel="00F7232F">
          <w:delText>;</w:delText>
        </w:r>
        <w:r w:rsidDel="00F7232F">
          <w:delText xml:space="preserve"> recall the line </w:delText>
        </w:r>
      </w:del>
      <w:del w:id="432" w:author="Frances" w:date="2023-06-02T10:11:00Z">
        <w:r w:rsidDel="00F7232F">
          <w:rPr>
            <w:rFonts w:ascii="Courier" w:hAnsi="Courier"/>
            <w:color w:val="3366FF"/>
            <w:u w:color="3366FF"/>
          </w:rPr>
          <w:delText>state: "Alabama"</w:delText>
        </w:r>
        <w:r w:rsidDel="00F7232F">
          <w:delText xml:space="preserve"> </w:delText>
        </w:r>
      </w:del>
      <w:del w:id="433" w:author="Frances" w:date="2023-06-02T10:12:00Z">
        <w:r w:rsidDel="00F7232F">
          <w:delText>telling R Markdown to create the report for that state</w:delText>
        </w:r>
      </w:del>
      <w:r>
        <w:t xml:space="preserve">. We </w:t>
      </w:r>
      <w:del w:id="434" w:author="Frances" w:date="2023-06-02T10:12:00Z">
        <w:r w:rsidDel="00F7232F">
          <w:delText xml:space="preserve">create the </w:delText>
        </w:r>
        <w:r w:rsidDel="00F7232F">
          <w:rPr>
            <w:rFonts w:ascii="Courier" w:hAnsi="Courier"/>
            <w:color w:val="3366FF"/>
            <w:u w:color="3366FF"/>
          </w:rPr>
          <w:delText>params</w:delText>
        </w:r>
        <w:r w:rsidDel="00F7232F">
          <w:delText xml:space="preserve"> variable with</w:delText>
        </w:r>
      </w:del>
      <w:ins w:id="435" w:author="Frances" w:date="2023-06-02T10:12:00Z">
        <w:r w:rsidR="00F7232F">
          <w:t>use</w:t>
        </w:r>
      </w:ins>
      <w:r>
        <w:t xml:space="preserve"> the </w:t>
      </w:r>
      <w:r w:rsidRPr="00221E56">
        <w:rPr>
          <w:rStyle w:val="Literal"/>
        </w:rPr>
        <w:t>map()</w:t>
      </w:r>
      <w:r>
        <w:t xml:space="preserve"> function from the </w:t>
      </w:r>
      <w:proofErr w:type="spellStart"/>
      <w:r w:rsidRPr="00221E56">
        <w:rPr>
          <w:rStyle w:val="Literal"/>
        </w:rPr>
        <w:t>purrr</w:t>
      </w:r>
      <w:proofErr w:type="spellEnd"/>
      <w:r>
        <w:t xml:space="preserve"> package</w:t>
      </w:r>
      <w:ins w:id="436" w:author="Frances" w:date="2023-06-02T10:12:00Z">
        <w:r w:rsidR="00F7232F">
          <w:t xml:space="preserve"> to</w:t>
        </w:r>
      </w:ins>
      <w:del w:id="437" w:author="Frances" w:date="2023-06-02T10:12:00Z">
        <w:r w:rsidDel="00F7232F">
          <w:delText>, which</w:delText>
        </w:r>
      </w:del>
      <w:r>
        <w:t xml:space="preserve"> create</w:t>
      </w:r>
      <w:del w:id="438" w:author="Frances" w:date="2023-06-02T10:16:00Z">
        <w:r w:rsidDel="00055F44">
          <w:delText>s</w:delText>
        </w:r>
      </w:del>
      <w:r>
        <w:t xml:space="preserve"> </w:t>
      </w:r>
      <w:ins w:id="439" w:author="Frances" w:date="2023-06-02T10:13:00Z">
        <w:r w:rsidR="00F7232F">
          <w:t>the</w:t>
        </w:r>
      </w:ins>
      <w:del w:id="440" w:author="Frances" w:date="2023-06-02T10:13:00Z">
        <w:r w:rsidDel="00F7232F">
          <w:delText>our</w:delText>
        </w:r>
      </w:del>
      <w:r>
        <w:t xml:space="preserve"> named list, telling R to set the value of each row as </w:t>
      </w:r>
      <w:r w:rsidRPr="00221E56">
        <w:rPr>
          <w:rStyle w:val="Literal"/>
        </w:rPr>
        <w:t>state = "Alabama"</w:t>
      </w:r>
      <w:ins w:id="441" w:author="Frances" w:date="2023-06-02T10:13:00Z">
        <w:r w:rsidR="00F7232F" w:rsidRPr="00221E56">
          <w:rPr>
            <w:rPrChange w:id="442" w:author="Frances" w:date="2023-06-02T10:14:00Z">
              <w:rPr>
                <w:rFonts w:ascii="Courier" w:hAnsi="Courier"/>
                <w:color w:val="3366FF"/>
                <w:u w:color="3366FF"/>
              </w:rPr>
            </w:rPrChange>
          </w:rPr>
          <w:t xml:space="preserve">, </w:t>
        </w:r>
      </w:ins>
      <w:ins w:id="443" w:author="Frances" w:date="2023-06-02T10:14:00Z">
        <w:r w:rsidR="00F7232F" w:rsidRPr="00221E56">
          <w:rPr>
            <w:rPrChange w:id="444" w:author="Frances" w:date="2023-06-02T10:14:00Z">
              <w:rPr>
                <w:rFonts w:ascii="Courier" w:hAnsi="Courier"/>
                <w:color w:val="3366FF"/>
                <w:u w:color="3366FF"/>
              </w:rPr>
            </w:rPrChange>
          </w:rPr>
          <w:t>then</w:t>
        </w:r>
        <w:r w:rsidR="00F7232F" w:rsidRPr="00221E56">
          <w:t xml:space="preserve"> </w:t>
        </w:r>
      </w:ins>
      <w:ins w:id="445" w:author="Frances" w:date="2023-06-02T10:13:00Z">
        <w:r w:rsidR="00F7232F" w:rsidRPr="00221E56">
          <w:rPr>
            <w:rStyle w:val="Literal"/>
          </w:rPr>
          <w:t xml:space="preserve">state = </w:t>
        </w:r>
      </w:ins>
      <w:r w:rsidRPr="00221E56">
        <w:rPr>
          <w:rStyle w:val="Literal"/>
        </w:rPr>
        <w:t xml:space="preserve"> </w:t>
      </w:r>
      <w:ins w:id="446" w:author="Frances" w:date="2023-06-02T10:13:00Z">
        <w:r w:rsidR="00F7232F" w:rsidRPr="00221E56">
          <w:rPr>
            <w:rStyle w:val="Literal"/>
          </w:rPr>
          <w:t>"Alaska</w:t>
        </w:r>
        <w:r w:rsidR="00F7232F" w:rsidRPr="00221E56">
          <w:rPr>
            <w:rStyle w:val="Literal"/>
            <w:rPrChange w:id="447" w:author="Frances" w:date="2023-06-02T10:14:00Z">
              <w:rPr>
                <w:rFonts w:ascii="Courier" w:hAnsi="Courier"/>
                <w:color w:val="3366FF"/>
                <w:u w:color="3366FF"/>
              </w:rPr>
            </w:rPrChange>
          </w:rPr>
          <w:t>"</w:t>
        </w:r>
        <w:r w:rsidR="00F7232F" w:rsidRPr="00221E56">
          <w:rPr>
            <w:rStyle w:val="Literal"/>
            <w:rPrChange w:id="448" w:author="Frances" w:date="2023-06-02T10:13:00Z">
              <w:rPr>
                <w:rFonts w:ascii="Courier" w:hAnsi="Courier"/>
                <w:color w:val="3366FF"/>
                <w:u w:color="3366FF"/>
              </w:rPr>
            </w:rPrChange>
          </w:rPr>
          <w:t>,</w:t>
        </w:r>
        <w:r w:rsidR="00F7232F" w:rsidRPr="00F7232F">
          <w:rPr>
            <w:rPrChange w:id="449" w:author="Frances" w:date="2023-06-02T10:13:00Z">
              <w:rPr>
                <w:rFonts w:ascii="Courier" w:hAnsi="Courier"/>
                <w:color w:val="3366FF"/>
                <w:u w:color="3366FF"/>
              </w:rPr>
            </w:rPrChange>
          </w:rPr>
          <w:t xml:space="preserve"> </w:t>
        </w:r>
      </w:ins>
      <w:r w:rsidRPr="00F7232F">
        <w:t>and so</w:t>
      </w:r>
      <w:r>
        <w:t xml:space="preserve"> on</w:t>
      </w:r>
      <w:ins w:id="450" w:author="Frances" w:date="2023-06-02T10:14:00Z">
        <w:r w:rsidR="00F7232F">
          <w:t>,</w:t>
        </w:r>
      </w:ins>
      <w:r>
        <w:t xml:space="preserve"> for all states. </w:t>
      </w:r>
    </w:p>
    <w:p w14:paraId="73BC6F59" w14:textId="49417EB3" w:rsidR="005D076F" w:rsidRDefault="00000000" w:rsidP="0056465C">
      <w:pPr>
        <w:pStyle w:val="Body"/>
      </w:pPr>
      <w:r>
        <w:t xml:space="preserve">If </w:t>
      </w:r>
      <w:ins w:id="451" w:author="Frances" w:date="2023-06-02T10:14:00Z">
        <w:r w:rsidR="00F7232F">
          <w:t>you</w:t>
        </w:r>
      </w:ins>
      <w:del w:id="452" w:author="Frances" w:date="2023-06-02T10:14:00Z">
        <w:r w:rsidDel="00F7232F">
          <w:delText>we</w:delText>
        </w:r>
      </w:del>
      <w:r>
        <w:t xml:space="preserve"> look at the </w:t>
      </w:r>
      <w:r w:rsidRPr="00221E56">
        <w:rPr>
          <w:rStyle w:val="Literal"/>
        </w:rPr>
        <w:t xml:space="preserve">reports </w:t>
      </w:r>
      <w:proofErr w:type="spellStart"/>
      <w:r>
        <w:t>tibble</w:t>
      </w:r>
      <w:proofErr w:type="spellEnd"/>
      <w:r>
        <w:t xml:space="preserve">, </w:t>
      </w:r>
      <w:ins w:id="453" w:author="Frances" w:date="2023-06-02T10:14:00Z">
        <w:r w:rsidR="00F7232F">
          <w:t>you</w:t>
        </w:r>
      </w:ins>
      <w:del w:id="454" w:author="Frances" w:date="2023-06-02T10:14:00Z">
        <w:r w:rsidDel="00F7232F">
          <w:delText>we</w:delText>
        </w:r>
      </w:del>
      <w:r>
        <w:t xml:space="preserve"> can see these variables:</w:t>
      </w:r>
    </w:p>
    <w:p w14:paraId="559E4803" w14:textId="77777777" w:rsidR="00F7232F" w:rsidRDefault="00000000">
      <w:pPr>
        <w:pStyle w:val="Code"/>
        <w:rPr>
          <w:ins w:id="455" w:author="Frances" w:date="2023-06-02T10:14:00Z"/>
        </w:rPr>
      </w:pPr>
      <w:r>
        <w:t xml:space="preserve">#&gt; # A </w:t>
      </w:r>
      <w:proofErr w:type="spellStart"/>
      <w:r>
        <w:t>tibble</w:t>
      </w:r>
      <w:proofErr w:type="spellEnd"/>
      <w:r>
        <w:t>: 51 × 3</w:t>
      </w:r>
      <w:del w:id="456" w:author="Frances" w:date="2023-06-02T10:14:00Z">
        <w:r w:rsidDel="00F7232F">
          <w:br/>
        </w:r>
      </w:del>
    </w:p>
    <w:p w14:paraId="002483F5" w14:textId="77777777" w:rsidR="00F7232F" w:rsidRDefault="00000000">
      <w:pPr>
        <w:pStyle w:val="Code"/>
        <w:rPr>
          <w:ins w:id="457" w:author="Frances" w:date="2023-06-02T10:14:00Z"/>
        </w:rPr>
      </w:pPr>
      <w:r>
        <w:t xml:space="preserve">#&gt;    input                         </w:t>
      </w:r>
      <w:proofErr w:type="spellStart"/>
      <w:r>
        <w:t>output_file</w:t>
      </w:r>
      <w:proofErr w:type="spellEnd"/>
      <w:r>
        <w:t xml:space="preserve">    params      </w:t>
      </w:r>
      <w:del w:id="458" w:author="Frances" w:date="2023-06-02T10:14:00Z">
        <w:r w:rsidDel="00F7232F">
          <w:br/>
        </w:r>
      </w:del>
    </w:p>
    <w:p w14:paraId="72DB347D" w14:textId="77777777" w:rsidR="00F7232F" w:rsidRDefault="00000000">
      <w:pPr>
        <w:pStyle w:val="Code"/>
        <w:rPr>
          <w:ins w:id="459" w:author="Frances" w:date="2023-06-02T10:14:00Z"/>
        </w:rPr>
      </w:pPr>
      <w:r>
        <w:t xml:space="preserve">#&gt;    &lt;chr&gt;                         &lt;glue&gt;         &lt;list&gt;      </w:t>
      </w:r>
      <w:del w:id="460" w:author="Frances" w:date="2023-06-02T10:14:00Z">
        <w:r w:rsidDel="00F7232F">
          <w:br/>
        </w:r>
      </w:del>
    </w:p>
    <w:p w14:paraId="643AE405" w14:textId="77777777" w:rsidR="00F7232F" w:rsidRDefault="00000000">
      <w:pPr>
        <w:pStyle w:val="Code"/>
        <w:rPr>
          <w:ins w:id="461" w:author="Frances" w:date="2023-06-02T10:14:00Z"/>
        </w:rPr>
      </w:pPr>
      <w:r>
        <w:t>#&gt;  1 urban-covid-budget-</w:t>
      </w:r>
      <w:proofErr w:type="spellStart"/>
      <w:r>
        <w:t>report.Rmd</w:t>
      </w:r>
      <w:proofErr w:type="spellEnd"/>
      <w:r>
        <w:t xml:space="preserve"> Alabama.html   &lt;named list&gt;</w:t>
      </w:r>
      <w:del w:id="462" w:author="Frances" w:date="2023-06-02T10:14:00Z">
        <w:r w:rsidDel="00F7232F">
          <w:br/>
        </w:r>
      </w:del>
    </w:p>
    <w:p w14:paraId="440ADE7C" w14:textId="77777777" w:rsidR="00F7232F" w:rsidRDefault="00000000">
      <w:pPr>
        <w:pStyle w:val="Code"/>
        <w:rPr>
          <w:ins w:id="463" w:author="Frances" w:date="2023-06-02T10:14:00Z"/>
        </w:rPr>
      </w:pPr>
      <w:r>
        <w:t>#&gt;  2 urban-covid-budget-</w:t>
      </w:r>
      <w:proofErr w:type="spellStart"/>
      <w:r>
        <w:t>report.Rmd</w:t>
      </w:r>
      <w:proofErr w:type="spellEnd"/>
      <w:r>
        <w:t xml:space="preserve"> Alaska.html    &lt;named list&gt;</w:t>
      </w:r>
      <w:del w:id="464" w:author="Frances" w:date="2023-06-02T10:14:00Z">
        <w:r w:rsidDel="00F7232F">
          <w:br/>
        </w:r>
      </w:del>
    </w:p>
    <w:p w14:paraId="7B401AE8" w14:textId="77777777" w:rsidR="00F7232F" w:rsidRDefault="00000000">
      <w:pPr>
        <w:pStyle w:val="Code"/>
        <w:rPr>
          <w:ins w:id="465" w:author="Frances" w:date="2023-06-02T10:14:00Z"/>
        </w:rPr>
      </w:pPr>
      <w:r>
        <w:t>#&gt;  3 urban-covid-budget-</w:t>
      </w:r>
      <w:proofErr w:type="spellStart"/>
      <w:r>
        <w:t>report.Rmd</w:t>
      </w:r>
      <w:proofErr w:type="spellEnd"/>
      <w:r>
        <w:t xml:space="preserve"> Arizona.html   &lt;named list&gt;</w:t>
      </w:r>
      <w:del w:id="466" w:author="Frances" w:date="2023-06-02T10:14:00Z">
        <w:r w:rsidDel="00F7232F">
          <w:br/>
        </w:r>
      </w:del>
    </w:p>
    <w:p w14:paraId="0193BB7B" w14:textId="77777777" w:rsidR="00F7232F" w:rsidRDefault="00000000">
      <w:pPr>
        <w:pStyle w:val="Code"/>
        <w:rPr>
          <w:ins w:id="467" w:author="Frances" w:date="2023-06-02T10:14:00Z"/>
        </w:rPr>
      </w:pPr>
      <w:r>
        <w:t>#&gt;  4 urban-covid-budget-</w:t>
      </w:r>
      <w:proofErr w:type="spellStart"/>
      <w:r>
        <w:t>report.Rmd</w:t>
      </w:r>
      <w:proofErr w:type="spellEnd"/>
      <w:r>
        <w:t xml:space="preserve"> Arkansas.html  &lt;named list&gt;</w:t>
      </w:r>
      <w:del w:id="468" w:author="Frances" w:date="2023-06-02T10:14:00Z">
        <w:r w:rsidDel="00F7232F">
          <w:br/>
        </w:r>
      </w:del>
    </w:p>
    <w:p w14:paraId="08B7D441" w14:textId="77777777" w:rsidR="00F7232F" w:rsidRDefault="00000000">
      <w:pPr>
        <w:pStyle w:val="Code"/>
        <w:rPr>
          <w:ins w:id="469" w:author="Frances" w:date="2023-06-02T10:14:00Z"/>
        </w:rPr>
      </w:pPr>
      <w:r>
        <w:t>#&gt;  5 urban-covid-budget-</w:t>
      </w:r>
      <w:proofErr w:type="spellStart"/>
      <w:r>
        <w:t>report.Rmd</w:t>
      </w:r>
      <w:proofErr w:type="spellEnd"/>
      <w:r>
        <w:t xml:space="preserve"> California.ht… &lt;named list&gt;</w:t>
      </w:r>
      <w:del w:id="470" w:author="Frances" w:date="2023-06-02T10:14:00Z">
        <w:r w:rsidDel="00F7232F">
          <w:br/>
        </w:r>
      </w:del>
    </w:p>
    <w:p w14:paraId="07D30FAB" w14:textId="77777777" w:rsidR="00F7232F" w:rsidRDefault="00000000">
      <w:pPr>
        <w:pStyle w:val="Code"/>
        <w:rPr>
          <w:ins w:id="471" w:author="Frances" w:date="2023-06-02T10:14:00Z"/>
        </w:rPr>
      </w:pPr>
      <w:r>
        <w:t>#&gt;  6 urban-covid-budget-</w:t>
      </w:r>
      <w:proofErr w:type="spellStart"/>
      <w:r>
        <w:t>report.Rmd</w:t>
      </w:r>
      <w:proofErr w:type="spellEnd"/>
      <w:r>
        <w:t xml:space="preserve"> Colorado.html  &lt;named list&gt;</w:t>
      </w:r>
      <w:del w:id="472" w:author="Frances" w:date="2023-06-02T10:14:00Z">
        <w:r w:rsidDel="00F7232F">
          <w:br/>
        </w:r>
      </w:del>
    </w:p>
    <w:p w14:paraId="26659B45" w14:textId="77777777" w:rsidR="00F7232F" w:rsidRDefault="00000000">
      <w:pPr>
        <w:pStyle w:val="Code"/>
        <w:rPr>
          <w:ins w:id="473" w:author="Frances" w:date="2023-06-02T10:14:00Z"/>
        </w:rPr>
      </w:pPr>
      <w:r>
        <w:t>#&gt;  7 urban-covid-budget-</w:t>
      </w:r>
      <w:proofErr w:type="spellStart"/>
      <w:r>
        <w:t>report.Rmd</w:t>
      </w:r>
      <w:proofErr w:type="spellEnd"/>
      <w:r>
        <w:t xml:space="preserve"> </w:t>
      </w:r>
      <w:proofErr w:type="spellStart"/>
      <w:r>
        <w:t>Connecticut.h</w:t>
      </w:r>
      <w:proofErr w:type="spellEnd"/>
      <w:r>
        <w:t>… &lt;named list&gt;</w:t>
      </w:r>
      <w:del w:id="474" w:author="Frances" w:date="2023-06-02T10:14:00Z">
        <w:r w:rsidDel="00F7232F">
          <w:br/>
        </w:r>
      </w:del>
    </w:p>
    <w:p w14:paraId="4E9D9E02" w14:textId="77777777" w:rsidR="00F7232F" w:rsidRDefault="00000000">
      <w:pPr>
        <w:pStyle w:val="Code"/>
        <w:rPr>
          <w:ins w:id="475" w:author="Frances" w:date="2023-06-02T10:15:00Z"/>
        </w:rPr>
      </w:pPr>
      <w:r>
        <w:t>#&gt;  8 urban-covid-budget-</w:t>
      </w:r>
      <w:proofErr w:type="spellStart"/>
      <w:r>
        <w:t>report.Rmd</w:t>
      </w:r>
      <w:proofErr w:type="spellEnd"/>
      <w:r>
        <w:t xml:space="preserve"> Delaware.html  &lt;named list&gt;</w:t>
      </w:r>
      <w:del w:id="476" w:author="Frances" w:date="2023-06-02T10:15:00Z">
        <w:r w:rsidDel="00F7232F">
          <w:br/>
        </w:r>
      </w:del>
    </w:p>
    <w:p w14:paraId="74C6D5A7" w14:textId="77777777" w:rsidR="00F7232F" w:rsidRDefault="00000000">
      <w:pPr>
        <w:pStyle w:val="Code"/>
        <w:rPr>
          <w:ins w:id="477" w:author="Frances" w:date="2023-06-02T10:15:00Z"/>
        </w:rPr>
      </w:pPr>
      <w:r>
        <w:t>#&gt;  9 urban-covid-budget-</w:t>
      </w:r>
      <w:proofErr w:type="spellStart"/>
      <w:r>
        <w:t>report.Rmd</w:t>
      </w:r>
      <w:proofErr w:type="spellEnd"/>
      <w:r>
        <w:t xml:space="preserve"> Florida.html   &lt;named list&gt;</w:t>
      </w:r>
      <w:del w:id="478" w:author="Frances" w:date="2023-06-02T10:15:00Z">
        <w:r w:rsidDel="00F7232F">
          <w:br/>
        </w:r>
      </w:del>
    </w:p>
    <w:p w14:paraId="0DE68729" w14:textId="77777777" w:rsidR="00F7232F" w:rsidRDefault="00000000">
      <w:pPr>
        <w:pStyle w:val="Code"/>
        <w:rPr>
          <w:ins w:id="479" w:author="Frances" w:date="2023-06-02T10:15:00Z"/>
        </w:rPr>
      </w:pPr>
      <w:r>
        <w:t>#&gt; 10 urban-covid-budget-</w:t>
      </w:r>
      <w:proofErr w:type="spellStart"/>
      <w:r>
        <w:t>report.Rmd</w:t>
      </w:r>
      <w:proofErr w:type="spellEnd"/>
      <w:r>
        <w:t xml:space="preserve"> Georgia.html   &lt;named list&gt;</w:t>
      </w:r>
      <w:del w:id="480" w:author="Frances" w:date="2023-06-02T10:15:00Z">
        <w:r w:rsidDel="00F7232F">
          <w:br/>
        </w:r>
      </w:del>
    </w:p>
    <w:p w14:paraId="1F08AEB5" w14:textId="2F7A9D05" w:rsidR="005D076F" w:rsidRDefault="00000000">
      <w:pPr>
        <w:pStyle w:val="Code"/>
      </w:pPr>
      <w:r>
        <w:t>#&gt; # … with 41 more rows</w:t>
      </w:r>
    </w:p>
    <w:p w14:paraId="2B231585" w14:textId="5FF28FD0" w:rsidR="005D076F" w:rsidRDefault="00000000" w:rsidP="0056465C">
      <w:pPr>
        <w:pStyle w:val="Body"/>
      </w:pPr>
      <w:r>
        <w:t xml:space="preserve">The </w:t>
      </w:r>
      <w:r w:rsidRPr="00221E56">
        <w:rPr>
          <w:rStyle w:val="Literal"/>
        </w:rPr>
        <w:t>params</w:t>
      </w:r>
      <w:r>
        <w:t xml:space="preserve"> variable shows up as </w:t>
      </w:r>
      <w:r w:rsidRPr="00221E56">
        <w:rPr>
          <w:rStyle w:val="Literal"/>
        </w:rPr>
        <w:t>&lt;named list&gt;</w:t>
      </w:r>
      <w:r w:rsidRPr="00221E56">
        <w:t xml:space="preserve">, </w:t>
      </w:r>
      <w:r>
        <w:t xml:space="preserve">but if you </w:t>
      </w:r>
      <w:commentRangeStart w:id="481"/>
      <w:r>
        <w:t xml:space="preserve">open </w:t>
      </w:r>
      <w:del w:id="482" w:author="Frances" w:date="2023-06-02T10:17:00Z">
        <w:r w:rsidDel="00055F44">
          <w:delText xml:space="preserve">it </w:delText>
        </w:r>
      </w:del>
      <w:ins w:id="483" w:author="Frances" w:date="2023-06-02T10:17:00Z">
        <w:r w:rsidR="00055F44">
          <w:t xml:space="preserve">the </w:t>
        </w:r>
        <w:proofErr w:type="spellStart"/>
        <w:r w:rsidR="00055F44">
          <w:t>tibble</w:t>
        </w:r>
        <w:proofErr w:type="spellEnd"/>
        <w:r w:rsidR="00055F44">
          <w:t xml:space="preserve"> </w:t>
        </w:r>
        <w:commentRangeEnd w:id="481"/>
        <w:r w:rsidR="00055F44">
          <w:rPr>
            <w:rStyle w:val="CommentReference"/>
            <w:rFonts w:cs="Times New Roman"/>
            <w:color w:val="auto"/>
            <w:lang w:val="en-CA"/>
          </w:rPr>
          <w:commentReference w:id="481"/>
        </w:r>
      </w:ins>
      <w:r>
        <w:t xml:space="preserve">in the RStudio viewer by clicking </w:t>
      </w:r>
      <w:r w:rsidRPr="00221E56">
        <w:rPr>
          <w:rStyle w:val="Bold"/>
        </w:rPr>
        <w:t>reports</w:t>
      </w:r>
      <w:r>
        <w:t xml:space="preserve"> in your Environment tab, you can see the output more clearly (Figure 7-</w:t>
      </w:r>
      <w:ins w:id="484" w:author="Frances" w:date="2023-06-02T10:17:00Z">
        <w:r w:rsidR="00055F44">
          <w:t>4</w:t>
        </w:r>
      </w:ins>
      <w:del w:id="485" w:author="Frances" w:date="2023-06-02T10:17:00Z">
        <w:r w:rsidDel="00055F44">
          <w:delText>5</w:delText>
        </w:r>
      </w:del>
      <w:r>
        <w:t>).</w:t>
      </w:r>
    </w:p>
    <w:p w14:paraId="7BFD58E5" w14:textId="2AC5153A" w:rsidR="005D076F" w:rsidRDefault="00000000">
      <w:pPr>
        <w:pStyle w:val="GraphicSlug"/>
      </w:pPr>
      <w:r>
        <w:t>[F07005.png]</w:t>
      </w:r>
    </w:p>
    <w:p w14:paraId="41483144" w14:textId="77777777" w:rsidR="005D076F" w:rsidRDefault="00000000">
      <w:pPr>
        <w:pStyle w:val="CaptionedFigure"/>
      </w:pPr>
      <w:r>
        <w:rPr>
          <w:noProof/>
        </w:rPr>
        <w:lastRenderedPageBreak/>
        <w:drawing>
          <wp:inline distT="0" distB="0" distL="0" distR="0" wp14:anchorId="3F5C3429" wp14:editId="4F49ECD9">
            <wp:extent cx="5334000" cy="3586263"/>
            <wp:effectExtent l="0" t="0" r="0" b="0"/>
            <wp:docPr id="1073741828" name="officeArt object" descr="Figure 7.5: The named list column shown in the RStudio viewer"/>
            <wp:cNvGraphicFramePr/>
            <a:graphic xmlns:a="http://schemas.openxmlformats.org/drawingml/2006/main">
              <a:graphicData uri="http://schemas.openxmlformats.org/drawingml/2006/picture">
                <pic:pic xmlns:pic="http://schemas.openxmlformats.org/drawingml/2006/picture">
                  <pic:nvPicPr>
                    <pic:cNvPr id="1073741828" name="Figure 7.5: The named list column shown in the RStudio viewer" descr="Figure 7.5: The named list column shown in the RStudio viewer"/>
                    <pic:cNvPicPr>
                      <a:picLocks noChangeAspect="1"/>
                    </pic:cNvPicPr>
                  </pic:nvPicPr>
                  <pic:blipFill>
                    <a:blip r:embed="rId17"/>
                    <a:stretch>
                      <a:fillRect/>
                    </a:stretch>
                  </pic:blipFill>
                  <pic:spPr>
                    <a:xfrm>
                      <a:off x="0" y="0"/>
                      <a:ext cx="5334000" cy="3586263"/>
                    </a:xfrm>
                    <a:prstGeom prst="rect">
                      <a:avLst/>
                    </a:prstGeom>
                    <a:ln w="12700" cap="flat">
                      <a:noFill/>
                      <a:miter lim="400000"/>
                    </a:ln>
                    <a:effectLst/>
                  </pic:spPr>
                </pic:pic>
              </a:graphicData>
            </a:graphic>
          </wp:inline>
        </w:drawing>
      </w:r>
    </w:p>
    <w:p w14:paraId="0996E316" w14:textId="7BDABAB7" w:rsidR="005D076F" w:rsidRDefault="00000000">
      <w:pPr>
        <w:pStyle w:val="CaptionLine"/>
        <w:numPr>
          <w:ilvl w:val="4"/>
          <w:numId w:val="2"/>
        </w:numPr>
      </w:pPr>
      <w:r>
        <w:t>The named list column shown in the RStudio viewer</w:t>
      </w:r>
    </w:p>
    <w:p w14:paraId="7C926D40" w14:textId="3918195D" w:rsidR="005D076F" w:rsidRDefault="00000000" w:rsidP="0056465C">
      <w:pPr>
        <w:pStyle w:val="Body"/>
      </w:pPr>
      <w:bookmarkStart w:id="486" w:name="step3renderallofthereports"/>
      <w:r>
        <w:t xml:space="preserve">This view allows us to see </w:t>
      </w:r>
      <w:ins w:id="487" w:author="Frances" w:date="2023-06-02T10:17:00Z">
        <w:r w:rsidR="00055F44">
          <w:t>the</w:t>
        </w:r>
      </w:ins>
      <w:del w:id="488" w:author="Frances" w:date="2023-06-02T10:17:00Z">
        <w:r w:rsidDel="00055F44">
          <w:delText>our</w:delText>
        </w:r>
      </w:del>
      <w:r>
        <w:t xml:space="preserve"> named list in the </w:t>
      </w:r>
      <w:r w:rsidRPr="00221E56">
        <w:rPr>
          <w:rStyle w:val="Literal"/>
        </w:rPr>
        <w:t>params</w:t>
      </w:r>
      <w:r>
        <w:t xml:space="preserve"> variable, with the </w:t>
      </w:r>
      <w:r w:rsidRPr="00221E56">
        <w:rPr>
          <w:rStyle w:val="Literal"/>
        </w:rPr>
        <w:t>state</w:t>
      </w:r>
      <w:r>
        <w:t xml:space="preserve"> variable equal to the name of </w:t>
      </w:r>
      <w:ins w:id="489" w:author="Frances" w:date="2023-06-02T10:17:00Z">
        <w:r w:rsidR="00055F44">
          <w:t>each</w:t>
        </w:r>
      </w:ins>
      <w:del w:id="490" w:author="Frances" w:date="2023-06-02T10:17:00Z">
        <w:r w:rsidDel="00055F44">
          <w:delText>the</w:delText>
        </w:r>
      </w:del>
      <w:r>
        <w:t xml:space="preserve"> state. </w:t>
      </w:r>
    </w:p>
    <w:p w14:paraId="60D7A2DF" w14:textId="77777777" w:rsidR="005D076F" w:rsidRDefault="00000000" w:rsidP="0056465C">
      <w:pPr>
        <w:pStyle w:val="Body"/>
      </w:pPr>
      <w:r>
        <w:t xml:space="preserve">Once we’ve created the </w:t>
      </w:r>
      <w:r w:rsidRPr="00221E56">
        <w:rPr>
          <w:rStyle w:val="Literal"/>
        </w:rPr>
        <w:t>reports</w:t>
      </w:r>
      <w:r>
        <w:t xml:space="preserve"> </w:t>
      </w:r>
      <w:proofErr w:type="spellStart"/>
      <w:r>
        <w:t>tibble</w:t>
      </w:r>
      <w:proofErr w:type="spellEnd"/>
      <w:r>
        <w:t xml:space="preserve">, we’re ready to render the reports. The code to do so is only one line long: </w:t>
      </w:r>
    </w:p>
    <w:p w14:paraId="4B903E2C" w14:textId="77777777" w:rsidR="005D076F" w:rsidRDefault="00000000">
      <w:pPr>
        <w:pStyle w:val="Code"/>
      </w:pPr>
      <w:proofErr w:type="spellStart"/>
      <w:r>
        <w:rPr>
          <w:u w:color="000000"/>
        </w:rPr>
        <w:t>pwalk</w:t>
      </w:r>
      <w:proofErr w:type="spellEnd"/>
      <w:r>
        <w:t>(reports, render)</w:t>
      </w:r>
    </w:p>
    <w:p w14:paraId="77ADECCE" w14:textId="16CADAD5" w:rsidR="005D076F" w:rsidRDefault="00000000" w:rsidP="0056465C">
      <w:pPr>
        <w:pStyle w:val="Body"/>
      </w:pPr>
      <w:r>
        <w:t xml:space="preserve">We use the </w:t>
      </w:r>
      <w:proofErr w:type="spellStart"/>
      <w:r w:rsidRPr="00221E56">
        <w:rPr>
          <w:rStyle w:val="Literal"/>
        </w:rPr>
        <w:t>pwalk</w:t>
      </w:r>
      <w:proofErr w:type="spellEnd"/>
      <w:r w:rsidRPr="00221E56">
        <w:rPr>
          <w:rStyle w:val="Literal"/>
        </w:rPr>
        <w:t>()</w:t>
      </w:r>
      <w:r>
        <w:t xml:space="preserve"> function from the </w:t>
      </w:r>
      <w:proofErr w:type="spellStart"/>
      <w:r w:rsidRPr="00221E56">
        <w:rPr>
          <w:rStyle w:val="Literal"/>
        </w:rPr>
        <w:t>purrr</w:t>
      </w:r>
      <w:proofErr w:type="spellEnd"/>
      <w:r>
        <w:t xml:space="preserve"> package. This function has two arguments: a data frame or </w:t>
      </w:r>
      <w:proofErr w:type="spellStart"/>
      <w:r>
        <w:t>tibble</w:t>
      </w:r>
      <w:proofErr w:type="spellEnd"/>
      <w:r>
        <w:t xml:space="preserve"> (</w:t>
      </w:r>
      <w:r w:rsidRPr="00221E56">
        <w:rPr>
          <w:rStyle w:val="Literal"/>
        </w:rPr>
        <w:t>reports</w:t>
      </w:r>
      <w:r>
        <w:t xml:space="preserve">, in our case), and a function that runs for each row of this </w:t>
      </w:r>
      <w:proofErr w:type="spellStart"/>
      <w:r>
        <w:t>tibble</w:t>
      </w:r>
      <w:proofErr w:type="spellEnd"/>
      <w:ins w:id="491" w:author="Frances" w:date="2023-06-02T10:18:00Z">
        <w:r w:rsidR="00D4015E">
          <w:t>,</w:t>
        </w:r>
      </w:ins>
      <w:r>
        <w:t xml:space="preserve"> (</w:t>
      </w:r>
      <w:r w:rsidRPr="00221E56">
        <w:rPr>
          <w:rStyle w:val="Literal"/>
        </w:rPr>
        <w:t>render()</w:t>
      </w:r>
      <w:r>
        <w:t xml:space="preserve">). Note that we do not include open and closing parentheses when passing this function name to </w:t>
      </w:r>
      <w:proofErr w:type="spellStart"/>
      <w:r w:rsidRPr="00221E56">
        <w:rPr>
          <w:rStyle w:val="Literal"/>
        </w:rPr>
        <w:t>pwalk</w:t>
      </w:r>
      <w:proofErr w:type="spellEnd"/>
      <w:r w:rsidRPr="00221E56">
        <w:rPr>
          <w:rStyle w:val="Literal"/>
        </w:rPr>
        <w:t>()</w:t>
      </w:r>
      <w:r>
        <w:t>.</w:t>
      </w:r>
    </w:p>
    <w:p w14:paraId="66629E55" w14:textId="77777777" w:rsidR="005D076F" w:rsidRDefault="00000000" w:rsidP="0056465C">
      <w:pPr>
        <w:pStyle w:val="Body"/>
      </w:pPr>
      <w:r>
        <w:t xml:space="preserve">Running this code runs the </w:t>
      </w:r>
      <w:r w:rsidRPr="00221E56">
        <w:rPr>
          <w:rStyle w:val="Literal"/>
        </w:rPr>
        <w:t>render()</w:t>
      </w:r>
      <w:r>
        <w:t xml:space="preserve"> function for each row in </w:t>
      </w:r>
      <w:r w:rsidRPr="00221E56">
        <w:rPr>
          <w:rStyle w:val="Literal"/>
        </w:rPr>
        <w:t>reports</w:t>
      </w:r>
      <w:r>
        <w:t xml:space="preserve">, passing in the values for </w:t>
      </w:r>
      <w:r w:rsidRPr="00221E56">
        <w:rPr>
          <w:rStyle w:val="Literal"/>
        </w:rPr>
        <w:t>input</w:t>
      </w:r>
      <w:r>
        <w:t xml:space="preserve">, </w:t>
      </w:r>
      <w:proofErr w:type="spellStart"/>
      <w:r w:rsidRPr="00221E56">
        <w:rPr>
          <w:rStyle w:val="Literal"/>
        </w:rPr>
        <w:t>output_file</w:t>
      </w:r>
      <w:proofErr w:type="spellEnd"/>
      <w:r>
        <w:t xml:space="preserve">, and </w:t>
      </w:r>
      <w:r w:rsidRPr="00221E56">
        <w:rPr>
          <w:rStyle w:val="Literal"/>
        </w:rPr>
        <w:t>params</w:t>
      </w:r>
      <w:r>
        <w:t xml:space="preserve">. It is the equivalent of entering code like the following to run the </w:t>
      </w:r>
      <w:r w:rsidRPr="00221E56">
        <w:rPr>
          <w:rStyle w:val="Literal"/>
        </w:rPr>
        <w:t>render()</w:t>
      </w:r>
      <w:r>
        <w:t xml:space="preserve"> function for each of the 51 states:</w:t>
      </w:r>
    </w:p>
    <w:p w14:paraId="1FB6ADE3" w14:textId="77777777" w:rsidR="00D4015E" w:rsidRDefault="00000000">
      <w:pPr>
        <w:pStyle w:val="Code"/>
        <w:rPr>
          <w:ins w:id="492" w:author="Frances" w:date="2023-06-02T10:18:00Z"/>
        </w:rPr>
      </w:pPr>
      <w:r>
        <w:rPr>
          <w:u w:color="000000"/>
        </w:rPr>
        <w:t>render</w:t>
      </w:r>
      <w:r>
        <w:t>(</w:t>
      </w:r>
      <w:del w:id="493" w:author="Frances" w:date="2023-06-02T10:18:00Z">
        <w:r w:rsidDel="00D4015E">
          <w:br/>
        </w:r>
      </w:del>
    </w:p>
    <w:p w14:paraId="2C8AA966" w14:textId="77777777" w:rsidR="00D4015E" w:rsidRDefault="00000000">
      <w:pPr>
        <w:pStyle w:val="Code"/>
        <w:rPr>
          <w:ins w:id="494" w:author="Frances" w:date="2023-06-02T10:18:00Z"/>
        </w:rPr>
      </w:pPr>
      <w:r>
        <w:t xml:space="preserve">  </w:t>
      </w:r>
      <w:r>
        <w:rPr>
          <w:u w:color="000000"/>
        </w:rPr>
        <w:t>input =</w:t>
      </w:r>
      <w:r>
        <w:t xml:space="preserve"> </w:t>
      </w:r>
      <w:r>
        <w:rPr>
          <w:u w:color="000000"/>
        </w:rPr>
        <w:t>"urban-covid-budget-</w:t>
      </w:r>
      <w:proofErr w:type="spellStart"/>
      <w:r>
        <w:rPr>
          <w:u w:color="000000"/>
        </w:rPr>
        <w:t>report.Rmd</w:t>
      </w:r>
      <w:proofErr w:type="spellEnd"/>
      <w:r>
        <w:rPr>
          <w:u w:color="000000"/>
        </w:rPr>
        <w:t>"</w:t>
      </w:r>
      <w:r>
        <w:t>,</w:t>
      </w:r>
      <w:del w:id="495" w:author="Frances" w:date="2023-06-02T10:18:00Z">
        <w:r w:rsidDel="00D4015E">
          <w:br/>
        </w:r>
      </w:del>
    </w:p>
    <w:p w14:paraId="28FDA2A0" w14:textId="77777777" w:rsidR="00D4015E" w:rsidRDefault="00000000">
      <w:pPr>
        <w:pStyle w:val="Code"/>
        <w:rPr>
          <w:ins w:id="496" w:author="Frances" w:date="2023-06-02T10:18:00Z"/>
        </w:rPr>
      </w:pPr>
      <w:r>
        <w:t xml:space="preserve">  </w:t>
      </w:r>
      <w:proofErr w:type="spellStart"/>
      <w:r>
        <w:rPr>
          <w:u w:color="000000"/>
        </w:rPr>
        <w:t>output_file</w:t>
      </w:r>
      <w:proofErr w:type="spellEnd"/>
      <w:r>
        <w:rPr>
          <w:u w:color="000000"/>
        </w:rPr>
        <w:t xml:space="preserve"> =</w:t>
      </w:r>
      <w:r>
        <w:t xml:space="preserve"> </w:t>
      </w:r>
      <w:r>
        <w:rPr>
          <w:u w:color="000000"/>
        </w:rPr>
        <w:t>"Alabama.html"</w:t>
      </w:r>
      <w:r>
        <w:t>,</w:t>
      </w:r>
      <w:del w:id="497" w:author="Frances" w:date="2023-06-02T10:18:00Z">
        <w:r w:rsidDel="00D4015E">
          <w:br/>
        </w:r>
      </w:del>
    </w:p>
    <w:p w14:paraId="33A2BE22" w14:textId="77777777" w:rsidR="00D4015E" w:rsidRDefault="00000000">
      <w:pPr>
        <w:pStyle w:val="Code"/>
        <w:rPr>
          <w:ins w:id="498" w:author="Frances" w:date="2023-06-02T10:18:00Z"/>
        </w:rPr>
      </w:pPr>
      <w:r>
        <w:t xml:space="preserve">  </w:t>
      </w:r>
      <w:r>
        <w:rPr>
          <w:u w:color="000000"/>
        </w:rPr>
        <w:t>params =</w:t>
      </w:r>
      <w:r>
        <w:t xml:space="preserve"> </w:t>
      </w:r>
      <w:r>
        <w:rPr>
          <w:u w:color="000000"/>
        </w:rPr>
        <w:t>list</w:t>
      </w:r>
      <w:r>
        <w:t>(</w:t>
      </w:r>
      <w:r>
        <w:rPr>
          <w:u w:color="000000"/>
        </w:rPr>
        <w:t>state =</w:t>
      </w:r>
      <w:r>
        <w:t xml:space="preserve"> </w:t>
      </w:r>
      <w:r>
        <w:rPr>
          <w:u w:color="000000"/>
        </w:rPr>
        <w:t>"Alabama"</w:t>
      </w:r>
      <w:r>
        <w:t>)</w:t>
      </w:r>
      <w:del w:id="499" w:author="Frances" w:date="2023-06-02T10:18:00Z">
        <w:r w:rsidDel="00D4015E">
          <w:br/>
        </w:r>
      </w:del>
    </w:p>
    <w:p w14:paraId="689B452B" w14:textId="77777777" w:rsidR="00D4015E" w:rsidRDefault="00000000">
      <w:pPr>
        <w:pStyle w:val="Code"/>
        <w:rPr>
          <w:ins w:id="500" w:author="Frances" w:date="2023-06-02T10:18:00Z"/>
        </w:rPr>
      </w:pPr>
      <w:r>
        <w:t>)</w:t>
      </w:r>
      <w:del w:id="501" w:author="Frances" w:date="2023-06-02T10:18:00Z">
        <w:r w:rsidDel="00D4015E">
          <w:br/>
        </w:r>
        <w:r w:rsidDel="00D4015E">
          <w:br/>
        </w:r>
      </w:del>
    </w:p>
    <w:p w14:paraId="251163D2" w14:textId="77777777" w:rsidR="00D4015E" w:rsidRDefault="00D4015E">
      <w:pPr>
        <w:pStyle w:val="Code"/>
        <w:rPr>
          <w:ins w:id="502" w:author="Frances" w:date="2023-06-02T10:18:00Z"/>
        </w:rPr>
      </w:pPr>
    </w:p>
    <w:p w14:paraId="49E594C0" w14:textId="77777777" w:rsidR="00D4015E" w:rsidRDefault="00000000">
      <w:pPr>
        <w:pStyle w:val="Code"/>
        <w:rPr>
          <w:ins w:id="503" w:author="Frances" w:date="2023-06-02T10:18:00Z"/>
        </w:rPr>
      </w:pPr>
      <w:r>
        <w:rPr>
          <w:u w:color="000000"/>
        </w:rPr>
        <w:t>render</w:t>
      </w:r>
      <w:r>
        <w:t>(</w:t>
      </w:r>
      <w:del w:id="504" w:author="Frances" w:date="2023-06-02T10:18:00Z">
        <w:r w:rsidDel="00D4015E">
          <w:br/>
        </w:r>
      </w:del>
    </w:p>
    <w:p w14:paraId="7EC644CC" w14:textId="77777777" w:rsidR="00D4015E" w:rsidRDefault="00000000">
      <w:pPr>
        <w:pStyle w:val="Code"/>
        <w:rPr>
          <w:ins w:id="505" w:author="Frances" w:date="2023-06-02T10:18:00Z"/>
        </w:rPr>
      </w:pPr>
      <w:r>
        <w:t xml:space="preserve">  </w:t>
      </w:r>
      <w:r>
        <w:rPr>
          <w:u w:color="000000"/>
        </w:rPr>
        <w:t>input =</w:t>
      </w:r>
      <w:r>
        <w:t xml:space="preserve"> </w:t>
      </w:r>
      <w:r>
        <w:rPr>
          <w:u w:color="000000"/>
        </w:rPr>
        <w:t>"urban-covid-budget-</w:t>
      </w:r>
      <w:proofErr w:type="spellStart"/>
      <w:r>
        <w:rPr>
          <w:u w:color="000000"/>
        </w:rPr>
        <w:t>report.Rmd</w:t>
      </w:r>
      <w:proofErr w:type="spellEnd"/>
      <w:r>
        <w:rPr>
          <w:u w:color="000000"/>
        </w:rPr>
        <w:t>"</w:t>
      </w:r>
      <w:r>
        <w:t>,</w:t>
      </w:r>
      <w:del w:id="506" w:author="Frances" w:date="2023-06-02T10:18:00Z">
        <w:r w:rsidDel="00D4015E">
          <w:br/>
        </w:r>
      </w:del>
    </w:p>
    <w:p w14:paraId="0CE45725" w14:textId="77777777" w:rsidR="00D4015E" w:rsidRDefault="00000000">
      <w:pPr>
        <w:pStyle w:val="Code"/>
        <w:rPr>
          <w:ins w:id="507" w:author="Frances" w:date="2023-06-02T10:18:00Z"/>
        </w:rPr>
      </w:pPr>
      <w:r>
        <w:t xml:space="preserve">  </w:t>
      </w:r>
      <w:proofErr w:type="spellStart"/>
      <w:r>
        <w:rPr>
          <w:u w:color="000000"/>
        </w:rPr>
        <w:t>output_file</w:t>
      </w:r>
      <w:proofErr w:type="spellEnd"/>
      <w:r>
        <w:rPr>
          <w:u w:color="000000"/>
        </w:rPr>
        <w:t xml:space="preserve"> =</w:t>
      </w:r>
      <w:r>
        <w:t xml:space="preserve"> </w:t>
      </w:r>
      <w:r>
        <w:rPr>
          <w:u w:color="000000"/>
        </w:rPr>
        <w:t>"Alaska.html"</w:t>
      </w:r>
      <w:r>
        <w:t>,</w:t>
      </w:r>
      <w:del w:id="508" w:author="Frances" w:date="2023-06-02T10:18:00Z">
        <w:r w:rsidDel="00D4015E">
          <w:br/>
        </w:r>
      </w:del>
    </w:p>
    <w:p w14:paraId="49D34D79" w14:textId="77777777" w:rsidR="00D4015E" w:rsidRDefault="00000000">
      <w:pPr>
        <w:pStyle w:val="Code"/>
        <w:rPr>
          <w:ins w:id="509" w:author="Frances" w:date="2023-06-02T10:18:00Z"/>
        </w:rPr>
      </w:pPr>
      <w:r>
        <w:t xml:space="preserve">  </w:t>
      </w:r>
      <w:r>
        <w:rPr>
          <w:u w:color="000000"/>
        </w:rPr>
        <w:t>params =</w:t>
      </w:r>
      <w:r>
        <w:t xml:space="preserve"> </w:t>
      </w:r>
      <w:r>
        <w:rPr>
          <w:u w:color="000000"/>
        </w:rPr>
        <w:t>list</w:t>
      </w:r>
      <w:r>
        <w:t>(</w:t>
      </w:r>
      <w:r>
        <w:rPr>
          <w:u w:color="000000"/>
        </w:rPr>
        <w:t>state =</w:t>
      </w:r>
      <w:r>
        <w:t xml:space="preserve"> </w:t>
      </w:r>
      <w:r>
        <w:rPr>
          <w:u w:color="000000"/>
        </w:rPr>
        <w:t>"Alaska"</w:t>
      </w:r>
      <w:r>
        <w:t>)</w:t>
      </w:r>
      <w:del w:id="510" w:author="Frances" w:date="2023-06-02T10:18:00Z">
        <w:r w:rsidDel="00D4015E">
          <w:br/>
        </w:r>
      </w:del>
    </w:p>
    <w:p w14:paraId="3BAFFA3D" w14:textId="77777777" w:rsidR="00D4015E" w:rsidRDefault="00000000">
      <w:pPr>
        <w:pStyle w:val="Code"/>
        <w:rPr>
          <w:ins w:id="511" w:author="Frances" w:date="2023-06-02T10:18:00Z"/>
        </w:rPr>
      </w:pPr>
      <w:r>
        <w:t>)</w:t>
      </w:r>
      <w:del w:id="512" w:author="Frances" w:date="2023-06-02T10:18:00Z">
        <w:r w:rsidDel="00D4015E">
          <w:br/>
        </w:r>
        <w:r w:rsidDel="00D4015E">
          <w:br/>
        </w:r>
      </w:del>
    </w:p>
    <w:p w14:paraId="018325EC" w14:textId="77777777" w:rsidR="00D4015E" w:rsidRDefault="00D4015E">
      <w:pPr>
        <w:pStyle w:val="Code"/>
        <w:rPr>
          <w:ins w:id="513" w:author="Frances" w:date="2023-06-02T10:18:00Z"/>
        </w:rPr>
      </w:pPr>
    </w:p>
    <w:p w14:paraId="55AEBA4E" w14:textId="77777777" w:rsidR="00D4015E" w:rsidRDefault="00000000">
      <w:pPr>
        <w:pStyle w:val="Code"/>
        <w:rPr>
          <w:ins w:id="514" w:author="Frances" w:date="2023-06-02T10:18:00Z"/>
        </w:rPr>
      </w:pPr>
      <w:r>
        <w:rPr>
          <w:u w:color="000000"/>
        </w:rPr>
        <w:t>render</w:t>
      </w:r>
      <w:r>
        <w:t>(</w:t>
      </w:r>
      <w:del w:id="515" w:author="Frances" w:date="2023-06-02T10:18:00Z">
        <w:r w:rsidDel="00D4015E">
          <w:br/>
        </w:r>
      </w:del>
    </w:p>
    <w:p w14:paraId="3910971E" w14:textId="77777777" w:rsidR="00D4015E" w:rsidRDefault="00000000">
      <w:pPr>
        <w:pStyle w:val="Code"/>
        <w:rPr>
          <w:ins w:id="516" w:author="Frances" w:date="2023-06-02T10:18:00Z"/>
        </w:rPr>
      </w:pPr>
      <w:r>
        <w:t xml:space="preserve">  </w:t>
      </w:r>
      <w:r>
        <w:rPr>
          <w:u w:color="000000"/>
        </w:rPr>
        <w:t>input =</w:t>
      </w:r>
      <w:r>
        <w:t xml:space="preserve"> </w:t>
      </w:r>
      <w:r>
        <w:rPr>
          <w:u w:color="000000"/>
        </w:rPr>
        <w:t>"urban-covid-budget-</w:t>
      </w:r>
      <w:proofErr w:type="spellStart"/>
      <w:r>
        <w:rPr>
          <w:u w:color="000000"/>
        </w:rPr>
        <w:t>report.Rmd</w:t>
      </w:r>
      <w:proofErr w:type="spellEnd"/>
      <w:r>
        <w:rPr>
          <w:u w:color="000000"/>
        </w:rPr>
        <w:t>"</w:t>
      </w:r>
      <w:r>
        <w:t>,</w:t>
      </w:r>
      <w:del w:id="517" w:author="Frances" w:date="2023-06-02T10:18:00Z">
        <w:r w:rsidDel="00D4015E">
          <w:br/>
        </w:r>
      </w:del>
    </w:p>
    <w:p w14:paraId="0181B609" w14:textId="77777777" w:rsidR="00D4015E" w:rsidRDefault="00000000">
      <w:pPr>
        <w:pStyle w:val="Code"/>
        <w:rPr>
          <w:ins w:id="518" w:author="Frances" w:date="2023-06-02T10:18:00Z"/>
        </w:rPr>
      </w:pPr>
      <w:r>
        <w:lastRenderedPageBreak/>
        <w:t xml:space="preserve">  </w:t>
      </w:r>
      <w:proofErr w:type="spellStart"/>
      <w:r>
        <w:rPr>
          <w:u w:color="000000"/>
        </w:rPr>
        <w:t>output_file</w:t>
      </w:r>
      <w:proofErr w:type="spellEnd"/>
      <w:r>
        <w:rPr>
          <w:u w:color="000000"/>
        </w:rPr>
        <w:t xml:space="preserve"> =</w:t>
      </w:r>
      <w:r>
        <w:t xml:space="preserve"> </w:t>
      </w:r>
      <w:r>
        <w:rPr>
          <w:u w:color="000000"/>
        </w:rPr>
        <w:t>"Arizona.html"</w:t>
      </w:r>
      <w:r>
        <w:t>,</w:t>
      </w:r>
      <w:del w:id="519" w:author="Frances" w:date="2023-06-02T10:18:00Z">
        <w:r w:rsidDel="00D4015E">
          <w:br/>
        </w:r>
      </w:del>
    </w:p>
    <w:p w14:paraId="4F7AB341" w14:textId="77777777" w:rsidR="00D4015E" w:rsidRDefault="00000000">
      <w:pPr>
        <w:pStyle w:val="Code"/>
        <w:rPr>
          <w:ins w:id="520" w:author="Frances" w:date="2023-06-02T10:18:00Z"/>
        </w:rPr>
      </w:pPr>
      <w:r>
        <w:t xml:space="preserve">  </w:t>
      </w:r>
      <w:r>
        <w:rPr>
          <w:u w:color="000000"/>
        </w:rPr>
        <w:t>params =</w:t>
      </w:r>
      <w:r>
        <w:t xml:space="preserve"> </w:t>
      </w:r>
      <w:r>
        <w:rPr>
          <w:u w:color="000000"/>
        </w:rPr>
        <w:t>list</w:t>
      </w:r>
      <w:r>
        <w:t>(</w:t>
      </w:r>
      <w:r>
        <w:rPr>
          <w:u w:color="000000"/>
        </w:rPr>
        <w:t>state =</w:t>
      </w:r>
      <w:r>
        <w:t xml:space="preserve"> </w:t>
      </w:r>
      <w:r>
        <w:rPr>
          <w:u w:color="000000"/>
        </w:rPr>
        <w:t>"Arizona"</w:t>
      </w:r>
      <w:r>
        <w:t>)</w:t>
      </w:r>
      <w:del w:id="521" w:author="Frances" w:date="2023-06-02T10:18:00Z">
        <w:r w:rsidDel="00D4015E">
          <w:br/>
        </w:r>
      </w:del>
    </w:p>
    <w:p w14:paraId="70611AB0" w14:textId="16297503" w:rsidR="005D076F" w:rsidRDefault="00000000">
      <w:pPr>
        <w:pStyle w:val="Code"/>
      </w:pPr>
      <w:r>
        <w:t>)</w:t>
      </w:r>
    </w:p>
    <w:p w14:paraId="5849BCC9" w14:textId="77777777" w:rsidR="005D076F" w:rsidRDefault="00000000" w:rsidP="0056465C">
      <w:pPr>
        <w:pStyle w:val="Body"/>
      </w:pPr>
      <w:r>
        <w:t>Here is what the full R script file looks like:</w:t>
      </w:r>
    </w:p>
    <w:p w14:paraId="1C0E2352" w14:textId="77777777" w:rsidR="00D4015E" w:rsidRDefault="00000000">
      <w:pPr>
        <w:pStyle w:val="Code"/>
        <w:rPr>
          <w:ins w:id="522" w:author="Frances" w:date="2023-06-02T10:19:00Z"/>
        </w:rPr>
      </w:pPr>
      <w:r>
        <w:rPr>
          <w:u w:color="000000"/>
        </w:rPr>
        <w:t># Load packages</w:t>
      </w:r>
      <w:del w:id="523" w:author="Frances" w:date="2023-06-02T10:19:00Z">
        <w:r w:rsidDel="00D4015E">
          <w:br/>
        </w:r>
      </w:del>
    </w:p>
    <w:p w14:paraId="0B429CFA" w14:textId="77777777" w:rsidR="00D4015E" w:rsidRDefault="00000000">
      <w:pPr>
        <w:pStyle w:val="Code"/>
        <w:rPr>
          <w:ins w:id="524" w:author="Frances" w:date="2023-06-02T10:19:00Z"/>
        </w:rPr>
      </w:pPr>
      <w:r>
        <w:rPr>
          <w:u w:color="000000"/>
        </w:rPr>
        <w:t>library</w:t>
      </w:r>
      <w:r>
        <w:t>(</w:t>
      </w:r>
      <w:proofErr w:type="spellStart"/>
      <w:r>
        <w:t>tidyverse</w:t>
      </w:r>
      <w:proofErr w:type="spellEnd"/>
      <w:r>
        <w:t>)</w:t>
      </w:r>
      <w:del w:id="525" w:author="Frances" w:date="2023-06-02T10:19:00Z">
        <w:r w:rsidDel="00D4015E">
          <w:br/>
        </w:r>
      </w:del>
    </w:p>
    <w:p w14:paraId="37539FD5" w14:textId="77777777" w:rsidR="00D4015E" w:rsidRDefault="00000000">
      <w:pPr>
        <w:pStyle w:val="Code"/>
        <w:rPr>
          <w:ins w:id="526" w:author="Frances" w:date="2023-06-02T10:19:00Z"/>
        </w:rPr>
      </w:pPr>
      <w:r>
        <w:rPr>
          <w:u w:color="000000"/>
        </w:rPr>
        <w:t>library</w:t>
      </w:r>
      <w:r>
        <w:t>(</w:t>
      </w:r>
      <w:proofErr w:type="spellStart"/>
      <w:r>
        <w:t>rmarkdown</w:t>
      </w:r>
      <w:proofErr w:type="spellEnd"/>
      <w:r>
        <w:t>)</w:t>
      </w:r>
      <w:del w:id="527" w:author="Frances" w:date="2023-06-02T10:19:00Z">
        <w:r w:rsidDel="00D4015E">
          <w:br/>
        </w:r>
      </w:del>
    </w:p>
    <w:p w14:paraId="5E5403F5" w14:textId="77777777" w:rsidR="00D4015E" w:rsidRDefault="00000000">
      <w:pPr>
        <w:pStyle w:val="Code"/>
        <w:rPr>
          <w:ins w:id="528" w:author="Frances" w:date="2023-06-02T10:19:00Z"/>
        </w:rPr>
      </w:pPr>
      <w:del w:id="529" w:author="Frances" w:date="2023-06-02T10:19:00Z">
        <w:r w:rsidDel="00D4015E">
          <w:br/>
        </w:r>
      </w:del>
    </w:p>
    <w:p w14:paraId="7E70433A" w14:textId="77777777" w:rsidR="00D4015E" w:rsidRDefault="00000000">
      <w:pPr>
        <w:pStyle w:val="Code"/>
        <w:rPr>
          <w:ins w:id="530" w:author="Frances" w:date="2023-06-02T10:19:00Z"/>
        </w:rPr>
      </w:pPr>
      <w:r>
        <w:rPr>
          <w:u w:color="000000"/>
        </w:rPr>
        <w:t># Create a vector of all states and the District of Columbia</w:t>
      </w:r>
      <w:del w:id="531" w:author="Frances" w:date="2023-06-02T10:19:00Z">
        <w:r w:rsidDel="00D4015E">
          <w:br/>
        </w:r>
      </w:del>
    </w:p>
    <w:p w14:paraId="7253B325" w14:textId="77777777" w:rsidR="00D4015E" w:rsidRDefault="00000000">
      <w:pPr>
        <w:pStyle w:val="Code"/>
        <w:rPr>
          <w:ins w:id="532" w:author="Frances" w:date="2023-06-02T10:19:00Z"/>
        </w:rPr>
      </w:pPr>
      <w:r>
        <w:t xml:space="preserve">state </w:t>
      </w:r>
      <w:r>
        <w:rPr>
          <w:u w:color="000000"/>
        </w:rPr>
        <w:t>&lt;-</w:t>
      </w:r>
      <w:r>
        <w:t xml:space="preserve"> </w:t>
      </w:r>
      <w:proofErr w:type="spellStart"/>
      <w:r>
        <w:rPr>
          <w:u w:color="000000"/>
        </w:rPr>
        <w:t>tibble</w:t>
      </w:r>
      <w:proofErr w:type="spellEnd"/>
      <w:r>
        <w:t xml:space="preserve">(state.name) </w:t>
      </w:r>
      <w:r>
        <w:rPr>
          <w:u w:color="000000"/>
        </w:rPr>
        <w:t>%&gt;%</w:t>
      </w:r>
      <w:del w:id="533" w:author="Frances" w:date="2023-06-02T10:19:00Z">
        <w:r w:rsidDel="00D4015E">
          <w:br/>
        </w:r>
      </w:del>
    </w:p>
    <w:p w14:paraId="03A5CB7D" w14:textId="77777777" w:rsidR="00D4015E" w:rsidRDefault="00000000">
      <w:pPr>
        <w:pStyle w:val="Code"/>
        <w:rPr>
          <w:ins w:id="534" w:author="Frances" w:date="2023-06-02T10:19:00Z"/>
        </w:rPr>
      </w:pPr>
      <w:r>
        <w:t xml:space="preserve">  </w:t>
      </w:r>
      <w:proofErr w:type="spellStart"/>
      <w:r>
        <w:rPr>
          <w:u w:color="000000"/>
        </w:rPr>
        <w:t>rbind</w:t>
      </w:r>
      <w:proofErr w:type="spellEnd"/>
      <w:r>
        <w:t>(</w:t>
      </w:r>
      <w:r>
        <w:rPr>
          <w:u w:color="000000"/>
        </w:rPr>
        <w:t>"District of Columbia"</w:t>
      </w:r>
      <w:r>
        <w:t xml:space="preserve">) </w:t>
      </w:r>
      <w:r>
        <w:rPr>
          <w:u w:color="000000"/>
        </w:rPr>
        <w:t>%&gt;%</w:t>
      </w:r>
      <w:del w:id="535" w:author="Frances" w:date="2023-06-02T10:19:00Z">
        <w:r w:rsidDel="00D4015E">
          <w:br/>
        </w:r>
      </w:del>
    </w:p>
    <w:p w14:paraId="22A9F58A" w14:textId="77777777" w:rsidR="00D4015E" w:rsidRDefault="00000000">
      <w:pPr>
        <w:pStyle w:val="Code"/>
        <w:rPr>
          <w:ins w:id="536" w:author="Frances" w:date="2023-06-02T10:20:00Z"/>
        </w:rPr>
      </w:pPr>
      <w:r>
        <w:t xml:space="preserve">  </w:t>
      </w:r>
      <w:r>
        <w:rPr>
          <w:u w:color="000000"/>
        </w:rPr>
        <w:t>pull</w:t>
      </w:r>
      <w:r>
        <w:t>(state.name)</w:t>
      </w:r>
      <w:del w:id="537" w:author="Frances" w:date="2023-06-02T10:20:00Z">
        <w:r w:rsidDel="00D4015E">
          <w:br/>
        </w:r>
        <w:r w:rsidDel="00D4015E">
          <w:br/>
        </w:r>
      </w:del>
    </w:p>
    <w:p w14:paraId="6C1B915E" w14:textId="77777777" w:rsidR="00D4015E" w:rsidRDefault="00D4015E">
      <w:pPr>
        <w:pStyle w:val="Code"/>
        <w:rPr>
          <w:ins w:id="538" w:author="Frances" w:date="2023-06-02T10:20:00Z"/>
        </w:rPr>
      </w:pPr>
    </w:p>
    <w:p w14:paraId="2620B1B2" w14:textId="6D3D84C6" w:rsidR="00D4015E" w:rsidRDefault="00000000">
      <w:pPr>
        <w:pStyle w:val="Code"/>
        <w:rPr>
          <w:ins w:id="539" w:author="Frances" w:date="2023-06-02T10:20:00Z"/>
        </w:rPr>
      </w:pPr>
      <w:r>
        <w:rPr>
          <w:u w:color="000000"/>
        </w:rPr>
        <w:t xml:space="preserve"># Create a </w:t>
      </w:r>
      <w:proofErr w:type="spellStart"/>
      <w:r>
        <w:rPr>
          <w:u w:color="000000"/>
        </w:rPr>
        <w:t>tibble</w:t>
      </w:r>
      <w:proofErr w:type="spellEnd"/>
      <w:r>
        <w:rPr>
          <w:u w:color="000000"/>
        </w:rPr>
        <w:t xml:space="preserve"> with information on the:</w:t>
      </w:r>
      <w:del w:id="540" w:author="Frances" w:date="2023-06-02T10:20:00Z">
        <w:r w:rsidDel="00D4015E">
          <w:br/>
        </w:r>
      </w:del>
    </w:p>
    <w:p w14:paraId="58DC0C48" w14:textId="77777777" w:rsidR="00D4015E" w:rsidRDefault="00000000">
      <w:pPr>
        <w:pStyle w:val="Code"/>
        <w:rPr>
          <w:ins w:id="541" w:author="Frances" w:date="2023-06-02T10:20:00Z"/>
        </w:rPr>
      </w:pPr>
      <w:r>
        <w:rPr>
          <w:u w:color="000000"/>
        </w:rPr>
        <w:t># input R Markdown document</w:t>
      </w:r>
      <w:del w:id="542" w:author="Frances" w:date="2023-06-02T10:20:00Z">
        <w:r w:rsidDel="00D4015E">
          <w:br/>
        </w:r>
      </w:del>
    </w:p>
    <w:p w14:paraId="3D649695" w14:textId="77777777" w:rsidR="00D4015E" w:rsidRDefault="00000000">
      <w:pPr>
        <w:pStyle w:val="Code"/>
        <w:rPr>
          <w:ins w:id="543" w:author="Frances" w:date="2023-06-02T10:20:00Z"/>
        </w:rPr>
      </w:pPr>
      <w:r>
        <w:rPr>
          <w:u w:color="000000"/>
        </w:rPr>
        <w:t># output HTML file</w:t>
      </w:r>
      <w:del w:id="544" w:author="Frances" w:date="2023-06-02T10:20:00Z">
        <w:r w:rsidDel="00D4015E">
          <w:br/>
        </w:r>
      </w:del>
    </w:p>
    <w:p w14:paraId="31A1F605" w14:textId="77777777" w:rsidR="00D4015E" w:rsidRDefault="00000000">
      <w:pPr>
        <w:pStyle w:val="Code"/>
        <w:rPr>
          <w:ins w:id="545" w:author="Frances" w:date="2023-06-02T10:20:00Z"/>
        </w:rPr>
      </w:pPr>
      <w:r>
        <w:rPr>
          <w:u w:color="000000"/>
        </w:rPr>
        <w:t># parameters needed to knit the document</w:t>
      </w:r>
      <w:del w:id="546" w:author="Frances" w:date="2023-06-02T10:20:00Z">
        <w:r w:rsidDel="00D4015E">
          <w:br/>
        </w:r>
      </w:del>
    </w:p>
    <w:p w14:paraId="5A36CA95" w14:textId="77777777" w:rsidR="00D4015E" w:rsidRDefault="00000000">
      <w:pPr>
        <w:pStyle w:val="Code"/>
        <w:rPr>
          <w:ins w:id="547" w:author="Frances" w:date="2023-06-02T10:20:00Z"/>
        </w:rPr>
      </w:pPr>
      <w:r>
        <w:t xml:space="preserve">reports </w:t>
      </w:r>
      <w:r>
        <w:rPr>
          <w:u w:color="000000"/>
        </w:rPr>
        <w:t>&lt;-</w:t>
      </w:r>
      <w:r>
        <w:t xml:space="preserve"> </w:t>
      </w:r>
      <w:proofErr w:type="spellStart"/>
      <w:r>
        <w:rPr>
          <w:u w:color="000000"/>
        </w:rPr>
        <w:t>tibble</w:t>
      </w:r>
      <w:proofErr w:type="spellEnd"/>
      <w:r>
        <w:t>(</w:t>
      </w:r>
      <w:del w:id="548" w:author="Frances" w:date="2023-06-02T10:20:00Z">
        <w:r w:rsidDel="00D4015E">
          <w:br/>
        </w:r>
      </w:del>
    </w:p>
    <w:p w14:paraId="66E3E9BD" w14:textId="77777777" w:rsidR="00D4015E" w:rsidRDefault="00000000">
      <w:pPr>
        <w:pStyle w:val="Code"/>
        <w:rPr>
          <w:ins w:id="549" w:author="Frances" w:date="2023-06-02T10:20:00Z"/>
        </w:rPr>
      </w:pPr>
      <w:r>
        <w:t xml:space="preserve">  </w:t>
      </w:r>
      <w:r>
        <w:rPr>
          <w:u w:color="000000"/>
        </w:rPr>
        <w:t>input =</w:t>
      </w:r>
      <w:r>
        <w:t xml:space="preserve"> </w:t>
      </w:r>
      <w:r>
        <w:rPr>
          <w:u w:color="000000"/>
        </w:rPr>
        <w:t>"urban-covid-budget-</w:t>
      </w:r>
      <w:proofErr w:type="spellStart"/>
      <w:r>
        <w:rPr>
          <w:u w:color="000000"/>
        </w:rPr>
        <w:t>report.Rmd</w:t>
      </w:r>
      <w:proofErr w:type="spellEnd"/>
      <w:r>
        <w:rPr>
          <w:u w:color="000000"/>
        </w:rPr>
        <w:t>"</w:t>
      </w:r>
      <w:r>
        <w:t>,</w:t>
      </w:r>
      <w:del w:id="550" w:author="Frances" w:date="2023-06-02T10:20:00Z">
        <w:r w:rsidDel="00D4015E">
          <w:br/>
        </w:r>
      </w:del>
    </w:p>
    <w:p w14:paraId="2D71DD21" w14:textId="77777777" w:rsidR="00D4015E" w:rsidRDefault="00000000">
      <w:pPr>
        <w:pStyle w:val="Code"/>
        <w:rPr>
          <w:ins w:id="551" w:author="Frances" w:date="2023-06-02T10:20:00Z"/>
        </w:rPr>
      </w:pPr>
      <w:r>
        <w:t xml:space="preserve">  </w:t>
      </w:r>
      <w:proofErr w:type="spellStart"/>
      <w:r>
        <w:rPr>
          <w:u w:color="000000"/>
        </w:rPr>
        <w:t>output_file</w:t>
      </w:r>
      <w:proofErr w:type="spellEnd"/>
      <w:r>
        <w:rPr>
          <w:u w:color="000000"/>
        </w:rPr>
        <w:t xml:space="preserve"> =</w:t>
      </w:r>
      <w:r>
        <w:t xml:space="preserve"> </w:t>
      </w:r>
      <w:proofErr w:type="spellStart"/>
      <w:r>
        <w:rPr>
          <w:u w:color="000000"/>
        </w:rPr>
        <w:t>str_glue</w:t>
      </w:r>
      <w:proofErr w:type="spellEnd"/>
      <w:r>
        <w:t>(</w:t>
      </w:r>
      <w:r>
        <w:rPr>
          <w:u w:color="000000"/>
        </w:rPr>
        <w:t>"{state}.html"</w:t>
      </w:r>
      <w:r>
        <w:t>),</w:t>
      </w:r>
      <w:del w:id="552" w:author="Frances" w:date="2023-06-02T10:20:00Z">
        <w:r w:rsidDel="00D4015E">
          <w:br/>
        </w:r>
      </w:del>
    </w:p>
    <w:p w14:paraId="42BCD76D" w14:textId="77777777" w:rsidR="00D4015E" w:rsidRDefault="00000000">
      <w:pPr>
        <w:pStyle w:val="Code"/>
        <w:rPr>
          <w:ins w:id="553" w:author="Frances" w:date="2023-06-02T10:20:00Z"/>
        </w:rPr>
      </w:pPr>
      <w:r>
        <w:t xml:space="preserve">  </w:t>
      </w:r>
      <w:r>
        <w:rPr>
          <w:u w:color="000000"/>
        </w:rPr>
        <w:t>params =</w:t>
      </w:r>
      <w:r>
        <w:t xml:space="preserve"> </w:t>
      </w:r>
      <w:r>
        <w:rPr>
          <w:u w:color="000000"/>
        </w:rPr>
        <w:t>map</w:t>
      </w:r>
      <w:r>
        <w:t xml:space="preserve">(state, </w:t>
      </w:r>
      <w:r>
        <w:rPr>
          <w:u w:color="000000"/>
        </w:rPr>
        <w:t>~</w:t>
      </w:r>
      <w:r>
        <w:t xml:space="preserve"> </w:t>
      </w:r>
      <w:r>
        <w:rPr>
          <w:u w:color="000000"/>
        </w:rPr>
        <w:t>list</w:t>
      </w:r>
      <w:r>
        <w:t>(</w:t>
      </w:r>
      <w:r>
        <w:rPr>
          <w:u w:color="000000"/>
        </w:rPr>
        <w:t>state =</w:t>
      </w:r>
      <w:r>
        <w:t xml:space="preserve"> .))</w:t>
      </w:r>
      <w:del w:id="554" w:author="Frances" w:date="2023-06-02T10:20:00Z">
        <w:r w:rsidDel="00D4015E">
          <w:br/>
        </w:r>
      </w:del>
    </w:p>
    <w:p w14:paraId="02BD8AAA" w14:textId="77777777" w:rsidR="00D4015E" w:rsidRDefault="00000000">
      <w:pPr>
        <w:pStyle w:val="Code"/>
        <w:rPr>
          <w:ins w:id="555" w:author="Frances" w:date="2023-06-02T10:20:00Z"/>
        </w:rPr>
      </w:pPr>
      <w:r>
        <w:t>)</w:t>
      </w:r>
      <w:del w:id="556" w:author="Frances" w:date="2023-06-02T10:20:00Z">
        <w:r w:rsidDel="00D4015E">
          <w:br/>
        </w:r>
        <w:r w:rsidDel="00D4015E">
          <w:br/>
        </w:r>
      </w:del>
    </w:p>
    <w:p w14:paraId="7BE142FD" w14:textId="77777777" w:rsidR="00D4015E" w:rsidRDefault="00D4015E">
      <w:pPr>
        <w:pStyle w:val="Code"/>
        <w:rPr>
          <w:ins w:id="557" w:author="Frances" w:date="2023-06-02T10:20:00Z"/>
        </w:rPr>
      </w:pPr>
    </w:p>
    <w:p w14:paraId="2A8A759F" w14:textId="77777777" w:rsidR="00D4015E" w:rsidRDefault="00000000">
      <w:pPr>
        <w:pStyle w:val="Code"/>
        <w:rPr>
          <w:ins w:id="558" w:author="Frances" w:date="2023-06-02T10:20:00Z"/>
        </w:rPr>
      </w:pPr>
      <w:r>
        <w:rPr>
          <w:u w:color="000000"/>
        </w:rPr>
        <w:t># Generate all of our reports</w:t>
      </w:r>
      <w:del w:id="559" w:author="Frances" w:date="2023-06-02T10:20:00Z">
        <w:r w:rsidDel="00D4015E">
          <w:br/>
        </w:r>
      </w:del>
    </w:p>
    <w:p w14:paraId="1FDC45C3" w14:textId="0B71DF26" w:rsidR="005D076F" w:rsidRDefault="00000000">
      <w:pPr>
        <w:pStyle w:val="Code"/>
      </w:pPr>
      <w:proofErr w:type="spellStart"/>
      <w:r>
        <w:rPr>
          <w:u w:color="000000"/>
        </w:rPr>
        <w:t>pwalk</w:t>
      </w:r>
      <w:proofErr w:type="spellEnd"/>
      <w:r>
        <w:t>(reports, render)</w:t>
      </w:r>
    </w:p>
    <w:p w14:paraId="606CFC0A" w14:textId="2CD155CA" w:rsidR="005D076F" w:rsidRDefault="00000000" w:rsidP="0056465C">
      <w:pPr>
        <w:pStyle w:val="Body"/>
      </w:pPr>
      <w:r>
        <w:t xml:space="preserve">If you run the </w:t>
      </w:r>
      <w:proofErr w:type="spellStart"/>
      <w:r w:rsidRPr="00221E56">
        <w:rPr>
          <w:rStyle w:val="Literal"/>
        </w:rPr>
        <w:t>pwalk</w:t>
      </w:r>
      <w:proofErr w:type="spellEnd"/>
      <w:r w:rsidRPr="00221E56">
        <w:rPr>
          <w:rStyle w:val="Literal"/>
        </w:rPr>
        <w:t>(reports, render)</w:t>
      </w:r>
      <w:r>
        <w:t xml:space="preserve"> code, you should </w:t>
      </w:r>
      <w:del w:id="560" w:author="Frances" w:date="2023-06-02T10:22:00Z">
        <w:r w:rsidDel="0060550B">
          <w:delText xml:space="preserve">quickly </w:delText>
        </w:r>
      </w:del>
      <w:r>
        <w:t>see 51 HTML documents appear</w:t>
      </w:r>
      <w:commentRangeStart w:id="561"/>
      <w:r>
        <w:t xml:space="preserve">. </w:t>
      </w:r>
      <w:commentRangeEnd w:id="561"/>
      <w:r w:rsidR="0060550B">
        <w:rPr>
          <w:rStyle w:val="CommentReference"/>
          <w:rFonts w:cs="Times New Roman"/>
          <w:color w:val="auto"/>
          <w:lang w:val="en-CA"/>
        </w:rPr>
        <w:commentReference w:id="561"/>
      </w:r>
      <w:r>
        <w:t>Each one should consist of a report for that state, complete with a customized graph and accompanying text.</w:t>
      </w:r>
    </w:p>
    <w:p w14:paraId="500E004C" w14:textId="77777777" w:rsidR="005D076F" w:rsidRDefault="00000000">
      <w:pPr>
        <w:pStyle w:val="HeadA"/>
      </w:pPr>
      <w:bookmarkStart w:id="562" w:name="_Toc8"/>
      <w:bookmarkStart w:id="563" w:name="X1fee0c190a14614eb52d9553d96eb31ceaa2359"/>
      <w:r>
        <w:t xml:space="preserve">Best Practices </w:t>
      </w:r>
      <w:bookmarkEnd w:id="562"/>
    </w:p>
    <w:p w14:paraId="442E3655" w14:textId="5F389B63" w:rsidR="005D076F" w:rsidRDefault="00000000" w:rsidP="0056465C">
      <w:pPr>
        <w:pStyle w:val="Body"/>
      </w:pPr>
      <w:r>
        <w:t xml:space="preserve">While powerful, parameterized reporting can also present some challenges. For example, </w:t>
      </w:r>
      <w:ins w:id="564" w:author="Frances" w:date="2023-06-02T10:22:00Z">
        <w:r w:rsidR="0060550B">
          <w:t xml:space="preserve">make sure </w:t>
        </w:r>
      </w:ins>
      <w:del w:id="565" w:author="Frances" w:date="2023-06-02T10:22:00Z">
        <w:r w:rsidDel="0060550B">
          <w:delText xml:space="preserve">the team at the Urban Institute had </w:delText>
        </w:r>
      </w:del>
      <w:r>
        <w:t xml:space="preserve">to consider outliers in </w:t>
      </w:r>
      <w:ins w:id="566" w:author="Frances" w:date="2023-06-02T10:22:00Z">
        <w:r w:rsidR="0060550B">
          <w:t>your</w:t>
        </w:r>
      </w:ins>
      <w:del w:id="567" w:author="Frances" w:date="2023-06-02T10:22:00Z">
        <w:r w:rsidDel="0060550B">
          <w:delText>their</w:delText>
        </w:r>
      </w:del>
      <w:r>
        <w:t xml:space="preserve"> data. </w:t>
      </w:r>
      <w:del w:id="568" w:author="Frances" w:date="2023-06-02T10:23:00Z">
        <w:r w:rsidDel="0060550B">
          <w:delText>In a project about making</w:delText>
        </w:r>
      </w:del>
      <w:ins w:id="569" w:author="Frances" w:date="2023-06-02T10:23:00Z">
        <w:r w:rsidR="0060550B">
          <w:t>In the case of</w:t>
        </w:r>
      </w:ins>
      <w:r>
        <w:t xml:space="preserve"> </w:t>
      </w:r>
      <w:ins w:id="570" w:author="Frances" w:date="2023-06-02T10:23:00Z">
        <w:r w:rsidR="0060550B">
          <w:t xml:space="preserve">the </w:t>
        </w:r>
      </w:ins>
      <w:r>
        <w:t>state</w:t>
      </w:r>
      <w:del w:id="571" w:author="Frances" w:date="2023-06-02T10:23:00Z">
        <w:r w:rsidDel="0060550B">
          <w:delText>-level</w:delText>
        </w:r>
      </w:del>
      <w:r>
        <w:t xml:space="preserve"> reports, Washington DC is an outlier because it is not technically a state</w:t>
      </w:r>
      <w:ins w:id="572" w:author="Frances" w:date="2023-06-02T10:23:00Z">
        <w:r w:rsidR="0060550B">
          <w:t xml:space="preserve">. </w:t>
        </w:r>
      </w:ins>
      <w:del w:id="573" w:author="Frances" w:date="2023-06-02T10:23:00Z">
        <w:r w:rsidDel="0060550B">
          <w:delText>. So, the</w:delText>
        </w:r>
      </w:del>
      <w:ins w:id="574" w:author="Frances" w:date="2023-06-02T10:23:00Z">
        <w:r w:rsidR="0060550B">
          <w:t>The</w:t>
        </w:r>
      </w:ins>
      <w:r>
        <w:t xml:space="preserve"> </w:t>
      </w:r>
      <w:ins w:id="575" w:author="Frances" w:date="2023-06-02T10:23:00Z">
        <w:r w:rsidR="0060550B">
          <w:t xml:space="preserve">Urban Institute </w:t>
        </w:r>
      </w:ins>
      <w:r>
        <w:t xml:space="preserve">team </w:t>
      </w:r>
      <w:del w:id="576" w:author="Frances" w:date="2023-06-02T10:23:00Z">
        <w:r w:rsidDel="0060550B">
          <w:delText xml:space="preserve">knew they would need to </w:delText>
        </w:r>
      </w:del>
      <w:r>
        <w:t>alter</w:t>
      </w:r>
      <w:ins w:id="577" w:author="Frances" w:date="2023-06-02T10:23:00Z">
        <w:r w:rsidR="0060550B">
          <w:t>ed</w:t>
        </w:r>
      </w:ins>
      <w:r>
        <w:t xml:space="preserve"> the language in the </w:t>
      </w:r>
      <w:ins w:id="578" w:author="Frances" w:date="2023-06-02T10:23:00Z">
        <w:r w:rsidR="0060550B">
          <w:t xml:space="preserve">report </w:t>
        </w:r>
      </w:ins>
      <w:r>
        <w:t>text so that it didn’t refer to Washington DC as a state</w:t>
      </w:r>
      <w:ins w:id="579" w:author="Frances" w:date="2023-06-02T10:23:00Z">
        <w:r w:rsidR="0060550B">
          <w:t xml:space="preserve"> </w:t>
        </w:r>
      </w:ins>
      <w:ins w:id="580" w:author="Frances" w:date="2023-06-02T10:27:00Z">
        <w:r w:rsidR="00616FB1">
          <w:t xml:space="preserve">by </w:t>
        </w:r>
      </w:ins>
      <w:ins w:id="581" w:author="Frances" w:date="2023-06-02T10:23:00Z">
        <w:r w:rsidR="0060550B">
          <w:t xml:space="preserve">using </w:t>
        </w:r>
      </w:ins>
      <w:del w:id="582" w:author="Frances" w:date="2023-06-02T10:23:00Z">
        <w:r w:rsidDel="0060550B">
          <w:delText xml:space="preserve">. As we saw in this chapter, </w:delText>
        </w:r>
      </w:del>
      <w:r>
        <w:t>a</w:t>
      </w:r>
      <w:ins w:id="583" w:author="Frances" w:date="2023-06-02T10:24:00Z">
        <w:r w:rsidR="0060550B">
          <w:t>n</w:t>
        </w:r>
      </w:ins>
      <w:del w:id="584" w:author="Frances" w:date="2023-06-02T10:24:00Z">
        <w:r w:rsidDel="0060550B">
          <w:delText xml:space="preserve"> quick</w:delText>
        </w:r>
      </w:del>
      <w:r>
        <w:t xml:space="preserve"> </w:t>
      </w:r>
      <w:proofErr w:type="spellStart"/>
      <w:r w:rsidRPr="00221E56">
        <w:rPr>
          <w:rStyle w:val="Literal"/>
        </w:rPr>
        <w:t>if_else</w:t>
      </w:r>
      <w:proofErr w:type="spellEnd"/>
      <w:r w:rsidRPr="00221E56">
        <w:rPr>
          <w:rStyle w:val="Literal"/>
        </w:rPr>
        <w:t>()</w:t>
      </w:r>
      <w:r>
        <w:t xml:space="preserve"> statement</w:t>
      </w:r>
      <w:ins w:id="585" w:author="Frances" w:date="2023-06-02T10:24:00Z">
        <w:r w:rsidR="0060550B">
          <w:t>, as you saw in this chapter</w:t>
        </w:r>
      </w:ins>
      <w:del w:id="586" w:author="Frances" w:date="2023-06-02T10:24:00Z">
        <w:r w:rsidDel="0060550B">
          <w:delText xml:space="preserve"> made this possible</w:delText>
        </w:r>
      </w:del>
      <w:r>
        <w:t>.</w:t>
      </w:r>
    </w:p>
    <w:p w14:paraId="3BE722BC" w14:textId="72987F7E" w:rsidR="005D076F" w:rsidRDefault="00000000" w:rsidP="0056465C">
      <w:pPr>
        <w:pStyle w:val="Body"/>
      </w:pPr>
      <w:r>
        <w:t xml:space="preserve">Another best practice </w:t>
      </w:r>
      <w:del w:id="587" w:author="Frances" w:date="2023-06-02T10:24:00Z">
        <w:r w:rsidDel="00685D2B">
          <w:delText xml:space="preserve">that the Urban Institute team recommends </w:delText>
        </w:r>
      </w:del>
      <w:r>
        <w:t xml:space="preserve">is to manually generate and review </w:t>
      </w:r>
      <w:ins w:id="588" w:author="Frances" w:date="2023-06-02T10:25:00Z">
        <w:r w:rsidR="00616FB1">
          <w:t xml:space="preserve">the </w:t>
        </w:r>
      </w:ins>
      <w:r>
        <w:t xml:space="preserve">reports </w:t>
      </w:r>
      <w:ins w:id="589" w:author="Frances" w:date="2023-06-02T10:25:00Z">
        <w:r w:rsidR="00616FB1">
          <w:t>whose parameter values have</w:t>
        </w:r>
      </w:ins>
      <w:del w:id="590" w:author="Frances" w:date="2023-06-02T10:25:00Z">
        <w:r w:rsidDel="00616FB1">
          <w:delText>with</w:delText>
        </w:r>
      </w:del>
      <w:r>
        <w:t xml:space="preserve"> the shortest and longest text length</w:t>
      </w:r>
      <w:ins w:id="591" w:author="Frances" w:date="2023-06-02T10:25:00Z">
        <w:r w:rsidR="00616FB1">
          <w:t>s.</w:t>
        </w:r>
      </w:ins>
      <w:r>
        <w:t xml:space="preserve"> </w:t>
      </w:r>
      <w:del w:id="592" w:author="Frances" w:date="2023-06-02T10:25:00Z">
        <w:r w:rsidDel="00616FB1">
          <w:delText>of the parameter you’re working with (i</w:delText>
        </w:r>
      </w:del>
      <w:ins w:id="593" w:author="Frances" w:date="2023-06-02T10:25:00Z">
        <w:r w:rsidR="00616FB1">
          <w:t>I</w:t>
        </w:r>
      </w:ins>
      <w:r>
        <w:t>n the state fiscal briefs, th</w:t>
      </w:r>
      <w:ins w:id="594" w:author="Frances" w:date="2023-06-02T10:26:00Z">
        <w:r w:rsidR="00616FB1">
          <w:t>ese</w:t>
        </w:r>
      </w:ins>
      <w:del w:id="595" w:author="Frances" w:date="2023-06-02T10:26:00Z">
        <w:r w:rsidDel="00616FB1">
          <w:delText>is</w:delText>
        </w:r>
      </w:del>
      <w:ins w:id="596" w:author="Frances" w:date="2023-06-02T10:26:00Z">
        <w:r w:rsidR="00616FB1">
          <w:t xml:space="preserve"> include</w:t>
        </w:r>
      </w:ins>
      <w:del w:id="597" w:author="Frances" w:date="2023-06-02T10:26:00Z">
        <w:r w:rsidDel="00616FB1">
          <w:delText xml:space="preserve"> would be</w:delText>
        </w:r>
      </w:del>
      <w:r>
        <w:t xml:space="preserve"> </w:t>
      </w:r>
      <w:commentRangeStart w:id="598"/>
      <w:commentRangeStart w:id="599"/>
      <w:r>
        <w:t>Iowa</w:t>
      </w:r>
      <w:commentRangeEnd w:id="598"/>
      <w:r>
        <w:commentReference w:id="598"/>
      </w:r>
      <w:commentRangeEnd w:id="599"/>
      <w:r w:rsidR="008C3432">
        <w:rPr>
          <w:rStyle w:val="CommentReference"/>
          <w:rFonts w:cs="Times New Roman"/>
          <w:color w:val="auto"/>
          <w:lang w:val="en-CA"/>
        </w:rPr>
        <w:commentReference w:id="599"/>
      </w:r>
      <w:ins w:id="600" w:author="David Keyes" w:date="2023-05-15T14:12:00Z">
        <w:r w:rsidR="00FD31AD">
          <w:t>, Ohio, or Utah</w:t>
        </w:r>
      </w:ins>
      <w:r>
        <w:t xml:space="preserve"> and </w:t>
      </w:r>
      <w:ins w:id="601" w:author="David Keyes" w:date="2023-05-15T14:12:00Z">
        <w:r w:rsidR="005D14B3">
          <w:t xml:space="preserve">the </w:t>
        </w:r>
      </w:ins>
      <w:r>
        <w:t>District of Columbia</w:t>
      </w:r>
      <w:del w:id="602" w:author="Frances" w:date="2023-06-02T10:26:00Z">
        <w:r w:rsidDel="00616FB1">
          <w:delText>)</w:delText>
        </w:r>
      </w:del>
      <w:r>
        <w:t xml:space="preserve">. </w:t>
      </w:r>
      <w:ins w:id="603" w:author="Frances" w:date="2023-06-02T10:26:00Z">
        <w:r w:rsidR="00616FB1">
          <w:t>R</w:t>
        </w:r>
      </w:ins>
      <w:del w:id="604" w:author="Frances" w:date="2023-06-02T10:26:00Z">
        <w:r w:rsidDel="00616FB1">
          <w:delText>Making and r</w:delText>
        </w:r>
      </w:del>
      <w:r>
        <w:t xml:space="preserve">eviewing these reports manually allows you to </w:t>
      </w:r>
      <w:ins w:id="605" w:author="Frances" w:date="2023-06-02T10:26:00Z">
        <w:r w:rsidR="00616FB1">
          <w:t>identify</w:t>
        </w:r>
      </w:ins>
      <w:del w:id="606" w:author="Frances" w:date="2023-06-02T10:26:00Z">
        <w:r w:rsidDel="00616FB1">
          <w:delText>see</w:delText>
        </w:r>
      </w:del>
      <w:r>
        <w:t xml:space="preserve"> places where the length of the text may cause unexpected results</w:t>
      </w:r>
      <w:ins w:id="607" w:author="Frances" w:date="2023-06-02T10:26:00Z">
        <w:r w:rsidR="00616FB1">
          <w:t xml:space="preserve">, such as </w:t>
        </w:r>
      </w:ins>
      <w:ins w:id="608" w:author="Frances" w:date="2023-06-02T10:27:00Z">
        <w:r w:rsidR="00616FB1">
          <w:t>t</w:t>
        </w:r>
      </w:ins>
      <w:del w:id="609" w:author="Frances" w:date="2023-06-02T10:26:00Z">
        <w:r w:rsidDel="00616FB1">
          <w:delText>.</w:delText>
        </w:r>
      </w:del>
      <w:del w:id="610" w:author="Frances" w:date="2023-06-02T10:27:00Z">
        <w:r w:rsidDel="00616FB1">
          <w:delText xml:space="preserve"> T</w:delText>
        </w:r>
      </w:del>
      <w:r>
        <w:t xml:space="preserve">itles in charts </w:t>
      </w:r>
      <w:del w:id="611" w:author="Frances" w:date="2023-06-02T10:27:00Z">
        <w:r w:rsidDel="00616FB1">
          <w:delText xml:space="preserve">can </w:delText>
        </w:r>
      </w:del>
      <w:r>
        <w:t>be</w:t>
      </w:r>
      <w:ins w:id="612" w:author="Frances" w:date="2023-06-02T10:27:00Z">
        <w:r w:rsidR="00616FB1">
          <w:t>ing</w:t>
        </w:r>
      </w:ins>
      <w:r>
        <w:t xml:space="preserve"> cut off, page breaks </w:t>
      </w:r>
      <w:del w:id="613" w:author="Frances" w:date="2023-06-02T10:28:00Z">
        <w:r w:rsidDel="00616FB1">
          <w:delText>in PDF or Word documents may be messed</w:delText>
        </w:r>
      </w:del>
      <w:ins w:id="614" w:author="Frances" w:date="2023-06-02T10:28:00Z">
        <w:r w:rsidR="00616FB1">
          <w:t>disrupted</w:t>
        </w:r>
      </w:ins>
      <w:r>
        <w:t xml:space="preserve"> up by text that runs onto multiple lines, and so on. A few minutes of manual review </w:t>
      </w:r>
      <w:del w:id="615" w:author="Frances" w:date="2023-06-02T10:28:00Z">
        <w:r w:rsidDel="00616FB1">
          <w:delText xml:space="preserve">early on </w:delText>
        </w:r>
      </w:del>
      <w:r>
        <w:t>can make the automated process of generating multiple reports much smoother</w:t>
      </w:r>
      <w:del w:id="616" w:author="Frances" w:date="2023-06-02T10:28:00Z">
        <w:r w:rsidDel="00616FB1">
          <w:delText xml:space="preserve"> in the end</w:delText>
        </w:r>
      </w:del>
      <w:r>
        <w:t>.</w:t>
      </w:r>
    </w:p>
    <w:p w14:paraId="1B8D8396" w14:textId="187523F0" w:rsidR="005D076F" w:rsidRDefault="00000000">
      <w:pPr>
        <w:pStyle w:val="HeadA"/>
      </w:pPr>
      <w:bookmarkStart w:id="617" w:name="_Toc9"/>
      <w:bookmarkStart w:id="618" w:name="X90d878ff8ec74ef8759e49e3870803b926a32c3"/>
      <w:del w:id="619" w:author="Frances" w:date="2023-06-01T13:36:00Z">
        <w:r w:rsidDel="00BF4C73">
          <w:delText xml:space="preserve">In </w:delText>
        </w:r>
      </w:del>
      <w:r>
        <w:t>Conclusion</w:t>
      </w:r>
      <w:del w:id="620" w:author="Frances" w:date="2023-06-01T13:36:00Z">
        <w:r w:rsidDel="00BF4C73">
          <w:delText>: Parameterized Reporting Makes New Reporting Options Possible</w:delText>
        </w:r>
      </w:del>
      <w:bookmarkEnd w:id="617"/>
    </w:p>
    <w:p w14:paraId="50F4976D" w14:textId="37846554" w:rsidR="00221E56" w:rsidRDefault="00000000" w:rsidP="00221E56">
      <w:pPr>
        <w:pStyle w:val="Body"/>
      </w:pPr>
      <w:r>
        <w:t>In this chapter, we</w:t>
      </w:r>
      <w:del w:id="621" w:author="Frances" w:date="2023-06-02T10:28:00Z">
        <w:r w:rsidDel="00F00F5F">
          <w:delText>’ve</w:delText>
        </w:r>
      </w:del>
      <w:r>
        <w:t xml:space="preserve"> </w:t>
      </w:r>
      <w:del w:id="622" w:author="Frances" w:date="2023-06-02T10:28:00Z">
        <w:r w:rsidDel="00602DA6">
          <w:delText>worked through</w:delText>
        </w:r>
      </w:del>
      <w:ins w:id="623" w:author="Frances" w:date="2023-06-02T10:28:00Z">
        <w:r w:rsidR="00602DA6">
          <w:t>recreated</w:t>
        </w:r>
      </w:ins>
      <w:r>
        <w:t xml:space="preserve"> the </w:t>
      </w:r>
      <w:r w:rsidR="0082609A">
        <w:t xml:space="preserve">Urban Institute’s </w:t>
      </w:r>
      <w:r>
        <w:t xml:space="preserve">state fiscal briefs using parameterized reporting. </w:t>
      </w:r>
      <w:r w:rsidR="009573AE">
        <w:t xml:space="preserve">You learned how to add a parameter to your R Markdown document, then use an R script to set the value of that parameter and knit the report. </w:t>
      </w:r>
    </w:p>
    <w:p w14:paraId="1EFDD288" w14:textId="3D511033" w:rsidR="005D076F" w:rsidDel="00BF4C73" w:rsidRDefault="00000000" w:rsidP="0056465C">
      <w:pPr>
        <w:pStyle w:val="Body"/>
        <w:rPr>
          <w:moveFrom w:id="624" w:author="Frances" w:date="2023-06-01T13:37:00Z"/>
        </w:rPr>
      </w:pPr>
      <w:r>
        <w:t>Automating the production of</w:t>
      </w:r>
      <w:r w:rsidR="009573AE">
        <w:t xml:space="preserve"> </w:t>
      </w:r>
      <w:r>
        <w:t>reports</w:t>
      </w:r>
      <w:r w:rsidR="009573AE">
        <w:t xml:space="preserve"> can be</w:t>
      </w:r>
      <w:r>
        <w:t xml:space="preserve"> a huge time-saver</w:t>
      </w:r>
      <w:r w:rsidR="00FE5F93">
        <w:t>, especially as the number of reports to generate grows</w:t>
      </w:r>
      <w:r>
        <w:t xml:space="preserve">. </w:t>
      </w:r>
      <w:r w:rsidR="00FE5F93">
        <w:t>C</w:t>
      </w:r>
      <w:r>
        <w:t>onsider another project at the Urban Institute: making county-level reports. With over 3,000 counties in the United States, making these reports by hand is not realistic</w:t>
      </w:r>
      <w:r w:rsidR="009573AE">
        <w:t xml:space="preserve">. </w:t>
      </w:r>
      <w:r w:rsidR="00FE5F93">
        <w:t xml:space="preserve">Additionally, </w:t>
      </w:r>
      <w:moveFromRangeStart w:id="625" w:author="Frances" w:date="2023-06-01T13:37:00Z" w:name="move136519049"/>
      <w:moveFrom w:id="626" w:author="Frances" w:date="2023-06-01T13:37:00Z">
        <w:r w:rsidDel="00BF4C73">
          <w:t xml:space="preserve">. Using parameterized reporting, the team can use the same process to make 3,000 reports as it did to make 51. </w:t>
        </w:r>
      </w:moveFrom>
    </w:p>
    <w:p w14:paraId="0A82785C" w14:textId="7EC127F5" w:rsidR="005D076F" w:rsidRDefault="00000000" w:rsidP="0056465C">
      <w:pPr>
        <w:pStyle w:val="Body"/>
      </w:pPr>
      <w:moveFrom w:id="627" w:author="Frances" w:date="2023-06-01T13:37:00Z">
        <w:r w:rsidDel="00BF4C73">
          <w:t xml:space="preserve">Parameterized reporting also makes your work more accurate. </w:t>
        </w:r>
      </w:moveFrom>
      <w:moveFromRangeEnd w:id="625"/>
      <w:r w:rsidR="00FE5F93">
        <w:t>i</w:t>
      </w:r>
      <w:r>
        <w:t>f the Urban Institute were to make its reports using SPSS, Excel, and Word, the</w:t>
      </w:r>
      <w:r w:rsidR="00FE5F93">
        <w:t>y</w:t>
      </w:r>
      <w:r>
        <w:t xml:space="preserve"> would </w:t>
      </w:r>
      <w:r w:rsidR="00FE5F93">
        <w:t>have to</w:t>
      </w:r>
      <w:r>
        <w:t xml:space="preserve"> copy and past</w:t>
      </w:r>
      <w:r w:rsidR="00FE5F93">
        <w:t>e</w:t>
      </w:r>
      <w:r>
        <w:t xml:space="preserve"> </w:t>
      </w:r>
      <w:r w:rsidR="00FE5F93">
        <w:t xml:space="preserve">values </w:t>
      </w:r>
      <w:r>
        <w:t xml:space="preserve">between programs. Humans are fallible, and </w:t>
      </w:r>
      <w:r>
        <w:lastRenderedPageBreak/>
        <w:t>mistakes occur</w:t>
      </w:r>
      <w:r w:rsidR="00FE5F93">
        <w:t>,</w:t>
      </w:r>
      <w:r>
        <w:t xml:space="preserve"> no matter how hard we try to avoid them. Computers, on the other hand, do not make copy-</w:t>
      </w:r>
      <w:r w:rsidR="00E34899">
        <w:t>and-</w:t>
      </w:r>
      <w:r>
        <w:t xml:space="preserve">paste errors. Letting computers handle the tedious work of making multiple reports significantly reduces the chance of error. </w:t>
      </w:r>
    </w:p>
    <w:p w14:paraId="4A5029CD" w14:textId="36004B2A" w:rsidR="005D076F" w:rsidRDefault="00E34899" w:rsidP="0056465C">
      <w:pPr>
        <w:pStyle w:val="Body"/>
        <w:rPr>
          <w:ins w:id="628" w:author="Frances" w:date="2023-06-16T14:15:00Z"/>
        </w:rPr>
      </w:pPr>
      <w:r>
        <w:t>When you’re starting out, parameterized reporting might feel like a heavy lift, as you have to make sure that your code works for all</w:t>
      </w:r>
      <w:r w:rsidR="00855BC3">
        <w:t xml:space="preserve"> versions of your report</w:t>
      </w:r>
      <w:r>
        <w:t>. But once you have your R Markdown document and accompanying R script file, you’ll find it easy to produce multiple reports at once, saving you work in the end.</w:t>
      </w:r>
      <w:bookmarkEnd w:id="486"/>
      <w:bookmarkEnd w:id="563"/>
      <w:bookmarkEnd w:id="618"/>
    </w:p>
    <w:p w14:paraId="25E93AA3" w14:textId="434F5BD5" w:rsidR="00221E56" w:rsidRDefault="00221E56" w:rsidP="00221E56">
      <w:pPr>
        <w:pStyle w:val="HeadA"/>
        <w:rPr>
          <w:ins w:id="629" w:author="Frances" w:date="2023-06-16T14:15:00Z"/>
        </w:rPr>
      </w:pPr>
      <w:ins w:id="630" w:author="Frances" w:date="2023-06-16T14:15:00Z">
        <w:r>
          <w:t>Learn More</w:t>
        </w:r>
      </w:ins>
    </w:p>
    <w:p w14:paraId="7F7B3A41" w14:textId="77777777" w:rsidR="00221E56" w:rsidRPr="0050481B" w:rsidRDefault="00221E56" w:rsidP="00221E56">
      <w:pPr>
        <w:pStyle w:val="Body"/>
        <w:rPr>
          <w:ins w:id="631" w:author="Frances" w:date="2023-06-16T14:15:00Z"/>
        </w:rPr>
      </w:pPr>
      <w:ins w:id="632" w:author="Frances" w:date="2023-06-16T14:15:00Z">
        <w:r>
          <w:t xml:space="preserve">Consult the following resources to learn how the Urban Institute has created parameterized reports and how you can make them yourself: </w:t>
        </w:r>
      </w:ins>
    </w:p>
    <w:p w14:paraId="3576D4E9" w14:textId="15FF4132" w:rsidR="00221E56" w:rsidRPr="0050481B" w:rsidRDefault="00221E56" w:rsidP="00221E56">
      <w:pPr>
        <w:pStyle w:val="ListPlain"/>
        <w:rPr>
          <w:ins w:id="633" w:author="Frances" w:date="2023-06-16T14:15:00Z"/>
        </w:rPr>
      </w:pPr>
      <w:ins w:id="634" w:author="Frances" w:date="2023-06-16T14:15:00Z">
        <w:r>
          <w:t>“</w:t>
        </w:r>
        <w:r w:rsidRPr="0050481B">
          <w:t>Using R Markdown to Track and Publish State Data</w:t>
        </w:r>
        <w:r>
          <w:t>”</w:t>
        </w:r>
        <w:r w:rsidRPr="0050481B">
          <w:t xml:space="preserve"> by </w:t>
        </w:r>
        <w:r>
          <w:t xml:space="preserve">the </w:t>
        </w:r>
        <w:proofErr w:type="spellStart"/>
        <w:r w:rsidRPr="0050481B">
          <w:t>Data@Urban</w:t>
        </w:r>
        <w:proofErr w:type="spellEnd"/>
        <w:r w:rsidRPr="0050481B">
          <w:t xml:space="preserve"> team (2021)</w:t>
        </w:r>
        <w:r>
          <w:t>,</w:t>
        </w:r>
        <w:r w:rsidRPr="0050481B">
          <w:t xml:space="preserve"> </w:t>
        </w:r>
        <w:r>
          <w:fldChar w:fldCharType="begin"/>
        </w:r>
        <w:r>
          <w:instrText>HYPERLINK "https://urban-institute.medium.com/using-r-markdown-to-track-and-publish-state-data-d1291bfa1ec0"</w:instrText>
        </w:r>
        <w:r>
          <w:fldChar w:fldCharType="separate"/>
        </w:r>
        <w:r w:rsidRPr="00AA00C6">
          <w:rPr>
            <w:rStyle w:val="LinkURL"/>
          </w:rPr>
          <w:t>https://urban-institute.medium.com/using-r-markdown-to-track-and-publish-state-data-d1291bfa1ec0</w:t>
        </w:r>
        <w:r>
          <w:rPr>
            <w:rStyle w:val="LinkURL"/>
          </w:rPr>
          <w:fldChar w:fldCharType="end"/>
        </w:r>
      </w:ins>
    </w:p>
    <w:p w14:paraId="2AD2CDE1" w14:textId="2F67FD0C" w:rsidR="00221E56" w:rsidRPr="0050481B" w:rsidRDefault="00221E56" w:rsidP="00221E56">
      <w:pPr>
        <w:pStyle w:val="ListPlain"/>
        <w:rPr>
          <w:ins w:id="635" w:author="Frances" w:date="2023-06-16T14:15:00Z"/>
        </w:rPr>
      </w:pPr>
      <w:ins w:id="636" w:author="Frances" w:date="2023-06-16T14:15:00Z">
        <w:r>
          <w:t>“</w:t>
        </w:r>
        <w:r w:rsidRPr="0050481B">
          <w:t>Iterated fact sheets with R Markdown</w:t>
        </w:r>
        <w:r>
          <w:t>”</w:t>
        </w:r>
        <w:r w:rsidRPr="0050481B">
          <w:t xml:space="preserve"> by </w:t>
        </w:r>
        <w:r>
          <w:t xml:space="preserve">the </w:t>
        </w:r>
        <w:proofErr w:type="spellStart"/>
        <w:r w:rsidRPr="0050481B">
          <w:t>Data@Urban</w:t>
        </w:r>
        <w:proofErr w:type="spellEnd"/>
        <w:r w:rsidRPr="0050481B">
          <w:t xml:space="preserve"> team (2018)</w:t>
        </w:r>
        <w:r>
          <w:t>,</w:t>
        </w:r>
        <w:r w:rsidRPr="0050481B">
          <w:t xml:space="preserve"> </w:t>
        </w:r>
        <w:r>
          <w:fldChar w:fldCharType="begin"/>
        </w:r>
        <w:r>
          <w:instrText>HYPERLINK "https://urban-institute.medium.com/iterated-fact-sheets-with-r-markdown-d685eb4eafce"</w:instrText>
        </w:r>
        <w:r>
          <w:fldChar w:fldCharType="separate"/>
        </w:r>
        <w:r w:rsidRPr="00AA00C6">
          <w:rPr>
            <w:rStyle w:val="LinkURL"/>
          </w:rPr>
          <w:t>https://urban-institute.medium.com/iterated-fact-sheets-with-r-markdown-d685eb4eafce</w:t>
        </w:r>
        <w:r>
          <w:rPr>
            <w:rStyle w:val="LinkURL"/>
          </w:rPr>
          <w:fldChar w:fldCharType="end"/>
        </w:r>
      </w:ins>
    </w:p>
    <w:p w14:paraId="6D318B53" w14:textId="77777777" w:rsidR="00221E56" w:rsidRDefault="00221E56" w:rsidP="0056465C">
      <w:pPr>
        <w:pStyle w:val="Body"/>
      </w:pPr>
    </w:p>
    <w:sectPr w:rsidR="00221E56">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7" w:author="Rita Giordano" w:date="2023-05-08T08:59:00Z" w:initials="">
    <w:p w14:paraId="1111FFFF" w14:textId="77777777" w:rsidR="005D076F" w:rsidRDefault="005D076F">
      <w:pPr>
        <w:pStyle w:val="Default"/>
      </w:pPr>
    </w:p>
    <w:p w14:paraId="11120000" w14:textId="77777777" w:rsidR="005D076F" w:rsidRDefault="00000000">
      <w:pPr>
        <w:pStyle w:val="Default"/>
      </w:pPr>
      <w:r>
        <w:rPr>
          <w:rFonts w:eastAsia="Arial Unicode MS" w:cs="Arial Unicode MS"/>
        </w:rPr>
        <w:t xml:space="preserve">I got an error with this piece of code: “Error in grid.Call(C_textBounds, as.graphicsAnnot(x$label), x$x, x$y,  : </w:t>
      </w:r>
      <w:r>
        <w:rPr>
          <w:rFonts w:eastAsia="Arial Unicode MS" w:cs="Arial Unicode MS"/>
        </w:rPr>
        <w:br/>
        <w:t xml:space="preserve">  polygon edge not found”.  Hoverver, if I comment “mutate(state.name = fct_reorder(state.name, cases_per_100000))”. I do not get the error. I test the code with other data and I don’t get this error. I would suggest to check the data and investigate why. My system is a MacOS 13.2.1, Rstudio version: I will also attach a sessionInfo for David. By the way commentig work if I copy the code in an R script, when I knit I get the error again.</w:t>
      </w:r>
    </w:p>
  </w:comment>
  <w:comment w:id="103" w:author="Frances" w:date="2023-02-09T10:29:00Z" w:initials="">
    <w:p w14:paraId="11120001" w14:textId="77777777" w:rsidR="005D076F" w:rsidRDefault="005D076F">
      <w:pPr>
        <w:pStyle w:val="Default"/>
      </w:pPr>
    </w:p>
    <w:p w14:paraId="11120002" w14:textId="77777777" w:rsidR="005D076F" w:rsidRDefault="00000000">
      <w:pPr>
        <w:pStyle w:val="Default"/>
      </w:pPr>
      <w:r>
        <w:rPr>
          <w:rFonts w:eastAsia="Arial Unicode MS" w:cs="Arial Unicode MS"/>
        </w:rPr>
        <w:t>Consider reframing this section so it’s more directly highlighting a different strategy for using parameters than the previous example. Otherwise, it risks reading like a long list of all the different places the parameter is used, without teaching new techniques</w:t>
      </w:r>
    </w:p>
  </w:comment>
  <w:comment w:id="104" w:author="David Keyes" w:date="2023-03-06T10:46:00Z" w:initials="">
    <w:p w14:paraId="11120003" w14:textId="77777777" w:rsidR="005D076F" w:rsidRDefault="005D076F">
      <w:pPr>
        <w:pStyle w:val="Default"/>
      </w:pPr>
    </w:p>
    <w:p w14:paraId="11120004" w14:textId="77777777" w:rsidR="005D076F" w:rsidRDefault="00000000">
      <w:pPr>
        <w:pStyle w:val="Default"/>
      </w:pPr>
      <w:r>
        <w:rPr>
          <w:rFonts w:eastAsia="Arial Unicode MS" w:cs="Arial Unicode MS"/>
        </w:rPr>
        <w:t>I’m not quite sure how you might suggest reframing the section. Can you give me a bit more guidance please?</w:t>
      </w:r>
    </w:p>
  </w:comment>
  <w:comment w:id="105" w:author="Frances" w:date="2023-04-25T18:56:00Z" w:initials="">
    <w:p w14:paraId="11120005" w14:textId="77777777" w:rsidR="005D076F" w:rsidRDefault="005D076F">
      <w:pPr>
        <w:pStyle w:val="Default"/>
      </w:pPr>
    </w:p>
    <w:p w14:paraId="11120006" w14:textId="77777777" w:rsidR="005D076F" w:rsidRDefault="00000000">
      <w:pPr>
        <w:pStyle w:val="Default"/>
      </w:pPr>
      <w:r>
        <w:rPr>
          <w:rFonts w:eastAsia="Arial Unicode MS" w:cs="Arial Unicode MS"/>
        </w:rPr>
        <w:t>Is there a way in which the parameters here are being used differently than in the previous example? If so, it would be useful to have that difference highlighted as a topic sentence.</w:t>
      </w:r>
    </w:p>
  </w:comment>
  <w:comment w:id="106" w:author="David Keyes" w:date="2023-05-15T14:19:00Z" w:initials="DK">
    <w:p w14:paraId="2C1A2FD7" w14:textId="77777777" w:rsidR="00603606" w:rsidRDefault="00603606" w:rsidP="00E030D1">
      <w:r>
        <w:rPr>
          <w:rStyle w:val="CommentReference"/>
        </w:rPr>
        <w:annotationRef/>
      </w:r>
      <w:r>
        <w:rPr>
          <w:color w:val="000000"/>
          <w:sz w:val="20"/>
          <w:szCs w:val="20"/>
        </w:rPr>
        <w:t>Added something. Hopefully it works.</w:t>
      </w:r>
    </w:p>
  </w:comment>
  <w:comment w:id="481" w:author="Frances" w:date="2023-06-02T10:17:00Z" w:initials="FS">
    <w:p w14:paraId="59B60FF2" w14:textId="59F1C8F3" w:rsidR="00055F44" w:rsidRDefault="00055F44">
      <w:pPr>
        <w:pStyle w:val="CommentText"/>
      </w:pPr>
      <w:r>
        <w:rPr>
          <w:rStyle w:val="CommentReference"/>
        </w:rPr>
        <w:annotationRef/>
      </w:r>
      <w:r>
        <w:t>Correct? If not, please clarify what “it” refers to here</w:t>
      </w:r>
    </w:p>
  </w:comment>
  <w:comment w:id="561" w:author="Frances" w:date="2023-06-02T10:22:00Z" w:initials="FS">
    <w:p w14:paraId="048FE8F2" w14:textId="68D96826" w:rsidR="0060550B" w:rsidRDefault="0060550B">
      <w:pPr>
        <w:pStyle w:val="CommentText"/>
      </w:pPr>
      <w:r>
        <w:rPr>
          <w:rStyle w:val="CommentReference"/>
        </w:rPr>
        <w:annotationRef/>
      </w:r>
      <w:r>
        <w:t>Clarify where these documents should appear</w:t>
      </w:r>
    </w:p>
  </w:comment>
  <w:comment w:id="598" w:author="Frances" w:date="2023-02-09T10:41:00Z" w:initials="">
    <w:p w14:paraId="1112000D" w14:textId="4AFF6C9B" w:rsidR="005D076F" w:rsidRDefault="005D076F">
      <w:pPr>
        <w:pStyle w:val="Default"/>
      </w:pPr>
    </w:p>
    <w:p w14:paraId="1112000E" w14:textId="77777777" w:rsidR="005D076F" w:rsidRDefault="00000000">
      <w:pPr>
        <w:pStyle w:val="Default"/>
      </w:pPr>
      <w:r>
        <w:rPr>
          <w:rFonts w:eastAsia="Arial Unicode MS" w:cs="Arial Unicode MS"/>
        </w:rPr>
        <w:t>Ohio or Utah also work</w:t>
      </w:r>
    </w:p>
  </w:comment>
  <w:comment w:id="599" w:author="David Keyes" w:date="2023-05-15T14:13:00Z" w:initials="DK">
    <w:p w14:paraId="035BB33C" w14:textId="77777777" w:rsidR="008C3432" w:rsidRDefault="008C3432" w:rsidP="004E2A7D">
      <w:r>
        <w:rPr>
          <w:rStyle w:val="CommentReference"/>
        </w:rPr>
        <w:annotationRef/>
      </w:r>
      <w:r>
        <w:rPr>
          <w:color w:val="000000"/>
          <w:sz w:val="20"/>
          <w:szCs w:val="20"/>
        </w:rPr>
        <w:t>Added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120000" w15:done="0"/>
  <w15:commentEx w15:paraId="11120002" w15:done="0"/>
  <w15:commentEx w15:paraId="11120004" w15:paraIdParent="11120002" w15:done="0"/>
  <w15:commentEx w15:paraId="11120006" w15:paraIdParent="11120002" w15:done="0"/>
  <w15:commentEx w15:paraId="2C1A2FD7" w15:paraIdParent="11120002" w15:done="0"/>
  <w15:commentEx w15:paraId="59B60FF2" w15:done="0"/>
  <w15:commentEx w15:paraId="048FE8F2" w15:done="0"/>
  <w15:commentEx w15:paraId="1112000E" w15:done="0"/>
  <w15:commentEx w15:paraId="035BB33C" w15:paraIdParent="1112000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CBDF2" w16cex:dateUtc="2023-05-15T21:19:00Z"/>
  <w16cex:commentExtensible w16cex:durableId="28244025" w16cex:dateUtc="2023-06-02T15:17:00Z"/>
  <w16cex:commentExtensible w16cex:durableId="28244154" w16cex:dateUtc="2023-06-02T15:22:00Z"/>
  <w16cex:commentExtensible w16cex:durableId="280CBC72" w16cex:dateUtc="2023-05-15T21: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120000" w16cid:durableId="28036A6B"/>
  <w16cid:commentId w16cid:paraId="11120002" w16cid:durableId="28036A6C"/>
  <w16cid:commentId w16cid:paraId="11120004" w16cid:durableId="28036A6D"/>
  <w16cid:commentId w16cid:paraId="11120006" w16cid:durableId="28036A6E"/>
  <w16cid:commentId w16cid:paraId="2C1A2FD7" w16cid:durableId="280CBDF2"/>
  <w16cid:commentId w16cid:paraId="59B60FF2" w16cid:durableId="28244025"/>
  <w16cid:commentId w16cid:paraId="048FE8F2" w16cid:durableId="28244154"/>
  <w16cid:commentId w16cid:paraId="1112000E" w16cid:durableId="28036A72"/>
  <w16cid:commentId w16cid:paraId="035BB33C" w16cid:durableId="280CBC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87246" w14:textId="77777777" w:rsidR="001C149F" w:rsidRDefault="001C149F">
      <w:pPr>
        <w:spacing w:after="0" w:line="240" w:lineRule="auto"/>
      </w:pPr>
      <w:r>
        <w:separator/>
      </w:r>
    </w:p>
  </w:endnote>
  <w:endnote w:type="continuationSeparator" w:id="0">
    <w:p w14:paraId="5B50A20B" w14:textId="77777777" w:rsidR="001C149F" w:rsidRDefault="001C1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Arial"/>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FuturaPTCond-Bold">
    <w:altName w:val="Century Gothic"/>
    <w:panose1 w:val="00000000000000000000"/>
    <w:charset w:val="4D"/>
    <w:family w:val="auto"/>
    <w:notTrueType/>
    <w:pitch w:val="default"/>
    <w:sig w:usb0="00000003" w:usb1="00000000" w:usb2="00000000" w:usb3="00000000" w:csb0="00000001" w:csb1="00000000"/>
  </w:font>
  <w:font w:name="Times Roman">
    <w:altName w:val="Times New Roman"/>
    <w:charset w:val="00"/>
    <w:family w:val="auto"/>
    <w:pitch w:val="variable"/>
    <w:sig w:usb0="E00002FF" w:usb1="5000205A" w:usb2="00000000" w:usb3="00000000" w:csb0="0000019F" w:csb1="00000000"/>
  </w:font>
  <w:font w:name="NewBaskervilleStd-Roman">
    <w:altName w:val="Calibri"/>
    <w:panose1 w:val="00000000000000000000"/>
    <w:charset w:val="00"/>
    <w:family w:val="roman"/>
    <w:notTrueType/>
    <w:pitch w:val="variable"/>
    <w:sig w:usb0="800000AF" w:usb1="5000204A" w:usb2="00000000" w:usb3="00000000" w:csb0="00000001" w:csb1="00000000"/>
  </w:font>
  <w:font w:name="FuturaPT-Bold">
    <w:altName w:val="Century Gothic"/>
    <w:panose1 w:val="00000000000000000000"/>
    <w:charset w:val="4D"/>
    <w:family w:val="auto"/>
    <w:notTrueType/>
    <w:pitch w:val="default"/>
    <w:sig w:usb0="00000003" w:usb1="00000000" w:usb2="00000000" w:usb3="00000000" w:csb0="00000001" w:csb1="00000000"/>
  </w:font>
  <w:font w:name="FuturaPTCond-BoldObl">
    <w:altName w:val="Century Gothic"/>
    <w:panose1 w:val="00000000000000000000"/>
    <w:charset w:val="4D"/>
    <w:family w:val="auto"/>
    <w:notTrueType/>
    <w:pitch w:val="default"/>
    <w:sig w:usb0="00000003" w:usb1="00000000" w:usb2="00000000" w:usb3="00000000" w:csb0="00000001" w:csb1="00000000"/>
  </w:font>
  <w:font w:name="DogmaOT-Bold">
    <w:altName w:val="Calibri"/>
    <w:panose1 w:val="00000000000000000000"/>
    <w:charset w:val="4D"/>
    <w:family w:val="auto"/>
    <w:notTrueType/>
    <w:pitch w:val="default"/>
    <w:sig w:usb0="00000003"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FuturaPT-BookObl">
    <w:altName w:val="Century Gothic"/>
    <w:panose1 w:val="00000000000000000000"/>
    <w:charset w:val="4D"/>
    <w:family w:val="auto"/>
    <w:notTrueType/>
    <w:pitch w:val="default"/>
    <w:sig w:usb0="00000003" w:usb1="00000000" w:usb2="00000000" w:usb3="00000000" w:csb0="00000001" w:csb1="00000000"/>
  </w:font>
  <w:font w:name="Courier">
    <w:altName w:val="Courier New"/>
    <w:panose1 w:val="02070409020205020404"/>
    <w:charset w:val="00"/>
    <w:family w:val="auto"/>
    <w:pitch w:val="variable"/>
    <w:sig w:usb0="00000003" w:usb1="00000000" w:usb2="00000000" w:usb3="00000000" w:csb0="00000003" w:csb1="00000000"/>
  </w:font>
  <w:font w:name="TheSansMonoCondensed-Plain">
    <w:altName w:val="Calibri"/>
    <w:panose1 w:val="00000000000000000000"/>
    <w:charset w:val="4D"/>
    <w:family w:val="auto"/>
    <w:notTrueType/>
    <w:pitch w:val="default"/>
    <w:sig w:usb0="00000003" w:usb1="00000000" w:usb2="00000000" w:usb3="00000000" w:csb0="00000001" w:csb1="00000000"/>
  </w:font>
  <w:font w:name="NewBaskerville">
    <w:altName w:val="Calibri"/>
    <w:charset w:val="01"/>
    <w:family w:val="swiss"/>
    <w:pitch w:val="variable"/>
    <w:sig w:usb0="00000003" w:usb1="00000000" w:usb2="00000000" w:usb3="00000000" w:csb0="00000001" w:csb1="00000000"/>
  </w:font>
  <w:font w:name="NewBaskervilleEF-Bold">
    <w:altName w:val="Calibri"/>
    <w:charset w:val="00"/>
    <w:family w:val="auto"/>
    <w:pitch w:val="variable"/>
    <w:sig w:usb0="8000002F" w:usb1="4000204A" w:usb2="00000000" w:usb3="00000000" w:csb0="00000001" w:csb1="00000000"/>
  </w:font>
  <w:font w:name="NewBaskervilleStd-Italic">
    <w:altName w:val="Calibri"/>
    <w:panose1 w:val="00000000000000000000"/>
    <w:charset w:val="4D"/>
    <w:family w:val="auto"/>
    <w:notTrueType/>
    <w:pitch w:val="default"/>
    <w:sig w:usb0="00000003" w:usb1="00000000" w:usb2="00000000" w:usb3="00000000" w:csb0="00000001" w:csb1="00000000"/>
  </w:font>
  <w:font w:name="TheSansMonoCondensed-Bold">
    <w:altName w:val="Calibri"/>
    <w:panose1 w:val="00000000000000000000"/>
    <w:charset w:val="00"/>
    <w:family w:val="swiss"/>
    <w:notTrueType/>
    <w:pitch w:val="variable"/>
    <w:sig w:usb0="00000003" w:usb1="00000000" w:usb2="00000000" w:usb3="00000000" w:csb0="00000009" w:csb1="00000000"/>
  </w:font>
  <w:font w:name="TheSansMonoCondensed-Italic">
    <w:altName w:val="Calibri"/>
    <w:panose1 w:val="00000000000000000000"/>
    <w:charset w:val="4D"/>
    <w:family w:val="auto"/>
    <w:notTrueType/>
    <w:pitch w:val="default"/>
    <w:sig w:usb0="00000003" w:usb1="00000000" w:usb2="00000000" w:usb3="00000000" w:csb0="00000001" w:csb1="00000000"/>
  </w:font>
  <w:font w:name="FuturaPT-Book">
    <w:altName w:val="Century Gothic"/>
    <w:panose1 w:val="00000000000000000000"/>
    <w:charset w:val="4D"/>
    <w:family w:val="auto"/>
    <w:notTrueType/>
    <w:pitch w:val="default"/>
    <w:sig w:usb0="00000003" w:usb1="00000000" w:usb2="00000000" w:usb3="00000000" w:csb0="00000001" w:csb1="00000000"/>
  </w:font>
  <w:font w:name="FuturaPT-Heavy">
    <w:altName w:val="Century Gothic"/>
    <w:panose1 w:val="00000000000000000000"/>
    <w:charset w:val="4D"/>
    <w:family w:val="auto"/>
    <w:notTrueType/>
    <w:pitch w:val="default"/>
    <w:sig w:usb0="00000003" w:usb1="00000000" w:usb2="00000000" w:usb3="00000000" w:csb0="00000001" w:csb1="00000000"/>
  </w:font>
  <w:font w:name="Wingdings2">
    <w:altName w:val="Wingdings 2"/>
    <w:panose1 w:val="00000000000000000000"/>
    <w:charset w:val="02"/>
    <w:family w:val="auto"/>
    <w:notTrueType/>
    <w:pitch w:val="default"/>
  </w:font>
  <w:font w:name="NewBaskervilleStd-Bold">
    <w:altName w:val="Calibri"/>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Apple Color Emoji">
    <w:altName w:val="Calibri"/>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ECEBE" w14:textId="77777777" w:rsidR="001C149F" w:rsidRDefault="001C149F">
      <w:pPr>
        <w:spacing w:after="0" w:line="240" w:lineRule="auto"/>
      </w:pPr>
      <w:r>
        <w:separator/>
      </w:r>
    </w:p>
  </w:footnote>
  <w:footnote w:type="continuationSeparator" w:id="0">
    <w:p w14:paraId="1AE89F46" w14:textId="77777777" w:rsidR="001C149F" w:rsidRDefault="001C14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418CDB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830FF6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1740E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13AAA4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FC8B8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DF28D7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C4A80F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B92BC8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C0894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886247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FE7911"/>
    <w:multiLevelType w:val="hybridMultilevel"/>
    <w:tmpl w:val="E7F05F28"/>
    <w:lvl w:ilvl="0" w:tplc="E71C99D4">
      <w:start w:val="1"/>
      <w:numFmt w:val="decimal"/>
      <w:lvlText w:val="%1"/>
      <w:lvlJc w:val="left"/>
      <w:pPr>
        <w:ind w:left="720" w:hanging="360"/>
      </w:pPr>
      <w:rPr>
        <w:rFonts w:hint="default"/>
        <w:color w:val="33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B82ED0"/>
    <w:multiLevelType w:val="multilevel"/>
    <w:tmpl w:val="706E9F88"/>
    <w:numStyleLink w:val="ChapterNumbering"/>
  </w:abstractNum>
  <w:abstractNum w:abstractNumId="13"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139D1E0A"/>
    <w:multiLevelType w:val="hybridMultilevel"/>
    <w:tmpl w:val="03E6C73A"/>
    <w:lvl w:ilvl="0" w:tplc="83B06A88">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5"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6"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1EE036ED"/>
    <w:multiLevelType w:val="multilevel"/>
    <w:tmpl w:val="706E9F88"/>
    <w:styleLink w:val="ChapterNumbering"/>
    <w:lvl w:ilvl="0">
      <w:start w:val="1"/>
      <w:numFmt w:val="decimal"/>
      <w:suff w:val="nothing"/>
      <w:lvlText w:val="%1"/>
      <w:lvlJc w:val="left"/>
      <w:pPr>
        <w:ind w:left="432" w:hanging="432"/>
      </w:pPr>
      <w:rPr>
        <w:rFonts w:hint="default"/>
      </w:rPr>
    </w:lvl>
    <w:lvl w:ilvl="1">
      <w:start w:val="1"/>
      <w:numFmt w:val="decimal"/>
      <w:lvlRestart w:val="0"/>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Restart w:val="1"/>
      <w:lvlText w:val="Figure %1-%5"/>
      <w:lvlJc w:val="left"/>
      <w:pPr>
        <w:tabs>
          <w:tab w:val="num" w:pos="1440"/>
        </w:tabs>
        <w:ind w:left="1440" w:hanging="1440"/>
      </w:pPr>
      <w:rPr>
        <w:rFonts w:hint="default"/>
      </w:rPr>
    </w:lvl>
    <w:lvl w:ilvl="5">
      <w:start w:val="1"/>
      <w:numFmt w:val="decimal"/>
      <w:lvlRestart w:val="1"/>
      <w:lvlText w:val="Table %1-%6"/>
      <w:lvlJc w:val="left"/>
      <w:pPr>
        <w:tabs>
          <w:tab w:val="num" w:pos="1440"/>
        </w:tabs>
        <w:ind w:left="1440" w:hanging="1440"/>
      </w:pPr>
      <w:rPr>
        <w:rFonts w:hint="default"/>
      </w:rPr>
    </w:lvl>
    <w:lvl w:ilvl="6">
      <w:start w:val="1"/>
      <w:numFmt w:val="decimal"/>
      <w:lvlRestart w:val="1"/>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0"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6292768"/>
    <w:multiLevelType w:val="multilevel"/>
    <w:tmpl w:val="706E9F88"/>
    <w:numStyleLink w:val="ChapterNumbering"/>
  </w:abstractNum>
  <w:abstractNum w:abstractNumId="23"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25"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7"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69039D7"/>
    <w:multiLevelType w:val="hybridMultilevel"/>
    <w:tmpl w:val="6D82717E"/>
    <w:styleLink w:val="ImportedStyle2"/>
    <w:lvl w:ilvl="0" w:tplc="4810F64A">
      <w:start w:val="1"/>
      <w:numFmt w:val="decimal"/>
      <w:lvlText w:val="%1."/>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BE224D2">
      <w:start w:val="1"/>
      <w:numFmt w:val="lowerLetter"/>
      <w:lvlText w:val="%2."/>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160DE9C">
      <w:start w:val="1"/>
      <w:numFmt w:val="lowerRoman"/>
      <w:lvlText w:val="%3."/>
      <w:lvlJc w:val="left"/>
      <w:pPr>
        <w:ind w:left="360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A59E4D22">
      <w:start w:val="1"/>
      <w:numFmt w:val="decimal"/>
      <w:lvlText w:val="%4."/>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43A46BA">
      <w:start w:val="1"/>
      <w:numFmt w:val="lowerLetter"/>
      <w:lvlText w:val="%5."/>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DECB0B6">
      <w:start w:val="1"/>
      <w:numFmt w:val="lowerRoman"/>
      <w:lvlText w:val="%6."/>
      <w:lvlJc w:val="left"/>
      <w:pPr>
        <w:ind w:left="576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E174B74C">
      <w:start w:val="1"/>
      <w:numFmt w:val="decimal"/>
      <w:lvlText w:val="%7."/>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7809AD6">
      <w:start w:val="1"/>
      <w:numFmt w:val="lowerLetter"/>
      <w:lvlText w:val="%8."/>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3E6F4A2">
      <w:start w:val="1"/>
      <w:numFmt w:val="lowerRoman"/>
      <w:lvlText w:val="%9."/>
      <w:lvlJc w:val="left"/>
      <w:pPr>
        <w:ind w:left="792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FF829CF"/>
    <w:multiLevelType w:val="multilevel"/>
    <w:tmpl w:val="1B527454"/>
    <w:lvl w:ilvl="0">
      <w:start w:val="7"/>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52E42AE3"/>
    <w:multiLevelType w:val="hybridMultilevel"/>
    <w:tmpl w:val="6D82717E"/>
    <w:numStyleLink w:val="ImportedStyle2"/>
  </w:abstractNum>
  <w:abstractNum w:abstractNumId="35"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36"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7"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E34C27"/>
    <w:multiLevelType w:val="multilevel"/>
    <w:tmpl w:val="706E9F88"/>
    <w:numStyleLink w:val="ChapterNumbering"/>
  </w:abstractNum>
  <w:abstractNum w:abstractNumId="40"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2"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A295794"/>
    <w:multiLevelType w:val="multilevel"/>
    <w:tmpl w:val="706E9F88"/>
    <w:numStyleLink w:val="ChapterNumbering"/>
  </w:abstractNum>
  <w:num w:numId="1" w16cid:durableId="641497341">
    <w:abstractNumId w:val="18"/>
  </w:num>
  <w:num w:numId="2" w16cid:durableId="1462461455">
    <w:abstractNumId w:val="39"/>
  </w:num>
  <w:num w:numId="3" w16cid:durableId="235362706">
    <w:abstractNumId w:val="39"/>
    <w:lvlOverride w:ilvl="0">
      <w:startOverride w:val="7"/>
    </w:lvlOverride>
  </w:num>
  <w:num w:numId="4" w16cid:durableId="294681128">
    <w:abstractNumId w:val="39"/>
    <w:lvlOverride w:ilvl="0">
      <w:startOverride w:val="7"/>
    </w:lvlOverride>
  </w:num>
  <w:num w:numId="5" w16cid:durableId="1360200260">
    <w:abstractNumId w:val="31"/>
  </w:num>
  <w:num w:numId="6" w16cid:durableId="385032590">
    <w:abstractNumId w:val="34"/>
  </w:num>
  <w:num w:numId="7" w16cid:durableId="769930897">
    <w:abstractNumId w:val="39"/>
  </w:num>
  <w:num w:numId="8" w16cid:durableId="1049646724">
    <w:abstractNumId w:val="14"/>
  </w:num>
  <w:num w:numId="9" w16cid:durableId="1467426979">
    <w:abstractNumId w:val="35"/>
  </w:num>
  <w:num w:numId="10" w16cid:durableId="733309205">
    <w:abstractNumId w:val="41"/>
  </w:num>
  <w:num w:numId="11" w16cid:durableId="722173130">
    <w:abstractNumId w:val="24"/>
  </w:num>
  <w:num w:numId="12" w16cid:durableId="682627702">
    <w:abstractNumId w:val="37"/>
  </w:num>
  <w:num w:numId="13" w16cid:durableId="2012292713">
    <w:abstractNumId w:val="23"/>
  </w:num>
  <w:num w:numId="14" w16cid:durableId="1153716635">
    <w:abstractNumId w:val="30"/>
  </w:num>
  <w:num w:numId="15" w16cid:durableId="1614089815">
    <w:abstractNumId w:val="42"/>
  </w:num>
  <w:num w:numId="16" w16cid:durableId="1467550609">
    <w:abstractNumId w:val="28"/>
  </w:num>
  <w:num w:numId="17" w16cid:durableId="1663267925">
    <w:abstractNumId w:val="12"/>
  </w:num>
  <w:num w:numId="18" w16cid:durableId="778531213">
    <w:abstractNumId w:val="22"/>
  </w:num>
  <w:num w:numId="19" w16cid:durableId="1917473052">
    <w:abstractNumId w:val="44"/>
  </w:num>
  <w:num w:numId="20" w16cid:durableId="1391611991">
    <w:abstractNumId w:val="0"/>
  </w:num>
  <w:num w:numId="21" w16cid:durableId="1537815826">
    <w:abstractNumId w:val="33"/>
  </w:num>
  <w:num w:numId="22" w16cid:durableId="757672394">
    <w:abstractNumId w:val="25"/>
  </w:num>
  <w:num w:numId="23" w16cid:durableId="1625456622">
    <w:abstractNumId w:val="21"/>
  </w:num>
  <w:num w:numId="24" w16cid:durableId="602807670">
    <w:abstractNumId w:val="40"/>
  </w:num>
  <w:num w:numId="25" w16cid:durableId="2044865308">
    <w:abstractNumId w:val="13"/>
  </w:num>
  <w:num w:numId="26" w16cid:durableId="435293405">
    <w:abstractNumId w:val="36"/>
  </w:num>
  <w:num w:numId="27" w16cid:durableId="658772251">
    <w:abstractNumId w:val="15"/>
  </w:num>
  <w:num w:numId="28" w16cid:durableId="1798641249">
    <w:abstractNumId w:val="20"/>
  </w:num>
  <w:num w:numId="29" w16cid:durableId="994141925">
    <w:abstractNumId w:val="26"/>
  </w:num>
  <w:num w:numId="30" w16cid:durableId="786118464">
    <w:abstractNumId w:val="29"/>
  </w:num>
  <w:num w:numId="31" w16cid:durableId="1405641931">
    <w:abstractNumId w:val="43"/>
  </w:num>
  <w:num w:numId="32" w16cid:durableId="302196408">
    <w:abstractNumId w:val="16"/>
  </w:num>
  <w:num w:numId="33" w16cid:durableId="743991626">
    <w:abstractNumId w:val="38"/>
  </w:num>
  <w:num w:numId="34" w16cid:durableId="309211267">
    <w:abstractNumId w:val="1"/>
  </w:num>
  <w:num w:numId="35" w16cid:durableId="1412240739">
    <w:abstractNumId w:val="2"/>
  </w:num>
  <w:num w:numId="36" w16cid:durableId="814027582">
    <w:abstractNumId w:val="3"/>
  </w:num>
  <w:num w:numId="37" w16cid:durableId="1542933647">
    <w:abstractNumId w:val="4"/>
  </w:num>
  <w:num w:numId="38" w16cid:durableId="1139803442">
    <w:abstractNumId w:val="9"/>
  </w:num>
  <w:num w:numId="39" w16cid:durableId="1924876931">
    <w:abstractNumId w:val="5"/>
  </w:num>
  <w:num w:numId="40" w16cid:durableId="890459704">
    <w:abstractNumId w:val="6"/>
  </w:num>
  <w:num w:numId="41" w16cid:durableId="1496609035">
    <w:abstractNumId w:val="7"/>
  </w:num>
  <w:num w:numId="42" w16cid:durableId="171066540">
    <w:abstractNumId w:val="8"/>
  </w:num>
  <w:num w:numId="43" w16cid:durableId="883710893">
    <w:abstractNumId w:val="10"/>
  </w:num>
  <w:num w:numId="44" w16cid:durableId="1241986200">
    <w:abstractNumId w:val="17"/>
  </w:num>
  <w:num w:numId="45" w16cid:durableId="1501003401">
    <w:abstractNumId w:val="32"/>
  </w:num>
  <w:num w:numId="46" w16cid:durableId="654189958">
    <w:abstractNumId w:val="19"/>
  </w:num>
  <w:num w:numId="47" w16cid:durableId="908077962">
    <w:abstractNumId w:val="27"/>
  </w:num>
  <w:num w:numId="48" w16cid:durableId="708651601">
    <w:abstractNumId w:val="40"/>
    <w:lvlOverride w:ilvl="0">
      <w:startOverride w:val="1"/>
    </w:lvlOverride>
  </w:num>
  <w:num w:numId="49" w16cid:durableId="304166674">
    <w:abstractNumId w:val="38"/>
    <w:lvlOverride w:ilvl="0">
      <w:startOverride w:val="1"/>
    </w:lvlOverride>
  </w:num>
  <w:num w:numId="50" w16cid:durableId="71785026">
    <w:abstractNumId w:val="40"/>
    <w:lvlOverride w:ilvl="0">
      <w:startOverride w:val="1"/>
    </w:lvlOverride>
  </w:num>
  <w:num w:numId="51" w16cid:durableId="513231995">
    <w:abstractNumId w:val="35"/>
    <w:lvlOverride w:ilvl="0">
      <w:startOverride w:val="1"/>
    </w:lvlOverride>
  </w:num>
  <w:num w:numId="52" w16cid:durableId="2045598737">
    <w:abstractNumId w:val="20"/>
    <w:lvlOverride w:ilvl="0">
      <w:startOverride w:val="1"/>
    </w:lvlOverride>
  </w:num>
  <w:num w:numId="53" w16cid:durableId="2103404118">
    <w:abstractNumId w:val="42"/>
    <w:lvlOverride w:ilvl="0">
      <w:startOverride w:val="1"/>
    </w:lvlOverride>
  </w:num>
  <w:num w:numId="54" w16cid:durableId="22040812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es">
    <w15:presenceInfo w15:providerId="None" w15:userId="Frances"/>
  </w15:person>
  <w15:person w15:author="David Keyes">
    <w15:presenceInfo w15:providerId="Windows Live" w15:userId="04479451ba38cf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attachedTemplate r:id="rId1"/>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076F"/>
    <w:rsid w:val="0000468A"/>
    <w:rsid w:val="00055F44"/>
    <w:rsid w:val="001C149F"/>
    <w:rsid w:val="001F7609"/>
    <w:rsid w:val="00221E56"/>
    <w:rsid w:val="003A6509"/>
    <w:rsid w:val="003A7CAB"/>
    <w:rsid w:val="0041682F"/>
    <w:rsid w:val="004A25F1"/>
    <w:rsid w:val="0056465C"/>
    <w:rsid w:val="005877ED"/>
    <w:rsid w:val="005B25E2"/>
    <w:rsid w:val="005B7B7C"/>
    <w:rsid w:val="005D076F"/>
    <w:rsid w:val="005D14B3"/>
    <w:rsid w:val="005F51D8"/>
    <w:rsid w:val="00602DA6"/>
    <w:rsid w:val="00603606"/>
    <w:rsid w:val="0060550B"/>
    <w:rsid w:val="00616FB1"/>
    <w:rsid w:val="00685D2B"/>
    <w:rsid w:val="006A228A"/>
    <w:rsid w:val="006B7B45"/>
    <w:rsid w:val="006F2325"/>
    <w:rsid w:val="00722B2A"/>
    <w:rsid w:val="007B5C30"/>
    <w:rsid w:val="007F21C1"/>
    <w:rsid w:val="0082609A"/>
    <w:rsid w:val="00855BC3"/>
    <w:rsid w:val="008C3432"/>
    <w:rsid w:val="009573AE"/>
    <w:rsid w:val="00980F9F"/>
    <w:rsid w:val="009A2C8A"/>
    <w:rsid w:val="00A11740"/>
    <w:rsid w:val="00AB3151"/>
    <w:rsid w:val="00AF0D3B"/>
    <w:rsid w:val="00B23EDA"/>
    <w:rsid w:val="00B24887"/>
    <w:rsid w:val="00B33B1E"/>
    <w:rsid w:val="00B60997"/>
    <w:rsid w:val="00BE692B"/>
    <w:rsid w:val="00BF4C73"/>
    <w:rsid w:val="00C55BCD"/>
    <w:rsid w:val="00C950F9"/>
    <w:rsid w:val="00D4015E"/>
    <w:rsid w:val="00D55405"/>
    <w:rsid w:val="00E34899"/>
    <w:rsid w:val="00E96994"/>
    <w:rsid w:val="00F00F5F"/>
    <w:rsid w:val="00F7232F"/>
    <w:rsid w:val="00FD31AD"/>
    <w:rsid w:val="00FE5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8074B"/>
  <w15:docId w15:val="{0E39B692-E026-4735-A8A7-BAB047989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E5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Pr>
      <w:rFonts w:eastAsia="Times New Roman"/>
      <w:sz w:val="22"/>
      <w:szCs w:val="22"/>
      <w:bdr w:val="none" w:sz="0" w:space="0" w:color="auto"/>
      <w:lang w:val="en-CA" w:eastAsia="en-CA"/>
    </w:rPr>
  </w:style>
  <w:style w:type="paragraph" w:styleId="Heading2">
    <w:name w:val="heading 2"/>
    <w:basedOn w:val="Normal"/>
    <w:next w:val="Normal"/>
    <w:link w:val="Heading2Char"/>
    <w:uiPriority w:val="9"/>
    <w:semiHidden/>
    <w:unhideWhenUsed/>
    <w:qFormat/>
    <w:rsid w:val="00221E56"/>
    <w:pPr>
      <w:keepNext/>
      <w:keepLines/>
      <w:numPr>
        <w:ilvl w:val="1"/>
        <w:numId w:val="11"/>
      </w:numPr>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221E56"/>
    <w:pPr>
      <w:keepNext/>
      <w:keepLines/>
      <w:numPr>
        <w:ilvl w:val="2"/>
        <w:numId w:val="11"/>
      </w:numPr>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221E56"/>
    <w:pPr>
      <w:keepNext/>
      <w:keepLines/>
      <w:numPr>
        <w:ilvl w:val="3"/>
        <w:numId w:val="11"/>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221E56"/>
    <w:pPr>
      <w:keepNext/>
      <w:keepLines/>
      <w:numPr>
        <w:ilvl w:val="4"/>
        <w:numId w:val="11"/>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221E56"/>
    <w:pPr>
      <w:keepNext/>
      <w:keepLines/>
      <w:numPr>
        <w:ilvl w:val="5"/>
        <w:numId w:val="11"/>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221E56"/>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21E56"/>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21E56"/>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rsid w:val="00221E5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21E56"/>
  </w:style>
  <w:style w:type="character" w:styleId="Hyperlink">
    <w:name w:val="Hyperlink"/>
    <w:basedOn w:val="DefaultParagraphFont"/>
    <w:uiPriority w:val="99"/>
    <w:unhideWhenUsed/>
    <w:rsid w:val="00221E56"/>
    <w:rPr>
      <w:color w:val="0000FF" w:themeColor="hyperlink"/>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ChapterNumber">
    <w:name w:val="ChapterNumber"/>
    <w:next w:val="Normal"/>
    <w:qFormat/>
    <w:rsid w:val="00221E56"/>
    <w:pPr>
      <w:numPr>
        <w:numId w:val="21"/>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1200" w:line="2400" w:lineRule="atLeast"/>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Body">
    <w:name w:val="Body"/>
    <w:uiPriority w:val="99"/>
    <w:qFormat/>
    <w:rsid w:val="00221E56"/>
    <w:p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bdr w:val="none" w:sz="0" w:space="0" w:color="auto"/>
      <w:lang w:eastAsia="en-CA"/>
    </w:rPr>
  </w:style>
  <w:style w:type="numbering" w:customStyle="1" w:styleId="ChapterNumbering">
    <w:name w:val="ChapterNumbering"/>
    <w:uiPriority w:val="99"/>
    <w:rsid w:val="00221E56"/>
    <w:pPr>
      <w:numPr>
        <w:numId w:val="1"/>
      </w:numPr>
    </w:pPr>
  </w:style>
  <w:style w:type="paragraph" w:styleId="TOC1">
    <w:name w:val="toc 1"/>
    <w:pPr>
      <w:tabs>
        <w:tab w:val="right" w:leader="dot" w:pos="9340"/>
      </w:tabs>
      <w:spacing w:after="100" w:line="276" w:lineRule="auto"/>
    </w:pPr>
    <w:rPr>
      <w:rFonts w:cs="Arial Unicode MS"/>
      <w:color w:val="000000"/>
      <w:sz w:val="22"/>
      <w:szCs w:val="22"/>
      <w:u w:color="000000"/>
    </w:rPr>
  </w:style>
  <w:style w:type="paragraph" w:customStyle="1" w:styleId="HeadA">
    <w:name w:val="HeadA"/>
    <w:qFormat/>
    <w:rsid w:val="00221E56"/>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000000"/>
      <w:sz w:val="24"/>
      <w:szCs w:val="24"/>
      <w:bdr w:val="none" w:sz="0" w:space="0" w:color="auto"/>
      <w:lang w:eastAsia="en-CA"/>
    </w:rPr>
  </w:style>
  <w:style w:type="paragraph" w:styleId="TOC2">
    <w:name w:val="toc 2"/>
    <w:pPr>
      <w:tabs>
        <w:tab w:val="right" w:leader="dot" w:pos="9340"/>
      </w:tabs>
      <w:spacing w:after="100" w:line="276" w:lineRule="auto"/>
      <w:ind w:left="220"/>
    </w:pPr>
    <w:rPr>
      <w:rFonts w:cs="Arial Unicode MS"/>
      <w:color w:val="000000"/>
      <w:sz w:val="22"/>
      <w:szCs w:val="22"/>
      <w:u w:color="000000"/>
    </w:rPr>
  </w:style>
  <w:style w:type="paragraph" w:customStyle="1" w:styleId="HeadB">
    <w:name w:val="HeadB"/>
    <w:qFormat/>
    <w:rsid w:val="00221E56"/>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ChapterTitle">
    <w:name w:val="ChapterTitle"/>
    <w:qFormat/>
    <w:rsid w:val="00221E56"/>
    <w:pPr>
      <w:keepLines/>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ChapterIntro">
    <w:name w:val="ChapterIntro"/>
    <w:qFormat/>
    <w:rsid w:val="00221E56"/>
    <w:p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BodyA">
    <w:name w:val="Body A"/>
    <w:pPr>
      <w:widowControl w:val="0"/>
      <w:spacing w:before="120" w:after="120" w:line="240" w:lineRule="atLeast"/>
      <w:ind w:left="1440" w:firstLine="360"/>
    </w:pPr>
    <w:rPr>
      <w:rFonts w:cs="Arial Unicode MS"/>
      <w:color w:val="000000"/>
      <w:u w:color="000000"/>
    </w:rPr>
  </w:style>
  <w:style w:type="paragraph" w:customStyle="1" w:styleId="GraphicSlug">
    <w:name w:val="GraphicSlug"/>
    <w:qFormat/>
    <w:rsid w:val="00221E56"/>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A50F1E"/>
      <w:sz w:val="18"/>
      <w:szCs w:val="18"/>
      <w:bdr w:val="none" w:sz="0" w:space="0" w:color="auto"/>
      <w:lang w:eastAsia="en-CA"/>
    </w:rPr>
  </w:style>
  <w:style w:type="paragraph" w:customStyle="1" w:styleId="CaptionedFigure">
    <w:name w:val="Captioned Figure"/>
    <w:pPr>
      <w:keepNext/>
      <w:spacing w:after="200" w:line="276" w:lineRule="auto"/>
    </w:pPr>
    <w:rPr>
      <w:rFonts w:eastAsia="Times New Roman"/>
      <w:color w:val="000000"/>
      <w:sz w:val="22"/>
      <w:szCs w:val="22"/>
      <w:u w:color="000000"/>
    </w:rPr>
  </w:style>
  <w:style w:type="paragraph" w:customStyle="1" w:styleId="CaptionLine">
    <w:name w:val="CaptionLine"/>
    <w:next w:val="Body"/>
    <w:qFormat/>
    <w:rsid w:val="00221E56"/>
    <w:pPr>
      <w:numPr>
        <w:ilvl w:val="4"/>
        <w:numId w:val="21"/>
      </w:numPr>
      <w:pBdr>
        <w:top w:val="none" w:sz="0" w:space="0" w:color="auto"/>
        <w:left w:val="none" w:sz="0" w:space="0" w:color="auto"/>
        <w:bottom w:val="none" w:sz="0" w:space="0" w:color="auto"/>
        <w:right w:val="none" w:sz="0" w:space="0" w:color="auto"/>
        <w:between w:val="none" w:sz="0" w:space="0" w:color="auto"/>
        <w:bar w:val="none" w:sz="0" w:color="auto"/>
      </w:pBdr>
      <w:spacing w:after="240"/>
    </w:pPr>
    <w:rPr>
      <w:rFonts w:ascii="Times Roman" w:eastAsia="Times New Roman" w:hAnsi="Times Roman" w:cs="FuturaPT-BookObl"/>
      <w:color w:val="000000"/>
      <w:sz w:val="17"/>
      <w:szCs w:val="17"/>
      <w:bdr w:val="none" w:sz="0" w:space="0" w:color="auto"/>
      <w:lang w:eastAsia="en-CA"/>
    </w:rPr>
  </w:style>
  <w:style w:type="character" w:customStyle="1" w:styleId="Xref">
    <w:name w:val="Xref"/>
    <w:uiPriority w:val="1"/>
    <w:rsid w:val="00221E56"/>
    <w:rPr>
      <w:color w:val="FF0000"/>
      <w:lang w:val="fr-FR"/>
    </w:rPr>
  </w:style>
  <w:style w:type="paragraph" w:customStyle="1" w:styleId="ListNumber">
    <w:name w:val="ListNumber"/>
    <w:qFormat/>
    <w:rsid w:val="00221E56"/>
    <w:pPr>
      <w:widowControl w:val="0"/>
      <w:numPr>
        <w:numId w:val="8"/>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bdr w:val="none" w:sz="0" w:space="0" w:color="auto"/>
      <w:lang w:eastAsia="en-CA"/>
    </w:rPr>
  </w:style>
  <w:style w:type="numbering" w:customStyle="1" w:styleId="ImportedStyle2">
    <w:name w:val="Imported Style 2"/>
    <w:pPr>
      <w:numPr>
        <w:numId w:val="5"/>
      </w:numPr>
    </w:pPr>
  </w:style>
  <w:style w:type="paragraph" w:customStyle="1" w:styleId="Code">
    <w:name w:val="Code"/>
    <w:qFormat/>
    <w:rsid w:val="00221E56"/>
    <w:pPr>
      <w:pBdr>
        <w:top w:val="none" w:sz="0" w:space="0" w:color="auto"/>
        <w:left w:val="single" w:sz="4" w:space="14" w:color="auto"/>
        <w:bottom w:val="none" w:sz="0" w:space="0" w:color="auto"/>
        <w:right w:val="none" w:sz="0" w:space="0" w:color="auto"/>
        <w:between w:val="none" w:sz="0" w:space="0" w:color="auto"/>
        <w:bar w:val="none" w:sz="0" w:color="auto"/>
      </w:pBdr>
      <w:suppressAutoHyphens/>
      <w:spacing w:line="210" w:lineRule="atLeast"/>
      <w:ind w:left="720"/>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Default">
    <w:name w:val="Default"/>
    <w:rsid w:val="00221E5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NewBaskerville" w:eastAsia="Times New Roman" w:hAnsi="NewBaskerville" w:cs="NewBaskerville"/>
      <w:color w:val="000000"/>
      <w:sz w:val="24"/>
      <w:szCs w:val="24"/>
      <w:bdr w:val="none" w:sz="0" w:space="0" w:color="auto"/>
      <w:lang w:bidi="hi-IN"/>
    </w:rPr>
  </w:style>
  <w:style w:type="paragraph" w:customStyle="1" w:styleId="Blockquote">
    <w:name w:val="Blockquote"/>
    <w:next w:val="Normal"/>
    <w:qFormat/>
    <w:rsid w:val="00221E5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sz w:val="18"/>
      <w:szCs w:val="18"/>
      <w:bdr w:val="none" w:sz="0" w:space="0" w:color="auto"/>
      <w:lang w:eastAsia="en-CA"/>
    </w:rPr>
  </w:style>
  <w:style w:type="character" w:customStyle="1" w:styleId="Bold">
    <w:name w:val="Bold"/>
    <w:uiPriority w:val="1"/>
    <w:rsid w:val="00221E56"/>
    <w:rPr>
      <w:b/>
      <w:bCs/>
      <w:color w:val="3366FF"/>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5877ED"/>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customStyle="1" w:styleId="Heading2Char">
    <w:name w:val="Heading 2 Char"/>
    <w:basedOn w:val="DefaultParagraphFont"/>
    <w:link w:val="Heading2"/>
    <w:uiPriority w:val="9"/>
    <w:semiHidden/>
    <w:rsid w:val="00221E56"/>
    <w:rPr>
      <w:rFonts w:asciiTheme="majorHAnsi" w:eastAsiaTheme="majorEastAsia" w:hAnsiTheme="majorHAnsi" w:cstheme="majorBidi"/>
      <w:b/>
      <w:bCs/>
      <w:color w:val="4472C4" w:themeColor="accent1"/>
      <w:sz w:val="26"/>
      <w:szCs w:val="26"/>
      <w:bdr w:val="none" w:sz="0" w:space="0" w:color="auto"/>
      <w:lang w:val="en-CA" w:eastAsia="en-CA"/>
    </w:rPr>
  </w:style>
  <w:style w:type="character" w:customStyle="1" w:styleId="Heading3Char">
    <w:name w:val="Heading 3 Char"/>
    <w:basedOn w:val="DefaultParagraphFont"/>
    <w:link w:val="Heading3"/>
    <w:uiPriority w:val="9"/>
    <w:semiHidden/>
    <w:rsid w:val="00221E56"/>
    <w:rPr>
      <w:rFonts w:asciiTheme="majorHAnsi" w:eastAsiaTheme="majorEastAsia" w:hAnsiTheme="majorHAnsi" w:cstheme="majorBidi"/>
      <w:b/>
      <w:bCs/>
      <w:color w:val="4472C4" w:themeColor="accent1"/>
      <w:sz w:val="22"/>
      <w:szCs w:val="22"/>
      <w:bdr w:val="none" w:sz="0" w:space="0" w:color="auto"/>
      <w:lang w:val="en-CA" w:eastAsia="en-CA"/>
    </w:rPr>
  </w:style>
  <w:style w:type="character" w:customStyle="1" w:styleId="Heading4Char">
    <w:name w:val="Heading 4 Char"/>
    <w:basedOn w:val="DefaultParagraphFont"/>
    <w:link w:val="Heading4"/>
    <w:uiPriority w:val="9"/>
    <w:semiHidden/>
    <w:rsid w:val="00221E56"/>
    <w:rPr>
      <w:rFonts w:asciiTheme="majorHAnsi" w:eastAsiaTheme="majorEastAsia" w:hAnsiTheme="majorHAnsi" w:cstheme="majorBidi"/>
      <w:b/>
      <w:bCs/>
      <w:i/>
      <w:iCs/>
      <w:color w:val="4472C4" w:themeColor="accent1"/>
      <w:sz w:val="22"/>
      <w:szCs w:val="22"/>
      <w:bdr w:val="none" w:sz="0" w:space="0" w:color="auto"/>
      <w:lang w:val="en-CA" w:eastAsia="en-CA"/>
    </w:rPr>
  </w:style>
  <w:style w:type="character" w:customStyle="1" w:styleId="Heading5Char">
    <w:name w:val="Heading 5 Char"/>
    <w:basedOn w:val="DefaultParagraphFont"/>
    <w:link w:val="Heading5"/>
    <w:uiPriority w:val="9"/>
    <w:semiHidden/>
    <w:rsid w:val="00221E56"/>
    <w:rPr>
      <w:rFonts w:asciiTheme="majorHAnsi" w:eastAsiaTheme="majorEastAsia" w:hAnsiTheme="majorHAnsi" w:cstheme="majorBidi"/>
      <w:color w:val="1F3763" w:themeColor="accent1" w:themeShade="7F"/>
      <w:sz w:val="22"/>
      <w:szCs w:val="22"/>
      <w:bdr w:val="none" w:sz="0" w:space="0" w:color="auto"/>
      <w:lang w:val="en-CA" w:eastAsia="en-CA"/>
    </w:rPr>
  </w:style>
  <w:style w:type="character" w:customStyle="1" w:styleId="Heading6Char">
    <w:name w:val="Heading 6 Char"/>
    <w:basedOn w:val="DefaultParagraphFont"/>
    <w:link w:val="Heading6"/>
    <w:uiPriority w:val="9"/>
    <w:semiHidden/>
    <w:rsid w:val="00221E56"/>
    <w:rPr>
      <w:rFonts w:asciiTheme="majorHAnsi" w:eastAsiaTheme="majorEastAsia" w:hAnsiTheme="majorHAnsi" w:cstheme="majorBidi"/>
      <w:i/>
      <w:iCs/>
      <w:color w:val="1F3763" w:themeColor="accent1" w:themeShade="7F"/>
      <w:sz w:val="22"/>
      <w:szCs w:val="22"/>
      <w:bdr w:val="none" w:sz="0" w:space="0" w:color="auto"/>
      <w:lang w:val="en-CA" w:eastAsia="en-CA"/>
    </w:rPr>
  </w:style>
  <w:style w:type="character" w:customStyle="1" w:styleId="Heading7Char">
    <w:name w:val="Heading 7 Char"/>
    <w:basedOn w:val="DefaultParagraphFont"/>
    <w:link w:val="Heading7"/>
    <w:uiPriority w:val="9"/>
    <w:semiHidden/>
    <w:rsid w:val="00221E56"/>
    <w:rPr>
      <w:rFonts w:asciiTheme="majorHAnsi" w:eastAsiaTheme="majorEastAsia" w:hAnsiTheme="majorHAnsi" w:cstheme="majorBidi"/>
      <w:i/>
      <w:iCs/>
      <w:color w:val="404040" w:themeColor="text1" w:themeTint="BF"/>
      <w:sz w:val="22"/>
      <w:szCs w:val="22"/>
      <w:bdr w:val="none" w:sz="0" w:space="0" w:color="auto"/>
      <w:lang w:val="en-CA" w:eastAsia="en-CA"/>
    </w:rPr>
  </w:style>
  <w:style w:type="character" w:customStyle="1" w:styleId="Heading8Char">
    <w:name w:val="Heading 8 Char"/>
    <w:basedOn w:val="DefaultParagraphFont"/>
    <w:link w:val="Heading8"/>
    <w:uiPriority w:val="9"/>
    <w:semiHidden/>
    <w:rsid w:val="00221E56"/>
    <w:rPr>
      <w:rFonts w:asciiTheme="majorHAnsi" w:eastAsiaTheme="majorEastAsia" w:hAnsiTheme="majorHAnsi" w:cstheme="majorBidi"/>
      <w:color w:val="404040" w:themeColor="text1" w:themeTint="BF"/>
      <w:bdr w:val="none" w:sz="0" w:space="0" w:color="auto"/>
      <w:lang w:val="en-CA" w:eastAsia="en-CA"/>
    </w:rPr>
  </w:style>
  <w:style w:type="character" w:customStyle="1" w:styleId="Heading9Char">
    <w:name w:val="Heading 9 Char"/>
    <w:basedOn w:val="DefaultParagraphFont"/>
    <w:link w:val="Heading9"/>
    <w:uiPriority w:val="9"/>
    <w:semiHidden/>
    <w:rsid w:val="00221E56"/>
    <w:rPr>
      <w:rFonts w:asciiTheme="majorHAnsi" w:eastAsiaTheme="majorEastAsia" w:hAnsiTheme="majorHAnsi" w:cstheme="majorBidi"/>
      <w:i/>
      <w:iCs/>
      <w:color w:val="404040" w:themeColor="text1" w:themeTint="BF"/>
      <w:bdr w:val="none" w:sz="0" w:space="0" w:color="auto"/>
      <w:lang w:val="en-CA" w:eastAsia="en-CA"/>
    </w:rPr>
  </w:style>
  <w:style w:type="paragraph" w:customStyle="1" w:styleId="NoParagraphStyle">
    <w:name w:val="[No Paragraph Style]"/>
    <w:rsid w:val="00221E5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8" w:lineRule="auto"/>
      <w:textAlignment w:val="center"/>
    </w:pPr>
    <w:rPr>
      <w:rFonts w:eastAsia="Times New Roman" w:cs="TimesNewRomanPSMT"/>
      <w:color w:val="000000"/>
      <w:sz w:val="24"/>
      <w:szCs w:val="24"/>
      <w:bdr w:val="none" w:sz="0" w:space="0" w:color="auto"/>
      <w:lang w:eastAsia="en-CA"/>
    </w:rPr>
  </w:style>
  <w:style w:type="paragraph" w:customStyle="1" w:styleId="IndexBody">
    <w:name w:val="IndexBody"/>
    <w:qFormat/>
    <w:rsid w:val="00221E56"/>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character" w:customStyle="1" w:styleId="BoldItalic">
    <w:name w:val="BoldItalic"/>
    <w:uiPriority w:val="1"/>
    <w:qFormat/>
    <w:rsid w:val="00221E56"/>
    <w:rPr>
      <w:rFonts w:cs="NewBaskervilleEF-Bold"/>
      <w:b/>
      <w:bCs/>
      <w:i/>
      <w:iCs/>
      <w:color w:val="3366FF"/>
      <w:w w:val="100"/>
      <w:position w:val="0"/>
      <w:u w:val="none"/>
      <w:vertAlign w:val="baseline"/>
      <w:lang w:val="en-US"/>
    </w:rPr>
  </w:style>
  <w:style w:type="paragraph" w:customStyle="1" w:styleId="BodyCustom">
    <w:name w:val="BodyCustom"/>
    <w:qFormat/>
    <w:rsid w:val="00221E56"/>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bdr w:val="none" w:sz="0" w:space="0" w:color="auto"/>
      <w:lang w:eastAsia="en-CA"/>
    </w:rPr>
  </w:style>
  <w:style w:type="paragraph" w:customStyle="1" w:styleId="IndexHead">
    <w:name w:val="IndexHead"/>
    <w:qFormat/>
    <w:rsid w:val="00221E56"/>
    <w:pPr>
      <w:pBdr>
        <w:top w:val="none" w:sz="0" w:space="0" w:color="auto"/>
        <w:left w:val="none" w:sz="0" w:space="0" w:color="auto"/>
        <w:bottom w:val="none" w:sz="0" w:space="0" w:color="auto"/>
        <w:right w:val="none" w:sz="0" w:space="0" w:color="auto"/>
        <w:between w:val="none" w:sz="0" w:space="0" w:color="auto"/>
        <w:bar w:val="none" w:sz="0" w:color="auto"/>
      </w:pBdr>
      <w:spacing w:before="320" w:after="80"/>
    </w:pPr>
    <w:rPr>
      <w:rFonts w:ascii="Arial" w:eastAsia="Times New Roman" w:hAnsi="Arial" w:cs="NewBaskervilleStd-Roman"/>
      <w:color w:val="000000"/>
      <w:sz w:val="22"/>
      <w:szCs w:val="22"/>
      <w:bdr w:val="none" w:sz="0" w:space="0" w:color="auto"/>
      <w:lang w:eastAsia="en-CA"/>
    </w:rPr>
  </w:style>
  <w:style w:type="paragraph" w:customStyle="1" w:styleId="IndexLevel1">
    <w:name w:val="IndexLevel1"/>
    <w:qFormat/>
    <w:rsid w:val="00221E56"/>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paragraph" w:customStyle="1" w:styleId="CodeListingCaption">
    <w:name w:val="CodeListingCaption"/>
    <w:next w:val="Code"/>
    <w:qFormat/>
    <w:rsid w:val="00221E56"/>
    <w:pPr>
      <w:numPr>
        <w:ilvl w:val="6"/>
        <w:numId w:val="21"/>
      </w:numPr>
      <w:pBdr>
        <w:top w:val="none" w:sz="0" w:space="0" w:color="auto"/>
        <w:left w:val="none" w:sz="0" w:space="0" w:color="auto"/>
        <w:bottom w:val="none" w:sz="0" w:space="0" w:color="auto"/>
        <w:right w:val="none" w:sz="0" w:space="0" w:color="auto"/>
        <w:between w:val="none" w:sz="0" w:space="0" w:color="auto"/>
        <w:bar w:val="none" w:sz="0" w:color="auto"/>
      </w:pBdr>
      <w:spacing w:before="240" w:after="120"/>
    </w:pPr>
    <w:rPr>
      <w:rFonts w:ascii="Times Roman" w:eastAsia="Times New Roman" w:hAnsi="Times Roman" w:cs="FuturaPT-BookObl"/>
      <w:color w:val="000000"/>
      <w:sz w:val="17"/>
      <w:szCs w:val="17"/>
      <w:bdr w:val="none" w:sz="0" w:space="0" w:color="auto"/>
      <w:lang w:eastAsia="en-CA"/>
    </w:rPr>
  </w:style>
  <w:style w:type="paragraph" w:customStyle="1" w:styleId="Epigraph">
    <w:name w:val="Epigraph"/>
    <w:qFormat/>
    <w:rsid w:val="00221E56"/>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sz w:val="18"/>
      <w:szCs w:val="18"/>
      <w:bdr w:val="none" w:sz="0" w:space="0" w:color="auto"/>
      <w:lang w:eastAsia="en-CA"/>
    </w:rPr>
  </w:style>
  <w:style w:type="character" w:customStyle="1" w:styleId="Literal">
    <w:name w:val="Literal"/>
    <w:uiPriority w:val="1"/>
    <w:qFormat/>
    <w:rsid w:val="00221E56"/>
    <w:rPr>
      <w:rFonts w:ascii="Courier" w:hAnsi="Courier" w:cs="TheSansMonoCondensed-Plain"/>
      <w:color w:val="3366FF"/>
      <w:spacing w:val="0"/>
      <w:w w:val="100"/>
      <w:position w:val="0"/>
      <w:u w:val="none"/>
      <w:vertAlign w:val="baseline"/>
      <w:lang w:val="en-US"/>
    </w:rPr>
  </w:style>
  <w:style w:type="paragraph" w:customStyle="1" w:styleId="ProductionDirective">
    <w:name w:val="ProductionDirective"/>
    <w:qFormat/>
    <w:rsid w:val="00221E56"/>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FF0000"/>
      <w:sz w:val="18"/>
      <w:szCs w:val="18"/>
      <w:bdr w:val="none" w:sz="0" w:space="0" w:color="auto"/>
      <w:lang w:eastAsia="en-CA"/>
    </w:rPr>
  </w:style>
  <w:style w:type="character" w:customStyle="1" w:styleId="LiteralBold">
    <w:name w:val="LiteralBold"/>
    <w:uiPriority w:val="1"/>
    <w:qFormat/>
    <w:rsid w:val="00221E56"/>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221E56"/>
    <w:rPr>
      <w:rFonts w:ascii="Courier" w:hAnsi="Courier" w:cs="TheSansMonoCondensed-Italic"/>
      <w:b w:val="0"/>
      <w:i/>
      <w:iCs/>
      <w:color w:val="3366FF"/>
      <w:spacing w:val="0"/>
      <w:w w:val="100"/>
      <w:position w:val="0"/>
      <w:szCs w:val="17"/>
      <w:u w:val="none"/>
      <w:vertAlign w:val="baseline"/>
      <w:lang w:val="en-US"/>
    </w:rPr>
  </w:style>
  <w:style w:type="character" w:customStyle="1" w:styleId="LiteralBoldItalic">
    <w:name w:val="LiteralBoldItalic"/>
    <w:uiPriority w:val="1"/>
    <w:qFormat/>
    <w:rsid w:val="00221E56"/>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221E56"/>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sz w:val="17"/>
      <w:szCs w:val="17"/>
      <w:bdr w:val="none" w:sz="0" w:space="0" w:color="auto"/>
      <w:lang w:eastAsia="en-CA"/>
    </w:rPr>
  </w:style>
  <w:style w:type="paragraph" w:customStyle="1" w:styleId="CodeWide">
    <w:name w:val="CodeWide"/>
    <w:qFormat/>
    <w:rsid w:val="00221E56"/>
    <w:pPr>
      <w:widowControl w:val="0"/>
      <w:pBdr>
        <w:top w:val="none" w:sz="0" w:space="0" w:color="auto"/>
        <w:left w:val="single" w:sz="4" w:space="1"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right="-1440"/>
      <w:contextualSpacing/>
      <w:textAlignment w:val="baseline"/>
    </w:pPr>
    <w:rPr>
      <w:rFonts w:ascii="Courier" w:eastAsia="Times New Roman" w:hAnsi="Courier" w:cs="TheSansMonoCondensed-Plain"/>
      <w:color w:val="000000"/>
      <w:w w:val="66"/>
      <w:sz w:val="15"/>
      <w:szCs w:val="17"/>
      <w:bdr w:val="none" w:sz="0" w:space="0" w:color="auto"/>
      <w:lang w:eastAsia="en-CA"/>
    </w:rPr>
  </w:style>
  <w:style w:type="character" w:customStyle="1" w:styleId="Regular">
    <w:name w:val="Regular"/>
    <w:uiPriority w:val="1"/>
    <w:qFormat/>
    <w:rsid w:val="00221E56"/>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221E56"/>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221E56"/>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b/>
      <w:bCs/>
      <w:color w:val="000000"/>
      <w:sz w:val="18"/>
      <w:szCs w:val="18"/>
      <w:bdr w:val="none" w:sz="0" w:space="0" w:color="auto"/>
      <w:lang w:eastAsia="en-CA"/>
    </w:rPr>
  </w:style>
  <w:style w:type="paragraph" w:customStyle="1" w:styleId="TableBody">
    <w:name w:val="TableBody"/>
    <w:qFormat/>
    <w:rsid w:val="00221E56"/>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IndexLevel2">
    <w:name w:val="IndexLevel2"/>
    <w:qFormat/>
    <w:rsid w:val="00221E56"/>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360"/>
    </w:pPr>
    <w:rPr>
      <w:rFonts w:ascii="Times Roman" w:eastAsia="Times New Roman" w:hAnsi="Times Roman" w:cs="NewBaskervilleStd-Roman"/>
      <w:color w:val="000000"/>
      <w:sz w:val="18"/>
      <w:szCs w:val="18"/>
      <w:bdr w:val="none" w:sz="0" w:space="0" w:color="auto"/>
      <w:lang w:eastAsia="en-CA"/>
    </w:rPr>
  </w:style>
  <w:style w:type="paragraph" w:customStyle="1" w:styleId="IndexLevel3">
    <w:name w:val="IndexLevel3"/>
    <w:qFormat/>
    <w:rsid w:val="00221E56"/>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720"/>
    </w:pPr>
    <w:rPr>
      <w:rFonts w:ascii="Times Roman" w:eastAsia="Times New Roman" w:hAnsi="Times Roman" w:cs="NewBaskervilleStd-Roman"/>
      <w:color w:val="000000"/>
      <w:sz w:val="18"/>
      <w:szCs w:val="18"/>
      <w:bdr w:val="none" w:sz="0" w:space="0" w:color="auto"/>
      <w:lang w:eastAsia="en-CA"/>
    </w:rPr>
  </w:style>
  <w:style w:type="paragraph" w:customStyle="1" w:styleId="IndexTitle">
    <w:name w:val="IndexTitle"/>
    <w:qFormat/>
    <w:rsid w:val="00221E56"/>
    <w:pPr>
      <w:pBdr>
        <w:top w:val="none" w:sz="0" w:space="0" w:color="auto"/>
        <w:left w:val="none" w:sz="0" w:space="0" w:color="auto"/>
        <w:bottom w:val="none" w:sz="0" w:space="0" w:color="auto"/>
        <w:right w:val="none" w:sz="0" w:space="0" w:color="auto"/>
        <w:between w:val="none" w:sz="0" w:space="0" w:color="auto"/>
        <w:bar w:val="none" w:sz="0" w:color="auto"/>
      </w:pBdr>
      <w:spacing w:before="600" w:after="960" w:line="360" w:lineRule="atLeast"/>
      <w:jc w:val="center"/>
    </w:pPr>
    <w:rPr>
      <w:rFonts w:ascii="DogmaOT-Bold" w:eastAsia="Times New Roman" w:hAnsi="DogmaOT-Bold" w:cs="DogmaOT-Bold"/>
      <w:b/>
      <w:bCs/>
      <w:caps/>
      <w:color w:val="000000"/>
      <w:sz w:val="32"/>
      <w:szCs w:val="32"/>
      <w:bdr w:val="none" w:sz="0" w:space="0" w:color="auto"/>
      <w:lang w:eastAsia="en-CA"/>
    </w:rPr>
  </w:style>
  <w:style w:type="paragraph" w:customStyle="1" w:styleId="BoxCaption">
    <w:name w:val="BoxCaption"/>
    <w:next w:val="BoxBody"/>
    <w:qFormat/>
    <w:rsid w:val="00221E56"/>
    <w:pPr>
      <w:pBdr>
        <w:top w:val="none" w:sz="0" w:space="0" w:color="auto"/>
        <w:left w:val="none" w:sz="0" w:space="0" w:color="auto"/>
        <w:bottom w:val="none" w:sz="0" w:space="0" w:color="auto"/>
        <w:right w:val="none" w:sz="0" w:space="0" w:color="auto"/>
        <w:between w:val="none" w:sz="0" w:space="0" w:color="auto"/>
        <w:bar w:val="none" w:sz="0" w:color="auto"/>
      </w:pBdr>
      <w:spacing w:line="180" w:lineRule="atLeast"/>
    </w:pPr>
    <w:rPr>
      <w:rFonts w:ascii="FuturaPT-BookObl" w:eastAsia="Times New Roman" w:hAnsi="FuturaPT-BookObl" w:cs="FuturaPT-BookObl"/>
      <w:i/>
      <w:iCs/>
      <w:color w:val="000000"/>
      <w:sz w:val="15"/>
      <w:szCs w:val="15"/>
      <w:bdr w:val="none" w:sz="0" w:space="0" w:color="auto"/>
      <w:lang w:eastAsia="en-CA"/>
    </w:rPr>
  </w:style>
  <w:style w:type="paragraph" w:customStyle="1" w:styleId="BoxBody">
    <w:name w:val="BoxBody"/>
    <w:qFormat/>
    <w:rsid w:val="00221E56"/>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sz w:val="17"/>
      <w:szCs w:val="17"/>
      <w:bdr w:val="none" w:sz="0" w:space="0" w:color="auto"/>
      <w:lang w:eastAsia="en-CA"/>
    </w:rPr>
  </w:style>
  <w:style w:type="paragraph" w:customStyle="1" w:styleId="BoxBodyFirst">
    <w:name w:val="BoxBodyFirst"/>
    <w:qFormat/>
    <w:rsid w:val="00221E56"/>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line="240" w:lineRule="atLeast"/>
      <w:textAlignment w:val="center"/>
    </w:pPr>
    <w:rPr>
      <w:rFonts w:ascii="FuturaPT-Book" w:eastAsia="Times New Roman" w:hAnsi="FuturaPT-Book" w:cs="FuturaPT-Book"/>
      <w:color w:val="000000"/>
      <w:sz w:val="17"/>
      <w:szCs w:val="17"/>
      <w:bdr w:val="none" w:sz="0" w:space="0" w:color="auto"/>
      <w:lang w:eastAsia="en-CA"/>
    </w:rPr>
  </w:style>
  <w:style w:type="paragraph" w:customStyle="1" w:styleId="BoxListBullet">
    <w:name w:val="BoxListBullet"/>
    <w:qFormat/>
    <w:rsid w:val="00221E56"/>
    <w:pPr>
      <w:widowControl w:val="0"/>
      <w:numPr>
        <w:numId w:val="12"/>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Code">
    <w:name w:val="BoxCode"/>
    <w:qFormat/>
    <w:rsid w:val="00221E56"/>
    <w:pPr>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line="200" w:lineRule="atLeast"/>
      <w:ind w:left="216" w:right="864"/>
      <w:contextualSpacing/>
      <w:textAlignment w:val="top"/>
    </w:pPr>
    <w:rPr>
      <w:rFonts w:ascii="Courier" w:eastAsia="Times New Roman" w:hAnsi="Courier" w:cs="TheSansMonoCondensed-Plain"/>
      <w:color w:val="000000"/>
      <w:sz w:val="16"/>
      <w:szCs w:val="16"/>
      <w:bdr w:val="none" w:sz="0" w:space="0" w:color="auto"/>
      <w:lang w:eastAsia="en-CA"/>
    </w:rPr>
  </w:style>
  <w:style w:type="paragraph" w:customStyle="1" w:styleId="BoxListBody">
    <w:name w:val="BoxListBody"/>
    <w:qFormat/>
    <w:rsid w:val="00221E56"/>
    <w:pPr>
      <w:widowControl w:val="0"/>
      <w:pBdr>
        <w:top w:val="none" w:sz="0" w:space="0" w:color="auto"/>
        <w:left w:val="single" w:sz="18" w:space="22" w:color="008000"/>
        <w:bottom w:val="none" w:sz="0" w:space="0" w:color="auto"/>
        <w:right w:val="none" w:sz="0" w:space="0" w:color="auto"/>
        <w:between w:val="none" w:sz="0" w:space="0" w:color="auto"/>
        <w:bar w:val="none" w:sz="0" w:color="auto"/>
      </w:pBdr>
      <w:autoSpaceDE w:val="0"/>
      <w:autoSpaceDN w:val="0"/>
      <w:adjustRightInd w:val="0"/>
      <w:spacing w:after="120" w:line="240" w:lineRule="atLeast"/>
      <w:ind w:left="359"/>
      <w:textAlignment w:val="center"/>
    </w:pPr>
    <w:rPr>
      <w:rFonts w:ascii="Arial" w:eastAsia="Times New Roman" w:hAnsi="Arial" w:cs="FuturaPT-Book"/>
      <w:color w:val="000000"/>
      <w:sz w:val="17"/>
      <w:szCs w:val="17"/>
      <w:bdr w:val="none" w:sz="0" w:space="0" w:color="auto"/>
      <w:lang w:eastAsia="en-CA"/>
    </w:rPr>
  </w:style>
  <w:style w:type="paragraph" w:customStyle="1" w:styleId="BoxListHead">
    <w:name w:val="BoxListHead"/>
    <w:qFormat/>
    <w:rsid w:val="00221E56"/>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Heavy"/>
      <w:b/>
      <w:color w:val="000000"/>
      <w:spacing w:val="1"/>
      <w:sz w:val="17"/>
      <w:szCs w:val="17"/>
      <w:bdr w:val="none" w:sz="0" w:space="0" w:color="auto"/>
      <w:lang w:eastAsia="en-CA"/>
    </w:rPr>
  </w:style>
  <w:style w:type="character" w:customStyle="1" w:styleId="wingdings">
    <w:name w:val="wingdings"/>
    <w:uiPriority w:val="1"/>
    <w:qFormat/>
    <w:rsid w:val="00221E56"/>
    <w:rPr>
      <w:rFonts w:ascii="Wingdings2" w:hAnsi="Wingdings2" w:cs="Wingdings2"/>
      <w:color w:val="000000"/>
      <w:w w:val="100"/>
      <w:position w:val="0"/>
      <w:u w:val="none"/>
      <w:vertAlign w:val="baseline"/>
      <w:lang w:val="en-US"/>
    </w:rPr>
  </w:style>
  <w:style w:type="paragraph" w:customStyle="1" w:styleId="ListBody">
    <w:name w:val="ListBody"/>
    <w:qFormat/>
    <w:rsid w:val="00221E5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bdr w:val="none" w:sz="0" w:space="0" w:color="auto"/>
      <w:lang w:eastAsia="en-CA"/>
    </w:rPr>
  </w:style>
  <w:style w:type="character" w:customStyle="1" w:styleId="LinkURL">
    <w:name w:val="LinkURL"/>
    <w:uiPriority w:val="1"/>
    <w:qFormat/>
    <w:rsid w:val="00221E56"/>
    <w:rPr>
      <w:rFonts w:cs="NewBaskervilleStd-Italic"/>
      <w:i/>
      <w:iCs/>
      <w:color w:val="3366FF"/>
      <w:w w:val="100"/>
      <w:position w:val="0"/>
      <w:u w:val="none"/>
      <w:vertAlign w:val="baseline"/>
      <w:lang w:val="en-US"/>
    </w:rPr>
  </w:style>
  <w:style w:type="paragraph" w:customStyle="1" w:styleId="Note">
    <w:name w:val="Note"/>
    <w:qFormat/>
    <w:rsid w:val="00221E5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bdr w:val="none" w:sz="0" w:space="0" w:color="auto"/>
      <w:lang w:eastAsia="en-CA"/>
    </w:rPr>
  </w:style>
  <w:style w:type="character" w:customStyle="1" w:styleId="bulletcharacter">
    <w:name w:val="bullet_character"/>
    <w:uiPriority w:val="99"/>
    <w:rsid w:val="00221E56"/>
    <w:rPr>
      <w:rFonts w:ascii="Symbol" w:hAnsi="Symbol" w:cs="Symbol"/>
      <w:color w:val="000000"/>
    </w:rPr>
  </w:style>
  <w:style w:type="character" w:customStyle="1" w:styleId="Superscript">
    <w:name w:val="Superscript"/>
    <w:uiPriority w:val="1"/>
    <w:qFormat/>
    <w:rsid w:val="00221E56"/>
    <w:rPr>
      <w:color w:val="3366FF"/>
      <w:vertAlign w:val="superscript"/>
    </w:rPr>
  </w:style>
  <w:style w:type="character" w:customStyle="1" w:styleId="SuperscriptItalic">
    <w:name w:val="SuperscriptItalic"/>
    <w:uiPriority w:val="1"/>
    <w:qFormat/>
    <w:rsid w:val="00221E56"/>
    <w:rPr>
      <w:i/>
      <w:color w:val="3366FF"/>
      <w:vertAlign w:val="superscript"/>
    </w:rPr>
  </w:style>
  <w:style w:type="character" w:customStyle="1" w:styleId="Subscript">
    <w:name w:val="Subscript"/>
    <w:uiPriority w:val="1"/>
    <w:qFormat/>
    <w:rsid w:val="00221E56"/>
    <w:rPr>
      <w:color w:val="3366FF"/>
      <w:vertAlign w:val="subscript"/>
    </w:rPr>
  </w:style>
  <w:style w:type="character" w:customStyle="1" w:styleId="SubscriptItalic">
    <w:name w:val="SubscriptItalic"/>
    <w:uiPriority w:val="1"/>
    <w:qFormat/>
    <w:rsid w:val="00221E56"/>
    <w:rPr>
      <w:i/>
      <w:color w:val="3366FF"/>
      <w:vertAlign w:val="subscript"/>
    </w:rPr>
  </w:style>
  <w:style w:type="character" w:customStyle="1" w:styleId="Symbol">
    <w:name w:val="Symbol"/>
    <w:uiPriority w:val="1"/>
    <w:qFormat/>
    <w:rsid w:val="00221E56"/>
    <w:rPr>
      <w:rFonts w:ascii="Symbol" w:hAnsi="Symbol"/>
    </w:rPr>
  </w:style>
  <w:style w:type="character" w:customStyle="1" w:styleId="Italic">
    <w:name w:val="Italic"/>
    <w:uiPriority w:val="1"/>
    <w:qFormat/>
    <w:rsid w:val="00221E56"/>
    <w:rPr>
      <w:rFonts w:cs="NewBaskervilleStd-Italic"/>
      <w:i/>
      <w:iCs/>
      <w:color w:val="0000FF"/>
      <w:w w:val="100"/>
      <w:position w:val="0"/>
      <w:u w:val="none"/>
      <w:vertAlign w:val="baseline"/>
      <w:lang w:val="en-US"/>
    </w:rPr>
  </w:style>
  <w:style w:type="paragraph" w:customStyle="1" w:styleId="ListBullet">
    <w:name w:val="ListBullet"/>
    <w:qFormat/>
    <w:rsid w:val="00221E56"/>
    <w:pPr>
      <w:widowControl w:val="0"/>
      <w:numPr>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bdr w:val="none" w:sz="0" w:space="0" w:color="auto"/>
      <w:lang w:eastAsia="en-CA"/>
    </w:rPr>
  </w:style>
  <w:style w:type="paragraph" w:customStyle="1" w:styleId="ListCode">
    <w:name w:val="ListCode"/>
    <w:qFormat/>
    <w:rsid w:val="00221E56"/>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left="1584"/>
      <w:contextualSpacing/>
      <w:textAlignment w:val="baseline"/>
    </w:pPr>
    <w:rPr>
      <w:rFonts w:ascii="Courier" w:eastAsia="Times New Roman" w:hAnsi="Courier" w:cs="TheSansMonoCondensed-Plain"/>
      <w:color w:val="000000"/>
      <w:sz w:val="15"/>
      <w:szCs w:val="17"/>
      <w:bdr w:val="none" w:sz="0" w:space="0" w:color="auto"/>
      <w:lang w:eastAsia="en-CA"/>
    </w:rPr>
  </w:style>
  <w:style w:type="paragraph" w:customStyle="1" w:styleId="ListHead">
    <w:name w:val="ListHead"/>
    <w:qFormat/>
    <w:rsid w:val="00221E56"/>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bdr w:val="none" w:sz="0" w:space="0" w:color="auto"/>
      <w:lang w:eastAsia="en-CA"/>
    </w:rPr>
  </w:style>
  <w:style w:type="paragraph" w:customStyle="1" w:styleId="ListNumberSub">
    <w:name w:val="ListNumberSub"/>
    <w:qFormat/>
    <w:rsid w:val="00221E56"/>
    <w:pPr>
      <w:widowControl w:val="0"/>
      <w:numPr>
        <w:numId w:val="51"/>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60" w:line="240" w:lineRule="atLeast"/>
      <w:textAlignment w:val="top"/>
    </w:pPr>
    <w:rPr>
      <w:rFonts w:ascii="Times Roman" w:eastAsia="Times New Roman" w:hAnsi="Times Roman" w:cs="NewBaskervilleStd-Roman"/>
      <w:color w:val="000000"/>
      <w:bdr w:val="none" w:sz="0" w:space="0" w:color="auto"/>
      <w:lang w:eastAsia="en-CA"/>
    </w:rPr>
  </w:style>
  <w:style w:type="character" w:customStyle="1" w:styleId="AltText">
    <w:name w:val="AltText"/>
    <w:uiPriority w:val="1"/>
    <w:qFormat/>
    <w:rsid w:val="00221E56"/>
    <w:rPr>
      <w:color w:val="FF358C"/>
      <w:u w:val="single"/>
    </w:rPr>
  </w:style>
  <w:style w:type="paragraph" w:customStyle="1" w:styleId="PartNumber">
    <w:name w:val="PartNumber"/>
    <w:qFormat/>
    <w:rsid w:val="00221E56"/>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PartTitle">
    <w:name w:val="PartTitle"/>
    <w:qFormat/>
    <w:rsid w:val="00221E56"/>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PartIntro">
    <w:name w:val="PartIntro"/>
    <w:qFormat/>
    <w:rsid w:val="00221E5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PartList">
    <w:name w:val="PartList"/>
    <w:qFormat/>
    <w:rsid w:val="00221E56"/>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bdr w:val="none" w:sz="0" w:space="0" w:color="auto"/>
      <w:lang w:eastAsia="en-CA"/>
    </w:rPr>
  </w:style>
  <w:style w:type="paragraph" w:customStyle="1" w:styleId="ChapterIntroList">
    <w:name w:val="ChapterIntroList"/>
    <w:qFormat/>
    <w:rsid w:val="00221E56"/>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bdr w:val="none" w:sz="0" w:space="0" w:color="auto"/>
      <w:lang w:eastAsia="en-CA"/>
    </w:rPr>
  </w:style>
  <w:style w:type="paragraph" w:customStyle="1" w:styleId="ChapterSubtitle">
    <w:name w:val="ChapterSubtitle"/>
    <w:rsid w:val="00221E56"/>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sz w:val="28"/>
      <w:szCs w:val="28"/>
      <w:bdr w:val="none" w:sz="0" w:space="0" w:color="auto"/>
      <w:lang w:eastAsia="en-CA"/>
    </w:rPr>
  </w:style>
  <w:style w:type="paragraph" w:customStyle="1" w:styleId="BodyContinued">
    <w:name w:val="BodyContinued"/>
    <w:qFormat/>
    <w:rsid w:val="00221E56"/>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bdr w:val="none" w:sz="0" w:space="0" w:color="auto"/>
      <w:lang w:eastAsia="en-CA"/>
    </w:rPr>
  </w:style>
  <w:style w:type="paragraph" w:customStyle="1" w:styleId="BoxHeadA">
    <w:name w:val="BoxHeadA"/>
    <w:qFormat/>
    <w:rsid w:val="00221E56"/>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before="80" w:after="80" w:line="300" w:lineRule="atLeast"/>
      <w:textAlignment w:val="baseline"/>
    </w:pPr>
    <w:rPr>
      <w:rFonts w:ascii="Arial" w:eastAsia="Times New Roman" w:hAnsi="Arial" w:cs="DogmaOT-Bold"/>
      <w:b/>
      <w:bCs/>
      <w:caps/>
      <w:color w:val="000000"/>
      <w:spacing w:val="13"/>
      <w:sz w:val="18"/>
      <w:szCs w:val="18"/>
      <w:bdr w:val="none" w:sz="0" w:space="0" w:color="auto"/>
      <w:lang w:eastAsia="en-CA"/>
    </w:rPr>
  </w:style>
  <w:style w:type="paragraph" w:customStyle="1" w:styleId="BoxHeadB">
    <w:name w:val="BoxHeadB"/>
    <w:basedOn w:val="BoxHeadA"/>
    <w:qFormat/>
    <w:rsid w:val="00221E56"/>
    <w:pPr>
      <w:spacing w:before="120"/>
    </w:pPr>
    <w:rPr>
      <w:i/>
      <w:iCs/>
      <w:caps w:val="0"/>
    </w:rPr>
  </w:style>
  <w:style w:type="paragraph" w:customStyle="1" w:styleId="BoxBodyContinued">
    <w:name w:val="BoxBodyContinued"/>
    <w:qFormat/>
    <w:rsid w:val="00221E56"/>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textAlignment w:val="center"/>
    </w:pPr>
    <w:rPr>
      <w:rFonts w:ascii="Arial" w:eastAsia="Times New Roman" w:hAnsi="Arial" w:cs="FuturaPT-Book"/>
      <w:color w:val="000000"/>
      <w:sz w:val="17"/>
      <w:szCs w:val="17"/>
      <w:bdr w:val="none" w:sz="0" w:space="0" w:color="auto"/>
      <w:lang w:eastAsia="en-CA"/>
    </w:rPr>
  </w:style>
  <w:style w:type="paragraph" w:customStyle="1" w:styleId="RunInHead">
    <w:name w:val="RunInHead"/>
    <w:rsid w:val="00221E5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440"/>
      <w:textAlignment w:val="baseline"/>
    </w:pPr>
    <w:rPr>
      <w:rFonts w:ascii="Times Roman" w:eastAsia="Times New Roman" w:hAnsi="Times Roman" w:cs="NewBaskervilleStd-Roman"/>
      <w:b/>
      <w:color w:val="000000"/>
      <w:bdr w:val="none" w:sz="0" w:space="0" w:color="auto"/>
      <w:lang w:eastAsia="en-CA"/>
    </w:rPr>
  </w:style>
  <w:style w:type="paragraph" w:customStyle="1" w:styleId="RunInPara">
    <w:name w:val="RunInPara"/>
    <w:qFormat/>
    <w:rsid w:val="00221E5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1440"/>
      <w:textAlignment w:val="baseline"/>
    </w:pPr>
    <w:rPr>
      <w:rFonts w:ascii="Times Roman" w:eastAsia="Times New Roman" w:hAnsi="Times Roman" w:cs="NewBaskervilleStd-Roman"/>
      <w:color w:val="000000"/>
      <w:bdr w:val="none" w:sz="0" w:space="0" w:color="auto"/>
      <w:lang w:eastAsia="en-CA"/>
    </w:rPr>
  </w:style>
  <w:style w:type="paragraph" w:customStyle="1" w:styleId="BoxRunInHead">
    <w:name w:val="BoxRunInHead"/>
    <w:rsid w:val="00221E56"/>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Book"/>
      <w:b/>
      <w:color w:val="000000"/>
      <w:sz w:val="17"/>
      <w:szCs w:val="17"/>
      <w:bdr w:val="none" w:sz="0" w:space="0" w:color="auto"/>
      <w:lang w:eastAsia="en-CA"/>
    </w:rPr>
  </w:style>
  <w:style w:type="paragraph" w:customStyle="1" w:styleId="BoxRunInPara">
    <w:name w:val="BoxRunInPara"/>
    <w:qFormat/>
    <w:rsid w:val="00221E56"/>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after="120" w:line="240" w:lineRule="atLeast"/>
      <w:textAlignment w:val="center"/>
    </w:pPr>
    <w:rPr>
      <w:rFonts w:ascii="Arial" w:eastAsia="Times New Roman" w:hAnsi="Arial" w:cs="FuturaPT-Book"/>
      <w:color w:val="000000"/>
      <w:sz w:val="17"/>
      <w:szCs w:val="17"/>
      <w:bdr w:val="none" w:sz="0" w:space="0" w:color="auto"/>
      <w:lang w:eastAsia="en-CA"/>
    </w:rPr>
  </w:style>
  <w:style w:type="paragraph" w:customStyle="1" w:styleId="BoxExtractPara">
    <w:name w:val="BoxExtractPara"/>
    <w:qFormat/>
    <w:rsid w:val="00221E56"/>
    <w:pPr>
      <w:widowControl w:val="0"/>
      <w:pBdr>
        <w:top w:val="none" w:sz="0" w:space="0" w:color="auto"/>
        <w:left w:val="single" w:sz="18" w:space="31"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547"/>
      <w:textAlignment w:val="center"/>
    </w:pPr>
    <w:rPr>
      <w:rFonts w:ascii="Arial" w:eastAsia="Times New Roman" w:hAnsi="Arial" w:cs="FuturaPT-Book"/>
      <w:color w:val="000000"/>
      <w:sz w:val="17"/>
      <w:szCs w:val="17"/>
      <w:bdr w:val="none" w:sz="0" w:space="0" w:color="auto"/>
      <w:lang w:eastAsia="en-CA"/>
    </w:rPr>
  </w:style>
  <w:style w:type="character" w:customStyle="1" w:styleId="GraphicInline">
    <w:name w:val="GraphicInline"/>
    <w:uiPriority w:val="1"/>
    <w:qFormat/>
    <w:rsid w:val="00221E56"/>
    <w:rPr>
      <w:color w:val="3366FF"/>
      <w:bdr w:val="none" w:sz="0" w:space="0" w:color="auto"/>
      <w:shd w:val="clear" w:color="auto" w:fill="99CC00"/>
    </w:rPr>
  </w:style>
  <w:style w:type="character" w:customStyle="1" w:styleId="DigitalOnly">
    <w:name w:val="DigitalOnly"/>
    <w:uiPriority w:val="1"/>
    <w:qFormat/>
    <w:rsid w:val="00221E56"/>
    <w:rPr>
      <w:color w:val="3366FF"/>
      <w:bdr w:val="single" w:sz="4" w:space="0" w:color="3366FF"/>
    </w:rPr>
  </w:style>
  <w:style w:type="character" w:customStyle="1" w:styleId="PrintOnly">
    <w:name w:val="PrintOnly"/>
    <w:uiPriority w:val="1"/>
    <w:qFormat/>
    <w:rsid w:val="00221E56"/>
    <w:rPr>
      <w:color w:val="3366FF"/>
      <w:bdr w:val="single" w:sz="4" w:space="0" w:color="FF0000"/>
    </w:rPr>
  </w:style>
  <w:style w:type="character" w:customStyle="1" w:styleId="LinkEmail">
    <w:name w:val="LinkEmail"/>
    <w:basedOn w:val="LinkURL"/>
    <w:uiPriority w:val="1"/>
    <w:qFormat/>
    <w:rsid w:val="00221E56"/>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221E56"/>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221E56"/>
    <w:rPr>
      <w:color w:val="3366FF"/>
      <w:bdr w:val="none" w:sz="0" w:space="0" w:color="auto"/>
      <w:shd w:val="clear" w:color="auto" w:fill="FFFF00"/>
    </w:rPr>
  </w:style>
  <w:style w:type="character" w:customStyle="1" w:styleId="FootnoteReference">
    <w:name w:val="FootnoteReference"/>
    <w:uiPriority w:val="1"/>
    <w:qFormat/>
    <w:rsid w:val="00221E56"/>
    <w:rPr>
      <w:color w:val="3366FF"/>
      <w:vertAlign w:val="superscript"/>
    </w:rPr>
  </w:style>
  <w:style w:type="paragraph" w:customStyle="1" w:styleId="Footnote">
    <w:name w:val="Footnote"/>
    <w:qFormat/>
    <w:rsid w:val="00221E56"/>
    <w:pPr>
      <w:widowControl w:val="0"/>
      <w:pBdr>
        <w:top w:val="single" w:sz="4" w:space="1" w:color="000000" w:themeColor="text1"/>
        <w:left w:val="none" w:sz="0" w:space="0" w:color="auto"/>
        <w:bottom w:val="single" w:sz="4" w:space="1" w:color="000000" w:themeColor="text1"/>
        <w:right w:val="none" w:sz="0" w:space="0" w:color="auto"/>
        <w:between w:val="none" w:sz="0" w:space="0" w:color="auto"/>
        <w:bar w:val="none" w:sz="0" w:color="auto"/>
      </w:pBdr>
      <w:autoSpaceDE w:val="0"/>
      <w:autoSpaceDN w:val="0"/>
      <w:adjustRightInd w:val="0"/>
      <w:spacing w:before="120" w:after="120" w:line="240" w:lineRule="atLeast"/>
      <w:ind w:left="1440"/>
      <w:textAlignment w:val="baseline"/>
    </w:pPr>
    <w:rPr>
      <w:rFonts w:ascii="Arial" w:eastAsia="Times New Roman" w:hAnsi="Arial" w:cs="NewBaskervilleStd-Roman"/>
      <w:color w:val="000000"/>
      <w:sz w:val="16"/>
      <w:bdr w:val="none" w:sz="0" w:space="0" w:color="auto"/>
      <w:lang w:eastAsia="en-CA"/>
    </w:rPr>
  </w:style>
  <w:style w:type="character" w:customStyle="1" w:styleId="FootnoteRef">
    <w:name w:val="FootnoteRef"/>
    <w:basedOn w:val="FootnoteReference"/>
    <w:uiPriority w:val="1"/>
    <w:qFormat/>
    <w:rsid w:val="00221E56"/>
    <w:rPr>
      <w:color w:val="3366FF"/>
      <w:vertAlign w:val="superscript"/>
    </w:rPr>
  </w:style>
  <w:style w:type="character" w:customStyle="1" w:styleId="EndnoteReference">
    <w:name w:val="EndnoteReference"/>
    <w:basedOn w:val="FootnoteReference"/>
    <w:uiPriority w:val="1"/>
    <w:qFormat/>
    <w:rsid w:val="00221E56"/>
    <w:rPr>
      <w:color w:val="3366FF"/>
      <w:vertAlign w:val="superscript"/>
    </w:rPr>
  </w:style>
  <w:style w:type="paragraph" w:customStyle="1" w:styleId="QuotePara">
    <w:name w:val="QuotePara"/>
    <w:qFormat/>
    <w:rsid w:val="00221E5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bdr w:val="none" w:sz="0" w:space="0" w:color="auto"/>
      <w:lang w:eastAsia="en-CA"/>
    </w:rPr>
  </w:style>
  <w:style w:type="paragraph" w:customStyle="1" w:styleId="QuoteSource">
    <w:name w:val="QuoteSource"/>
    <w:basedOn w:val="QuotePara"/>
    <w:qFormat/>
    <w:rsid w:val="00221E56"/>
    <w:pPr>
      <w:spacing w:after="240"/>
      <w:jc w:val="right"/>
    </w:pPr>
    <w:rPr>
      <w:i w:val="0"/>
    </w:rPr>
  </w:style>
  <w:style w:type="character" w:customStyle="1" w:styleId="Caps">
    <w:name w:val="Caps"/>
    <w:uiPriority w:val="1"/>
    <w:qFormat/>
    <w:rsid w:val="00221E56"/>
    <w:rPr>
      <w:caps/>
      <w:smallCaps w:val="0"/>
      <w:color w:val="3366FF"/>
    </w:rPr>
  </w:style>
  <w:style w:type="character" w:customStyle="1" w:styleId="SmallCaps">
    <w:name w:val="SmallCaps"/>
    <w:uiPriority w:val="1"/>
    <w:qFormat/>
    <w:rsid w:val="00221E56"/>
    <w:rPr>
      <w:caps w:val="0"/>
      <w:smallCaps/>
      <w:color w:val="3366FF"/>
    </w:rPr>
  </w:style>
  <w:style w:type="character" w:customStyle="1" w:styleId="SmallCapsBold">
    <w:name w:val="SmallCapsBold"/>
    <w:basedOn w:val="SmallCaps"/>
    <w:uiPriority w:val="1"/>
    <w:qFormat/>
    <w:rsid w:val="00221E56"/>
    <w:rPr>
      <w:b/>
      <w:bCs/>
      <w:caps w:val="0"/>
      <w:smallCaps/>
      <w:color w:val="3366FF"/>
    </w:rPr>
  </w:style>
  <w:style w:type="character" w:customStyle="1" w:styleId="SmallCapsBoldItalic">
    <w:name w:val="SmallCapsBoldItalic"/>
    <w:basedOn w:val="SmallCapsBold"/>
    <w:uiPriority w:val="1"/>
    <w:qFormat/>
    <w:rsid w:val="00221E56"/>
    <w:rPr>
      <w:b/>
      <w:bCs/>
      <w:i/>
      <w:iCs/>
      <w:caps w:val="0"/>
      <w:smallCaps/>
      <w:color w:val="3366FF"/>
    </w:rPr>
  </w:style>
  <w:style w:type="character" w:customStyle="1" w:styleId="SmallCapsItalic">
    <w:name w:val="SmallCapsItalic"/>
    <w:basedOn w:val="SmallCaps"/>
    <w:uiPriority w:val="1"/>
    <w:qFormat/>
    <w:rsid w:val="00221E56"/>
    <w:rPr>
      <w:i/>
      <w:iCs/>
      <w:caps w:val="0"/>
      <w:smallCaps/>
      <w:color w:val="3366FF"/>
    </w:rPr>
  </w:style>
  <w:style w:type="character" w:customStyle="1" w:styleId="NSSymbol">
    <w:name w:val="NSSymbol"/>
    <w:uiPriority w:val="1"/>
    <w:qFormat/>
    <w:rsid w:val="00221E56"/>
    <w:rPr>
      <w:color w:val="3366FF"/>
    </w:rPr>
  </w:style>
  <w:style w:type="table" w:styleId="TableGrid">
    <w:name w:val="Table Grid"/>
    <w:basedOn w:val="TableNormal"/>
    <w:uiPriority w:val="59"/>
    <w:rsid w:val="00221E56"/>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Times New Roman" w:hAnsi="Calibri"/>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221E56"/>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color w:val="000000"/>
      <w:sz w:val="18"/>
      <w:szCs w:val="18"/>
      <w:bdr w:val="none" w:sz="0" w:space="0" w:color="auto"/>
      <w:lang w:eastAsia="en-CA"/>
    </w:rPr>
  </w:style>
  <w:style w:type="paragraph" w:customStyle="1" w:styleId="TableFootnote">
    <w:name w:val="TableFootnote"/>
    <w:qFormat/>
    <w:rsid w:val="00221E56"/>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6"/>
      <w:szCs w:val="17"/>
      <w:bdr w:val="none" w:sz="0" w:space="0" w:color="auto"/>
      <w:lang w:eastAsia="en-CA"/>
    </w:rPr>
  </w:style>
  <w:style w:type="paragraph" w:customStyle="1" w:styleId="TableListBulleted">
    <w:name w:val="TableListBulleted"/>
    <w:qFormat/>
    <w:rsid w:val="00221E56"/>
    <w:pPr>
      <w:keepLines/>
      <w:widowControl w:val="0"/>
      <w:numPr>
        <w:numId w:val="1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Numbered">
    <w:name w:val="TableListNumbered"/>
    <w:qFormat/>
    <w:rsid w:val="00221E56"/>
    <w:pPr>
      <w:keepLines/>
      <w:widowControl w:val="0"/>
      <w:numPr>
        <w:numId w:val="5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Plain">
    <w:name w:val="TableListPlain"/>
    <w:qFormat/>
    <w:rsid w:val="00221E56"/>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ind w:left="360"/>
      <w:textAlignment w:val="baseline"/>
    </w:pPr>
    <w:rPr>
      <w:rFonts w:ascii="Arial" w:eastAsia="Times New Roman" w:hAnsi="Arial" w:cs="FuturaPT-Book"/>
      <w:color w:val="000000"/>
      <w:sz w:val="17"/>
      <w:szCs w:val="17"/>
      <w:bdr w:val="none" w:sz="0" w:space="0" w:color="auto"/>
      <w:lang w:eastAsia="en-CA"/>
    </w:rPr>
  </w:style>
  <w:style w:type="paragraph" w:customStyle="1" w:styleId="ExtractPara">
    <w:name w:val="ExtractPara"/>
    <w:basedOn w:val="QuotePara"/>
    <w:qFormat/>
    <w:rsid w:val="00221E56"/>
    <w:rPr>
      <w:i w:val="0"/>
      <w:sz w:val="18"/>
      <w:szCs w:val="18"/>
    </w:rPr>
  </w:style>
  <w:style w:type="paragraph" w:customStyle="1" w:styleId="ExtractSource">
    <w:name w:val="ExtractSource"/>
    <w:basedOn w:val="ExtractPara"/>
    <w:qFormat/>
    <w:rsid w:val="00221E56"/>
    <w:pPr>
      <w:jc w:val="right"/>
    </w:pPr>
  </w:style>
  <w:style w:type="paragraph" w:customStyle="1" w:styleId="ExtractParaContinued">
    <w:name w:val="ExtractParaContinued"/>
    <w:basedOn w:val="ExtractPara"/>
    <w:qFormat/>
    <w:rsid w:val="00221E56"/>
    <w:pPr>
      <w:spacing w:before="0"/>
      <w:ind w:firstLine="360"/>
    </w:pPr>
  </w:style>
  <w:style w:type="paragraph" w:customStyle="1" w:styleId="AppendixNumber">
    <w:name w:val="AppendixNumber"/>
    <w:qFormat/>
    <w:rsid w:val="00221E56"/>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AppendixTitle">
    <w:name w:val="AppendixTitle"/>
    <w:qFormat/>
    <w:rsid w:val="00221E56"/>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BackmatterTitle">
    <w:name w:val="BackmatterTitle"/>
    <w:qFormat/>
    <w:rsid w:val="00221E56"/>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GlossaryTerm">
    <w:name w:val="GlossaryTerm"/>
    <w:qFormat/>
    <w:rsid w:val="00221E5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40" w:lineRule="atLeast"/>
      <w:ind w:left="360"/>
      <w:textAlignment w:val="baseline"/>
    </w:pPr>
    <w:rPr>
      <w:rFonts w:ascii="Times Roman" w:eastAsia="Times New Roman" w:hAnsi="Times Roman" w:cs="NewBaskervilleStd-Roman"/>
      <w:b/>
      <w:bCs/>
      <w:color w:val="000000"/>
      <w:bdr w:val="none" w:sz="0" w:space="0" w:color="auto"/>
      <w:lang w:eastAsia="en-CA"/>
    </w:rPr>
  </w:style>
  <w:style w:type="paragraph" w:customStyle="1" w:styleId="GlossaryDefinition">
    <w:name w:val="GlossaryDefinition"/>
    <w:qFormat/>
    <w:rsid w:val="00221E5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textAlignment w:val="baseline"/>
    </w:pPr>
    <w:rPr>
      <w:rFonts w:ascii="Times Roman" w:eastAsia="Times New Roman" w:hAnsi="Times Roman" w:cs="NewBaskervilleStd-Roman"/>
      <w:color w:val="000000"/>
      <w:bdr w:val="none" w:sz="0" w:space="0" w:color="auto"/>
      <w:lang w:eastAsia="en-CA"/>
    </w:rPr>
  </w:style>
  <w:style w:type="paragraph" w:customStyle="1" w:styleId="EndnoteEntry">
    <w:name w:val="EndnoteEntry"/>
    <w:qFormat/>
    <w:rsid w:val="00221E5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bdr w:val="none" w:sz="0" w:space="0" w:color="auto"/>
      <w:lang w:eastAsia="en-CA"/>
    </w:rPr>
  </w:style>
  <w:style w:type="character" w:customStyle="1" w:styleId="EndnoteRef">
    <w:name w:val="EndnoteRef"/>
    <w:basedOn w:val="EndnoteReference"/>
    <w:uiPriority w:val="1"/>
    <w:qFormat/>
    <w:rsid w:val="00221E56"/>
    <w:rPr>
      <w:color w:val="3366FF"/>
      <w:vertAlign w:val="superscript"/>
    </w:rPr>
  </w:style>
  <w:style w:type="paragraph" w:customStyle="1" w:styleId="Reference">
    <w:name w:val="Reference"/>
    <w:qFormat/>
    <w:rsid w:val="00221E5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bdr w:val="none" w:sz="0" w:space="0" w:color="auto"/>
      <w:lang w:eastAsia="en-CA"/>
    </w:rPr>
  </w:style>
  <w:style w:type="paragraph" w:customStyle="1" w:styleId="HeadAExercise">
    <w:name w:val="HeadAExercise"/>
    <w:qFormat/>
    <w:rsid w:val="00221E56"/>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sz w:val="24"/>
      <w:szCs w:val="24"/>
      <w:bdr w:val="none" w:sz="0" w:space="0" w:color="auto"/>
      <w:lang w:eastAsia="en-CA"/>
    </w:rPr>
  </w:style>
  <w:style w:type="character" w:customStyle="1" w:styleId="LiteralGray">
    <w:name w:val="LiteralGray"/>
    <w:uiPriority w:val="1"/>
    <w:qFormat/>
    <w:rsid w:val="00221E56"/>
    <w:rPr>
      <w:rFonts w:ascii="Courier" w:hAnsi="Courier"/>
      <w:color w:val="A6A6A6" w:themeColor="background1" w:themeShade="A6"/>
    </w:rPr>
  </w:style>
  <w:style w:type="character" w:customStyle="1" w:styleId="PyBracket">
    <w:name w:val="PyBracket"/>
    <w:uiPriority w:val="1"/>
    <w:qFormat/>
    <w:rsid w:val="00221E56"/>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221E56"/>
    <w:rPr>
      <w:rFonts w:ascii="Courier" w:hAnsi="Courier" w:cs="TheSansMonoCondensed-Plain"/>
      <w:color w:val="BF8F00"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221E56"/>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221E56"/>
  </w:style>
  <w:style w:type="character" w:styleId="BookTitle">
    <w:name w:val="Book Title"/>
    <w:basedOn w:val="DefaultParagraphFont"/>
    <w:uiPriority w:val="33"/>
    <w:qFormat/>
    <w:rsid w:val="00221E56"/>
    <w:rPr>
      <w:b/>
      <w:bCs/>
      <w:smallCaps/>
      <w:spacing w:val="5"/>
    </w:rPr>
  </w:style>
  <w:style w:type="paragraph" w:customStyle="1" w:styleId="BookTitle0">
    <w:name w:val="BookTitle"/>
    <w:qFormat/>
    <w:rsid w:val="00221E56"/>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120"/>
      <w:szCs w:val="240"/>
      <w:bdr w:val="none" w:sz="0" w:space="0" w:color="auto"/>
      <w:lang w:eastAsia="en-CA"/>
    </w:rPr>
  </w:style>
  <w:style w:type="paragraph" w:customStyle="1" w:styleId="BookSubtitle">
    <w:name w:val="BookSubtitle"/>
    <w:basedOn w:val="ChapterSubtitle"/>
    <w:qFormat/>
    <w:rsid w:val="00221E56"/>
  </w:style>
  <w:style w:type="paragraph" w:customStyle="1" w:styleId="BookEdition">
    <w:name w:val="BookEdition"/>
    <w:basedOn w:val="BookSubtitle"/>
    <w:qFormat/>
    <w:rsid w:val="00221E56"/>
    <w:rPr>
      <w:b w:val="0"/>
      <w:bCs w:val="0"/>
      <w:i/>
      <w:iCs/>
      <w:sz w:val="24"/>
      <w:szCs w:val="24"/>
    </w:rPr>
  </w:style>
  <w:style w:type="paragraph" w:customStyle="1" w:styleId="BookAuthor">
    <w:name w:val="BookAuthor"/>
    <w:basedOn w:val="BookEdition"/>
    <w:qFormat/>
    <w:rsid w:val="00221E56"/>
    <w:rPr>
      <w:i w:val="0"/>
      <w:iCs w:val="0"/>
      <w:smallCaps/>
    </w:rPr>
  </w:style>
  <w:style w:type="paragraph" w:customStyle="1" w:styleId="BookPublisher">
    <w:name w:val="BookPublisher"/>
    <w:basedOn w:val="BookAuthor"/>
    <w:qFormat/>
    <w:rsid w:val="00221E56"/>
    <w:rPr>
      <w:i/>
      <w:iCs/>
      <w:smallCaps w:val="0"/>
      <w:sz w:val="20"/>
      <w:szCs w:val="20"/>
    </w:rPr>
  </w:style>
  <w:style w:type="paragraph" w:customStyle="1" w:styleId="Copyright">
    <w:name w:val="Copyright"/>
    <w:qFormat/>
    <w:rsid w:val="00221E5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sz w:val="16"/>
      <w:szCs w:val="18"/>
      <w:bdr w:val="none" w:sz="0" w:space="0" w:color="auto"/>
      <w:lang w:eastAsia="en-CA"/>
    </w:rPr>
  </w:style>
  <w:style w:type="paragraph" w:customStyle="1" w:styleId="CopyrightLOC">
    <w:name w:val="CopyrightLOC"/>
    <w:basedOn w:val="Copyright"/>
    <w:qFormat/>
    <w:rsid w:val="00221E56"/>
  </w:style>
  <w:style w:type="paragraph" w:customStyle="1" w:styleId="CopyrightHead">
    <w:name w:val="CopyrightHead"/>
    <w:basedOn w:val="CopyrightLOC"/>
    <w:qFormat/>
    <w:rsid w:val="00221E56"/>
    <w:rPr>
      <w:b/>
    </w:rPr>
  </w:style>
  <w:style w:type="paragraph" w:customStyle="1" w:styleId="Dedication">
    <w:name w:val="Dedication"/>
    <w:basedOn w:val="BookPublisher"/>
    <w:qFormat/>
    <w:rsid w:val="00221E56"/>
  </w:style>
  <w:style w:type="paragraph" w:customStyle="1" w:styleId="FrontmatterTitle">
    <w:name w:val="FrontmatterTitle"/>
    <w:basedOn w:val="BackmatterTitle"/>
    <w:qFormat/>
    <w:rsid w:val="00221E56"/>
  </w:style>
  <w:style w:type="paragraph" w:customStyle="1" w:styleId="TOCFM">
    <w:name w:val="TOCFM"/>
    <w:basedOn w:val="Normal"/>
    <w:qFormat/>
    <w:rsid w:val="00221E56"/>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221E56"/>
    <w:pPr>
      <w:ind w:left="720"/>
    </w:pPr>
    <w:rPr>
      <w:b/>
    </w:rPr>
  </w:style>
  <w:style w:type="paragraph" w:customStyle="1" w:styleId="TOCPart">
    <w:name w:val="TOCPart"/>
    <w:basedOn w:val="TOCH1"/>
    <w:qFormat/>
    <w:rsid w:val="00221E56"/>
    <w:pPr>
      <w:spacing w:before="120"/>
      <w:ind w:left="0"/>
      <w:jc w:val="center"/>
    </w:pPr>
    <w:rPr>
      <w:b w:val="0"/>
      <w:sz w:val="28"/>
      <w:szCs w:val="24"/>
    </w:rPr>
  </w:style>
  <w:style w:type="paragraph" w:customStyle="1" w:styleId="TOCChapter">
    <w:name w:val="TOCChapter"/>
    <w:basedOn w:val="TOCH1"/>
    <w:qFormat/>
    <w:rsid w:val="00221E56"/>
    <w:pPr>
      <w:ind w:left="360"/>
    </w:pPr>
    <w:rPr>
      <w:b w:val="0"/>
      <w:sz w:val="24"/>
    </w:rPr>
  </w:style>
  <w:style w:type="paragraph" w:customStyle="1" w:styleId="TOCH2">
    <w:name w:val="TOCH2"/>
    <w:basedOn w:val="TOCH1"/>
    <w:qFormat/>
    <w:rsid w:val="00221E56"/>
    <w:pPr>
      <w:ind w:left="1080"/>
    </w:pPr>
    <w:rPr>
      <w:i/>
    </w:rPr>
  </w:style>
  <w:style w:type="paragraph" w:customStyle="1" w:styleId="TOCH3">
    <w:name w:val="TOCH3"/>
    <w:basedOn w:val="TOCH1"/>
    <w:qFormat/>
    <w:rsid w:val="00221E56"/>
    <w:pPr>
      <w:ind w:left="1440"/>
    </w:pPr>
    <w:rPr>
      <w:b w:val="0"/>
      <w:i/>
    </w:rPr>
  </w:style>
  <w:style w:type="paragraph" w:customStyle="1" w:styleId="BoxType">
    <w:name w:val="BoxType"/>
    <w:qFormat/>
    <w:rsid w:val="00221E56"/>
    <w:pPr>
      <w:keepLines/>
      <w:widowControl w:val="0"/>
      <w:pBdr>
        <w:top w:val="single" w:sz="18" w:space="1" w:color="008000"/>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40" w:lineRule="atLeast"/>
      <w:jc w:val="center"/>
      <w:textAlignment w:val="baseline"/>
    </w:pPr>
    <w:rPr>
      <w:rFonts w:ascii="Arial" w:eastAsia="Times New Roman" w:hAnsi="Arial" w:cs="TimesNewRomanPSMT"/>
      <w:color w:val="008000"/>
      <w:sz w:val="18"/>
      <w:szCs w:val="18"/>
      <w:bdr w:val="none" w:sz="0" w:space="0" w:color="auto"/>
      <w:lang w:eastAsia="en-CA"/>
    </w:rPr>
  </w:style>
  <w:style w:type="character" w:customStyle="1" w:styleId="CustomCharStyle">
    <w:name w:val="CustomCharStyle"/>
    <w:uiPriority w:val="1"/>
    <w:qFormat/>
    <w:rsid w:val="00221E56"/>
    <w:rPr>
      <w:b w:val="0"/>
      <w:bCs w:val="0"/>
      <w:i w:val="0"/>
      <w:iCs w:val="0"/>
      <w:color w:val="3366FF"/>
      <w:bdr w:val="none" w:sz="0" w:space="0" w:color="auto"/>
      <w:shd w:val="clear" w:color="auto" w:fill="CCFFCC"/>
    </w:rPr>
  </w:style>
  <w:style w:type="character" w:customStyle="1" w:styleId="CodeAnnotation">
    <w:name w:val="CodeAnnotation"/>
    <w:uiPriority w:val="1"/>
    <w:qFormat/>
    <w:rsid w:val="00221E56"/>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221E56"/>
    <w:pPr>
      <w:keepNext/>
      <w:keepLines/>
      <w:widowControl w:val="0"/>
      <w:numPr>
        <w:ilvl w:val="1"/>
        <w:numId w:val="21"/>
      </w:numPr>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textAlignment w:val="baseline"/>
    </w:pPr>
    <w:rPr>
      <w:rFonts w:ascii="Arial" w:eastAsia="Times New Roman" w:hAnsi="Arial" w:cs="FuturaPT-Bold"/>
      <w:b/>
      <w:bCs/>
      <w:color w:val="000000"/>
      <w:sz w:val="24"/>
      <w:szCs w:val="24"/>
      <w:bdr w:val="none" w:sz="0" w:space="0" w:color="auto"/>
      <w:lang w:eastAsia="en-CA"/>
    </w:rPr>
  </w:style>
  <w:style w:type="paragraph" w:customStyle="1" w:styleId="HeadBNumber">
    <w:name w:val="HeadBNumber"/>
    <w:qFormat/>
    <w:rsid w:val="00221E56"/>
    <w:pPr>
      <w:keepNext/>
      <w:keepLines/>
      <w:widowControl w:val="0"/>
      <w:numPr>
        <w:ilvl w:val="2"/>
        <w:numId w:val="21"/>
      </w:numPr>
      <w:pBdr>
        <w:top w:val="none" w:sz="0" w:space="0" w:color="auto"/>
        <w:left w:val="none" w:sz="0" w:space="0" w:color="auto"/>
        <w:bottom w:val="none" w:sz="0" w:space="0" w:color="auto"/>
        <w:right w:val="none" w:sz="0" w:space="0" w:color="auto"/>
        <w:between w:val="none" w:sz="0" w:space="0" w:color="auto"/>
        <w:bar w:val="none" w:sz="0" w:color="auto"/>
      </w:pBdr>
      <w:tabs>
        <w:tab w:val="right" w:pos="1980"/>
        <w:tab w:val="left" w:pos="2160"/>
      </w:tabs>
      <w:suppressAutoHyphens/>
      <w:autoSpaceDE w:val="0"/>
      <w:autoSpaceDN w:val="0"/>
      <w:adjustRightInd w:val="0"/>
      <w:spacing w:before="240" w:after="80" w:line="300" w:lineRule="atLeast"/>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HeadC">
    <w:name w:val="HeadC"/>
    <w:qFormat/>
    <w:rsid w:val="00221E56"/>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80" w:line="300" w:lineRule="atLeast"/>
      <w:ind w:left="1440"/>
      <w:textAlignment w:val="baseline"/>
    </w:pPr>
    <w:rPr>
      <w:rFonts w:ascii="Arial" w:eastAsia="Times New Roman" w:hAnsi="Arial" w:cs="FuturaPTCond-Bold"/>
      <w:b/>
      <w:bCs/>
      <w:color w:val="000000"/>
      <w:bdr w:val="none" w:sz="0" w:space="0" w:color="auto"/>
      <w:lang w:eastAsia="en-CA"/>
    </w:rPr>
  </w:style>
  <w:style w:type="paragraph" w:customStyle="1" w:styleId="HeadCNumber">
    <w:name w:val="HeadCNumber"/>
    <w:qFormat/>
    <w:rsid w:val="00221E56"/>
    <w:pPr>
      <w:keepNext/>
      <w:keepLines/>
      <w:widowControl w:val="0"/>
      <w:numPr>
        <w:ilvl w:val="3"/>
        <w:numId w:val="21"/>
      </w:numPr>
      <w:pBdr>
        <w:top w:val="none" w:sz="0" w:space="0" w:color="auto"/>
        <w:left w:val="none" w:sz="0" w:space="0" w:color="auto"/>
        <w:bottom w:val="none" w:sz="0" w:space="0" w:color="auto"/>
        <w:right w:val="none" w:sz="0" w:space="0" w:color="auto"/>
        <w:between w:val="none" w:sz="0" w:space="0" w:color="auto"/>
        <w:bar w:val="none" w:sz="0" w:color="auto"/>
      </w:pBdr>
      <w:tabs>
        <w:tab w:val="left" w:pos="1980"/>
      </w:tabs>
      <w:suppressAutoHyphens/>
      <w:autoSpaceDE w:val="0"/>
      <w:autoSpaceDN w:val="0"/>
      <w:adjustRightInd w:val="0"/>
      <w:spacing w:before="240" w:after="80" w:line="300" w:lineRule="atLeast"/>
      <w:textAlignment w:val="baseline"/>
    </w:pPr>
    <w:rPr>
      <w:rFonts w:ascii="Arial" w:eastAsia="Times New Roman" w:hAnsi="Arial" w:cs="FuturaPTCond-Bold"/>
      <w:b/>
      <w:bCs/>
      <w:color w:val="000000"/>
      <w:bdr w:val="none" w:sz="0" w:space="0" w:color="auto"/>
      <w:lang w:eastAsia="en-CA"/>
    </w:rPr>
  </w:style>
  <w:style w:type="paragraph" w:customStyle="1" w:styleId="ListPlain">
    <w:name w:val="ListPlain"/>
    <w:qFormat/>
    <w:rsid w:val="00221E5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800"/>
      <w:textAlignment w:val="baseline"/>
    </w:pPr>
    <w:rPr>
      <w:rFonts w:ascii="Times Roman" w:eastAsia="Times New Roman" w:hAnsi="Times Roman" w:cs="NewBaskervilleStd-Roman"/>
      <w:color w:val="000000"/>
      <w:bdr w:val="none" w:sz="0" w:space="0" w:color="auto"/>
      <w:lang w:eastAsia="en-CA"/>
    </w:rPr>
  </w:style>
  <w:style w:type="paragraph" w:customStyle="1" w:styleId="CodeAnnotated">
    <w:name w:val="CodeAnnotated"/>
    <w:qFormat/>
    <w:rsid w:val="00221E56"/>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spacing w:line="210" w:lineRule="atLeast"/>
      <w:ind w:left="740" w:hanging="216"/>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BoxListNumber">
    <w:name w:val="BoxListNumber"/>
    <w:qFormat/>
    <w:rsid w:val="00221E56"/>
    <w:pPr>
      <w:widowControl w:val="0"/>
      <w:numPr>
        <w:numId w:val="13"/>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ListPlain">
    <w:name w:val="BoxListPlain"/>
    <w:qFormat/>
    <w:rsid w:val="00221E56"/>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BoxTitle">
    <w:name w:val="BoxTitle"/>
    <w:qFormat/>
    <w:rsid w:val="00221E56"/>
    <w:pPr>
      <w:keepNext/>
      <w:keepLines/>
      <w:pBdr>
        <w:top w:val="none" w:sz="0" w:space="0" w:color="auto"/>
        <w:left w:val="single" w:sz="18" w:space="4" w:color="008000"/>
        <w:bottom w:val="none" w:sz="0" w:space="0" w:color="auto"/>
        <w:right w:val="none" w:sz="0" w:space="0" w:color="auto"/>
        <w:between w:val="none" w:sz="0" w:space="0" w:color="auto"/>
        <w:bar w:val="none" w:sz="0" w:color="auto"/>
      </w:pBdr>
      <w:suppressAutoHyphens/>
      <w:spacing w:after="120" w:line="300" w:lineRule="atLeast"/>
      <w:jc w:val="center"/>
      <w:textAlignment w:val="baseline"/>
    </w:pPr>
    <w:rPr>
      <w:rFonts w:ascii="Arial" w:eastAsia="Times New Roman" w:hAnsi="Arial" w:cs="DogmaOT-Bold"/>
      <w:b/>
      <w:bCs/>
      <w:caps/>
      <w:color w:val="000000"/>
      <w:spacing w:val="13"/>
      <w:sz w:val="18"/>
      <w:szCs w:val="18"/>
      <w:bdr w:val="none" w:sz="0" w:space="0" w:color="auto"/>
      <w:lang w:eastAsia="en-CA"/>
    </w:rPr>
  </w:style>
  <w:style w:type="character" w:customStyle="1" w:styleId="MenuArrow">
    <w:name w:val="MenuArrow"/>
    <w:uiPriority w:val="1"/>
    <w:qFormat/>
    <w:rsid w:val="00221E56"/>
    <w:rPr>
      <w:rFonts w:ascii="Webdings" w:hAnsi="Webdings" w:cs="Webdings"/>
      <w:color w:val="3366FF"/>
      <w:w w:val="100"/>
      <w:position w:val="0"/>
      <w:u w:val="none"/>
      <w:vertAlign w:val="baseline"/>
      <w:lang w:val="en-US"/>
    </w:rPr>
  </w:style>
  <w:style w:type="paragraph" w:customStyle="1" w:styleId="TableTitle">
    <w:name w:val="TableTitle"/>
    <w:qFormat/>
    <w:rsid w:val="00221E56"/>
    <w:pPr>
      <w:keepNext/>
      <w:keepLines/>
      <w:widowControl w:val="0"/>
      <w:numPr>
        <w:ilvl w:val="5"/>
        <w:numId w:val="21"/>
      </w:num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120" w:line="240" w:lineRule="atLeast"/>
      <w:textAlignment w:val="baseline"/>
    </w:pPr>
    <w:rPr>
      <w:rFonts w:ascii="Arial" w:eastAsia="Times New Roman" w:hAnsi="Arial" w:cs="FuturaPT-Book"/>
      <w:color w:val="000000"/>
      <w:sz w:val="18"/>
      <w:szCs w:val="18"/>
      <w:bdr w:val="none" w:sz="0" w:space="0" w:color="auto"/>
      <w:lang w:eastAsia="en-CA"/>
    </w:rPr>
  </w:style>
  <w:style w:type="paragraph" w:customStyle="1" w:styleId="EpigraphSource">
    <w:name w:val="EpigraphSource"/>
    <w:basedOn w:val="Epigraph"/>
    <w:qFormat/>
    <w:rsid w:val="00221E56"/>
    <w:pPr>
      <w:jc w:val="right"/>
    </w:pPr>
    <w:rPr>
      <w:i w:val="0"/>
    </w:rPr>
  </w:style>
  <w:style w:type="paragraph" w:customStyle="1" w:styleId="SourceForeword">
    <w:name w:val="SourceForeword"/>
    <w:basedOn w:val="ReviewSource"/>
    <w:qFormat/>
    <w:rsid w:val="00221E56"/>
  </w:style>
  <w:style w:type="paragraph" w:customStyle="1" w:styleId="ReviewHead">
    <w:name w:val="ReviewHead"/>
    <w:basedOn w:val="FrontmatterTitle"/>
    <w:qFormat/>
    <w:rsid w:val="00221E56"/>
  </w:style>
  <w:style w:type="paragraph" w:customStyle="1" w:styleId="ReviewQuote">
    <w:name w:val="ReviewQuote"/>
    <w:basedOn w:val="QuotePara"/>
    <w:qFormat/>
    <w:rsid w:val="00221E56"/>
  </w:style>
  <w:style w:type="paragraph" w:customStyle="1" w:styleId="ReviewSource">
    <w:name w:val="ReviewSource"/>
    <w:basedOn w:val="QuoteSource"/>
    <w:qFormat/>
    <w:rsid w:val="00221E56"/>
  </w:style>
  <w:style w:type="paragraph" w:customStyle="1" w:styleId="ListGraphic">
    <w:name w:val="ListGraphic"/>
    <w:basedOn w:val="GraphicSlug"/>
    <w:qFormat/>
    <w:rsid w:val="00221E56"/>
    <w:pPr>
      <w:ind w:left="0"/>
    </w:pPr>
  </w:style>
  <w:style w:type="paragraph" w:customStyle="1" w:styleId="ListCaption">
    <w:name w:val="ListCaption"/>
    <w:basedOn w:val="CaptionLine"/>
    <w:qFormat/>
    <w:rsid w:val="00221E56"/>
    <w:pPr>
      <w:ind w:left="3600"/>
    </w:pPr>
  </w:style>
  <w:style w:type="paragraph" w:customStyle="1" w:styleId="NoteContinued">
    <w:name w:val="NoteContinued"/>
    <w:basedOn w:val="Note"/>
    <w:qFormat/>
    <w:rsid w:val="00221E56"/>
    <w:pPr>
      <w:spacing w:before="0"/>
      <w:ind w:firstLine="0"/>
    </w:pPr>
  </w:style>
  <w:style w:type="paragraph" w:customStyle="1" w:styleId="NoteCode">
    <w:name w:val="NoteCode"/>
    <w:basedOn w:val="Code"/>
    <w:qFormat/>
    <w:rsid w:val="00221E56"/>
    <w:pPr>
      <w:spacing w:after="240"/>
    </w:pPr>
  </w:style>
  <w:style w:type="paragraph" w:customStyle="1" w:styleId="ListBulletSub">
    <w:name w:val="ListBulletSub"/>
    <w:basedOn w:val="ListBullet"/>
    <w:qFormat/>
    <w:rsid w:val="00221E56"/>
    <w:pPr>
      <w:numPr>
        <w:numId w:val="47"/>
      </w:numPr>
      <w:ind w:left="2520"/>
    </w:pPr>
  </w:style>
  <w:style w:type="paragraph" w:customStyle="1" w:styleId="CodeCustom1">
    <w:name w:val="CodeCustom1"/>
    <w:basedOn w:val="Code"/>
    <w:qFormat/>
    <w:rsid w:val="00221E56"/>
    <w:rPr>
      <w:color w:val="00B0F0"/>
    </w:rPr>
  </w:style>
  <w:style w:type="paragraph" w:customStyle="1" w:styleId="CodeCustom2">
    <w:name w:val="CodeCustom2"/>
    <w:basedOn w:val="CodeCustom1"/>
    <w:qFormat/>
    <w:rsid w:val="00221E56"/>
    <w:pPr>
      <w:framePr w:wrap="around" w:vAnchor="text" w:hAnchor="text" w:y="1"/>
    </w:pPr>
    <w:rPr>
      <w:color w:val="7030A0"/>
    </w:rPr>
  </w:style>
  <w:style w:type="paragraph" w:customStyle="1" w:styleId="BoxGraphic">
    <w:name w:val="BoxGraphic"/>
    <w:basedOn w:val="BoxBodyFirst"/>
    <w:qFormat/>
    <w:rsid w:val="00221E56"/>
    <w:rPr>
      <w:bCs/>
      <w:color w:val="A12126"/>
    </w:rPr>
  </w:style>
  <w:style w:type="paragraph" w:customStyle="1" w:styleId="Equation">
    <w:name w:val="Equation"/>
    <w:basedOn w:val="ListPlain"/>
    <w:qFormat/>
    <w:rsid w:val="00221E56"/>
  </w:style>
  <w:style w:type="character" w:customStyle="1" w:styleId="LiteralSuperscript">
    <w:name w:val="LiteralSuperscript"/>
    <w:uiPriority w:val="1"/>
    <w:qFormat/>
    <w:rsid w:val="00221E56"/>
    <w:rPr>
      <w:vertAlign w:val="superscript"/>
    </w:rPr>
  </w:style>
  <w:style w:type="character" w:customStyle="1" w:styleId="LiteralSubscript">
    <w:name w:val="LiteralSubscript"/>
    <w:uiPriority w:val="1"/>
    <w:qFormat/>
    <w:rsid w:val="00221E56"/>
    <w:rPr>
      <w:vertAlign w:val="subscript"/>
    </w:rPr>
  </w:style>
  <w:style w:type="character" w:customStyle="1" w:styleId="LiteralItalicSuperscript">
    <w:name w:val="LiteralItalicSuperscript"/>
    <w:uiPriority w:val="1"/>
    <w:qFormat/>
    <w:rsid w:val="00221E56"/>
    <w:rPr>
      <w:i/>
      <w:color w:val="3266FF"/>
      <w:vertAlign w:val="superscript"/>
    </w:rPr>
  </w:style>
  <w:style w:type="character" w:customStyle="1" w:styleId="LiteralItalicSubscript">
    <w:name w:val="LiteralItalicSubscript"/>
    <w:basedOn w:val="LiteralItalicSuperscript"/>
    <w:uiPriority w:val="1"/>
    <w:qFormat/>
    <w:rsid w:val="00221E56"/>
    <w:rPr>
      <w:i/>
      <w:color w:val="3266FF"/>
      <w:vertAlign w:val="subscript"/>
    </w:rPr>
  </w:style>
  <w:style w:type="paragraph" w:customStyle="1" w:styleId="BoxCodeAnnotated">
    <w:name w:val="BoxCodeAnnotated"/>
    <w:basedOn w:val="BoxCode"/>
    <w:qFormat/>
    <w:rsid w:val="00221E56"/>
    <w:pPr>
      <w:ind w:hanging="216"/>
    </w:pPr>
  </w:style>
  <w:style w:type="paragraph" w:customStyle="1" w:styleId="BoxListNumberSub">
    <w:name w:val="BoxListNumberSub"/>
    <w:basedOn w:val="BoxListNumber"/>
    <w:qFormat/>
    <w:rsid w:val="00221E56"/>
    <w:pPr>
      <w:numPr>
        <w:numId w:val="50"/>
      </w:numPr>
      <w:ind w:left="720"/>
    </w:pPr>
  </w:style>
  <w:style w:type="numbering" w:customStyle="1" w:styleId="CurrentList1">
    <w:name w:val="Current List1"/>
    <w:uiPriority w:val="99"/>
    <w:rsid w:val="00221E56"/>
    <w:pPr>
      <w:numPr>
        <w:numId w:val="22"/>
      </w:numPr>
    </w:pPr>
  </w:style>
  <w:style w:type="numbering" w:customStyle="1" w:styleId="CurrentList2">
    <w:name w:val="Current List2"/>
    <w:uiPriority w:val="99"/>
    <w:rsid w:val="00221E56"/>
    <w:pPr>
      <w:numPr>
        <w:numId w:val="23"/>
      </w:numPr>
    </w:pPr>
  </w:style>
  <w:style w:type="paragraph" w:customStyle="1" w:styleId="ListContinued">
    <w:name w:val="ListContinued"/>
    <w:qFormat/>
    <w:rsid w:val="00221E56"/>
    <w:pPr>
      <w:pBdr>
        <w:top w:val="none" w:sz="0" w:space="0" w:color="auto"/>
        <w:left w:val="none" w:sz="0" w:space="0" w:color="auto"/>
        <w:bottom w:val="none" w:sz="0" w:space="0" w:color="auto"/>
        <w:right w:val="none" w:sz="0" w:space="0" w:color="auto"/>
        <w:between w:val="none" w:sz="0" w:space="0" w:color="auto"/>
        <w:bar w:val="none" w:sz="0" w:color="auto"/>
      </w:pBdr>
      <w:spacing w:before="120"/>
      <w:ind w:left="1800"/>
    </w:pPr>
    <w:rPr>
      <w:rFonts w:ascii="Times Roman" w:eastAsia="Times New Roman" w:hAnsi="Times Roman" w:cs="NewBaskervilleStd-Roman"/>
      <w:color w:val="000000"/>
      <w:bdr w:val="none" w:sz="0" w:space="0" w:color="auto"/>
      <w:lang w:eastAsia="en-CA"/>
    </w:rPr>
  </w:style>
  <w:style w:type="paragraph" w:customStyle="1" w:styleId="ListCodeAnnotated">
    <w:name w:val="ListCodeAnnotated"/>
    <w:basedOn w:val="ListCode"/>
    <w:qFormat/>
    <w:rsid w:val="00221E56"/>
    <w:pPr>
      <w:ind w:left="1613" w:hanging="216"/>
    </w:pPr>
  </w:style>
  <w:style w:type="paragraph" w:customStyle="1" w:styleId="ListLetter">
    <w:name w:val="ListLetter"/>
    <w:qFormat/>
    <w:rsid w:val="00221E56"/>
    <w:pPr>
      <w:numPr>
        <w:numId w:val="25"/>
      </w:numPr>
      <w:pBdr>
        <w:top w:val="none" w:sz="0" w:space="0" w:color="auto"/>
        <w:left w:val="none" w:sz="0" w:space="0" w:color="auto"/>
        <w:bottom w:val="none" w:sz="0" w:space="0" w:color="auto"/>
        <w:right w:val="none" w:sz="0" w:space="0" w:color="auto"/>
        <w:between w:val="none" w:sz="0" w:space="0" w:color="auto"/>
        <w:bar w:val="none" w:sz="0" w:color="auto"/>
      </w:pBdr>
      <w:spacing w:before="180" w:line="240" w:lineRule="atLeast"/>
      <w:ind w:left="1800"/>
    </w:pPr>
    <w:rPr>
      <w:rFonts w:ascii="Times Roman" w:eastAsia="Times New Roman" w:hAnsi="Times Roman" w:cs="NewBaskervilleStd-Roman"/>
      <w:color w:val="000000"/>
      <w:bdr w:val="none" w:sz="0" w:space="0" w:color="auto"/>
      <w:lang w:eastAsia="en-CA"/>
    </w:rPr>
  </w:style>
  <w:style w:type="paragraph" w:customStyle="1" w:styleId="ListLetterSub">
    <w:name w:val="ListLetterSub"/>
    <w:qFormat/>
    <w:rsid w:val="00221E56"/>
    <w:pPr>
      <w:numPr>
        <w:numId w:val="52"/>
      </w:numPr>
      <w:pBdr>
        <w:top w:val="none" w:sz="0" w:space="0" w:color="auto"/>
        <w:left w:val="none" w:sz="0" w:space="0" w:color="auto"/>
        <w:bottom w:val="none" w:sz="0" w:space="0" w:color="auto"/>
        <w:right w:val="none" w:sz="0" w:space="0" w:color="auto"/>
        <w:between w:val="none" w:sz="0" w:space="0" w:color="auto"/>
        <w:bar w:val="none" w:sz="0" w:color="auto"/>
      </w:pBdr>
      <w:spacing w:before="60" w:line="240" w:lineRule="atLeast"/>
      <w:ind w:left="2160"/>
    </w:pPr>
    <w:rPr>
      <w:rFonts w:ascii="Times Roman" w:eastAsia="Times New Roman" w:hAnsi="Times Roman" w:cs="NewBaskervilleStd-Roman"/>
      <w:color w:val="000000"/>
      <w:bdr w:val="none" w:sz="0" w:space="0" w:color="auto"/>
      <w:lang w:eastAsia="en-CA"/>
    </w:rPr>
  </w:style>
  <w:style w:type="paragraph" w:customStyle="1" w:styleId="ListPlainSub">
    <w:name w:val="ListPlainSub"/>
    <w:qFormat/>
    <w:rsid w:val="00221E56"/>
    <w:pPr>
      <w:pBdr>
        <w:top w:val="none" w:sz="0" w:space="0" w:color="auto"/>
        <w:left w:val="none" w:sz="0" w:space="0" w:color="auto"/>
        <w:bottom w:val="none" w:sz="0" w:space="0" w:color="auto"/>
        <w:right w:val="none" w:sz="0" w:space="0" w:color="auto"/>
        <w:between w:val="none" w:sz="0" w:space="0" w:color="auto"/>
        <w:bar w:val="none" w:sz="0" w:color="auto"/>
      </w:pBdr>
      <w:spacing w:before="120" w:line="240" w:lineRule="atLeast"/>
      <w:ind w:left="2160"/>
    </w:pPr>
    <w:rPr>
      <w:rFonts w:ascii="Times Roman" w:eastAsia="Times New Roman" w:hAnsi="Times Roman" w:cs="NewBaskervilleStd-Roman"/>
      <w:color w:val="000000"/>
      <w:bdr w:val="none" w:sz="0" w:space="0" w:color="auto"/>
      <w:lang w:eastAsia="en-CA"/>
    </w:rPr>
  </w:style>
  <w:style w:type="numbering" w:customStyle="1" w:styleId="CurrentList3">
    <w:name w:val="Current List3"/>
    <w:uiPriority w:val="99"/>
    <w:rsid w:val="00221E56"/>
    <w:pPr>
      <w:numPr>
        <w:numId w:val="26"/>
      </w:numPr>
    </w:pPr>
  </w:style>
  <w:style w:type="numbering" w:customStyle="1" w:styleId="CurrentList4">
    <w:name w:val="Current List4"/>
    <w:uiPriority w:val="99"/>
    <w:rsid w:val="00221E56"/>
    <w:pPr>
      <w:numPr>
        <w:numId w:val="27"/>
      </w:numPr>
    </w:pPr>
  </w:style>
  <w:style w:type="paragraph" w:customStyle="1" w:styleId="BoxListLetter">
    <w:name w:val="BoxListLetter"/>
    <w:basedOn w:val="BoxListNumber"/>
    <w:qFormat/>
    <w:rsid w:val="00221E56"/>
    <w:pPr>
      <w:numPr>
        <w:numId w:val="31"/>
      </w:numPr>
      <w:ind w:left="360"/>
    </w:pPr>
  </w:style>
  <w:style w:type="numbering" w:customStyle="1" w:styleId="CurrentList5">
    <w:name w:val="Current List5"/>
    <w:uiPriority w:val="99"/>
    <w:rsid w:val="00221E56"/>
    <w:pPr>
      <w:numPr>
        <w:numId w:val="29"/>
      </w:numPr>
    </w:pPr>
  </w:style>
  <w:style w:type="paragraph" w:customStyle="1" w:styleId="BoxListLetterSub">
    <w:name w:val="BoxListLetterSub"/>
    <w:basedOn w:val="BoxListNumber"/>
    <w:qFormat/>
    <w:rsid w:val="00221E56"/>
    <w:pPr>
      <w:numPr>
        <w:numId w:val="49"/>
      </w:numPr>
    </w:pPr>
  </w:style>
  <w:style w:type="numbering" w:customStyle="1" w:styleId="CurrentList6">
    <w:name w:val="Current List6"/>
    <w:uiPriority w:val="99"/>
    <w:rsid w:val="00221E56"/>
    <w:pPr>
      <w:numPr>
        <w:numId w:val="30"/>
      </w:numPr>
    </w:pPr>
  </w:style>
  <w:style w:type="paragraph" w:customStyle="1" w:styleId="BoxListBulletSub">
    <w:name w:val="BoxListBulletSub"/>
    <w:basedOn w:val="BoxListBullet"/>
    <w:qFormat/>
    <w:rsid w:val="00221E56"/>
    <w:pPr>
      <w:numPr>
        <w:numId w:val="45"/>
      </w:numPr>
      <w:ind w:left="720"/>
    </w:pPr>
  </w:style>
  <w:style w:type="numbering" w:customStyle="1" w:styleId="CurrentList7">
    <w:name w:val="Current List7"/>
    <w:uiPriority w:val="99"/>
    <w:rsid w:val="00221E56"/>
    <w:pPr>
      <w:numPr>
        <w:numId w:val="32"/>
      </w:numPr>
    </w:pPr>
  </w:style>
  <w:style w:type="paragraph" w:customStyle="1" w:styleId="ChapterAuthor">
    <w:name w:val="ChapterAuthor"/>
    <w:basedOn w:val="ChapterSubtitle"/>
    <w:qFormat/>
    <w:rsid w:val="00221E56"/>
    <w:rPr>
      <w:i/>
      <w:sz w:val="22"/>
    </w:rPr>
  </w:style>
  <w:style w:type="character" w:customStyle="1" w:styleId="ChineseChar">
    <w:name w:val="ChineseChar"/>
    <w:uiPriority w:val="1"/>
    <w:qFormat/>
    <w:rsid w:val="00221E56"/>
    <w:rPr>
      <w:lang w:val="fr-FR"/>
    </w:rPr>
  </w:style>
  <w:style w:type="character" w:customStyle="1" w:styleId="JapaneseChar">
    <w:name w:val="JapaneseChar"/>
    <w:uiPriority w:val="1"/>
    <w:qFormat/>
    <w:rsid w:val="00221E56"/>
    <w:rPr>
      <w:lang w:val="fr-FR"/>
    </w:rPr>
  </w:style>
  <w:style w:type="character" w:customStyle="1" w:styleId="EmojiChar">
    <w:name w:val="EmojiChar"/>
    <w:uiPriority w:val="99"/>
    <w:qFormat/>
    <w:rsid w:val="00221E56"/>
    <w:rPr>
      <w:lang w:val="fr-FR"/>
    </w:rPr>
  </w:style>
  <w:style w:type="character" w:customStyle="1" w:styleId="Strikethrough">
    <w:name w:val="Strikethrough"/>
    <w:uiPriority w:val="1"/>
    <w:qFormat/>
    <w:rsid w:val="00221E56"/>
    <w:rPr>
      <w:strike/>
      <w:dstrike w:val="0"/>
    </w:rPr>
  </w:style>
  <w:style w:type="character" w:customStyle="1" w:styleId="SuperscriptBold">
    <w:name w:val="SuperscriptBold"/>
    <w:basedOn w:val="Superscript"/>
    <w:uiPriority w:val="1"/>
    <w:qFormat/>
    <w:rsid w:val="00221E56"/>
    <w:rPr>
      <w:b/>
      <w:color w:val="3366FF"/>
      <w:vertAlign w:val="superscript"/>
    </w:rPr>
  </w:style>
  <w:style w:type="character" w:customStyle="1" w:styleId="SubscriptBold">
    <w:name w:val="SubscriptBold"/>
    <w:basedOn w:val="Subscript"/>
    <w:uiPriority w:val="1"/>
    <w:qFormat/>
    <w:rsid w:val="00221E56"/>
    <w:rPr>
      <w:b/>
      <w:color w:val="3366FF"/>
      <w:vertAlign w:val="subscript"/>
    </w:rPr>
  </w:style>
  <w:style w:type="character" w:customStyle="1" w:styleId="SuperscriptBoldItalic">
    <w:name w:val="SuperscriptBoldItalic"/>
    <w:basedOn w:val="Superscript"/>
    <w:uiPriority w:val="1"/>
    <w:qFormat/>
    <w:rsid w:val="00221E56"/>
    <w:rPr>
      <w:b/>
      <w:i/>
      <w:color w:val="3366FF"/>
      <w:vertAlign w:val="superscript"/>
    </w:rPr>
  </w:style>
  <w:style w:type="character" w:customStyle="1" w:styleId="SubscriptBoldItalic">
    <w:name w:val="SubscriptBoldItalic"/>
    <w:basedOn w:val="Subscript"/>
    <w:uiPriority w:val="1"/>
    <w:qFormat/>
    <w:rsid w:val="00221E56"/>
    <w:rPr>
      <w:b/>
      <w:i/>
      <w:color w:val="3366FF"/>
      <w:vertAlign w:val="subscript"/>
    </w:rPr>
  </w:style>
  <w:style w:type="character" w:customStyle="1" w:styleId="SuperscriptLiteralBoldItalic">
    <w:name w:val="SuperscriptLiteralBoldItalic"/>
    <w:basedOn w:val="SuperscriptBoldItalic"/>
    <w:uiPriority w:val="1"/>
    <w:qFormat/>
    <w:rsid w:val="00221E56"/>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221E56"/>
    <w:rPr>
      <w:rFonts w:ascii="Courier" w:hAnsi="Courier"/>
      <w:b/>
      <w:i/>
      <w:color w:val="3366FF"/>
      <w:vertAlign w:val="subscript"/>
    </w:rPr>
  </w:style>
  <w:style w:type="character" w:customStyle="1" w:styleId="SuperscriptLiteralBold">
    <w:name w:val="SuperscriptLiteralBold"/>
    <w:basedOn w:val="SuperscriptBold"/>
    <w:uiPriority w:val="1"/>
    <w:qFormat/>
    <w:rsid w:val="00221E56"/>
    <w:rPr>
      <w:rFonts w:ascii="Courier" w:hAnsi="Courier"/>
      <w:b/>
      <w:i w:val="0"/>
      <w:color w:val="3366FF"/>
      <w:vertAlign w:val="superscript"/>
    </w:rPr>
  </w:style>
  <w:style w:type="character" w:customStyle="1" w:styleId="SubscriptLiteralBold">
    <w:name w:val="SubscriptLiteralBold"/>
    <w:basedOn w:val="SubscriptBold"/>
    <w:uiPriority w:val="1"/>
    <w:qFormat/>
    <w:rsid w:val="00221E56"/>
    <w:rPr>
      <w:rFonts w:ascii="Courier" w:hAnsi="Courier"/>
      <w:b/>
      <w:i w:val="0"/>
      <w:color w:val="3366FF"/>
      <w:vertAlign w:val="subscript"/>
    </w:rPr>
  </w:style>
  <w:style w:type="character" w:customStyle="1" w:styleId="SuperscriptLiteral">
    <w:name w:val="SuperscriptLiteral"/>
    <w:basedOn w:val="Superscript"/>
    <w:uiPriority w:val="1"/>
    <w:qFormat/>
    <w:rsid w:val="00221E56"/>
    <w:rPr>
      <w:rFonts w:ascii="Courier" w:hAnsi="Courier"/>
      <w:color w:val="3366FF"/>
      <w:vertAlign w:val="superscript"/>
    </w:rPr>
  </w:style>
  <w:style w:type="character" w:customStyle="1" w:styleId="SuperscriptLiteralItalic">
    <w:name w:val="SuperscriptLiteralItalic"/>
    <w:basedOn w:val="SuperscriptLiteral"/>
    <w:uiPriority w:val="1"/>
    <w:qFormat/>
    <w:rsid w:val="00221E56"/>
    <w:rPr>
      <w:rFonts w:ascii="Courier" w:hAnsi="Courier"/>
      <w:i/>
      <w:color w:val="3366FF"/>
      <w:vertAlign w:val="superscript"/>
    </w:rPr>
  </w:style>
  <w:style w:type="character" w:customStyle="1" w:styleId="SubscriptLiteral">
    <w:name w:val="SubscriptLiteral"/>
    <w:basedOn w:val="Subscript"/>
    <w:uiPriority w:val="1"/>
    <w:qFormat/>
    <w:rsid w:val="00221E56"/>
    <w:rPr>
      <w:rFonts w:ascii="Courier" w:hAnsi="Courier"/>
      <w:color w:val="3366FF"/>
      <w:vertAlign w:val="subscript"/>
    </w:rPr>
  </w:style>
  <w:style w:type="character" w:customStyle="1" w:styleId="SubscriptLiteralItalic">
    <w:name w:val="SubscriptLiteralItalic"/>
    <w:basedOn w:val="SubscriptLiteral"/>
    <w:uiPriority w:val="1"/>
    <w:qFormat/>
    <w:rsid w:val="00221E56"/>
    <w:rPr>
      <w:rFonts w:ascii="Courier" w:hAnsi="Courier"/>
      <w:i/>
      <w:color w:val="3366FF"/>
      <w:vertAlign w:val="subscript"/>
    </w:rPr>
  </w:style>
  <w:style w:type="character" w:customStyle="1" w:styleId="CyrillicChar">
    <w:name w:val="CyrillicChar"/>
    <w:uiPriority w:val="1"/>
    <w:qFormat/>
    <w:rsid w:val="00221E56"/>
    <w:rPr>
      <w:lang w:val="fr-FR"/>
    </w:rPr>
  </w:style>
  <w:style w:type="paragraph" w:customStyle="1" w:styleId="TabularList">
    <w:name w:val="TabularList"/>
    <w:basedOn w:val="Body"/>
    <w:qFormat/>
    <w:rsid w:val="00221E56"/>
    <w:pPr>
      <w:ind w:left="0" w:firstLine="0"/>
    </w:pPr>
  </w:style>
  <w:style w:type="character" w:styleId="UnresolvedMention">
    <w:name w:val="Unresolved Mention"/>
    <w:basedOn w:val="DefaultParagraphFont"/>
    <w:uiPriority w:val="99"/>
    <w:semiHidden/>
    <w:unhideWhenUsed/>
    <w:rsid w:val="00221E56"/>
    <w:rPr>
      <w:color w:val="605E5C"/>
      <w:shd w:val="clear" w:color="auto" w:fill="E1DFDD"/>
    </w:rPr>
  </w:style>
  <w:style w:type="numbering" w:customStyle="1" w:styleId="CurrentList9">
    <w:name w:val="Current List9"/>
    <w:uiPriority w:val="99"/>
    <w:rsid w:val="00221E56"/>
    <w:pPr>
      <w:numPr>
        <w:numId w:val="46"/>
      </w:numPr>
    </w:pPr>
  </w:style>
  <w:style w:type="numbering" w:customStyle="1" w:styleId="CurrentList8">
    <w:name w:val="Current List8"/>
    <w:uiPriority w:val="99"/>
    <w:rsid w:val="00221E56"/>
    <w:pPr>
      <w:numPr>
        <w:numId w:val="44"/>
      </w:numPr>
    </w:pPr>
  </w:style>
  <w:style w:type="paragraph" w:styleId="EndnoteText">
    <w:name w:val="endnote text"/>
    <w:basedOn w:val="Normal"/>
    <w:link w:val="EndnoteTextChar"/>
    <w:uiPriority w:val="99"/>
    <w:semiHidden/>
    <w:unhideWhenUsed/>
    <w:rsid w:val="00221E5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21E56"/>
    <w:rPr>
      <w:rFonts w:eastAsia="Times New Roman"/>
      <w:bdr w:val="none" w:sz="0" w:space="0" w:color="auto"/>
      <w:lang w:val="en-CA" w:eastAsia="en-CA"/>
    </w:rPr>
  </w:style>
  <w:style w:type="character" w:styleId="EndnoteReference0">
    <w:name w:val="endnote reference"/>
    <w:basedOn w:val="DefaultParagraphFont"/>
    <w:uiPriority w:val="99"/>
    <w:semiHidden/>
    <w:unhideWhenUsed/>
    <w:rsid w:val="00221E56"/>
    <w:rPr>
      <w:vertAlign w:val="superscript"/>
    </w:rPr>
  </w:style>
  <w:style w:type="paragraph" w:styleId="FootnoteText">
    <w:name w:val="footnote text"/>
    <w:basedOn w:val="Normal"/>
    <w:link w:val="FootnoteTextChar"/>
    <w:uiPriority w:val="99"/>
    <w:semiHidden/>
    <w:unhideWhenUsed/>
    <w:rsid w:val="00221E5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1E56"/>
    <w:rPr>
      <w:rFonts w:eastAsia="Times New Roman"/>
      <w:bdr w:val="none" w:sz="0" w:space="0" w:color="auto"/>
      <w:lang w:val="en-CA" w:eastAsia="en-CA"/>
    </w:rPr>
  </w:style>
  <w:style w:type="character" w:styleId="FootnoteReference0">
    <w:name w:val="footnote reference"/>
    <w:basedOn w:val="DefaultParagraphFont"/>
    <w:uiPriority w:val="99"/>
    <w:semiHidden/>
    <w:unhideWhenUsed/>
    <w:rsid w:val="00221E56"/>
    <w:rPr>
      <w:vertAlign w:val="superscript"/>
    </w:rPr>
  </w:style>
  <w:style w:type="character" w:customStyle="1" w:styleId="Emoji">
    <w:name w:val="Emoji"/>
    <w:basedOn w:val="DefaultParagraphFont"/>
    <w:uiPriority w:val="1"/>
    <w:qFormat/>
    <w:rsid w:val="00221E56"/>
    <w:rPr>
      <w:rFonts w:ascii="Apple Color Emoji" w:hAnsi="Apple Color Emoji" w:cs="Apple Color Emoji"/>
      <w:lang w:eastAsia="en-US"/>
    </w:rPr>
  </w:style>
  <w:style w:type="character" w:customStyle="1" w:styleId="LiteralGrayItalic">
    <w:name w:val="LiteralGrayItalic"/>
    <w:basedOn w:val="LiteralGray"/>
    <w:uiPriority w:val="1"/>
    <w:qFormat/>
    <w:rsid w:val="00221E56"/>
    <w:rPr>
      <w:rFonts w:ascii="Courier" w:hAnsi="Courier"/>
      <w:i/>
      <w:color w:val="A6A6A6" w:themeColor="background1" w:themeShade="A6"/>
    </w:rPr>
  </w:style>
  <w:style w:type="paragraph" w:styleId="CommentSubject">
    <w:name w:val="annotation subject"/>
    <w:basedOn w:val="CommentText"/>
    <w:next w:val="CommentText"/>
    <w:link w:val="CommentSubjectChar"/>
    <w:uiPriority w:val="99"/>
    <w:semiHidden/>
    <w:unhideWhenUsed/>
    <w:rsid w:val="008C3432"/>
    <w:pPr>
      <w:spacing w:line="240" w:lineRule="auto"/>
    </w:pPr>
    <w:rPr>
      <w:b/>
      <w:bCs/>
    </w:rPr>
  </w:style>
  <w:style w:type="character" w:customStyle="1" w:styleId="CommentSubjectChar">
    <w:name w:val="Comment Subject Char"/>
    <w:basedOn w:val="CommentTextChar"/>
    <w:link w:val="CommentSubject"/>
    <w:uiPriority w:val="99"/>
    <w:semiHidden/>
    <w:rsid w:val="008C3432"/>
    <w:rPr>
      <w:rFonts w:eastAsia="Times New Roman"/>
      <w:b/>
      <w:bCs/>
      <w:bdr w:val="none" w:sz="0" w:space="0" w:color="auto"/>
      <w:lang w:val="en-CA" w:eastAsia="en-CA"/>
    </w:rPr>
  </w:style>
  <w:style w:type="paragraph" w:styleId="Header">
    <w:name w:val="header"/>
    <w:basedOn w:val="Normal"/>
    <w:link w:val="HeaderChar"/>
    <w:uiPriority w:val="99"/>
    <w:unhideWhenUsed/>
    <w:rsid w:val="00722B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2B2A"/>
    <w:rPr>
      <w:rFonts w:eastAsia="Times New Roman"/>
      <w:sz w:val="22"/>
      <w:szCs w:val="22"/>
      <w:bdr w:val="none" w:sz="0" w:space="0" w:color="auto"/>
      <w:lang w:val="en-CA" w:eastAsia="en-CA"/>
    </w:rPr>
  </w:style>
  <w:style w:type="paragraph" w:styleId="Footer">
    <w:name w:val="footer"/>
    <w:basedOn w:val="Normal"/>
    <w:link w:val="FooterChar"/>
    <w:uiPriority w:val="99"/>
    <w:unhideWhenUsed/>
    <w:rsid w:val="00722B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2B2A"/>
    <w:rPr>
      <w:rFonts w:eastAsia="Times New Roman"/>
      <w:sz w:val="22"/>
      <w:szCs w:val="22"/>
      <w:bdr w:val="none" w:sz="0" w:space="0" w:color="auto"/>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Downloads\NSPTemplate091622%20(3).dotm"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9A4E51-F069-4670-B189-3161AB71D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NSPTemplate091622 (3)</Template>
  <TotalTime>139</TotalTime>
  <Pages>13</Pages>
  <Words>3644</Words>
  <Characters>20773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Frances</cp:lastModifiedBy>
  <cp:revision>45</cp:revision>
  <dcterms:created xsi:type="dcterms:W3CDTF">2023-05-08T17:32:00Z</dcterms:created>
  <dcterms:modified xsi:type="dcterms:W3CDTF">2023-06-16T19:15:00Z</dcterms:modified>
</cp:coreProperties>
</file>