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packages-chapter"/>
    <w:p w14:paraId="3AFA6B6E" w14:textId="74EC91B4" w:rsidR="004D63AB" w:rsidRDefault="0065384F" w:rsidP="006F0953">
      <w:pPr>
        <w:pStyle w:val="TOC1"/>
        <w:rPr>
          <w:rFonts w:eastAsiaTheme="minorEastAsia"/>
          <w:noProof/>
          <w:sz w:val="22"/>
          <w:szCs w:val="22"/>
        </w:rPr>
      </w:pPr>
      <w:r>
        <w:rPr>
          <w:rFonts w:eastAsiaTheme="minorHAnsi"/>
        </w:rPr>
        <w:fldChar w:fldCharType="begin"/>
      </w:r>
      <w:r>
        <w:instrText xml:space="preserve"> TOC \o "1-3" \h \z \t "HeadA,1,HeadB,2,HeadC,3" </w:instrText>
      </w:r>
      <w:r>
        <w:rPr>
          <w:rFonts w:eastAsiaTheme="minorHAnsi"/>
        </w:rPr>
        <w:fldChar w:fldCharType="separate"/>
      </w:r>
      <w:hyperlink w:anchor="_Toc133321350" w:history="1">
        <w:r w:rsidR="004D63AB" w:rsidRPr="00826F90">
          <w:rPr>
            <w:rStyle w:val="Hyperlink"/>
            <w:noProof/>
          </w:rPr>
          <w:t>Creating Your Own Functions</w:t>
        </w:r>
        <w:r w:rsidR="004D63AB">
          <w:rPr>
            <w:noProof/>
            <w:webHidden/>
          </w:rPr>
          <w:tab/>
        </w:r>
        <w:r w:rsidR="004D63AB">
          <w:rPr>
            <w:noProof/>
            <w:webHidden/>
          </w:rPr>
          <w:fldChar w:fldCharType="begin"/>
        </w:r>
        <w:r w:rsidR="004D63AB">
          <w:rPr>
            <w:noProof/>
            <w:webHidden/>
          </w:rPr>
          <w:instrText xml:space="preserve"> PAGEREF _Toc133321350 \h </w:instrText>
        </w:r>
        <w:r w:rsidR="004D63AB">
          <w:rPr>
            <w:noProof/>
            <w:webHidden/>
          </w:rPr>
        </w:r>
        <w:r w:rsidR="004D63AB">
          <w:rPr>
            <w:noProof/>
            <w:webHidden/>
          </w:rPr>
          <w:fldChar w:fldCharType="separate"/>
        </w:r>
        <w:r w:rsidR="004D63AB">
          <w:rPr>
            <w:noProof/>
            <w:webHidden/>
          </w:rPr>
          <w:t>2</w:t>
        </w:r>
        <w:r w:rsidR="004D63AB">
          <w:rPr>
            <w:noProof/>
            <w:webHidden/>
          </w:rPr>
          <w:fldChar w:fldCharType="end"/>
        </w:r>
      </w:hyperlink>
    </w:p>
    <w:p w14:paraId="33F8206C" w14:textId="3670906C" w:rsidR="004D63AB" w:rsidRDefault="00000000" w:rsidP="005B1D6E">
      <w:pPr>
        <w:pStyle w:val="TOC2"/>
        <w:rPr>
          <w:rFonts w:eastAsiaTheme="minorEastAsia"/>
          <w:noProof/>
          <w:sz w:val="22"/>
          <w:szCs w:val="22"/>
        </w:rPr>
      </w:pPr>
      <w:hyperlink w:anchor="_Toc133321351" w:history="1">
        <w:r w:rsidR="004D63AB" w:rsidRPr="00826F90">
          <w:rPr>
            <w:rStyle w:val="Hyperlink"/>
            <w:noProof/>
          </w:rPr>
          <w:t>Writing a Simple Function</w:t>
        </w:r>
        <w:r w:rsidR="004D63AB">
          <w:rPr>
            <w:noProof/>
            <w:webHidden/>
          </w:rPr>
          <w:tab/>
        </w:r>
        <w:r w:rsidR="004D63AB">
          <w:rPr>
            <w:noProof/>
            <w:webHidden/>
          </w:rPr>
          <w:fldChar w:fldCharType="begin"/>
        </w:r>
        <w:r w:rsidR="004D63AB">
          <w:rPr>
            <w:noProof/>
            <w:webHidden/>
          </w:rPr>
          <w:instrText xml:space="preserve"> PAGEREF _Toc133321351 \h </w:instrText>
        </w:r>
        <w:r w:rsidR="004D63AB">
          <w:rPr>
            <w:noProof/>
            <w:webHidden/>
          </w:rPr>
        </w:r>
        <w:r w:rsidR="004D63AB">
          <w:rPr>
            <w:noProof/>
            <w:webHidden/>
          </w:rPr>
          <w:fldChar w:fldCharType="separate"/>
        </w:r>
        <w:r w:rsidR="004D63AB">
          <w:rPr>
            <w:noProof/>
            <w:webHidden/>
          </w:rPr>
          <w:t>2</w:t>
        </w:r>
        <w:r w:rsidR="004D63AB">
          <w:rPr>
            <w:noProof/>
            <w:webHidden/>
          </w:rPr>
          <w:fldChar w:fldCharType="end"/>
        </w:r>
      </w:hyperlink>
    </w:p>
    <w:p w14:paraId="51009152" w14:textId="49169678" w:rsidR="004D63AB" w:rsidRDefault="00000000" w:rsidP="005B1D6E">
      <w:pPr>
        <w:pStyle w:val="TOC2"/>
        <w:rPr>
          <w:rFonts w:eastAsiaTheme="minorEastAsia"/>
          <w:noProof/>
          <w:sz w:val="22"/>
          <w:szCs w:val="22"/>
        </w:rPr>
      </w:pPr>
      <w:hyperlink w:anchor="_Toc133321352" w:history="1">
        <w:r w:rsidR="004D63AB" w:rsidRPr="00826F90">
          <w:rPr>
            <w:rStyle w:val="Hyperlink"/>
            <w:noProof/>
          </w:rPr>
          <w:t>Adding Arguments</w:t>
        </w:r>
        <w:r w:rsidR="004D63AB">
          <w:rPr>
            <w:noProof/>
            <w:webHidden/>
          </w:rPr>
          <w:tab/>
        </w:r>
        <w:r w:rsidR="004D63AB">
          <w:rPr>
            <w:noProof/>
            <w:webHidden/>
          </w:rPr>
          <w:fldChar w:fldCharType="begin"/>
        </w:r>
        <w:r w:rsidR="004D63AB">
          <w:rPr>
            <w:noProof/>
            <w:webHidden/>
          </w:rPr>
          <w:instrText xml:space="preserve"> PAGEREF _Toc133321352 \h </w:instrText>
        </w:r>
        <w:r w:rsidR="004D63AB">
          <w:rPr>
            <w:noProof/>
            <w:webHidden/>
          </w:rPr>
        </w:r>
        <w:r w:rsidR="004D63AB">
          <w:rPr>
            <w:noProof/>
            <w:webHidden/>
          </w:rPr>
          <w:fldChar w:fldCharType="separate"/>
        </w:r>
        <w:r w:rsidR="004D63AB">
          <w:rPr>
            <w:noProof/>
            <w:webHidden/>
          </w:rPr>
          <w:t>3</w:t>
        </w:r>
        <w:r w:rsidR="004D63AB">
          <w:rPr>
            <w:noProof/>
            <w:webHidden/>
          </w:rPr>
          <w:fldChar w:fldCharType="end"/>
        </w:r>
      </w:hyperlink>
    </w:p>
    <w:p w14:paraId="1DD3D893" w14:textId="5C579A6D" w:rsidR="004D63AB" w:rsidRDefault="00000000" w:rsidP="005B1D6E">
      <w:pPr>
        <w:pStyle w:val="TOC2"/>
        <w:rPr>
          <w:rFonts w:eastAsiaTheme="minorEastAsia"/>
          <w:noProof/>
          <w:sz w:val="22"/>
          <w:szCs w:val="22"/>
        </w:rPr>
      </w:pPr>
      <w:hyperlink w:anchor="_Toc133321353" w:history="1">
        <w:r w:rsidR="004D63AB" w:rsidRPr="00826F90">
          <w:rPr>
            <w:rStyle w:val="Hyperlink"/>
            <w:noProof/>
          </w:rPr>
          <w:t>Creating a ggplot Theme Function</w:t>
        </w:r>
        <w:r w:rsidR="004D63AB">
          <w:rPr>
            <w:noProof/>
            <w:webHidden/>
          </w:rPr>
          <w:tab/>
        </w:r>
        <w:r w:rsidR="004D63AB">
          <w:rPr>
            <w:noProof/>
            <w:webHidden/>
          </w:rPr>
          <w:fldChar w:fldCharType="begin"/>
        </w:r>
        <w:r w:rsidR="004D63AB">
          <w:rPr>
            <w:noProof/>
            <w:webHidden/>
          </w:rPr>
          <w:instrText xml:space="preserve"> PAGEREF _Toc133321353 \h </w:instrText>
        </w:r>
        <w:r w:rsidR="004D63AB">
          <w:rPr>
            <w:noProof/>
            <w:webHidden/>
          </w:rPr>
        </w:r>
        <w:r w:rsidR="004D63AB">
          <w:rPr>
            <w:noProof/>
            <w:webHidden/>
          </w:rPr>
          <w:fldChar w:fldCharType="separate"/>
        </w:r>
        <w:r w:rsidR="004D63AB">
          <w:rPr>
            <w:noProof/>
            <w:webHidden/>
          </w:rPr>
          <w:t>4</w:t>
        </w:r>
        <w:r w:rsidR="004D63AB">
          <w:rPr>
            <w:noProof/>
            <w:webHidden/>
          </w:rPr>
          <w:fldChar w:fldCharType="end"/>
        </w:r>
      </w:hyperlink>
    </w:p>
    <w:p w14:paraId="63283473" w14:textId="0222E5F4" w:rsidR="004D63AB" w:rsidRDefault="00000000">
      <w:pPr>
        <w:pStyle w:val="TOC1"/>
        <w:rPr>
          <w:rFonts w:eastAsiaTheme="minorEastAsia"/>
          <w:noProof/>
          <w:sz w:val="22"/>
          <w:szCs w:val="22"/>
        </w:rPr>
      </w:pPr>
      <w:hyperlink w:anchor="_Toc133321354" w:history="1">
        <w:r w:rsidR="004D63AB" w:rsidRPr="00826F90">
          <w:rPr>
            <w:rStyle w:val="Hyperlink"/>
            <w:noProof/>
          </w:rPr>
          <w:t>Saving Functions in Packages</w:t>
        </w:r>
        <w:r w:rsidR="004D63AB">
          <w:rPr>
            <w:noProof/>
            <w:webHidden/>
          </w:rPr>
          <w:tab/>
        </w:r>
        <w:r w:rsidR="004D63AB">
          <w:rPr>
            <w:noProof/>
            <w:webHidden/>
          </w:rPr>
          <w:fldChar w:fldCharType="begin"/>
        </w:r>
        <w:r w:rsidR="004D63AB">
          <w:rPr>
            <w:noProof/>
            <w:webHidden/>
          </w:rPr>
          <w:instrText xml:space="preserve"> PAGEREF _Toc133321354 \h </w:instrText>
        </w:r>
        <w:r w:rsidR="004D63AB">
          <w:rPr>
            <w:noProof/>
            <w:webHidden/>
          </w:rPr>
        </w:r>
        <w:r w:rsidR="004D63AB">
          <w:rPr>
            <w:noProof/>
            <w:webHidden/>
          </w:rPr>
          <w:fldChar w:fldCharType="separate"/>
        </w:r>
        <w:r w:rsidR="004D63AB">
          <w:rPr>
            <w:noProof/>
            <w:webHidden/>
          </w:rPr>
          <w:t>7</w:t>
        </w:r>
        <w:r w:rsidR="004D63AB">
          <w:rPr>
            <w:noProof/>
            <w:webHidden/>
          </w:rPr>
          <w:fldChar w:fldCharType="end"/>
        </w:r>
      </w:hyperlink>
    </w:p>
    <w:p w14:paraId="187110B2" w14:textId="09B8A4D7" w:rsidR="004D63AB" w:rsidRDefault="00000000" w:rsidP="005B1D6E">
      <w:pPr>
        <w:pStyle w:val="TOC2"/>
        <w:rPr>
          <w:rFonts w:eastAsiaTheme="minorEastAsia"/>
          <w:noProof/>
          <w:sz w:val="22"/>
          <w:szCs w:val="22"/>
        </w:rPr>
      </w:pPr>
      <w:hyperlink w:anchor="_Toc133321355" w:history="1">
        <w:r w:rsidR="004D63AB" w:rsidRPr="00826F90">
          <w:rPr>
            <w:rStyle w:val="Hyperlink"/>
            <w:noProof/>
          </w:rPr>
          <w:t>Creating a Package in RStudio</w:t>
        </w:r>
        <w:r w:rsidR="004D63AB">
          <w:rPr>
            <w:noProof/>
            <w:webHidden/>
          </w:rPr>
          <w:tab/>
        </w:r>
        <w:r w:rsidR="004D63AB">
          <w:rPr>
            <w:noProof/>
            <w:webHidden/>
          </w:rPr>
          <w:fldChar w:fldCharType="begin"/>
        </w:r>
        <w:r w:rsidR="004D63AB">
          <w:rPr>
            <w:noProof/>
            <w:webHidden/>
          </w:rPr>
          <w:instrText xml:space="preserve"> PAGEREF _Toc133321355 \h </w:instrText>
        </w:r>
        <w:r w:rsidR="004D63AB">
          <w:rPr>
            <w:noProof/>
            <w:webHidden/>
          </w:rPr>
        </w:r>
        <w:r w:rsidR="004D63AB">
          <w:rPr>
            <w:noProof/>
            <w:webHidden/>
          </w:rPr>
          <w:fldChar w:fldCharType="separate"/>
        </w:r>
        <w:r w:rsidR="004D63AB">
          <w:rPr>
            <w:noProof/>
            <w:webHidden/>
          </w:rPr>
          <w:t>7</w:t>
        </w:r>
        <w:r w:rsidR="004D63AB">
          <w:rPr>
            <w:noProof/>
            <w:webHidden/>
          </w:rPr>
          <w:fldChar w:fldCharType="end"/>
        </w:r>
      </w:hyperlink>
    </w:p>
    <w:p w14:paraId="449A4C3D" w14:textId="6694D815" w:rsidR="004D63AB" w:rsidRDefault="00000000" w:rsidP="005B1D6E">
      <w:pPr>
        <w:pStyle w:val="TOC2"/>
        <w:rPr>
          <w:rFonts w:eastAsiaTheme="minorEastAsia"/>
          <w:noProof/>
          <w:sz w:val="22"/>
          <w:szCs w:val="22"/>
        </w:rPr>
      </w:pPr>
      <w:hyperlink w:anchor="_Toc133321356" w:history="1">
        <w:r w:rsidR="004D63AB" w:rsidRPr="00826F90">
          <w:rPr>
            <w:rStyle w:val="Hyperlink"/>
            <w:noProof/>
          </w:rPr>
          <w:t>Adding Functions with use_r()</w:t>
        </w:r>
        <w:r w:rsidR="004D63AB">
          <w:rPr>
            <w:noProof/>
            <w:webHidden/>
          </w:rPr>
          <w:tab/>
        </w:r>
        <w:r w:rsidR="004D63AB">
          <w:rPr>
            <w:noProof/>
            <w:webHidden/>
          </w:rPr>
          <w:fldChar w:fldCharType="begin"/>
        </w:r>
        <w:r w:rsidR="004D63AB">
          <w:rPr>
            <w:noProof/>
            <w:webHidden/>
          </w:rPr>
          <w:instrText xml:space="preserve"> PAGEREF _Toc133321356 \h </w:instrText>
        </w:r>
        <w:r w:rsidR="004D63AB">
          <w:rPr>
            <w:noProof/>
            <w:webHidden/>
          </w:rPr>
        </w:r>
        <w:r w:rsidR="004D63AB">
          <w:rPr>
            <w:noProof/>
            <w:webHidden/>
          </w:rPr>
          <w:fldChar w:fldCharType="separate"/>
        </w:r>
        <w:r w:rsidR="004D63AB">
          <w:rPr>
            <w:noProof/>
            <w:webHidden/>
          </w:rPr>
          <w:t>8</w:t>
        </w:r>
        <w:r w:rsidR="004D63AB">
          <w:rPr>
            <w:noProof/>
            <w:webHidden/>
          </w:rPr>
          <w:fldChar w:fldCharType="end"/>
        </w:r>
      </w:hyperlink>
    </w:p>
    <w:p w14:paraId="6E6B9640" w14:textId="341CD633" w:rsidR="004D63AB" w:rsidRDefault="00000000" w:rsidP="005B1D6E">
      <w:pPr>
        <w:pStyle w:val="TOC2"/>
        <w:rPr>
          <w:rFonts w:eastAsiaTheme="minorEastAsia"/>
          <w:noProof/>
          <w:sz w:val="22"/>
          <w:szCs w:val="22"/>
        </w:rPr>
      </w:pPr>
      <w:hyperlink w:anchor="_Toc133321357" w:history="1">
        <w:r w:rsidR="004D63AB" w:rsidRPr="00826F90">
          <w:rPr>
            <w:rStyle w:val="Hyperlink"/>
            <w:noProof/>
          </w:rPr>
          <w:t>Checking the Package with devtools</w:t>
        </w:r>
        <w:r w:rsidR="004D63AB">
          <w:rPr>
            <w:noProof/>
            <w:webHidden/>
          </w:rPr>
          <w:tab/>
        </w:r>
        <w:r w:rsidR="004D63AB">
          <w:rPr>
            <w:noProof/>
            <w:webHidden/>
          </w:rPr>
          <w:fldChar w:fldCharType="begin"/>
        </w:r>
        <w:r w:rsidR="004D63AB">
          <w:rPr>
            <w:noProof/>
            <w:webHidden/>
          </w:rPr>
          <w:instrText xml:space="preserve"> PAGEREF _Toc133321357 \h </w:instrText>
        </w:r>
        <w:r w:rsidR="004D63AB">
          <w:rPr>
            <w:noProof/>
            <w:webHidden/>
          </w:rPr>
        </w:r>
        <w:r w:rsidR="004D63AB">
          <w:rPr>
            <w:noProof/>
            <w:webHidden/>
          </w:rPr>
          <w:fldChar w:fldCharType="separate"/>
        </w:r>
        <w:r w:rsidR="004D63AB">
          <w:rPr>
            <w:noProof/>
            <w:webHidden/>
          </w:rPr>
          <w:t>8</w:t>
        </w:r>
        <w:r w:rsidR="004D63AB">
          <w:rPr>
            <w:noProof/>
            <w:webHidden/>
          </w:rPr>
          <w:fldChar w:fldCharType="end"/>
        </w:r>
      </w:hyperlink>
    </w:p>
    <w:p w14:paraId="30700A24" w14:textId="056420DD" w:rsidR="004D63AB" w:rsidRDefault="00000000" w:rsidP="005B1D6E">
      <w:pPr>
        <w:pStyle w:val="TOC2"/>
        <w:rPr>
          <w:rFonts w:eastAsiaTheme="minorEastAsia"/>
          <w:noProof/>
          <w:sz w:val="22"/>
          <w:szCs w:val="22"/>
        </w:rPr>
      </w:pPr>
      <w:hyperlink w:anchor="_Toc133321358" w:history="1">
        <w:r w:rsidR="004D63AB" w:rsidRPr="00826F90">
          <w:rPr>
            <w:rStyle w:val="Hyperlink"/>
            <w:noProof/>
          </w:rPr>
          <w:t>Adding Dependency Packages with the DESCRIPTION File</w:t>
        </w:r>
        <w:r w:rsidR="004D63AB">
          <w:rPr>
            <w:noProof/>
            <w:webHidden/>
          </w:rPr>
          <w:tab/>
        </w:r>
        <w:r w:rsidR="004D63AB">
          <w:rPr>
            <w:noProof/>
            <w:webHidden/>
          </w:rPr>
          <w:fldChar w:fldCharType="begin"/>
        </w:r>
        <w:r w:rsidR="004D63AB">
          <w:rPr>
            <w:noProof/>
            <w:webHidden/>
          </w:rPr>
          <w:instrText xml:space="preserve"> PAGEREF _Toc133321358 \h </w:instrText>
        </w:r>
        <w:r w:rsidR="004D63AB">
          <w:rPr>
            <w:noProof/>
            <w:webHidden/>
          </w:rPr>
        </w:r>
        <w:r w:rsidR="004D63AB">
          <w:rPr>
            <w:noProof/>
            <w:webHidden/>
          </w:rPr>
          <w:fldChar w:fldCharType="separate"/>
        </w:r>
        <w:r w:rsidR="004D63AB">
          <w:rPr>
            <w:noProof/>
            <w:webHidden/>
          </w:rPr>
          <w:t>9</w:t>
        </w:r>
        <w:r w:rsidR="004D63AB">
          <w:rPr>
            <w:noProof/>
            <w:webHidden/>
          </w:rPr>
          <w:fldChar w:fldCharType="end"/>
        </w:r>
      </w:hyperlink>
    </w:p>
    <w:p w14:paraId="5541C857" w14:textId="159831F4" w:rsidR="004D63AB" w:rsidRDefault="00000000" w:rsidP="005B1D6E">
      <w:pPr>
        <w:pStyle w:val="TOC2"/>
        <w:rPr>
          <w:rFonts w:eastAsiaTheme="minorEastAsia"/>
          <w:noProof/>
          <w:sz w:val="22"/>
          <w:szCs w:val="22"/>
        </w:rPr>
      </w:pPr>
      <w:hyperlink w:anchor="_Toc133321359" w:history="1">
        <w:r w:rsidR="004D63AB" w:rsidRPr="00826F90">
          <w:rPr>
            <w:rStyle w:val="Hyperlink"/>
            <w:noProof/>
          </w:rPr>
          <w:t>Referring to Functions Correctly</w:t>
        </w:r>
        <w:r w:rsidR="004D63AB">
          <w:rPr>
            <w:noProof/>
            <w:webHidden/>
          </w:rPr>
          <w:tab/>
        </w:r>
        <w:r w:rsidR="004D63AB">
          <w:rPr>
            <w:noProof/>
            <w:webHidden/>
          </w:rPr>
          <w:fldChar w:fldCharType="begin"/>
        </w:r>
        <w:r w:rsidR="004D63AB">
          <w:rPr>
            <w:noProof/>
            <w:webHidden/>
          </w:rPr>
          <w:instrText xml:space="preserve"> PAGEREF _Toc133321359 \h </w:instrText>
        </w:r>
        <w:r w:rsidR="004D63AB">
          <w:rPr>
            <w:noProof/>
            <w:webHidden/>
          </w:rPr>
        </w:r>
        <w:r w:rsidR="004D63AB">
          <w:rPr>
            <w:noProof/>
            <w:webHidden/>
          </w:rPr>
          <w:fldChar w:fldCharType="separate"/>
        </w:r>
        <w:r w:rsidR="004D63AB">
          <w:rPr>
            <w:noProof/>
            <w:webHidden/>
          </w:rPr>
          <w:t>10</w:t>
        </w:r>
        <w:r w:rsidR="004D63AB">
          <w:rPr>
            <w:noProof/>
            <w:webHidden/>
          </w:rPr>
          <w:fldChar w:fldCharType="end"/>
        </w:r>
      </w:hyperlink>
    </w:p>
    <w:p w14:paraId="57AF9376" w14:textId="41F781AA" w:rsidR="004D63AB" w:rsidRDefault="00000000" w:rsidP="005B1D6E">
      <w:pPr>
        <w:pStyle w:val="TOC2"/>
        <w:rPr>
          <w:rFonts w:eastAsiaTheme="minorEastAsia"/>
          <w:noProof/>
          <w:sz w:val="22"/>
          <w:szCs w:val="22"/>
        </w:rPr>
      </w:pPr>
      <w:hyperlink w:anchor="_Toc133321360" w:history="1">
        <w:r w:rsidR="004D63AB" w:rsidRPr="00826F90">
          <w:rPr>
            <w:rStyle w:val="Hyperlink"/>
            <w:noProof/>
          </w:rPr>
          <w:t>Adding Documentation with Roxygen</w:t>
        </w:r>
        <w:r w:rsidR="004D63AB">
          <w:rPr>
            <w:noProof/>
            <w:webHidden/>
          </w:rPr>
          <w:tab/>
        </w:r>
        <w:r w:rsidR="004D63AB">
          <w:rPr>
            <w:noProof/>
            <w:webHidden/>
          </w:rPr>
          <w:fldChar w:fldCharType="begin"/>
        </w:r>
        <w:r w:rsidR="004D63AB">
          <w:rPr>
            <w:noProof/>
            <w:webHidden/>
          </w:rPr>
          <w:instrText xml:space="preserve"> PAGEREF _Toc133321360 \h </w:instrText>
        </w:r>
        <w:r w:rsidR="004D63AB">
          <w:rPr>
            <w:noProof/>
            <w:webHidden/>
          </w:rPr>
        </w:r>
        <w:r w:rsidR="004D63AB">
          <w:rPr>
            <w:noProof/>
            <w:webHidden/>
          </w:rPr>
          <w:fldChar w:fldCharType="separate"/>
        </w:r>
        <w:r w:rsidR="004D63AB">
          <w:rPr>
            <w:noProof/>
            <w:webHidden/>
          </w:rPr>
          <w:t>11</w:t>
        </w:r>
        <w:r w:rsidR="004D63AB">
          <w:rPr>
            <w:noProof/>
            <w:webHidden/>
          </w:rPr>
          <w:fldChar w:fldCharType="end"/>
        </w:r>
      </w:hyperlink>
    </w:p>
    <w:p w14:paraId="05B8F840" w14:textId="6F6B6422" w:rsidR="004D63AB" w:rsidRDefault="00000000" w:rsidP="005B1D6E">
      <w:pPr>
        <w:pStyle w:val="TOC2"/>
        <w:rPr>
          <w:rFonts w:eastAsiaTheme="minorEastAsia"/>
          <w:noProof/>
          <w:sz w:val="22"/>
          <w:szCs w:val="22"/>
        </w:rPr>
      </w:pPr>
      <w:hyperlink w:anchor="_Toc133321361" w:history="1">
        <w:r w:rsidR="004D63AB" w:rsidRPr="00826F90">
          <w:rPr>
            <w:rStyle w:val="Hyperlink"/>
            <w:noProof/>
          </w:rPr>
          <w:t>Editing the DESCRIPTION File</w:t>
        </w:r>
        <w:r w:rsidR="004D63AB">
          <w:rPr>
            <w:noProof/>
            <w:webHidden/>
          </w:rPr>
          <w:tab/>
        </w:r>
        <w:r w:rsidR="004D63AB">
          <w:rPr>
            <w:noProof/>
            <w:webHidden/>
          </w:rPr>
          <w:fldChar w:fldCharType="begin"/>
        </w:r>
        <w:r w:rsidR="004D63AB">
          <w:rPr>
            <w:noProof/>
            <w:webHidden/>
          </w:rPr>
          <w:instrText xml:space="preserve"> PAGEREF _Toc133321361 \h </w:instrText>
        </w:r>
        <w:r w:rsidR="004D63AB">
          <w:rPr>
            <w:noProof/>
            <w:webHidden/>
          </w:rPr>
        </w:r>
        <w:r w:rsidR="004D63AB">
          <w:rPr>
            <w:noProof/>
            <w:webHidden/>
          </w:rPr>
          <w:fldChar w:fldCharType="separate"/>
        </w:r>
        <w:r w:rsidR="004D63AB">
          <w:rPr>
            <w:noProof/>
            <w:webHidden/>
          </w:rPr>
          <w:t>13</w:t>
        </w:r>
        <w:r w:rsidR="004D63AB">
          <w:rPr>
            <w:noProof/>
            <w:webHidden/>
          </w:rPr>
          <w:fldChar w:fldCharType="end"/>
        </w:r>
      </w:hyperlink>
    </w:p>
    <w:p w14:paraId="241875AF" w14:textId="5D62DDB2" w:rsidR="004D63AB" w:rsidRDefault="00000000" w:rsidP="005B1D6E">
      <w:pPr>
        <w:pStyle w:val="TOC2"/>
        <w:rPr>
          <w:rFonts w:eastAsiaTheme="minorEastAsia"/>
          <w:noProof/>
          <w:sz w:val="22"/>
          <w:szCs w:val="22"/>
        </w:rPr>
      </w:pPr>
      <w:hyperlink w:anchor="_Toc133321362" w:history="1">
        <w:r w:rsidR="004D63AB" w:rsidRPr="00826F90">
          <w:rPr>
            <w:rStyle w:val="Hyperlink"/>
            <w:noProof/>
          </w:rPr>
          <w:t>Installing the Package</w:t>
        </w:r>
        <w:r w:rsidR="004D63AB">
          <w:rPr>
            <w:noProof/>
            <w:webHidden/>
          </w:rPr>
          <w:tab/>
        </w:r>
        <w:r w:rsidR="004D63AB">
          <w:rPr>
            <w:noProof/>
            <w:webHidden/>
          </w:rPr>
          <w:fldChar w:fldCharType="begin"/>
        </w:r>
        <w:r w:rsidR="004D63AB">
          <w:rPr>
            <w:noProof/>
            <w:webHidden/>
          </w:rPr>
          <w:instrText xml:space="preserve"> PAGEREF _Toc133321362 \h </w:instrText>
        </w:r>
        <w:r w:rsidR="004D63AB">
          <w:rPr>
            <w:noProof/>
            <w:webHidden/>
          </w:rPr>
        </w:r>
        <w:r w:rsidR="004D63AB">
          <w:rPr>
            <w:noProof/>
            <w:webHidden/>
          </w:rPr>
          <w:fldChar w:fldCharType="separate"/>
        </w:r>
        <w:r w:rsidR="004D63AB">
          <w:rPr>
            <w:noProof/>
            <w:webHidden/>
          </w:rPr>
          <w:t>14</w:t>
        </w:r>
        <w:r w:rsidR="004D63AB">
          <w:rPr>
            <w:noProof/>
            <w:webHidden/>
          </w:rPr>
          <w:fldChar w:fldCharType="end"/>
        </w:r>
      </w:hyperlink>
    </w:p>
    <w:p w14:paraId="59678A85" w14:textId="3BEC0E7D" w:rsidR="004D63AB" w:rsidRDefault="00000000">
      <w:pPr>
        <w:pStyle w:val="TOC1"/>
        <w:rPr>
          <w:rFonts w:eastAsiaTheme="minorEastAsia"/>
          <w:noProof/>
          <w:sz w:val="22"/>
          <w:szCs w:val="22"/>
        </w:rPr>
      </w:pPr>
      <w:hyperlink w:anchor="_Toc133321363" w:history="1">
        <w:r w:rsidR="004D63AB" w:rsidRPr="00826F90">
          <w:rPr>
            <w:rStyle w:val="Hyperlink"/>
            <w:noProof/>
          </w:rPr>
          <w:t>Conclusion</w:t>
        </w:r>
        <w:r w:rsidR="004D63AB">
          <w:rPr>
            <w:noProof/>
            <w:webHidden/>
          </w:rPr>
          <w:tab/>
        </w:r>
        <w:r w:rsidR="004D63AB">
          <w:rPr>
            <w:noProof/>
            <w:webHidden/>
          </w:rPr>
          <w:fldChar w:fldCharType="begin"/>
        </w:r>
        <w:r w:rsidR="004D63AB">
          <w:rPr>
            <w:noProof/>
            <w:webHidden/>
          </w:rPr>
          <w:instrText xml:space="preserve"> PAGEREF _Toc133321363 \h </w:instrText>
        </w:r>
        <w:r w:rsidR="004D63AB">
          <w:rPr>
            <w:noProof/>
            <w:webHidden/>
          </w:rPr>
        </w:r>
        <w:r w:rsidR="004D63AB">
          <w:rPr>
            <w:noProof/>
            <w:webHidden/>
          </w:rPr>
          <w:fldChar w:fldCharType="separate"/>
        </w:r>
        <w:r w:rsidR="004D63AB">
          <w:rPr>
            <w:noProof/>
            <w:webHidden/>
          </w:rPr>
          <w:t>16</w:t>
        </w:r>
        <w:r w:rsidR="004D63AB">
          <w:rPr>
            <w:noProof/>
            <w:webHidden/>
          </w:rPr>
          <w:fldChar w:fldCharType="end"/>
        </w:r>
      </w:hyperlink>
    </w:p>
    <w:p w14:paraId="76CE8BED" w14:textId="2434C69A" w:rsidR="00F1431F" w:rsidRDefault="0065384F" w:rsidP="007541B4">
      <w:pPr>
        <w:pStyle w:val="ChapterNumber"/>
      </w:pPr>
      <w:r>
        <w:fldChar w:fldCharType="end"/>
      </w:r>
      <w:r w:rsidR="0057280E">
        <w:tab/>
      </w:r>
    </w:p>
    <w:p w14:paraId="06438BA8" w14:textId="7AA94E1B" w:rsidR="0057280E" w:rsidRDefault="0057280E" w:rsidP="00BF7FE1">
      <w:pPr>
        <w:pStyle w:val="ChapterTitle"/>
      </w:pPr>
      <w:r>
        <w:t>Creat</w:t>
      </w:r>
      <w:ins w:id="3" w:author="Frances" w:date="2023-04-25T11:42:00Z">
        <w:r w:rsidR="0065384F">
          <w:t>ing</w:t>
        </w:r>
      </w:ins>
      <w:del w:id="4" w:author="Frances" w:date="2023-04-25T11:42:00Z">
        <w:r w:rsidDel="0065384F">
          <w:delText>e</w:delText>
        </w:r>
      </w:del>
      <w:r>
        <w:t xml:space="preserve"> Your Own R Package</w:t>
      </w:r>
      <w:ins w:id="5" w:author="Frances" w:date="2023-05-31T14:29:00Z">
        <w:r w:rsidR="0030356A">
          <w:t>s</w:t>
        </w:r>
      </w:ins>
    </w:p>
    <w:p w14:paraId="62328271" w14:textId="75E06731" w:rsidR="00B518B5" w:rsidRDefault="00B518B5" w:rsidP="00B518B5">
      <w:pPr>
        <w:pStyle w:val="ChapterIntro"/>
      </w:pPr>
      <w:r>
        <w:lastRenderedPageBreak/>
        <w:t>T</w:t>
      </w:r>
      <w:r w:rsidR="0057280E">
        <w:t>his chapter discuss</w:t>
      </w:r>
      <w:r>
        <w:t>es</w:t>
      </w:r>
      <w:r w:rsidR="0057280E">
        <w:t xml:space="preserve"> how to make your own R </w:t>
      </w:r>
      <w:r>
        <w:t xml:space="preserve">functions and </w:t>
      </w:r>
      <w:r w:rsidR="0057280E">
        <w:t>package</w:t>
      </w:r>
      <w:r>
        <w:t>s</w:t>
      </w:r>
      <w:r w:rsidR="0057280E">
        <w:t xml:space="preserve">. </w:t>
      </w:r>
      <w:r>
        <w:t xml:space="preserve">You’ll learn how to define your own functions, including the parameters they should accept. Then you’ll create a package, add code and dependencies to it, write its documentation, and choose the license under which to release it.  </w:t>
      </w:r>
    </w:p>
    <w:p w14:paraId="14DFA0EA" w14:textId="5DD3316A" w:rsidR="00B518B5" w:rsidRDefault="00B518B5" w:rsidP="00B518B5">
      <w:pPr>
        <w:pStyle w:val="Body"/>
      </w:pPr>
      <w:r>
        <w:t xml:space="preserve">Saving your code as functions and then distributing these functions in packages can have numerous benefits. First, packages make your code easier for others to use. For example, when researchers at the </w:t>
      </w:r>
      <w:r w:rsidRPr="00003509">
        <w:t>Moffitt Cancer Center</w:t>
      </w:r>
      <w:r>
        <w:t xml:space="preserve"> needed to access code from a database, data scientists </w:t>
      </w:r>
      <w:r w:rsidRPr="00003509">
        <w:t>Travis Gerke and Garrick Aden-Buie</w:t>
      </w:r>
      <w:r w:rsidRPr="00B518B5">
        <w:t xml:space="preserve"> </w:t>
      </w:r>
      <w:r>
        <w:t xml:space="preserve">used </w:t>
      </w:r>
      <w:r>
        <w:t>to</w:t>
      </w:r>
      <w:r w:rsidRPr="00003509">
        <w:t xml:space="preserve"> write R code for each researcher</w:t>
      </w:r>
      <w:r>
        <w:t>,</w:t>
      </w:r>
      <w:r w:rsidRPr="00003509">
        <w:t xml:space="preserve"> </w:t>
      </w:r>
      <w:r>
        <w:t>b</w:t>
      </w:r>
      <w:r w:rsidRPr="00003509">
        <w:t>ut they quickly realized they were reusing the same code over and over.</w:t>
      </w:r>
      <w:r>
        <w:t xml:space="preserve"> Instead, </w:t>
      </w:r>
      <w:r>
        <w:t>they made a package with functions for accessing databases. Now researchers no longer had to ask for help. They could install the package Gerke and Aden-Buie had made and use its functions themselves.</w:t>
      </w:r>
    </w:p>
    <w:p w14:paraId="5CA3693B" w14:textId="1C329B58" w:rsidR="0057280E" w:rsidRDefault="00B518B5" w:rsidP="009B279C">
      <w:pPr>
        <w:pStyle w:val="Body"/>
      </w:pPr>
      <w:r>
        <w:t xml:space="preserve">What’s more, developing packages allows you to shape how others work. Say you make a ggplot theme that follows the principles of high-quality data visualization discussed in </w:t>
      </w:r>
      <w:r w:rsidRPr="00EB7B55">
        <w:rPr>
          <w:rStyle w:val="Xref"/>
        </w:rPr>
        <w:t>Chapter 2</w:t>
      </w:r>
      <w:r>
        <w:t>. If you put this theme in a package, you can give others an easy way to follow these principles.</w:t>
      </w:r>
      <w:r w:rsidR="009B279C">
        <w:t xml:space="preserve"> F</w:t>
      </w:r>
      <w:r w:rsidR="0057280E">
        <w:t xml:space="preserve">unctions </w:t>
      </w:r>
      <w:r w:rsidR="009B279C">
        <w:t xml:space="preserve">and </w:t>
      </w:r>
      <w:r w:rsidR="0057280E">
        <w:t>package</w:t>
      </w:r>
      <w:r w:rsidR="009B279C">
        <w:t>s</w:t>
      </w:r>
      <w:r w:rsidR="0057280E">
        <w:t xml:space="preserve"> can help you work with others using shared code.</w:t>
      </w:r>
    </w:p>
    <w:p w14:paraId="0408EDF4" w14:textId="77777777" w:rsidR="0057280E" w:rsidRDefault="0057280E" w:rsidP="00204643">
      <w:pPr>
        <w:pStyle w:val="HeadA"/>
      </w:pPr>
      <w:bookmarkStart w:id="6" w:name="_Toc133321350"/>
      <w:bookmarkStart w:id="7" w:name="creating-your-own-functions"/>
      <w:r>
        <w:t>Creating Your Own Functions</w:t>
      </w:r>
      <w:bookmarkEnd w:id="6"/>
    </w:p>
    <w:p w14:paraId="6E994D69" w14:textId="40AA1657" w:rsidR="00656098" w:rsidRDefault="0065384F" w:rsidP="00EB7B55">
      <w:pPr>
        <w:pStyle w:val="Body"/>
      </w:pPr>
      <w:r w:rsidRPr="00003509">
        <w:t xml:space="preserve">Hadley Wickham, developer of the </w:t>
      </w:r>
      <w:r w:rsidRPr="00211003">
        <w:rPr>
          <w:rStyle w:val="Literal"/>
        </w:rPr>
        <w:t>tidyverse</w:t>
      </w:r>
      <w:r w:rsidRPr="00003509">
        <w:t xml:space="preserve"> set of packages, recommends creating a function once you’ve copied </w:t>
      </w:r>
      <w:r w:rsidR="004B6DDA">
        <w:t xml:space="preserve">some </w:t>
      </w:r>
      <w:r w:rsidRPr="00003509">
        <w:t>code three times.</w:t>
      </w:r>
      <w:r w:rsidR="004B6DDA">
        <w:t xml:space="preserve"> </w:t>
      </w:r>
      <w:r w:rsidR="004B6DDA" w:rsidRPr="00003509">
        <w:t>Functions have three pieces:</w:t>
      </w:r>
      <w:r w:rsidR="004B6DDA">
        <w:t xml:space="preserve"> a name, a body, and arguments. </w:t>
      </w:r>
    </w:p>
    <w:p w14:paraId="6B977425" w14:textId="5827DD8C" w:rsidR="00656098" w:rsidRDefault="00656098" w:rsidP="00EB7B55">
      <w:pPr>
        <w:pStyle w:val="HeadB"/>
      </w:pPr>
      <w:bookmarkStart w:id="8" w:name="_Toc133321351"/>
      <w:r>
        <w:t>Writing a Simple Function</w:t>
      </w:r>
      <w:bookmarkEnd w:id="8"/>
    </w:p>
    <w:p w14:paraId="77663E8F" w14:textId="18A621EC" w:rsidR="0057280E" w:rsidRPr="00003509" w:rsidRDefault="00656098" w:rsidP="00656098">
      <w:pPr>
        <w:pStyle w:val="Body"/>
      </w:pPr>
      <w:r w:rsidRPr="00003509">
        <w:t xml:space="preserve">Let’s begin by taking an example of a relatively simple function. </w:t>
      </w:r>
      <w:r w:rsidR="0057280E" w:rsidRPr="00003509">
        <w:t xml:space="preserve">This function, called </w:t>
      </w:r>
      <w:r w:rsidR="0057280E" w:rsidRPr="00211003">
        <w:rPr>
          <w:rStyle w:val="Literal"/>
        </w:rPr>
        <w:t>show_in_excel_penguins()</w:t>
      </w:r>
      <w:r w:rsidR="005B1D6E" w:rsidRPr="00EB7B55">
        <w:t>,</w:t>
      </w:r>
      <w:r w:rsidR="0057280E" w:rsidRPr="005B1D6E">
        <w:t xml:space="preserve"> </w:t>
      </w:r>
      <w:r w:rsidR="0057280E" w:rsidRPr="00003509">
        <w:t xml:space="preserve">opens the data </w:t>
      </w:r>
      <w:r w:rsidR="005B1D6E">
        <w:t>about</w:t>
      </w:r>
      <w:r w:rsidR="0057280E" w:rsidRPr="00003509">
        <w:t xml:space="preserve"> penguins that we </w:t>
      </w:r>
      <w:r w:rsidR="005B1D6E">
        <w:t>used</w:t>
      </w:r>
      <w:r w:rsidR="0057280E" w:rsidRPr="00003509">
        <w:t xml:space="preserve"> in </w:t>
      </w:r>
      <w:r w:rsidR="004B6DDA" w:rsidRPr="00EB7B55">
        <w:rPr>
          <w:rStyle w:val="Xref"/>
        </w:rPr>
        <w:t xml:space="preserve">Chapter </w:t>
      </w:r>
      <w:r w:rsidR="0057280E" w:rsidRPr="00EB7B55">
        <w:rPr>
          <w:rStyle w:val="Xref"/>
        </w:rPr>
        <w:t>7</w:t>
      </w:r>
      <w:r w:rsidR="0057280E" w:rsidRPr="00003509">
        <w:t xml:space="preserve"> in Excel. We begin by importing the data with the </w:t>
      </w:r>
      <w:r w:rsidR="0057280E" w:rsidRPr="00211003">
        <w:rPr>
          <w:rStyle w:val="Literal"/>
        </w:rPr>
        <w:t>read_csv()</w:t>
      </w:r>
      <w:r w:rsidR="0057280E" w:rsidRPr="00003509">
        <w:t xml:space="preserve"> function before creating the </w:t>
      </w:r>
      <w:r w:rsidR="0057280E" w:rsidRPr="00211003">
        <w:rPr>
          <w:rStyle w:val="Literal"/>
        </w:rPr>
        <w:t>show_in_excel_penguins()</w:t>
      </w:r>
      <w:r w:rsidR="0057280E" w:rsidRPr="00003509">
        <w:t xml:space="preserve"> function</w:t>
      </w:r>
      <w:r w:rsidR="005B1D6E">
        <w:t>:</w:t>
      </w:r>
    </w:p>
    <w:p w14:paraId="57B74E8A" w14:textId="77777777" w:rsidR="00656098" w:rsidRPr="00656098" w:rsidRDefault="00656098" w:rsidP="00656098">
      <w:pPr>
        <w:pStyle w:val="Code"/>
      </w:pPr>
      <w:r w:rsidRPr="00EB7B55">
        <w:t>library(tidyverse)</w:t>
      </w:r>
    </w:p>
    <w:p w14:paraId="2E4CE6BD" w14:textId="77777777" w:rsidR="00656098" w:rsidRPr="00656098" w:rsidRDefault="00656098" w:rsidP="00656098">
      <w:pPr>
        <w:pStyle w:val="Code"/>
      </w:pPr>
      <w:r w:rsidRPr="00EB7B55">
        <w:t>library(fs)</w:t>
      </w:r>
    </w:p>
    <w:p w14:paraId="7AEB8E1C" w14:textId="77777777" w:rsidR="00656098" w:rsidRDefault="00656098" w:rsidP="004B6DDA">
      <w:pPr>
        <w:pStyle w:val="CodeAnnotated"/>
        <w:rPr>
          <w:rStyle w:val="CodeAnnotation"/>
        </w:rPr>
      </w:pPr>
    </w:p>
    <w:p w14:paraId="5066BE3A" w14:textId="7B294FE9" w:rsidR="00281465" w:rsidRDefault="004B6DDA" w:rsidP="00EB7B55">
      <w:pPr>
        <w:pStyle w:val="CodeAnnotated"/>
      </w:pPr>
      <w:r w:rsidRPr="00EB7B55">
        <w:rPr>
          <w:rStyle w:val="CodeAnnotation"/>
        </w:rPr>
        <w:t>1</w:t>
      </w:r>
      <w:r w:rsidRPr="00EB7B55">
        <w:t xml:space="preserve"> </w:t>
      </w:r>
      <w:r w:rsidR="0057280E" w:rsidRPr="00EB7B55">
        <w:t>penguins &lt;- read_csv("https://data.rwithoutstatistics.com/penguins-2007.csv")</w:t>
      </w:r>
    </w:p>
    <w:p w14:paraId="027261F2" w14:textId="4F739033" w:rsidR="00281465" w:rsidRPr="005B1D6E" w:rsidRDefault="004B6DDA" w:rsidP="00EB7B55">
      <w:pPr>
        <w:pStyle w:val="CodeAnnotated"/>
      </w:pPr>
      <w:r>
        <w:rPr>
          <w:rStyle w:val="CodeAnnotation"/>
        </w:rPr>
        <w:t>2</w:t>
      </w:r>
      <w:r w:rsidRPr="00EB7B55">
        <w:t xml:space="preserve"> </w:t>
      </w:r>
      <w:r w:rsidR="0057280E" w:rsidRPr="00EB7B55">
        <w:t>show_in_excel_penguins &lt;- function() {</w:t>
      </w:r>
    </w:p>
    <w:p w14:paraId="60E5F2F9" w14:textId="3870273D" w:rsidR="00281465" w:rsidRPr="005B1D6E" w:rsidRDefault="0057280E" w:rsidP="00090314">
      <w:pPr>
        <w:pStyle w:val="Code"/>
      </w:pPr>
      <w:r w:rsidRPr="00EB7B55">
        <w:t xml:space="preserve">  </w:t>
      </w:r>
      <w:del w:id="9" w:author="David Keyes" w:date="2023-06-01T09:42:00Z">
        <w:r w:rsidRPr="00EB7B55" w:rsidDel="00EB7B55">
          <w:delText xml:space="preserve">  </w:delText>
        </w:r>
      </w:del>
      <w:commentRangeStart w:id="10"/>
      <w:commentRangeStart w:id="11"/>
      <w:r w:rsidRPr="00EB7B55">
        <w:t>c</w:t>
      </w:r>
      <w:commentRangeEnd w:id="10"/>
      <w:r w:rsidR="005B1D6E" w:rsidRPr="00EB7B55">
        <w:rPr>
          <w:rFonts w:eastAsiaTheme="minorHAnsi"/>
        </w:rPr>
        <w:commentReference w:id="10"/>
      </w:r>
      <w:commentRangeEnd w:id="11"/>
      <w:r w:rsidR="00EB7B55">
        <w:rPr>
          <w:rStyle w:val="CommentReference"/>
          <w:rFonts w:asciiTheme="minorHAnsi" w:hAnsiTheme="minorHAnsi" w:cstheme="minorBidi"/>
          <w:color w:val="auto"/>
          <w:lang w:eastAsia="en-US"/>
        </w:rPr>
        <w:commentReference w:id="11"/>
      </w:r>
      <w:r w:rsidRPr="00EB7B55">
        <w:t>sv_file &lt;- str_glue("{tempfile()}.csv")</w:t>
      </w:r>
    </w:p>
    <w:p w14:paraId="130AAB4D" w14:textId="77777777" w:rsidR="00281465" w:rsidRPr="005B1D6E" w:rsidRDefault="0057280E" w:rsidP="00090314">
      <w:pPr>
        <w:pStyle w:val="Code"/>
      </w:pPr>
      <w:r w:rsidRPr="00EB7B55">
        <w:t xml:space="preserve">  write_csv(x = penguins,</w:t>
      </w:r>
    </w:p>
    <w:p w14:paraId="74D2F6DC" w14:textId="77777777" w:rsidR="00281465" w:rsidRPr="005B1D6E" w:rsidRDefault="0057280E" w:rsidP="00090314">
      <w:pPr>
        <w:pStyle w:val="Code"/>
      </w:pPr>
      <w:r w:rsidRPr="00EB7B55">
        <w:t xml:space="preserve">            file = csv_file,</w:t>
      </w:r>
    </w:p>
    <w:p w14:paraId="4FEA25FA" w14:textId="77777777" w:rsidR="00281465" w:rsidRPr="005B1D6E" w:rsidRDefault="0057280E" w:rsidP="00090314">
      <w:pPr>
        <w:pStyle w:val="Code"/>
      </w:pPr>
      <w:r w:rsidRPr="00EB7B55">
        <w:t xml:space="preserve">            na = "")</w:t>
      </w:r>
    </w:p>
    <w:p w14:paraId="033B99AD" w14:textId="77777777" w:rsidR="00281465" w:rsidRPr="005B1D6E" w:rsidRDefault="0057280E" w:rsidP="00090314">
      <w:pPr>
        <w:pStyle w:val="Code"/>
      </w:pPr>
      <w:r w:rsidRPr="00EB7B55">
        <w:t xml:space="preserve">  file_show(path = csv_file)</w:t>
      </w:r>
    </w:p>
    <w:p w14:paraId="287AEB16" w14:textId="2083279D" w:rsidR="0057280E" w:rsidRPr="005B1D6E" w:rsidRDefault="0057280E" w:rsidP="00090314">
      <w:pPr>
        <w:pStyle w:val="Code"/>
      </w:pPr>
      <w:r w:rsidRPr="00EB7B55">
        <w:t>}</w:t>
      </w:r>
    </w:p>
    <w:p w14:paraId="38BA231E" w14:textId="762DB9C5" w:rsidR="00656098" w:rsidRDefault="00656098" w:rsidP="00656098">
      <w:pPr>
        <w:pStyle w:val="Body"/>
      </w:pPr>
      <w:r>
        <w:t xml:space="preserve">We load the </w:t>
      </w:r>
      <w:r w:rsidRPr="0011195B">
        <w:rPr>
          <w:rStyle w:val="Literal"/>
        </w:rPr>
        <w:t>tidyverse</w:t>
      </w:r>
      <w:r>
        <w:t xml:space="preserve"> and </w:t>
      </w:r>
      <w:r w:rsidRPr="0011195B">
        <w:rPr>
          <w:rStyle w:val="Literal"/>
        </w:rPr>
        <w:t>fs</w:t>
      </w:r>
      <w:r>
        <w:t xml:space="preserve"> packages. We’ll use </w:t>
      </w:r>
      <w:r w:rsidRPr="00656098">
        <w:rPr>
          <w:rStyle w:val="Literal"/>
        </w:rPr>
        <w:t>tidyverse</w:t>
      </w:r>
      <w:r>
        <w:t xml:space="preserve"> </w:t>
      </w:r>
      <w:r w:rsidRPr="00656098">
        <w:t>to create a filename</w:t>
      </w:r>
      <w:r>
        <w:t xml:space="preserve"> for the CSV file</w:t>
      </w:r>
      <w:r w:rsidRPr="00656098">
        <w:t xml:space="preserve"> and save </w:t>
      </w:r>
      <w:r>
        <w:t>it</w:t>
      </w:r>
      <w:r w:rsidRPr="00656098">
        <w:t xml:space="preserve">. The </w:t>
      </w:r>
      <w:r w:rsidRPr="00656098">
        <w:rPr>
          <w:rStyle w:val="Literal"/>
        </w:rPr>
        <w:t>fs</w:t>
      </w:r>
      <w:r w:rsidRPr="00656098">
        <w:t xml:space="preserve"> package will enable us to open the </w:t>
      </w:r>
      <w:r w:rsidRPr="00656098">
        <w:lastRenderedPageBreak/>
        <w:t>CSV file in Excel (or whichever program your computer uses to open CSV files by default)</w:t>
      </w:r>
      <w:r w:rsidR="005B1D6E">
        <w:t>.</w:t>
      </w:r>
    </w:p>
    <w:p w14:paraId="50EAB02B" w14:textId="3F15BE54" w:rsidR="0057280E" w:rsidRPr="005B1D6E" w:rsidRDefault="00656098" w:rsidP="00656098">
      <w:pPr>
        <w:pStyle w:val="Body"/>
      </w:pPr>
      <w:r>
        <w:t xml:space="preserve">We </w:t>
      </w:r>
      <w:r w:rsidR="0057280E" w:rsidRPr="00003509">
        <w:t>giv</w:t>
      </w:r>
      <w:r>
        <w:t>e</w:t>
      </w:r>
      <w:r w:rsidR="0057280E" w:rsidRPr="00003509">
        <w:t xml:space="preserve"> </w:t>
      </w:r>
      <w:r>
        <w:t>the</w:t>
      </w:r>
      <w:r w:rsidR="0057280E" w:rsidRPr="00003509">
        <w:t xml:space="preserve"> </w:t>
      </w:r>
      <w:r w:rsidR="0057280E" w:rsidRPr="004B6DDA">
        <w:t xml:space="preserve">function a </w:t>
      </w:r>
      <w:r w:rsidR="0057280E" w:rsidRPr="00EB7B55">
        <w:t>name</w:t>
      </w:r>
      <w:r w:rsidR="0057280E" w:rsidRPr="00003509">
        <w:t xml:space="preserve"> </w:t>
      </w:r>
      <w:r w:rsidR="004B6DDA" w:rsidRPr="00A077D4">
        <w:rPr>
          <w:rStyle w:val="CodeAnnotation"/>
        </w:rPr>
        <w:t>1</w:t>
      </w:r>
      <w:r w:rsidR="004B6DDA">
        <w:t xml:space="preserve">, </w:t>
      </w:r>
      <w:r>
        <w:t>then</w:t>
      </w:r>
      <w:r w:rsidR="0057280E" w:rsidRPr="00003509">
        <w:t xml:space="preserve"> use the assignment operator (</w:t>
      </w:r>
      <w:r w:rsidR="0057280E" w:rsidRPr="00211003">
        <w:rPr>
          <w:rStyle w:val="Literal"/>
        </w:rPr>
        <w:t>&lt;-</w:t>
      </w:r>
      <w:r w:rsidR="0057280E" w:rsidRPr="00003509">
        <w:t xml:space="preserve">) and </w:t>
      </w:r>
      <w:r w:rsidR="0057280E" w:rsidRPr="00211003">
        <w:rPr>
          <w:rStyle w:val="Literal"/>
        </w:rPr>
        <w:t>function()</w:t>
      </w:r>
      <w:r w:rsidR="0057280E" w:rsidRPr="00003509">
        <w:t xml:space="preserve"> to specify that </w:t>
      </w:r>
      <w:r w:rsidR="0057280E" w:rsidRPr="00211003">
        <w:rPr>
          <w:rStyle w:val="Literal"/>
        </w:rPr>
        <w:t>show_in_excel_penguins</w:t>
      </w:r>
      <w:r w:rsidR="0057280E" w:rsidRPr="00003509">
        <w:t xml:space="preserve"> is not a variable name but a function name</w:t>
      </w:r>
      <w:r w:rsidR="004B6DDA">
        <w:t xml:space="preserve"> </w:t>
      </w:r>
      <w:r w:rsidR="004B6DDA">
        <w:rPr>
          <w:rStyle w:val="CodeAnnotation"/>
        </w:rPr>
        <w:t>2</w:t>
      </w:r>
      <w:r w:rsidR="0057280E" w:rsidRPr="00003509">
        <w:t>. The open curly bracket (</w:t>
      </w:r>
      <w:r w:rsidR="0057280E" w:rsidRPr="00211003">
        <w:rPr>
          <w:rStyle w:val="Literal"/>
        </w:rPr>
        <w:t>{</w:t>
      </w:r>
      <w:r w:rsidR="0057280E" w:rsidRPr="00003509">
        <w:t xml:space="preserve">) at the end of the line indicates the start of the </w:t>
      </w:r>
      <w:r w:rsidR="0057280E" w:rsidRPr="004B6DDA">
        <w:t xml:space="preserve">function </w:t>
      </w:r>
      <w:r w:rsidR="0057280E" w:rsidRPr="00EB7B55">
        <w:t>body</w:t>
      </w:r>
      <w:r>
        <w:t>, where</w:t>
      </w:r>
      <w:r w:rsidRPr="00EB7B55">
        <w:t xml:space="preserve"> </w:t>
      </w:r>
      <w:r w:rsidRPr="005B1D6E">
        <w:t>t</w:t>
      </w:r>
      <w:r w:rsidR="0057280E" w:rsidRPr="005B1D6E">
        <w:t xml:space="preserve">he meat of the function can be found. In </w:t>
      </w:r>
      <w:r w:rsidRPr="005B1D6E">
        <w:t>our</w:t>
      </w:r>
      <w:r w:rsidR="0057280E" w:rsidRPr="005B1D6E">
        <w:t xml:space="preserve"> case, the body does three things:</w:t>
      </w:r>
    </w:p>
    <w:p w14:paraId="5675432D" w14:textId="1166CC8B" w:rsidR="0057280E" w:rsidRDefault="0057280E" w:rsidP="00EB7B55">
      <w:pPr>
        <w:pStyle w:val="ListNumber"/>
      </w:pPr>
      <w:r>
        <w:t xml:space="preserve">Creates a location for a CSV file to be saved using the </w:t>
      </w:r>
      <w:r w:rsidRPr="0011195B">
        <w:rPr>
          <w:rStyle w:val="Literal"/>
        </w:rPr>
        <w:t>str_glue()</w:t>
      </w:r>
      <w:r>
        <w:t xml:space="preserve"> function combined with the </w:t>
      </w:r>
      <w:r w:rsidRPr="0011195B">
        <w:rPr>
          <w:rStyle w:val="Literal"/>
        </w:rPr>
        <w:t>tempfile()</w:t>
      </w:r>
      <w:r>
        <w:t xml:space="preserve"> function. This creates a file at a temporary location with the </w:t>
      </w:r>
      <w:r w:rsidRPr="00EB7B55">
        <w:rPr>
          <w:rStyle w:val="Italic"/>
        </w:rPr>
        <w:t>.csv</w:t>
      </w:r>
      <w:r>
        <w:t xml:space="preserve"> extension and saves it as </w:t>
      </w:r>
      <w:r w:rsidRPr="0011195B">
        <w:rPr>
          <w:rStyle w:val="Literal"/>
        </w:rPr>
        <w:t>csv_file</w:t>
      </w:r>
      <w:r>
        <w:t>.</w:t>
      </w:r>
    </w:p>
    <w:p w14:paraId="6B9F0237" w14:textId="050C265E" w:rsidR="0057280E" w:rsidRDefault="0057280E" w:rsidP="00EB7B55">
      <w:pPr>
        <w:pStyle w:val="ListNumber"/>
      </w:pPr>
      <w:r>
        <w:t xml:space="preserve">Writes </w:t>
      </w:r>
      <w:r w:rsidRPr="0011195B">
        <w:rPr>
          <w:rStyle w:val="Literal"/>
        </w:rPr>
        <w:t>penguins</w:t>
      </w:r>
      <w:r>
        <w:t xml:space="preserve"> </w:t>
      </w:r>
      <w:r w:rsidR="00656098">
        <w:t xml:space="preserve">to the location set in </w:t>
      </w:r>
      <w:r w:rsidR="00656098" w:rsidRPr="0011195B">
        <w:rPr>
          <w:rStyle w:val="Literal"/>
        </w:rPr>
        <w:t>csv_file</w:t>
      </w:r>
      <w:r w:rsidR="00656098">
        <w:t>. T</w:t>
      </w:r>
      <w:r>
        <w:t xml:space="preserve">he </w:t>
      </w:r>
      <w:r w:rsidRPr="0011195B">
        <w:rPr>
          <w:rStyle w:val="Literal"/>
        </w:rPr>
        <w:t>x</w:t>
      </w:r>
      <w:r>
        <w:t xml:space="preserve"> argument in </w:t>
      </w:r>
      <w:r w:rsidRPr="0011195B">
        <w:rPr>
          <w:rStyle w:val="Literal"/>
        </w:rPr>
        <w:t>write_csv()</w:t>
      </w:r>
      <w:r>
        <w:t xml:space="preserve"> refers to the data frame to be saved</w:t>
      </w:r>
      <w:r w:rsidR="00656098">
        <w:t>.</w:t>
      </w:r>
      <w:r>
        <w:t xml:space="preserve"> We also make all </w:t>
      </w:r>
      <w:r w:rsidRPr="0011195B">
        <w:rPr>
          <w:rStyle w:val="Literal"/>
        </w:rPr>
        <w:t>NA</w:t>
      </w:r>
      <w:r>
        <w:t xml:space="preserve"> values show up as blanks</w:t>
      </w:r>
      <w:r w:rsidR="00656098">
        <w:t>.</w:t>
      </w:r>
      <w:r>
        <w:t xml:space="preserve"> </w:t>
      </w:r>
      <w:r w:rsidR="00656098">
        <w:t>B</w:t>
      </w:r>
      <w:r>
        <w:t xml:space="preserve">y default, they will show up as the text </w:t>
      </w:r>
      <w:r w:rsidRPr="00EB7B55">
        <w:rPr>
          <w:rStyle w:val="Italic"/>
        </w:rPr>
        <w:t>NA</w:t>
      </w:r>
      <w:r>
        <w:t>.</w:t>
      </w:r>
    </w:p>
    <w:p w14:paraId="4E24F543" w14:textId="41E4BCBC" w:rsidR="0057280E" w:rsidRDefault="0057280E" w:rsidP="00EB7B55">
      <w:pPr>
        <w:pStyle w:val="ListNumber"/>
      </w:pPr>
      <w:r>
        <w:t xml:space="preserve">Uses the </w:t>
      </w:r>
      <w:r w:rsidRPr="0011195B">
        <w:rPr>
          <w:rStyle w:val="Literal"/>
        </w:rPr>
        <w:t>file_show</w:t>
      </w:r>
      <w:r w:rsidR="00656098">
        <w:rPr>
          <w:rStyle w:val="Literal"/>
        </w:rPr>
        <w:t>()</w:t>
      </w:r>
      <w:r>
        <w:t xml:space="preserve"> function from the </w:t>
      </w:r>
      <w:r w:rsidRPr="0011195B">
        <w:rPr>
          <w:rStyle w:val="Literal"/>
        </w:rPr>
        <w:t>fs</w:t>
      </w:r>
      <w:r>
        <w:t xml:space="preserve"> package to open the temporarily created CSV file in Excel.</w:t>
      </w:r>
    </w:p>
    <w:p w14:paraId="6C99DB6F" w14:textId="63DCD51B" w:rsidR="00EB7B55" w:rsidRDefault="0057280E" w:rsidP="00003509">
      <w:pPr>
        <w:pStyle w:val="Body"/>
        <w:rPr>
          <w:ins w:id="12" w:author="David Keyes" w:date="2023-06-01T09:47:00Z"/>
        </w:rPr>
      </w:pPr>
      <w:commentRangeStart w:id="13"/>
      <w:commentRangeStart w:id="14"/>
      <w:r w:rsidRPr="005B1D6E">
        <w:t xml:space="preserve">If you wanted to use the </w:t>
      </w:r>
      <w:r w:rsidRPr="005B1D6E">
        <w:rPr>
          <w:rStyle w:val="Literal"/>
        </w:rPr>
        <w:t>show_in_excel_penguins()</w:t>
      </w:r>
      <w:r w:rsidRPr="005B1D6E">
        <w:t xml:space="preserve"> function, you would run the lines where you define the function.</w:t>
      </w:r>
      <w:commentRangeEnd w:id="13"/>
      <w:r w:rsidR="00656098" w:rsidRPr="00EB7B55">
        <w:rPr>
          <w:rFonts w:eastAsiaTheme="minorHAnsi"/>
        </w:rPr>
        <w:commentReference w:id="13"/>
      </w:r>
      <w:commentRangeEnd w:id="14"/>
      <w:r w:rsidR="00580CE9">
        <w:rPr>
          <w:rStyle w:val="CommentReference"/>
          <w:rFonts w:asciiTheme="minorHAnsi" w:hAnsiTheme="minorHAnsi" w:cstheme="minorBidi"/>
          <w:color w:val="auto"/>
          <w:lang w:eastAsia="en-US"/>
        </w:rPr>
        <w:commentReference w:id="14"/>
      </w:r>
      <w:r w:rsidRPr="005B1D6E">
        <w:t xml:space="preserve"> </w:t>
      </w:r>
      <w:ins w:id="15" w:author="David Keyes" w:date="2023-06-01T09:44:00Z">
        <w:r w:rsidR="00EB7B55">
          <w:t xml:space="preserve">Highlight the lines where you define the function and hit command/control (Mac/Windows) and Enter </w:t>
        </w:r>
      </w:ins>
      <w:ins w:id="16" w:author="David Keyes" w:date="2023-06-01T09:45:00Z">
        <w:r w:rsidR="00EB7B55">
          <w:t>at the same time and you will see the function show up in your global envir</w:t>
        </w:r>
      </w:ins>
      <w:ins w:id="17" w:author="David Keyes" w:date="2023-06-01T09:46:00Z">
        <w:r w:rsidR="00EB7B55">
          <w:t>onment, as seen in Figure TODO.</w:t>
        </w:r>
      </w:ins>
    </w:p>
    <w:p w14:paraId="3954FADE" w14:textId="3C6C1B64" w:rsidR="00DB2F65" w:rsidRDefault="00DB2F65" w:rsidP="00DB2F65">
      <w:pPr>
        <w:pStyle w:val="CaptionedFigure"/>
        <w:rPr>
          <w:ins w:id="18" w:author="David Keyes" w:date="2023-06-01T09:45:00Z"/>
        </w:rPr>
        <w:pPrChange w:id="19" w:author="David Keyes" w:date="2023-06-01T09:47:00Z">
          <w:pPr>
            <w:pStyle w:val="Body"/>
          </w:pPr>
        </w:pPrChange>
      </w:pPr>
      <w:ins w:id="20" w:author="David Keyes" w:date="2023-06-01T09:47:00Z">
        <w:r>
          <w:rPr>
            <w:noProof/>
          </w:rPr>
          <w:drawing>
            <wp:inline distT="0" distB="0" distL="0" distR="0" wp14:anchorId="1A63AA6A" wp14:editId="56003781">
              <wp:extent cx="5943600" cy="1574165"/>
              <wp:effectExtent l="0" t="0" r="0" b="635"/>
              <wp:docPr id="392399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399987" name="Picture 392399987"/>
                      <pic:cNvPicPr/>
                    </pic:nvPicPr>
                    <pic:blipFill>
                      <a:blip r:embed="rId10">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ins>
    </w:p>
    <w:p w14:paraId="22B24F0F" w14:textId="39BAD21A" w:rsidR="00DB2F65" w:rsidRDefault="00DB2F65" w:rsidP="008444B9">
      <w:pPr>
        <w:pStyle w:val="CaptionLine"/>
        <w:rPr>
          <w:ins w:id="21" w:author="David Keyes" w:date="2023-06-01T09:48:00Z"/>
        </w:rPr>
        <w:pPrChange w:id="22" w:author="David Keyes" w:date="2023-06-01T09:48:00Z">
          <w:pPr>
            <w:pStyle w:val="Body"/>
          </w:pPr>
        </w:pPrChange>
      </w:pPr>
      <w:ins w:id="23" w:author="David Keyes" w:date="2023-06-01T09:48:00Z">
        <w:r>
          <w:t>The function we created in the global environment</w:t>
        </w:r>
      </w:ins>
    </w:p>
    <w:p w14:paraId="456CFB0A" w14:textId="06EF3AE0" w:rsidR="0057280E" w:rsidRPr="005B1D6E" w:rsidRDefault="0057280E" w:rsidP="00003509">
      <w:pPr>
        <w:pStyle w:val="Body"/>
      </w:pPr>
      <w:r w:rsidRPr="005B1D6E">
        <w:t xml:space="preserve">From there on out, any time you run the code </w:t>
      </w:r>
      <w:r w:rsidRPr="005B1D6E">
        <w:rPr>
          <w:rStyle w:val="Literal"/>
        </w:rPr>
        <w:t>show_in_excel_penguins()</w:t>
      </w:r>
      <w:r w:rsidRPr="005B1D6E">
        <w:t xml:space="preserve">, R will open up the </w:t>
      </w:r>
      <w:r w:rsidRPr="00EB7B55">
        <w:t>penguins</w:t>
      </w:r>
      <w:r w:rsidRPr="005B1D6E">
        <w:t xml:space="preserve"> data frame in Excel.</w:t>
      </w:r>
    </w:p>
    <w:p w14:paraId="1BD17A3B" w14:textId="2AD588FF" w:rsidR="00656098" w:rsidRDefault="00656098" w:rsidP="00EB7B55">
      <w:pPr>
        <w:pStyle w:val="HeadB"/>
      </w:pPr>
      <w:bookmarkStart w:id="24" w:name="_Toc133321352"/>
      <w:r>
        <w:t>Adding Arguments</w:t>
      </w:r>
      <w:bookmarkEnd w:id="24"/>
    </w:p>
    <w:p w14:paraId="363E5C93" w14:textId="55E05715" w:rsidR="00656098" w:rsidRDefault="0057280E" w:rsidP="00003509">
      <w:pPr>
        <w:pStyle w:val="Body"/>
      </w:pPr>
      <w:r>
        <w:t xml:space="preserve">Now, you’re probably thinking that </w:t>
      </w:r>
      <w:r w:rsidR="002C49E8">
        <w:t xml:space="preserve">the function we wrote </w:t>
      </w:r>
      <w:r>
        <w:t xml:space="preserve">doesn’t seem </w:t>
      </w:r>
      <w:r w:rsidR="002C49E8">
        <w:t>very</w:t>
      </w:r>
      <w:r>
        <w:t xml:space="preserve"> useful. </w:t>
      </w:r>
      <w:r w:rsidR="00542D61">
        <w:t xml:space="preserve">All it does it open the </w:t>
      </w:r>
      <w:r w:rsidRPr="0011195B">
        <w:rPr>
          <w:rStyle w:val="Literal"/>
        </w:rPr>
        <w:t>penguins</w:t>
      </w:r>
      <w:r>
        <w:t xml:space="preserve"> data frame</w:t>
      </w:r>
      <w:r w:rsidR="002C49E8">
        <w:t>.</w:t>
      </w:r>
      <w:r>
        <w:t xml:space="preserve"> </w:t>
      </w:r>
      <w:r w:rsidR="002C49E8">
        <w:t xml:space="preserve">Why would you want to keep doing that? A more practical function would let you open any data in Excel so you can use it in a variety of contexts. </w:t>
      </w:r>
    </w:p>
    <w:p w14:paraId="584203C4" w14:textId="237D907F" w:rsidR="00656098" w:rsidRPr="00003509" w:rsidRDefault="00656098" w:rsidP="00656098">
      <w:pPr>
        <w:pStyle w:val="Body"/>
      </w:pPr>
      <w:r>
        <w:lastRenderedPageBreak/>
        <w:t xml:space="preserve">The </w:t>
      </w:r>
      <w:r w:rsidRPr="00211003">
        <w:rPr>
          <w:rStyle w:val="Literal"/>
        </w:rPr>
        <w:t>show_in_excel()</w:t>
      </w:r>
      <w:r w:rsidRPr="00003509">
        <w:t xml:space="preserve"> </w:t>
      </w:r>
      <w:r>
        <w:t xml:space="preserve">function </w:t>
      </w:r>
      <w:r w:rsidRPr="00003509">
        <w:t>take</w:t>
      </w:r>
      <w:r>
        <w:t>s</w:t>
      </w:r>
      <w:r w:rsidRPr="00003509">
        <w:t xml:space="preserve"> a</w:t>
      </w:r>
      <w:r w:rsidR="002C49E8">
        <w:t>ny</w:t>
      </w:r>
      <w:r w:rsidRPr="00003509">
        <w:t xml:space="preserve"> data frame from R, save</w:t>
      </w:r>
      <w:r>
        <w:t>s</w:t>
      </w:r>
      <w:r w:rsidRPr="00003509">
        <w:t xml:space="preserve"> it as a CSV file, and open</w:t>
      </w:r>
      <w:r>
        <w:t>s</w:t>
      </w:r>
      <w:r w:rsidRPr="00003509">
        <w:t xml:space="preserve"> the CSV file in Excel. Bruno Rodrigues, head of the Department of Statistics and Data Strategy at the Ministry of Higher Education and Research in Luxembourg</w:t>
      </w:r>
      <w:r>
        <w:t>, wrote it to</w:t>
      </w:r>
      <w:r w:rsidRPr="00003509">
        <w:t xml:space="preserve"> easily share data with his non-R-user colleagues. </w:t>
      </w:r>
      <w:r>
        <w:t>W</w:t>
      </w:r>
      <w:r w:rsidRPr="00003509">
        <w:t xml:space="preserve">henever he needed data in a CSV </w:t>
      </w:r>
      <w:r>
        <w:t>file</w:t>
      </w:r>
      <w:r w:rsidRPr="00003509">
        <w:t>, he could run his function.</w:t>
      </w:r>
    </w:p>
    <w:p w14:paraId="00E794C4" w14:textId="6005C12B" w:rsidR="0057280E" w:rsidRDefault="0057280E" w:rsidP="00003509">
      <w:pPr>
        <w:pStyle w:val="Body"/>
      </w:pPr>
      <w:r>
        <w:t xml:space="preserve">To make </w:t>
      </w:r>
      <w:r w:rsidR="002C49E8">
        <w:t>such a</w:t>
      </w:r>
      <w:r>
        <w:t xml:space="preserve"> function, we need to add arguments. Below is a slightly simplified version of the actual code that Bruno Rodrigues used. </w:t>
      </w:r>
      <w:r w:rsidR="008F01A2">
        <w:t xml:space="preserve">It </w:t>
      </w:r>
      <w:r>
        <w:t xml:space="preserve">looks the same as our </w:t>
      </w:r>
      <w:r w:rsidRPr="0011195B">
        <w:rPr>
          <w:rStyle w:val="Literal"/>
        </w:rPr>
        <w:t>show_in_excel_penguins()</w:t>
      </w:r>
      <w:r>
        <w:t xml:space="preserve"> function</w:t>
      </w:r>
      <w:r w:rsidR="008F01A2">
        <w:t>,</w:t>
      </w:r>
      <w:r>
        <w:t xml:space="preserve"> with </w:t>
      </w:r>
      <w:r w:rsidR="008F01A2">
        <w:t>two</w:t>
      </w:r>
      <w:r>
        <w:t xml:space="preserve"> exception</w:t>
      </w:r>
      <w:r w:rsidR="008F01A2">
        <w:t>s</w:t>
      </w:r>
      <w:r>
        <w:t xml:space="preserve">: </w:t>
      </w:r>
    </w:p>
    <w:p w14:paraId="5B375211" w14:textId="77777777" w:rsidR="00281465" w:rsidRPr="008F01A2" w:rsidRDefault="0057280E" w:rsidP="00090314">
      <w:pPr>
        <w:pStyle w:val="Code"/>
      </w:pPr>
      <w:r w:rsidRPr="00EB7B55">
        <w:t>show_in_excel &lt;- function(data) {</w:t>
      </w:r>
    </w:p>
    <w:p w14:paraId="4E1895B5" w14:textId="77777777" w:rsidR="00281465" w:rsidRPr="008F01A2" w:rsidRDefault="0057280E" w:rsidP="00090314">
      <w:pPr>
        <w:pStyle w:val="Code"/>
      </w:pPr>
      <w:r w:rsidRPr="00EB7B55">
        <w:t xml:space="preserve">  csv_file &lt;- str_glue("{tempfile()}.csv")</w:t>
      </w:r>
    </w:p>
    <w:p w14:paraId="20F5BFB9" w14:textId="77777777" w:rsidR="00281465" w:rsidRPr="008F01A2" w:rsidRDefault="0057280E" w:rsidP="00090314">
      <w:pPr>
        <w:pStyle w:val="Code"/>
      </w:pPr>
      <w:r w:rsidRPr="00EB7B55">
        <w:t xml:space="preserve">  write_csv(x = data,</w:t>
      </w:r>
    </w:p>
    <w:p w14:paraId="4BB9DCE1" w14:textId="77777777" w:rsidR="00281465" w:rsidRPr="008F01A2" w:rsidRDefault="0057280E" w:rsidP="00090314">
      <w:pPr>
        <w:pStyle w:val="Code"/>
      </w:pPr>
      <w:r w:rsidRPr="00EB7B55">
        <w:t xml:space="preserve">            file = csv_file,</w:t>
      </w:r>
    </w:p>
    <w:p w14:paraId="367FD655" w14:textId="41139BA7" w:rsidR="00281465" w:rsidRPr="008F01A2" w:rsidRDefault="0057280E" w:rsidP="00090314">
      <w:pPr>
        <w:pStyle w:val="Code"/>
      </w:pPr>
      <w:r w:rsidRPr="00EB7B55">
        <w:t xml:space="preserve">            na = "")</w:t>
      </w:r>
    </w:p>
    <w:p w14:paraId="0CCC7DED" w14:textId="77777777" w:rsidR="00281465" w:rsidRPr="008F01A2" w:rsidRDefault="0057280E" w:rsidP="00090314">
      <w:pPr>
        <w:pStyle w:val="Code"/>
      </w:pPr>
      <w:r w:rsidRPr="00EB7B55">
        <w:t xml:space="preserve">  file_show(path = csv_file)</w:t>
      </w:r>
    </w:p>
    <w:p w14:paraId="4F42C66B" w14:textId="1C07A153" w:rsidR="0057280E" w:rsidRPr="008F01A2" w:rsidRDefault="0057280E" w:rsidP="00090314">
      <w:pPr>
        <w:pStyle w:val="Code"/>
      </w:pPr>
      <w:r w:rsidRPr="00EB7B55">
        <w:t>}</w:t>
      </w:r>
    </w:p>
    <w:p w14:paraId="38C5392F" w14:textId="72542411" w:rsidR="002C49E8" w:rsidRDefault="008F01A2" w:rsidP="00003509">
      <w:pPr>
        <w:pStyle w:val="Body"/>
      </w:pPr>
      <w:r>
        <w:t xml:space="preserve">Notice that </w:t>
      </w:r>
      <w:r w:rsidR="002C49E8">
        <w:t xml:space="preserve">the first line now says </w:t>
      </w:r>
      <w:r w:rsidR="002C49E8" w:rsidRPr="0011195B">
        <w:rPr>
          <w:rStyle w:val="Literal"/>
        </w:rPr>
        <w:t>function(data)</w:t>
      </w:r>
      <w:r w:rsidR="002C49E8">
        <w:t xml:space="preserve">. Items listed within the parentheses of our function </w:t>
      </w:r>
      <w:r w:rsidR="002C49E8" w:rsidRPr="002C49E8">
        <w:t xml:space="preserve">definition are </w:t>
      </w:r>
      <w:r w:rsidR="002C49E8" w:rsidRPr="00EB7B55">
        <w:t>arguments</w:t>
      </w:r>
      <w:r w:rsidR="002C49E8" w:rsidRPr="002C49E8">
        <w:t>. If you</w:t>
      </w:r>
      <w:r w:rsidR="002C49E8">
        <w:t xml:space="preserve"> look further down, you’ll see </w:t>
      </w:r>
      <w:r>
        <w:t>an</w:t>
      </w:r>
      <w:r w:rsidR="002C49E8">
        <w:t xml:space="preserve">other change. Within </w:t>
      </w:r>
      <w:r w:rsidR="002C49E8" w:rsidRPr="0011195B">
        <w:rPr>
          <w:rStyle w:val="Literal"/>
        </w:rPr>
        <w:t>write_csv()</w:t>
      </w:r>
      <w:r w:rsidR="002C49E8">
        <w:t xml:space="preserve">, instead of </w:t>
      </w:r>
      <w:r w:rsidR="002C49E8" w:rsidRPr="0011195B">
        <w:rPr>
          <w:rStyle w:val="Literal"/>
        </w:rPr>
        <w:t>x = penguins</w:t>
      </w:r>
      <w:r w:rsidR="002C49E8">
        <w:t xml:space="preserve">, we now </w:t>
      </w:r>
      <w:r>
        <w:t>use the line</w:t>
      </w:r>
      <w:r w:rsidR="002C49E8">
        <w:t xml:space="preserve"> </w:t>
      </w:r>
      <w:r w:rsidR="002C49E8" w:rsidRPr="0011195B">
        <w:rPr>
          <w:rStyle w:val="Literal"/>
        </w:rPr>
        <w:t>x = data</w:t>
      </w:r>
      <w:r w:rsidR="002C49E8">
        <w:t xml:space="preserve">. This allows us to use the function with any data, not just </w:t>
      </w:r>
      <w:r w:rsidR="002C49E8" w:rsidRPr="0011195B">
        <w:rPr>
          <w:rStyle w:val="Literal"/>
        </w:rPr>
        <w:t>penguins</w:t>
      </w:r>
      <w:r w:rsidR="002C49E8">
        <w:t>.</w:t>
      </w:r>
    </w:p>
    <w:p w14:paraId="4FC2DEF2" w14:textId="708F54A1" w:rsidR="0057280E" w:rsidRPr="00003509" w:rsidRDefault="0057280E" w:rsidP="00003509">
      <w:pPr>
        <w:pStyle w:val="Body"/>
      </w:pPr>
      <w:r w:rsidRPr="00003509">
        <w:t xml:space="preserve">To use this function, you </w:t>
      </w:r>
      <w:r w:rsidR="008F01A2">
        <w:t xml:space="preserve">would </w:t>
      </w:r>
      <w:r w:rsidRPr="00003509">
        <w:t xml:space="preserve">tell </w:t>
      </w:r>
      <w:r w:rsidRPr="00211003">
        <w:rPr>
          <w:rStyle w:val="Literal"/>
        </w:rPr>
        <w:t>show_in_excel()</w:t>
      </w:r>
      <w:r w:rsidRPr="00003509">
        <w:t xml:space="preserve"> what data to use</w:t>
      </w:r>
      <w:r w:rsidR="008F01A2">
        <w:t>,</w:t>
      </w:r>
      <w:r w:rsidRPr="00003509">
        <w:t xml:space="preserve"> and the function </w:t>
      </w:r>
      <w:r w:rsidR="008F01A2">
        <w:t>would</w:t>
      </w:r>
      <w:r w:rsidRPr="00003509">
        <w:t xml:space="preserve"> open </w:t>
      </w:r>
      <w:r w:rsidR="008F01A2">
        <w:t>the data</w:t>
      </w:r>
      <w:r w:rsidRPr="00003509">
        <w:t xml:space="preserve"> in Excel. </w:t>
      </w:r>
      <w:r w:rsidR="002C49E8">
        <w:t>For example, y</w:t>
      </w:r>
      <w:r w:rsidRPr="00003509">
        <w:t xml:space="preserve">ou can tell it to open the </w:t>
      </w:r>
      <w:r w:rsidRPr="00211003">
        <w:rPr>
          <w:rStyle w:val="Literal"/>
        </w:rPr>
        <w:t>penguins</w:t>
      </w:r>
      <w:r w:rsidRPr="00003509">
        <w:t xml:space="preserve"> data frame as follows:</w:t>
      </w:r>
    </w:p>
    <w:p w14:paraId="01EFDAAF" w14:textId="77777777" w:rsidR="0057280E" w:rsidRPr="00090314" w:rsidRDefault="0057280E" w:rsidP="00090314">
      <w:pPr>
        <w:pStyle w:val="Code"/>
      </w:pPr>
      <w:r w:rsidRPr="00EB7B55">
        <w:t>show_in_excel(</w:t>
      </w:r>
      <w:r w:rsidRPr="00090314">
        <w:rPr>
          <w:rStyle w:val="AttributeTok"/>
          <w:rFonts w:ascii="Courier" w:hAnsi="Courier"/>
          <w:i w:val="0"/>
          <w:color w:val="000000"/>
          <w:sz w:val="17"/>
          <w:shd w:val="clear" w:color="auto" w:fill="auto"/>
        </w:rPr>
        <w:t>data =</w:t>
      </w:r>
      <w:r w:rsidRPr="00EB7B55">
        <w:t xml:space="preserve"> penguins)</w:t>
      </w:r>
    </w:p>
    <w:p w14:paraId="69A52D36" w14:textId="56308039" w:rsidR="0057280E" w:rsidRPr="00003509" w:rsidRDefault="008F01A2" w:rsidP="00003509">
      <w:pPr>
        <w:pStyle w:val="Body"/>
      </w:pPr>
      <w:r>
        <w:t>H</w:t>
      </w:r>
      <w:r w:rsidR="0057280E" w:rsidRPr="00003509">
        <w:t xml:space="preserve">aving created the function with the </w:t>
      </w:r>
      <w:r w:rsidR="0057280E" w:rsidRPr="00211003">
        <w:rPr>
          <w:rStyle w:val="Literal"/>
        </w:rPr>
        <w:t>data</w:t>
      </w:r>
      <w:r w:rsidR="0057280E" w:rsidRPr="00003509">
        <w:t xml:space="preserve"> argument, we can run it with any data we want to. This code, for example, will import COVID case data we saw in </w:t>
      </w:r>
      <w:r w:rsidR="0057280E" w:rsidRPr="00EB7B55">
        <w:rPr>
          <w:rStyle w:val="Xref"/>
        </w:rPr>
        <w:t>Chapter 10</w:t>
      </w:r>
      <w:r w:rsidR="0057280E" w:rsidRPr="00003509">
        <w:t xml:space="preserve"> and open it in Excel</w:t>
      </w:r>
      <w:r>
        <w:t>:</w:t>
      </w:r>
    </w:p>
    <w:p w14:paraId="35EA5893" w14:textId="77777777" w:rsidR="00281465" w:rsidRDefault="0057280E" w:rsidP="00EB7B55">
      <w:pPr>
        <w:pStyle w:val="CodeWide"/>
      </w:pPr>
      <w:r w:rsidRPr="00EB7B55">
        <w:t xml:space="preserve">covid_data </w:t>
      </w:r>
      <w:r w:rsidRPr="00090314">
        <w:rPr>
          <w:rStyle w:val="OtherTok"/>
          <w:rFonts w:ascii="Courier" w:hAnsi="Courier"/>
          <w:i w:val="0"/>
          <w:color w:val="000000"/>
          <w:sz w:val="17"/>
          <w:shd w:val="clear" w:color="auto" w:fill="auto"/>
        </w:rPr>
        <w:t>&lt;-</w:t>
      </w:r>
      <w:r w:rsidRPr="00EB7B55">
        <w:t xml:space="preserve"> read_csv(</w:t>
      </w:r>
      <w:r w:rsidRPr="00090314">
        <w:rPr>
          <w:rStyle w:val="StringTok"/>
          <w:rFonts w:ascii="Courier" w:hAnsi="Courier"/>
          <w:i w:val="0"/>
          <w:color w:val="000000"/>
          <w:sz w:val="17"/>
          <w:shd w:val="clear" w:color="auto" w:fill="auto"/>
        </w:rPr>
        <w:t>"https://data.rwithoutstatistics.com/us-states-covid-rolling-average.csv"</w:t>
      </w:r>
      <w:r w:rsidRPr="00EB7B55">
        <w:t>)</w:t>
      </w:r>
    </w:p>
    <w:p w14:paraId="238977EC" w14:textId="77777777" w:rsidR="00281465" w:rsidRDefault="00281465" w:rsidP="00EB7B55">
      <w:pPr>
        <w:pStyle w:val="CodeWide"/>
      </w:pPr>
    </w:p>
    <w:p w14:paraId="00C44EF5" w14:textId="7A54D558" w:rsidR="0057280E" w:rsidRPr="00090314" w:rsidRDefault="0057280E" w:rsidP="00EB7B55">
      <w:pPr>
        <w:pStyle w:val="CodeWide"/>
      </w:pPr>
      <w:r w:rsidRPr="00EB7B55">
        <w:t>show_in_excel(</w:t>
      </w:r>
      <w:r w:rsidRPr="00090314">
        <w:rPr>
          <w:rStyle w:val="AttributeTok"/>
          <w:rFonts w:ascii="Courier" w:hAnsi="Courier"/>
          <w:i w:val="0"/>
          <w:color w:val="000000"/>
          <w:sz w:val="17"/>
          <w:shd w:val="clear" w:color="auto" w:fill="auto"/>
        </w:rPr>
        <w:t>data =</w:t>
      </w:r>
      <w:r w:rsidRPr="00EB7B55">
        <w:t xml:space="preserve"> covid_data)</w:t>
      </w:r>
    </w:p>
    <w:p w14:paraId="0615CB6C" w14:textId="18E94552" w:rsidR="0057280E" w:rsidRPr="00003509" w:rsidRDefault="0057280E" w:rsidP="00003509">
      <w:pPr>
        <w:pStyle w:val="Body"/>
      </w:pPr>
      <w:r w:rsidRPr="00003509">
        <w:t xml:space="preserve">You can also use this function at the end of a pipeline. This code filters the </w:t>
      </w:r>
      <w:r w:rsidRPr="00211003">
        <w:rPr>
          <w:rStyle w:val="Literal"/>
        </w:rPr>
        <w:t>covid_data</w:t>
      </w:r>
      <w:r w:rsidRPr="00003509">
        <w:t xml:space="preserve"> data frame to include </w:t>
      </w:r>
      <w:r w:rsidR="008F01A2" w:rsidRPr="00003509">
        <w:t xml:space="preserve">only </w:t>
      </w:r>
      <w:r w:rsidRPr="00003509">
        <w:t>data from California before opening it in Excel</w:t>
      </w:r>
      <w:r w:rsidR="008F01A2">
        <w:t>:</w:t>
      </w:r>
    </w:p>
    <w:p w14:paraId="4E2D5F02" w14:textId="77777777" w:rsidR="00281465" w:rsidRDefault="0057280E" w:rsidP="00090314">
      <w:pPr>
        <w:pStyle w:val="Code"/>
      </w:pPr>
      <w:r w:rsidRPr="00EB7B55">
        <w:t xml:space="preserve">covid_data </w:t>
      </w:r>
      <w:r w:rsidRPr="00090314">
        <w:rPr>
          <w:rStyle w:val="SpecialCharTok"/>
          <w:rFonts w:ascii="Courier" w:hAnsi="Courier"/>
          <w:i w:val="0"/>
          <w:sz w:val="17"/>
          <w:shd w:val="clear" w:color="auto" w:fill="auto"/>
        </w:rPr>
        <w:t>%&gt;%</w:t>
      </w:r>
      <w:r w:rsidRPr="00EB7B55">
        <w:t xml:space="preserve"> </w:t>
      </w:r>
    </w:p>
    <w:p w14:paraId="256F646B" w14:textId="77777777" w:rsidR="00281465" w:rsidRDefault="0057280E" w:rsidP="00090314">
      <w:pPr>
        <w:pStyle w:val="Code"/>
      </w:pPr>
      <w:r w:rsidRPr="00EB7B55">
        <w:t xml:space="preserve">  filter(state </w:t>
      </w:r>
      <w:r w:rsidRPr="00090314">
        <w:rPr>
          <w:rStyle w:val="SpecialCharTok"/>
          <w:rFonts w:ascii="Courier" w:hAnsi="Courier"/>
          <w:i w:val="0"/>
          <w:sz w:val="17"/>
          <w:shd w:val="clear" w:color="auto" w:fill="auto"/>
        </w:rPr>
        <w:t>==</w:t>
      </w:r>
      <w:r w:rsidRPr="00EB7B55">
        <w:t xml:space="preserve"> </w:t>
      </w:r>
      <w:r w:rsidRPr="00090314">
        <w:rPr>
          <w:rStyle w:val="StringTok"/>
          <w:rFonts w:ascii="Courier" w:hAnsi="Courier"/>
          <w:i w:val="0"/>
          <w:color w:val="000000"/>
          <w:sz w:val="17"/>
          <w:shd w:val="clear" w:color="auto" w:fill="auto"/>
        </w:rPr>
        <w:t>"California"</w:t>
      </w:r>
      <w:r w:rsidRPr="00EB7B55">
        <w:t xml:space="preserve">) </w:t>
      </w:r>
      <w:r w:rsidRPr="00090314">
        <w:rPr>
          <w:rStyle w:val="SpecialCharTok"/>
          <w:rFonts w:ascii="Courier" w:hAnsi="Courier"/>
          <w:i w:val="0"/>
          <w:sz w:val="17"/>
          <w:shd w:val="clear" w:color="auto" w:fill="auto"/>
        </w:rPr>
        <w:t>%&gt;%</w:t>
      </w:r>
      <w:r w:rsidRPr="00EB7B55">
        <w:t xml:space="preserve"> </w:t>
      </w:r>
    </w:p>
    <w:p w14:paraId="0D29AD7A" w14:textId="3DA2B10F" w:rsidR="0057280E" w:rsidRPr="00090314" w:rsidRDefault="0057280E" w:rsidP="00090314">
      <w:pPr>
        <w:pStyle w:val="Code"/>
      </w:pPr>
      <w:r w:rsidRPr="00EB7B55">
        <w:t xml:space="preserve">  show_in_excel()</w:t>
      </w:r>
    </w:p>
    <w:p w14:paraId="12F0EBFC" w14:textId="6A9A7AD4" w:rsidR="0057280E" w:rsidRPr="00003509" w:rsidRDefault="0057280E" w:rsidP="00003509">
      <w:pPr>
        <w:pStyle w:val="Body"/>
      </w:pPr>
      <w:r w:rsidRPr="00003509">
        <w:t xml:space="preserve">Bruno Rodrigues could have copied the code within the </w:t>
      </w:r>
      <w:r w:rsidRPr="00211003">
        <w:rPr>
          <w:rStyle w:val="Literal"/>
        </w:rPr>
        <w:t>show_in_excel()</w:t>
      </w:r>
      <w:r w:rsidRPr="00003509">
        <w:t xml:space="preserve"> function and re-run it every time he wanted to view his data in Excel. But, by creating a function, he </w:t>
      </w:r>
      <w:r w:rsidR="008F01A2">
        <w:t>was able to write</w:t>
      </w:r>
      <w:r w:rsidRPr="00003509">
        <w:t xml:space="preserve"> the code </w:t>
      </w:r>
      <w:r w:rsidR="008F01A2">
        <w:t xml:space="preserve">just </w:t>
      </w:r>
      <w:r w:rsidRPr="00003509">
        <w:t xml:space="preserve">once and </w:t>
      </w:r>
      <w:r w:rsidR="008F01A2">
        <w:t xml:space="preserve">then </w:t>
      </w:r>
      <w:r w:rsidRPr="00003509">
        <w:t>run it as many times as necessary.</w:t>
      </w:r>
    </w:p>
    <w:p w14:paraId="3F99E1C5" w14:textId="77777777" w:rsidR="0057280E" w:rsidRDefault="0057280E" w:rsidP="00EB7B55">
      <w:pPr>
        <w:pStyle w:val="HeadB"/>
      </w:pPr>
      <w:bookmarkStart w:id="25" w:name="_Toc133321353"/>
      <w:bookmarkStart w:id="26" w:name="creating-a-ggplot-theme-function"/>
      <w:bookmarkEnd w:id="7"/>
      <w:commentRangeStart w:id="27"/>
      <w:r>
        <w:t>Creating a ggplot Theme Function</w:t>
      </w:r>
      <w:bookmarkEnd w:id="25"/>
      <w:commentRangeEnd w:id="27"/>
      <w:r w:rsidR="008F01A2">
        <w:rPr>
          <w:rStyle w:val="CommentReference"/>
          <w:rFonts w:asciiTheme="minorHAnsi" w:hAnsiTheme="minorHAnsi" w:cstheme="minorBidi"/>
          <w:b w:val="0"/>
          <w:bCs w:val="0"/>
          <w:i w:val="0"/>
          <w:iCs w:val="0"/>
          <w:color w:val="auto"/>
          <w:lang w:eastAsia="en-US"/>
        </w:rPr>
        <w:commentReference w:id="27"/>
      </w:r>
    </w:p>
    <w:p w14:paraId="0D770995" w14:textId="77777777" w:rsidR="0057280E" w:rsidRPr="00003509" w:rsidRDefault="0057280E" w:rsidP="00003509">
      <w:pPr>
        <w:pStyle w:val="Body"/>
      </w:pPr>
      <w:r w:rsidRPr="00003509">
        <w:t xml:space="preserve">Let’s look at one more function to make sure you understand how functions work. In the </w:t>
      </w:r>
      <w:r w:rsidRPr="00211003">
        <w:rPr>
          <w:rStyle w:val="Literal"/>
        </w:rPr>
        <w:t>show_in_excel()</w:t>
      </w:r>
      <w:r w:rsidRPr="00003509">
        <w:t xml:space="preserve"> function, nothing is changed within R; it </w:t>
      </w:r>
      <w:r w:rsidRPr="00003509">
        <w:lastRenderedPageBreak/>
        <w:t>simply allows us to view data in Excel. A more typical use case is to create a function that you use while working in R to do something to your data or, in the case below, plots. A common example is creating your own ggplot theme.</w:t>
      </w:r>
    </w:p>
    <w:p w14:paraId="2AB75BF7" w14:textId="77777777" w:rsidR="0057280E" w:rsidRDefault="0057280E" w:rsidP="00003509">
      <w:pPr>
        <w:pStyle w:val="Body"/>
      </w:pPr>
      <w:r>
        <w:t>We’ve seen ggplot themes in Chapters 3 and 5, but these uses were one-offs. Chapter 4 showed how the BBC made a custom theme to be used across projects. This multi-project use case shows the value of creating a function. Rather than copying your ggplot theme code from one project to the next, you can create it once and use it across all projects.</w:t>
      </w:r>
    </w:p>
    <w:p w14:paraId="574FED78" w14:textId="77777777" w:rsidR="0057280E" w:rsidRDefault="0057280E" w:rsidP="00003509">
      <w:pPr>
        <w:pStyle w:val="Body"/>
      </w:pPr>
      <w:r>
        <w:t xml:space="preserve">Below, we can see a custom theme that I’ve created for myself. Called </w:t>
      </w:r>
      <w:r w:rsidRPr="0011195B">
        <w:rPr>
          <w:rStyle w:val="Literal"/>
        </w:rPr>
        <w:t>theme_dk()</w:t>
      </w:r>
      <w:r>
        <w:t>, this function sets the defaults that I like to use in my plots, including removing axis ticks, adjusting the font size of axis titles as well as the plot title and subtitle, and putting the legend above the plot and increasing its font size.</w:t>
      </w:r>
    </w:p>
    <w:p w14:paraId="3AF98EF6" w14:textId="77777777" w:rsidR="00281465" w:rsidRDefault="0057280E" w:rsidP="00211003">
      <w:pPr>
        <w:pStyle w:val="Code"/>
      </w:pPr>
      <w:r w:rsidRPr="00EB7B55">
        <w:t xml:space="preserve">theme_dk </w:t>
      </w:r>
      <w:r w:rsidRPr="00211003">
        <w:rPr>
          <w:rStyle w:val="OtherTok"/>
          <w:rFonts w:ascii="Courier" w:hAnsi="Courier"/>
          <w:i w:val="0"/>
          <w:color w:val="000000"/>
          <w:sz w:val="17"/>
          <w:shd w:val="clear" w:color="auto" w:fill="auto"/>
        </w:rPr>
        <w:t>&lt;-</w:t>
      </w:r>
      <w:r w:rsidRPr="00EB7B55">
        <w:t xml:space="preserve"> </w:t>
      </w:r>
      <w:r w:rsidRPr="00211003">
        <w:rPr>
          <w:rStyle w:val="ControlFlowTok"/>
          <w:rFonts w:ascii="Courier" w:hAnsi="Courier"/>
          <w:b w:val="0"/>
          <w:i w:val="0"/>
          <w:color w:val="000000"/>
          <w:sz w:val="17"/>
          <w:shd w:val="clear" w:color="auto" w:fill="auto"/>
        </w:rPr>
        <w:t>function</w:t>
      </w:r>
      <w:r w:rsidRPr="00EB7B55">
        <w:t>(</w:t>
      </w:r>
      <w:r w:rsidRPr="00211003">
        <w:rPr>
          <w:rStyle w:val="AttributeTok"/>
          <w:rFonts w:ascii="Courier" w:hAnsi="Courier"/>
          <w:i w:val="0"/>
          <w:color w:val="000000"/>
          <w:sz w:val="17"/>
          <w:shd w:val="clear" w:color="auto" w:fill="auto"/>
        </w:rPr>
        <w:t>show_grid_lines =</w:t>
      </w:r>
      <w:r w:rsidRPr="00EB7B55">
        <w:t xml:space="preserve"> </w:t>
      </w:r>
      <w:r w:rsidRPr="00211003">
        <w:rPr>
          <w:rStyle w:val="ConstantTok"/>
          <w:rFonts w:ascii="Courier" w:hAnsi="Courier"/>
          <w:i w:val="0"/>
          <w:sz w:val="17"/>
          <w:shd w:val="clear" w:color="auto" w:fill="auto"/>
        </w:rPr>
        <w:t>TRUE</w:t>
      </w:r>
      <w:r w:rsidRPr="00EB7B55">
        <w:t>,</w:t>
      </w:r>
    </w:p>
    <w:p w14:paraId="5C81CB80" w14:textId="7BEFD913" w:rsidR="00281465" w:rsidRDefault="0057280E" w:rsidP="00211003">
      <w:pPr>
        <w:pStyle w:val="Code"/>
      </w:pPr>
      <w:r w:rsidRPr="00EB7B55">
        <w:t xml:space="preserve">                     </w:t>
      </w:r>
      <w:ins w:id="28" w:author="David Keyes" w:date="2023-06-01T09:54:00Z">
        <w:r w:rsidR="004C708C">
          <w:t xml:space="preserve"> </w:t>
        </w:r>
      </w:ins>
      <w:r w:rsidRPr="00211003">
        <w:rPr>
          <w:rStyle w:val="AttributeTok"/>
          <w:rFonts w:ascii="Courier" w:hAnsi="Courier"/>
          <w:i w:val="0"/>
          <w:color w:val="000000"/>
          <w:sz w:val="17"/>
          <w:shd w:val="clear" w:color="auto" w:fill="auto"/>
        </w:rPr>
        <w:t>show_axis_titles =</w:t>
      </w:r>
      <w:r w:rsidRPr="00EB7B55">
        <w:t xml:space="preserve"> </w:t>
      </w:r>
      <w:r w:rsidRPr="00211003">
        <w:rPr>
          <w:rStyle w:val="ConstantTok"/>
          <w:rFonts w:ascii="Courier" w:hAnsi="Courier"/>
          <w:i w:val="0"/>
          <w:sz w:val="17"/>
          <w:shd w:val="clear" w:color="auto" w:fill="auto"/>
        </w:rPr>
        <w:t>TRUE</w:t>
      </w:r>
      <w:r w:rsidRPr="00EB7B55">
        <w:t>) {</w:t>
      </w:r>
    </w:p>
    <w:p w14:paraId="22B0EF64" w14:textId="77777777" w:rsidR="00281465" w:rsidRPr="005B1D6E" w:rsidRDefault="0057280E" w:rsidP="00211003">
      <w:pPr>
        <w:pStyle w:val="Code"/>
      </w:pPr>
      <w:r w:rsidRPr="00EB7B55">
        <w:t xml:space="preserve">  </w:t>
      </w:r>
    </w:p>
    <w:p w14:paraId="3E706C0F" w14:textId="77777777" w:rsidR="00281465" w:rsidRDefault="0057280E" w:rsidP="00211003">
      <w:pPr>
        <w:pStyle w:val="Code"/>
      </w:pPr>
      <w:r w:rsidRPr="00EB7B55">
        <w:t xml:space="preserve">  custom_theme </w:t>
      </w:r>
      <w:r w:rsidRPr="00211003">
        <w:rPr>
          <w:rStyle w:val="OtherTok"/>
          <w:rFonts w:ascii="Courier" w:hAnsi="Courier"/>
          <w:i w:val="0"/>
          <w:color w:val="000000"/>
          <w:sz w:val="17"/>
          <w:shd w:val="clear" w:color="auto" w:fill="auto"/>
        </w:rPr>
        <w:t>&lt;-</w:t>
      </w:r>
      <w:r w:rsidRPr="00EB7B55">
        <w:t xml:space="preserve"> theme_minimal() </w:t>
      </w:r>
      <w:r w:rsidRPr="00211003">
        <w:rPr>
          <w:rStyle w:val="SpecialCharTok"/>
          <w:rFonts w:ascii="Courier" w:hAnsi="Courier"/>
          <w:i w:val="0"/>
          <w:sz w:val="17"/>
          <w:shd w:val="clear" w:color="auto" w:fill="auto"/>
        </w:rPr>
        <w:t>+</w:t>
      </w:r>
    </w:p>
    <w:p w14:paraId="48E8B6EE" w14:textId="77777777" w:rsidR="00281465" w:rsidRDefault="0057280E" w:rsidP="00211003">
      <w:pPr>
        <w:pStyle w:val="Code"/>
      </w:pPr>
      <w:r w:rsidRPr="00EB7B55">
        <w:t xml:space="preserve">    theme(</w:t>
      </w:r>
      <w:r w:rsidRPr="00211003">
        <w:rPr>
          <w:rStyle w:val="AttributeTok"/>
          <w:rFonts w:ascii="Courier" w:hAnsi="Courier"/>
          <w:i w:val="0"/>
          <w:color w:val="000000"/>
          <w:sz w:val="17"/>
          <w:shd w:val="clear" w:color="auto" w:fill="auto"/>
        </w:rPr>
        <w:t>panel.grid.minor =</w:t>
      </w:r>
      <w:r w:rsidRPr="00EB7B55">
        <w:t xml:space="preserve"> element_blank(),</w:t>
      </w:r>
    </w:p>
    <w:p w14:paraId="096792FD"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axis.ticks =</w:t>
      </w:r>
      <w:r w:rsidRPr="00EB7B55">
        <w:t xml:space="preserve"> element_blank(),</w:t>
      </w:r>
    </w:p>
    <w:p w14:paraId="480D8572"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axis.title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2F6CCD38"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1792481E"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axis.title.x =</w:t>
      </w:r>
      <w:r w:rsidRPr="00EB7B55">
        <w:t xml:space="preserve"> element_text(</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t =</w:t>
      </w:r>
      <w:r w:rsidRPr="00EB7B55">
        <w:t xml:space="preserve"> </w:t>
      </w:r>
      <w:r w:rsidRPr="00211003">
        <w:rPr>
          <w:rStyle w:val="DecValTok"/>
          <w:rFonts w:ascii="Courier" w:hAnsi="Courier"/>
          <w:i w:val="0"/>
          <w:color w:val="000000"/>
          <w:sz w:val="17"/>
          <w:shd w:val="clear" w:color="auto" w:fill="auto"/>
        </w:rPr>
        <w:t>10</w:t>
      </w:r>
      <w:r w:rsidRPr="00EB7B55">
        <w:t>)),</w:t>
      </w:r>
    </w:p>
    <w:p w14:paraId="37BA5BAF"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axis.title.y =</w:t>
      </w:r>
      <w:r w:rsidRPr="00EB7B55">
        <w:t xml:space="preserve"> element_text(</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r =</w:t>
      </w:r>
      <w:r w:rsidRPr="00EB7B55">
        <w:t xml:space="preserve"> </w:t>
      </w:r>
      <w:r w:rsidRPr="00211003">
        <w:rPr>
          <w:rStyle w:val="DecValTok"/>
          <w:rFonts w:ascii="Courier" w:hAnsi="Courier"/>
          <w:i w:val="0"/>
          <w:color w:val="000000"/>
          <w:sz w:val="17"/>
          <w:shd w:val="clear" w:color="auto" w:fill="auto"/>
        </w:rPr>
        <w:t>10</w:t>
      </w:r>
      <w:r w:rsidRPr="00EB7B55">
        <w:t>)),</w:t>
      </w:r>
    </w:p>
    <w:p w14:paraId="006D5083"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axis.text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7BDD1405"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5B83A0FB"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plot.title.position =</w:t>
      </w:r>
      <w:r w:rsidRPr="00EB7B55">
        <w:t xml:space="preserve"> </w:t>
      </w:r>
      <w:r w:rsidRPr="00211003">
        <w:rPr>
          <w:rStyle w:val="StringTok"/>
          <w:rFonts w:ascii="Courier" w:hAnsi="Courier"/>
          <w:i w:val="0"/>
          <w:color w:val="000000"/>
          <w:sz w:val="17"/>
          <w:shd w:val="clear" w:color="auto" w:fill="auto"/>
        </w:rPr>
        <w:t>"plot"</w:t>
      </w:r>
      <w:r w:rsidRPr="00EB7B55">
        <w:t>,</w:t>
      </w:r>
    </w:p>
    <w:p w14:paraId="61351679"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plot.title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20</w:t>
      </w:r>
      <w:r w:rsidRPr="00EB7B55">
        <w:t>,</w:t>
      </w:r>
    </w:p>
    <w:p w14:paraId="7C951909"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face =</w:t>
      </w:r>
      <w:r w:rsidRPr="00EB7B55">
        <w:t xml:space="preserve"> </w:t>
      </w:r>
      <w:r w:rsidRPr="00211003">
        <w:rPr>
          <w:rStyle w:val="StringTok"/>
          <w:rFonts w:ascii="Courier" w:hAnsi="Courier"/>
          <w:i w:val="0"/>
          <w:color w:val="000000"/>
          <w:sz w:val="17"/>
          <w:shd w:val="clear" w:color="auto" w:fill="auto"/>
        </w:rPr>
        <w:t>"bold"</w:t>
      </w:r>
      <w:r w:rsidRPr="00EB7B55">
        <w:t>,</w:t>
      </w:r>
    </w:p>
    <w:p w14:paraId="1D3BDC42"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b =</w:t>
      </w:r>
      <w:r w:rsidRPr="00EB7B55">
        <w:t xml:space="preserve"> </w:t>
      </w:r>
      <w:r w:rsidRPr="00211003">
        <w:rPr>
          <w:rStyle w:val="DecValTok"/>
          <w:rFonts w:ascii="Courier" w:hAnsi="Courier"/>
          <w:i w:val="0"/>
          <w:color w:val="000000"/>
          <w:sz w:val="17"/>
          <w:shd w:val="clear" w:color="auto" w:fill="auto"/>
        </w:rPr>
        <w:t>8</w:t>
      </w:r>
      <w:r w:rsidRPr="00EB7B55">
        <w:t>)),</w:t>
      </w:r>
    </w:p>
    <w:p w14:paraId="1628CAD1"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plot.subtitle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14</w:t>
      </w:r>
      <w:r w:rsidRPr="00EB7B55">
        <w:t>,</w:t>
      </w:r>
    </w:p>
    <w:p w14:paraId="3BEF6CDE"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36EFD765"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legend.text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39D281AA"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legend.position =</w:t>
      </w:r>
      <w:r w:rsidRPr="00EB7B55">
        <w:t xml:space="preserve"> </w:t>
      </w:r>
      <w:r w:rsidRPr="00211003">
        <w:rPr>
          <w:rStyle w:val="StringTok"/>
          <w:rFonts w:ascii="Courier" w:hAnsi="Courier"/>
          <w:i w:val="0"/>
          <w:color w:val="000000"/>
          <w:sz w:val="17"/>
          <w:shd w:val="clear" w:color="auto" w:fill="auto"/>
        </w:rPr>
        <w:t>"top"</w:t>
      </w:r>
      <w:r w:rsidRPr="00EB7B55">
        <w:t>)</w:t>
      </w:r>
    </w:p>
    <w:p w14:paraId="350904B9" w14:textId="77777777" w:rsidR="00281465" w:rsidRPr="005B1D6E" w:rsidRDefault="0057280E" w:rsidP="00211003">
      <w:pPr>
        <w:pStyle w:val="Code"/>
      </w:pPr>
      <w:r w:rsidRPr="00EB7B55">
        <w:t xml:space="preserve">  </w:t>
      </w:r>
    </w:p>
    <w:p w14:paraId="459DB4EE" w14:textId="77777777" w:rsidR="00281465" w:rsidRDefault="0057280E" w:rsidP="00211003">
      <w:pPr>
        <w:pStyle w:val="Code"/>
      </w:pPr>
      <w:r w:rsidRPr="00EB7B55">
        <w:t xml:space="preserve">  </w:t>
      </w:r>
      <w:r w:rsidRPr="00211003">
        <w:rPr>
          <w:rStyle w:val="ControlFlowTok"/>
          <w:rFonts w:ascii="Courier" w:hAnsi="Courier"/>
          <w:b w:val="0"/>
          <w:i w:val="0"/>
          <w:color w:val="000000"/>
          <w:sz w:val="17"/>
          <w:shd w:val="clear" w:color="auto" w:fill="auto"/>
        </w:rPr>
        <w:t>if</w:t>
      </w:r>
      <w:r w:rsidRPr="00EB7B55">
        <w:t xml:space="preserve"> (show_grid_lines </w:t>
      </w:r>
      <w:r w:rsidRPr="00211003">
        <w:rPr>
          <w:rStyle w:val="SpecialCharTok"/>
          <w:rFonts w:ascii="Courier" w:hAnsi="Courier"/>
          <w:i w:val="0"/>
          <w:sz w:val="17"/>
          <w:shd w:val="clear" w:color="auto" w:fill="auto"/>
        </w:rPr>
        <w:t>==</w:t>
      </w:r>
      <w:r w:rsidRPr="00EB7B55">
        <w:t xml:space="preserve"> </w:t>
      </w:r>
      <w:r w:rsidRPr="00211003">
        <w:rPr>
          <w:rStyle w:val="ConstantTok"/>
          <w:rFonts w:ascii="Courier" w:hAnsi="Courier"/>
          <w:i w:val="0"/>
          <w:sz w:val="17"/>
          <w:shd w:val="clear" w:color="auto" w:fill="auto"/>
        </w:rPr>
        <w:t>FALSE</w:t>
      </w:r>
      <w:r w:rsidRPr="00EB7B55">
        <w:t>) {</w:t>
      </w:r>
    </w:p>
    <w:p w14:paraId="1148EC2F" w14:textId="77777777" w:rsidR="00281465" w:rsidRPr="005B1D6E" w:rsidRDefault="0057280E" w:rsidP="00211003">
      <w:pPr>
        <w:pStyle w:val="Code"/>
      </w:pPr>
      <w:r w:rsidRPr="00EB7B55">
        <w:t xml:space="preserve">    </w:t>
      </w:r>
    </w:p>
    <w:p w14:paraId="5C723FB8" w14:textId="77777777" w:rsidR="00281465" w:rsidRDefault="0057280E" w:rsidP="00211003">
      <w:pPr>
        <w:pStyle w:val="Code"/>
      </w:pPr>
      <w:r w:rsidRPr="00EB7B55">
        <w:t xml:space="preserve">    custom_theme </w:t>
      </w:r>
      <w:r w:rsidRPr="00211003">
        <w:rPr>
          <w:rStyle w:val="OtherTok"/>
          <w:rFonts w:ascii="Courier" w:hAnsi="Courier"/>
          <w:i w:val="0"/>
          <w:color w:val="000000"/>
          <w:sz w:val="17"/>
          <w:shd w:val="clear" w:color="auto" w:fill="auto"/>
        </w:rPr>
        <w:t>&lt;-</w:t>
      </w:r>
      <w:r w:rsidRPr="00EB7B55">
        <w:t xml:space="preserve"> custom_theme </w:t>
      </w:r>
      <w:r w:rsidRPr="00211003">
        <w:rPr>
          <w:rStyle w:val="SpecialCharTok"/>
          <w:rFonts w:ascii="Courier" w:hAnsi="Courier"/>
          <w:i w:val="0"/>
          <w:sz w:val="17"/>
          <w:shd w:val="clear" w:color="auto" w:fill="auto"/>
        </w:rPr>
        <w:t>+</w:t>
      </w:r>
    </w:p>
    <w:p w14:paraId="6C0E5076" w14:textId="77777777" w:rsidR="00281465" w:rsidRDefault="0057280E" w:rsidP="00211003">
      <w:pPr>
        <w:pStyle w:val="Code"/>
      </w:pPr>
      <w:r w:rsidRPr="00EB7B55">
        <w:t xml:space="preserve">      theme(</w:t>
      </w:r>
      <w:r w:rsidRPr="00211003">
        <w:rPr>
          <w:rStyle w:val="AttributeTok"/>
          <w:rFonts w:ascii="Courier" w:hAnsi="Courier"/>
          <w:i w:val="0"/>
          <w:color w:val="000000"/>
          <w:sz w:val="17"/>
          <w:shd w:val="clear" w:color="auto" w:fill="auto"/>
        </w:rPr>
        <w:t>panel.grid.major =</w:t>
      </w:r>
      <w:r w:rsidRPr="00EB7B55">
        <w:t xml:space="preserve"> element_blank())</w:t>
      </w:r>
    </w:p>
    <w:p w14:paraId="1B4269E0" w14:textId="77777777" w:rsidR="00281465" w:rsidRPr="005B1D6E" w:rsidRDefault="0057280E" w:rsidP="00211003">
      <w:pPr>
        <w:pStyle w:val="Code"/>
      </w:pPr>
      <w:r w:rsidRPr="00EB7B55">
        <w:t xml:space="preserve">    </w:t>
      </w:r>
    </w:p>
    <w:p w14:paraId="20950CA9" w14:textId="77777777" w:rsidR="00281465" w:rsidRPr="005B1D6E" w:rsidRDefault="0057280E" w:rsidP="00211003">
      <w:pPr>
        <w:pStyle w:val="Code"/>
      </w:pPr>
      <w:r w:rsidRPr="00EB7B55">
        <w:t xml:space="preserve">  }</w:t>
      </w:r>
    </w:p>
    <w:p w14:paraId="31E6FE1D" w14:textId="77777777" w:rsidR="00281465" w:rsidRPr="005B1D6E" w:rsidRDefault="0057280E" w:rsidP="00211003">
      <w:pPr>
        <w:pStyle w:val="Code"/>
      </w:pPr>
      <w:r w:rsidRPr="00EB7B55">
        <w:t xml:space="preserve">  </w:t>
      </w:r>
    </w:p>
    <w:p w14:paraId="353CE87B" w14:textId="77777777" w:rsidR="00281465" w:rsidRDefault="0057280E" w:rsidP="00211003">
      <w:pPr>
        <w:pStyle w:val="Code"/>
      </w:pPr>
      <w:r w:rsidRPr="00EB7B55">
        <w:t xml:space="preserve">  </w:t>
      </w:r>
      <w:r w:rsidRPr="00211003">
        <w:rPr>
          <w:rStyle w:val="ControlFlowTok"/>
          <w:rFonts w:ascii="Courier" w:hAnsi="Courier"/>
          <w:b w:val="0"/>
          <w:i w:val="0"/>
          <w:color w:val="000000"/>
          <w:sz w:val="17"/>
          <w:shd w:val="clear" w:color="auto" w:fill="auto"/>
        </w:rPr>
        <w:t>if</w:t>
      </w:r>
      <w:r w:rsidRPr="00EB7B55">
        <w:t xml:space="preserve"> (show_axis_titles </w:t>
      </w:r>
      <w:r w:rsidRPr="00211003">
        <w:rPr>
          <w:rStyle w:val="SpecialCharTok"/>
          <w:rFonts w:ascii="Courier" w:hAnsi="Courier"/>
          <w:i w:val="0"/>
          <w:sz w:val="17"/>
          <w:shd w:val="clear" w:color="auto" w:fill="auto"/>
        </w:rPr>
        <w:t>==</w:t>
      </w:r>
      <w:r w:rsidRPr="00EB7B55">
        <w:t xml:space="preserve"> </w:t>
      </w:r>
      <w:r w:rsidRPr="00211003">
        <w:rPr>
          <w:rStyle w:val="ConstantTok"/>
          <w:rFonts w:ascii="Courier" w:hAnsi="Courier"/>
          <w:i w:val="0"/>
          <w:sz w:val="17"/>
          <w:shd w:val="clear" w:color="auto" w:fill="auto"/>
        </w:rPr>
        <w:t>FALSE</w:t>
      </w:r>
      <w:r w:rsidRPr="00EB7B55">
        <w:t>) {</w:t>
      </w:r>
    </w:p>
    <w:p w14:paraId="7761E9AD" w14:textId="77777777" w:rsidR="00281465" w:rsidRPr="005B1D6E" w:rsidRDefault="0057280E" w:rsidP="00211003">
      <w:pPr>
        <w:pStyle w:val="Code"/>
      </w:pPr>
      <w:r w:rsidRPr="00EB7B55">
        <w:t xml:space="preserve">    </w:t>
      </w:r>
    </w:p>
    <w:p w14:paraId="182C722B" w14:textId="77777777" w:rsidR="00281465" w:rsidRDefault="0057280E" w:rsidP="00211003">
      <w:pPr>
        <w:pStyle w:val="Code"/>
      </w:pPr>
      <w:r w:rsidRPr="00EB7B55">
        <w:t xml:space="preserve">    custom_theme </w:t>
      </w:r>
      <w:r w:rsidRPr="00211003">
        <w:rPr>
          <w:rStyle w:val="OtherTok"/>
          <w:rFonts w:ascii="Courier" w:hAnsi="Courier"/>
          <w:i w:val="0"/>
          <w:color w:val="000000"/>
          <w:sz w:val="17"/>
          <w:shd w:val="clear" w:color="auto" w:fill="auto"/>
        </w:rPr>
        <w:t>&lt;-</w:t>
      </w:r>
      <w:r w:rsidRPr="00EB7B55">
        <w:t xml:space="preserve"> custom_theme </w:t>
      </w:r>
      <w:r w:rsidRPr="00211003">
        <w:rPr>
          <w:rStyle w:val="SpecialCharTok"/>
          <w:rFonts w:ascii="Courier" w:hAnsi="Courier"/>
          <w:i w:val="0"/>
          <w:sz w:val="17"/>
          <w:shd w:val="clear" w:color="auto" w:fill="auto"/>
        </w:rPr>
        <w:t>+</w:t>
      </w:r>
    </w:p>
    <w:p w14:paraId="208746C9" w14:textId="77777777" w:rsidR="00281465" w:rsidRDefault="0057280E" w:rsidP="00211003">
      <w:pPr>
        <w:pStyle w:val="Code"/>
      </w:pPr>
      <w:r w:rsidRPr="00EB7B55">
        <w:t xml:space="preserve">      theme(</w:t>
      </w:r>
      <w:r w:rsidRPr="00211003">
        <w:rPr>
          <w:rStyle w:val="AttributeTok"/>
          <w:rFonts w:ascii="Courier" w:hAnsi="Courier"/>
          <w:i w:val="0"/>
          <w:color w:val="000000"/>
          <w:sz w:val="17"/>
          <w:shd w:val="clear" w:color="auto" w:fill="auto"/>
        </w:rPr>
        <w:t>axis.title =</w:t>
      </w:r>
      <w:r w:rsidRPr="00EB7B55">
        <w:t xml:space="preserve"> element_blank(),</w:t>
      </w:r>
    </w:p>
    <w:p w14:paraId="7C0268A9"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axis.title.x =</w:t>
      </w:r>
      <w:r w:rsidRPr="00EB7B55">
        <w:t xml:space="preserve"> element_blank(),</w:t>
      </w:r>
    </w:p>
    <w:p w14:paraId="6604CEBE"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axis.title.y =</w:t>
      </w:r>
      <w:r w:rsidRPr="00EB7B55">
        <w:t xml:space="preserve"> element_blank())</w:t>
      </w:r>
    </w:p>
    <w:p w14:paraId="786B5C13" w14:textId="77777777" w:rsidR="00281465" w:rsidRPr="005B1D6E" w:rsidRDefault="0057280E" w:rsidP="00211003">
      <w:pPr>
        <w:pStyle w:val="Code"/>
      </w:pPr>
      <w:r w:rsidRPr="00EB7B55">
        <w:t xml:space="preserve">    </w:t>
      </w:r>
    </w:p>
    <w:p w14:paraId="3EB2BDCC" w14:textId="77777777" w:rsidR="00281465" w:rsidRPr="005B1D6E" w:rsidRDefault="0057280E" w:rsidP="00211003">
      <w:pPr>
        <w:pStyle w:val="Code"/>
      </w:pPr>
      <w:r w:rsidRPr="00EB7B55">
        <w:t xml:space="preserve">  }</w:t>
      </w:r>
    </w:p>
    <w:p w14:paraId="1F791749" w14:textId="77777777" w:rsidR="00281465" w:rsidRPr="005B1D6E" w:rsidRDefault="0057280E" w:rsidP="00211003">
      <w:pPr>
        <w:pStyle w:val="Code"/>
      </w:pPr>
      <w:r w:rsidRPr="00EB7B55">
        <w:t xml:space="preserve">  </w:t>
      </w:r>
    </w:p>
    <w:p w14:paraId="3E9579EF" w14:textId="77777777" w:rsidR="00281465" w:rsidRPr="005B1D6E" w:rsidRDefault="0057280E" w:rsidP="00211003">
      <w:pPr>
        <w:pStyle w:val="Code"/>
      </w:pPr>
      <w:r w:rsidRPr="00EB7B55">
        <w:t xml:space="preserve">  custom_theme</w:t>
      </w:r>
    </w:p>
    <w:p w14:paraId="76C750B3" w14:textId="77777777" w:rsidR="00281465" w:rsidRPr="005B1D6E" w:rsidRDefault="0057280E" w:rsidP="00211003">
      <w:pPr>
        <w:pStyle w:val="Code"/>
      </w:pPr>
      <w:r w:rsidRPr="00EB7B55">
        <w:t xml:space="preserve">  </w:t>
      </w:r>
    </w:p>
    <w:p w14:paraId="3055ED29" w14:textId="07738BD0" w:rsidR="0057280E" w:rsidRPr="005B1D6E" w:rsidRDefault="0057280E" w:rsidP="00211003">
      <w:pPr>
        <w:pStyle w:val="Code"/>
      </w:pPr>
      <w:r w:rsidRPr="00EB7B55">
        <w:t>}</w:t>
      </w:r>
    </w:p>
    <w:p w14:paraId="6B780C31" w14:textId="77777777" w:rsidR="0057280E" w:rsidRPr="00003509" w:rsidRDefault="0057280E" w:rsidP="00003509">
      <w:pPr>
        <w:pStyle w:val="Body"/>
      </w:pPr>
      <w:r w:rsidRPr="00003509">
        <w:t>I can then apply my theme as I would any other ggplot theme.</w:t>
      </w:r>
    </w:p>
    <w:p w14:paraId="774B242F" w14:textId="77777777" w:rsidR="00281465" w:rsidRDefault="0057280E" w:rsidP="00211003">
      <w:pPr>
        <w:pStyle w:val="Code"/>
      </w:pPr>
      <w:r w:rsidRPr="00EB7B55">
        <w:lastRenderedPageBreak/>
        <w:t xml:space="preserve">penguins </w:t>
      </w:r>
      <w:r w:rsidRPr="00211003">
        <w:rPr>
          <w:rStyle w:val="SpecialCharTok"/>
          <w:rFonts w:ascii="Courier" w:hAnsi="Courier"/>
          <w:i w:val="0"/>
          <w:sz w:val="17"/>
          <w:shd w:val="clear" w:color="auto" w:fill="auto"/>
        </w:rPr>
        <w:t>%&gt;%</w:t>
      </w:r>
      <w:r w:rsidRPr="00EB7B55">
        <w:t xml:space="preserve"> </w:t>
      </w:r>
    </w:p>
    <w:p w14:paraId="6A585B54" w14:textId="77777777" w:rsidR="00281465" w:rsidRDefault="0057280E" w:rsidP="00211003">
      <w:pPr>
        <w:pStyle w:val="Code"/>
      </w:pPr>
      <w:r w:rsidRPr="00EB7B55">
        <w:t xml:space="preserve">  ggplot(aes(</w:t>
      </w:r>
      <w:r w:rsidRPr="00211003">
        <w:rPr>
          <w:rStyle w:val="AttributeTok"/>
          <w:rFonts w:ascii="Courier" w:hAnsi="Courier"/>
          <w:i w:val="0"/>
          <w:color w:val="000000"/>
          <w:sz w:val="17"/>
          <w:shd w:val="clear" w:color="auto" w:fill="auto"/>
        </w:rPr>
        <w:t>x =</w:t>
      </w:r>
      <w:r w:rsidRPr="00EB7B55">
        <w:t xml:space="preserve"> bill_length_mm,</w:t>
      </w:r>
    </w:p>
    <w:p w14:paraId="5D048F82"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y =</w:t>
      </w:r>
      <w:r w:rsidRPr="00EB7B55">
        <w:t xml:space="preserve"> bill_depth_mm,</w:t>
      </w:r>
    </w:p>
    <w:p w14:paraId="5CE93F70"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island)) </w:t>
      </w:r>
      <w:r w:rsidRPr="00211003">
        <w:rPr>
          <w:rStyle w:val="SpecialCharTok"/>
          <w:rFonts w:ascii="Courier" w:hAnsi="Courier"/>
          <w:i w:val="0"/>
          <w:sz w:val="17"/>
          <w:shd w:val="clear" w:color="auto" w:fill="auto"/>
        </w:rPr>
        <w:t>+</w:t>
      </w:r>
    </w:p>
    <w:p w14:paraId="0311F828" w14:textId="77777777" w:rsidR="00281465" w:rsidRDefault="0057280E" w:rsidP="00211003">
      <w:pPr>
        <w:pStyle w:val="Code"/>
      </w:pPr>
      <w:r w:rsidRPr="00EB7B55">
        <w:t xml:space="preserve">  geom_point() </w:t>
      </w:r>
      <w:r w:rsidRPr="00211003">
        <w:rPr>
          <w:rStyle w:val="SpecialCharTok"/>
          <w:rFonts w:ascii="Courier" w:hAnsi="Courier"/>
          <w:i w:val="0"/>
          <w:sz w:val="17"/>
          <w:shd w:val="clear" w:color="auto" w:fill="auto"/>
        </w:rPr>
        <w:t>+</w:t>
      </w:r>
    </w:p>
    <w:p w14:paraId="6E99A7D4" w14:textId="77777777" w:rsidR="00281465" w:rsidRDefault="0057280E" w:rsidP="00211003">
      <w:pPr>
        <w:pStyle w:val="Code"/>
      </w:pPr>
      <w:r w:rsidRPr="00EB7B55">
        <w:t xml:space="preserve">  labs(</w:t>
      </w:r>
      <w:r w:rsidRPr="00211003">
        <w:rPr>
          <w:rStyle w:val="AttributeTok"/>
          <w:rFonts w:ascii="Courier" w:hAnsi="Courier"/>
          <w:i w:val="0"/>
          <w:color w:val="000000"/>
          <w:sz w:val="17"/>
          <w:shd w:val="clear" w:color="auto" w:fill="auto"/>
        </w:rPr>
        <w:t>title =</w:t>
      </w:r>
      <w:r w:rsidRPr="00EB7B55">
        <w:t xml:space="preserve"> </w:t>
      </w:r>
      <w:r w:rsidRPr="00211003">
        <w:rPr>
          <w:rStyle w:val="StringTok"/>
          <w:rFonts w:ascii="Courier" w:hAnsi="Courier"/>
          <w:i w:val="0"/>
          <w:color w:val="000000"/>
          <w:sz w:val="17"/>
          <w:shd w:val="clear" w:color="auto" w:fill="auto"/>
        </w:rPr>
        <w:t>"A histogram of bill length and bill depth"</w:t>
      </w:r>
      <w:r w:rsidRPr="00EB7B55">
        <w:t>,</w:t>
      </w:r>
    </w:p>
    <w:p w14:paraId="7ACBBC9C"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subtitle =</w:t>
      </w:r>
      <w:r w:rsidRPr="00EB7B55">
        <w:t xml:space="preserve"> </w:t>
      </w:r>
      <w:r w:rsidRPr="00211003">
        <w:rPr>
          <w:rStyle w:val="StringTok"/>
          <w:rFonts w:ascii="Courier" w:hAnsi="Courier"/>
          <w:i w:val="0"/>
          <w:color w:val="000000"/>
          <w:sz w:val="17"/>
          <w:shd w:val="clear" w:color="auto" w:fill="auto"/>
        </w:rPr>
        <w:t>"Data from palmerpenguins package"</w:t>
      </w:r>
      <w:r w:rsidRPr="00EB7B55">
        <w:t>,</w:t>
      </w:r>
    </w:p>
    <w:p w14:paraId="72F81B42"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x =</w:t>
      </w:r>
      <w:r w:rsidRPr="00EB7B55">
        <w:t xml:space="preserve"> </w:t>
      </w:r>
      <w:r w:rsidRPr="00211003">
        <w:rPr>
          <w:rStyle w:val="StringTok"/>
          <w:rFonts w:ascii="Courier" w:hAnsi="Courier"/>
          <w:i w:val="0"/>
          <w:color w:val="000000"/>
          <w:sz w:val="17"/>
          <w:shd w:val="clear" w:color="auto" w:fill="auto"/>
        </w:rPr>
        <w:t>"Bill Length"</w:t>
      </w:r>
      <w:r w:rsidRPr="00EB7B55">
        <w:t>,</w:t>
      </w:r>
    </w:p>
    <w:p w14:paraId="6C0A53B3"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y =</w:t>
      </w:r>
      <w:r w:rsidRPr="00EB7B55">
        <w:t xml:space="preserve"> </w:t>
      </w:r>
      <w:r w:rsidRPr="00211003">
        <w:rPr>
          <w:rStyle w:val="StringTok"/>
          <w:rFonts w:ascii="Courier" w:hAnsi="Courier"/>
          <w:i w:val="0"/>
          <w:color w:val="000000"/>
          <w:sz w:val="17"/>
          <w:shd w:val="clear" w:color="auto" w:fill="auto"/>
        </w:rPr>
        <w:t>"Bill Depth"</w:t>
      </w:r>
      <w:r w:rsidRPr="00EB7B55">
        <w:t>,</w:t>
      </w:r>
    </w:p>
    <w:p w14:paraId="403932AA"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ConstantTok"/>
          <w:rFonts w:ascii="Courier" w:hAnsi="Courier"/>
          <w:i w:val="0"/>
          <w:sz w:val="17"/>
          <w:shd w:val="clear" w:color="auto" w:fill="auto"/>
        </w:rPr>
        <w:t>NULL</w:t>
      </w:r>
      <w:r w:rsidRPr="00EB7B55">
        <w:t xml:space="preserve">) </w:t>
      </w:r>
      <w:r w:rsidRPr="00211003">
        <w:rPr>
          <w:rStyle w:val="SpecialCharTok"/>
          <w:rFonts w:ascii="Courier" w:hAnsi="Courier"/>
          <w:i w:val="0"/>
          <w:sz w:val="17"/>
          <w:shd w:val="clear" w:color="auto" w:fill="auto"/>
        </w:rPr>
        <w:t>+</w:t>
      </w:r>
    </w:p>
    <w:p w14:paraId="7778ACE2" w14:textId="6339ECAA" w:rsidR="0057280E" w:rsidRPr="00211003" w:rsidRDefault="0057280E" w:rsidP="00211003">
      <w:pPr>
        <w:pStyle w:val="Code"/>
      </w:pPr>
      <w:r w:rsidRPr="00EB7B55">
        <w:t xml:space="preserve">  theme_dk()</w:t>
      </w:r>
    </w:p>
    <w:p w14:paraId="6B8D4852" w14:textId="4EBEC092" w:rsidR="0057280E" w:rsidRPr="00003509" w:rsidRDefault="0057280E" w:rsidP="00003509">
      <w:pPr>
        <w:pStyle w:val="Body"/>
      </w:pPr>
      <w:r w:rsidRPr="00003509">
        <w:t xml:space="preserve">In </w:t>
      </w:r>
      <w:r w:rsidR="00F1431F" w:rsidRPr="00003509">
        <w:t>Figure 12-</w:t>
      </w:r>
      <w:r w:rsidRPr="00003509">
        <w:t xml:space="preserve">1 below, we can see what a histogram made with </w:t>
      </w:r>
      <w:r w:rsidRPr="00211003">
        <w:rPr>
          <w:rStyle w:val="Literal"/>
        </w:rPr>
        <w:t>theme_dk()</w:t>
      </w:r>
      <w:r w:rsidRPr="00003509">
        <w:t xml:space="preserve"> looks like using the same </w:t>
      </w:r>
      <w:r w:rsidRPr="00211003">
        <w:rPr>
          <w:rStyle w:val="Literal"/>
        </w:rPr>
        <w:t>penguins</w:t>
      </w:r>
      <w:r w:rsidRPr="00003509">
        <w:t xml:space="preserve"> data.</w:t>
      </w:r>
    </w:p>
    <w:p w14:paraId="261C531F" w14:textId="107D6F5D" w:rsidR="0057280E" w:rsidRDefault="0011195B" w:rsidP="0011195B">
      <w:pPr>
        <w:pStyle w:val="GraphicSlug"/>
      </w:pPr>
      <w:r w:rsidRPr="0011195B">
        <w:t>[F12</w:t>
      </w:r>
      <w:r w:rsidR="0057280E">
        <w:t>001.pdf]</w:t>
      </w:r>
    </w:p>
    <w:p w14:paraId="27ADA44E" w14:textId="77777777" w:rsidR="0057280E" w:rsidRDefault="0057280E" w:rsidP="0057280E">
      <w:pPr>
        <w:pStyle w:val="CaptionedFigure"/>
      </w:pPr>
      <w:r>
        <w:rPr>
          <w:noProof/>
        </w:rPr>
        <w:drawing>
          <wp:inline distT="0" distB="0" distL="0" distR="0" wp14:anchorId="3763C590" wp14:editId="099F04DA">
            <wp:extent cx="4602684" cy="3682147"/>
            <wp:effectExtent l="0" t="0" r="0" b="0"/>
            <wp:docPr id="507" name="Picture" descr="Figure 12.1: A histogram made with my custom theme"/>
            <wp:cNvGraphicFramePr/>
            <a:graphic xmlns:a="http://schemas.openxmlformats.org/drawingml/2006/main">
              <a:graphicData uri="http://schemas.openxmlformats.org/drawingml/2006/picture">
                <pic:pic xmlns:pic="http://schemas.openxmlformats.org/drawingml/2006/picture">
                  <pic:nvPicPr>
                    <pic:cNvPr id="508" name="Picture" descr="packages_files/figure-docx/theme-dk-histogram-1.png"/>
                    <pic:cNvPicPr>
                      <a:picLocks noChangeAspect="1" noChangeArrowheads="1"/>
                    </pic:cNvPicPr>
                  </pic:nvPicPr>
                  <pic:blipFill>
                    <a:blip r:embed="rId11"/>
                    <a:stretch>
                      <a:fillRect/>
                    </a:stretch>
                  </pic:blipFill>
                  <pic:spPr bwMode="auto">
                    <a:xfrm>
                      <a:off x="0" y="0"/>
                      <a:ext cx="4602684" cy="3682147"/>
                    </a:xfrm>
                    <a:prstGeom prst="rect">
                      <a:avLst/>
                    </a:prstGeom>
                    <a:noFill/>
                    <a:ln w="9525">
                      <a:noFill/>
                      <a:headEnd/>
                      <a:tailEnd/>
                    </a:ln>
                  </pic:spPr>
                </pic:pic>
              </a:graphicData>
            </a:graphic>
          </wp:inline>
        </w:drawing>
      </w:r>
    </w:p>
    <w:p w14:paraId="4B850838" w14:textId="62CB5DE0" w:rsidR="0057280E" w:rsidRDefault="0057280E" w:rsidP="00FF7E5B">
      <w:pPr>
        <w:pStyle w:val="CaptionLine"/>
      </w:pPr>
      <w:r>
        <w:t>A histogram made with my custom theme</w:t>
      </w:r>
    </w:p>
    <w:p w14:paraId="49993BE9" w14:textId="77777777" w:rsidR="0057280E" w:rsidRDefault="0057280E" w:rsidP="00003509">
      <w:pPr>
        <w:pStyle w:val="Body"/>
      </w:pPr>
      <w:r>
        <w:t xml:space="preserve">Let’s now discuss how the custom ggplot theme function works. The first three lines define our function and provide two arguments: </w:t>
      </w:r>
      <w:r w:rsidRPr="0011195B">
        <w:rPr>
          <w:rStyle w:val="Literal"/>
        </w:rPr>
        <w:t>show_grid_lines</w:t>
      </w:r>
      <w:r>
        <w:t xml:space="preserve"> and </w:t>
      </w:r>
      <w:r w:rsidRPr="0011195B">
        <w:rPr>
          <w:rStyle w:val="Literal"/>
        </w:rPr>
        <w:t>show_axis_titles</w:t>
      </w:r>
      <w:r>
        <w:t xml:space="preserve">. Whereas the </w:t>
      </w:r>
      <w:r w:rsidRPr="0011195B">
        <w:rPr>
          <w:rStyle w:val="Literal"/>
        </w:rPr>
        <w:t>data</w:t>
      </w:r>
      <w:r>
        <w:t xml:space="preserve"> argument in </w:t>
      </w:r>
      <w:r w:rsidRPr="0011195B">
        <w:rPr>
          <w:rStyle w:val="Literal"/>
        </w:rPr>
        <w:t>show_in_excel()</w:t>
      </w:r>
      <w:r>
        <w:t xml:space="preserve"> required us to give the function data, the arguments in </w:t>
      </w:r>
      <w:r w:rsidRPr="0011195B">
        <w:rPr>
          <w:rStyle w:val="Literal"/>
        </w:rPr>
        <w:t>theme_dk()</w:t>
      </w:r>
      <w:r>
        <w:t xml:space="preserve"> have defaults built in. The lines </w:t>
      </w:r>
      <w:r w:rsidRPr="0011195B">
        <w:rPr>
          <w:rStyle w:val="Literal"/>
        </w:rPr>
        <w:t>show_grid_lines = TRUE</w:t>
      </w:r>
      <w:r>
        <w:t xml:space="preserve"> and </w:t>
      </w:r>
      <w:r w:rsidRPr="0011195B">
        <w:rPr>
          <w:rStyle w:val="Literal"/>
        </w:rPr>
        <w:t>show_axis_lines = TRUE</w:t>
      </w:r>
      <w:r>
        <w:t xml:space="preserve"> mean that grid lines and axis titles will be visible on our plot by default.</w:t>
      </w:r>
    </w:p>
    <w:p w14:paraId="169C453F" w14:textId="77777777" w:rsidR="0057280E" w:rsidRDefault="0057280E" w:rsidP="00003509">
      <w:pPr>
        <w:pStyle w:val="Body"/>
      </w:pPr>
      <w:r>
        <w:t xml:space="preserve">The first piece of the code in </w:t>
      </w:r>
      <w:r w:rsidRPr="0011195B">
        <w:rPr>
          <w:rStyle w:val="Literal"/>
        </w:rPr>
        <w:t>theme_dk()</w:t>
      </w:r>
      <w:r>
        <w:t xml:space="preserve"> starts with </w:t>
      </w:r>
      <w:r w:rsidRPr="0011195B">
        <w:rPr>
          <w:rStyle w:val="Literal"/>
        </w:rPr>
        <w:t>theme_minimal()</w:t>
      </w:r>
      <w:r>
        <w:t xml:space="preserve"> (for more on the specifics of making a custom theme refer to how the </w:t>
      </w:r>
      <w:r w:rsidRPr="0011195B">
        <w:rPr>
          <w:rStyle w:val="Literal"/>
        </w:rPr>
        <w:t>bbc_style()</w:t>
      </w:r>
      <w:r>
        <w:t xml:space="preserve"> function was created in Chapter 4). The changes that are then </w:t>
      </w:r>
      <w:r>
        <w:lastRenderedPageBreak/>
        <w:t xml:space="preserve">made with the </w:t>
      </w:r>
      <w:r w:rsidRPr="0011195B">
        <w:rPr>
          <w:rStyle w:val="Literal"/>
        </w:rPr>
        <w:t>theme()</w:t>
      </w:r>
      <w:r>
        <w:t xml:space="preserve"> function are saved as an object called </w:t>
      </w:r>
      <w:r w:rsidRPr="0011195B">
        <w:rPr>
          <w:rStyle w:val="Literal"/>
        </w:rPr>
        <w:t>custom_theme</w:t>
      </w:r>
      <w:r>
        <w:t>.</w:t>
      </w:r>
    </w:p>
    <w:p w14:paraId="1C0655D6" w14:textId="77777777" w:rsidR="00281465" w:rsidRDefault="0057280E" w:rsidP="00211003">
      <w:pPr>
        <w:pStyle w:val="Code"/>
      </w:pPr>
      <w:r w:rsidRPr="00EB7B55">
        <w:t xml:space="preserve">custom_theme </w:t>
      </w:r>
      <w:r w:rsidRPr="00211003">
        <w:rPr>
          <w:rStyle w:val="OtherTok"/>
          <w:rFonts w:ascii="Courier" w:hAnsi="Courier"/>
          <w:i w:val="0"/>
          <w:color w:val="000000"/>
          <w:sz w:val="17"/>
          <w:shd w:val="clear" w:color="auto" w:fill="auto"/>
        </w:rPr>
        <w:t>&lt;-</w:t>
      </w:r>
      <w:r w:rsidRPr="00EB7B55">
        <w:t xml:space="preserve"> theme_minimal() </w:t>
      </w:r>
      <w:r w:rsidRPr="00211003">
        <w:rPr>
          <w:rStyle w:val="SpecialCharTok"/>
          <w:rFonts w:ascii="Courier" w:hAnsi="Courier"/>
          <w:i w:val="0"/>
          <w:sz w:val="17"/>
          <w:shd w:val="clear" w:color="auto" w:fill="auto"/>
        </w:rPr>
        <w:t>+</w:t>
      </w:r>
    </w:p>
    <w:p w14:paraId="39DD322B" w14:textId="77777777" w:rsidR="00281465" w:rsidRDefault="0057280E" w:rsidP="00211003">
      <w:pPr>
        <w:pStyle w:val="Code"/>
      </w:pPr>
      <w:r w:rsidRPr="00EB7B55">
        <w:t xml:space="preserve">  theme(</w:t>
      </w:r>
      <w:r w:rsidRPr="00211003">
        <w:rPr>
          <w:rStyle w:val="AttributeTok"/>
          <w:rFonts w:ascii="Courier" w:hAnsi="Courier"/>
          <w:i w:val="0"/>
          <w:color w:val="000000"/>
          <w:sz w:val="17"/>
          <w:shd w:val="clear" w:color="auto" w:fill="auto"/>
        </w:rPr>
        <w:t>panel.grid.minor =</w:t>
      </w:r>
      <w:r w:rsidRPr="00EB7B55">
        <w:t xml:space="preserve"> element_blank(),</w:t>
      </w:r>
    </w:p>
    <w:p w14:paraId="59CA76AD"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axis.ticks =</w:t>
      </w:r>
      <w:r w:rsidRPr="00EB7B55">
        <w:t xml:space="preserve"> element_blank(),</w:t>
      </w:r>
    </w:p>
    <w:p w14:paraId="3C87C7AE"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axis.title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7B37EFCA"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420C7D84"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axis.title.x =</w:t>
      </w:r>
      <w:r w:rsidRPr="00EB7B55">
        <w:t xml:space="preserve"> element_text(</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t =</w:t>
      </w:r>
      <w:r w:rsidRPr="00EB7B55">
        <w:t xml:space="preserve"> </w:t>
      </w:r>
      <w:r w:rsidRPr="00211003">
        <w:rPr>
          <w:rStyle w:val="DecValTok"/>
          <w:rFonts w:ascii="Courier" w:hAnsi="Courier"/>
          <w:i w:val="0"/>
          <w:color w:val="000000"/>
          <w:sz w:val="17"/>
          <w:shd w:val="clear" w:color="auto" w:fill="auto"/>
        </w:rPr>
        <w:t>10</w:t>
      </w:r>
      <w:r w:rsidRPr="00EB7B55">
        <w:t>)),</w:t>
      </w:r>
    </w:p>
    <w:p w14:paraId="229E9AF7"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axis.title.y =</w:t>
      </w:r>
      <w:r w:rsidRPr="00EB7B55">
        <w:t xml:space="preserve"> element_text(</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r =</w:t>
      </w:r>
      <w:r w:rsidRPr="00EB7B55">
        <w:t xml:space="preserve"> </w:t>
      </w:r>
      <w:r w:rsidRPr="00211003">
        <w:rPr>
          <w:rStyle w:val="DecValTok"/>
          <w:rFonts w:ascii="Courier" w:hAnsi="Courier"/>
          <w:i w:val="0"/>
          <w:color w:val="000000"/>
          <w:sz w:val="17"/>
          <w:shd w:val="clear" w:color="auto" w:fill="auto"/>
        </w:rPr>
        <w:t>10</w:t>
      </w:r>
      <w:r w:rsidRPr="00EB7B55">
        <w:t>)),</w:t>
      </w:r>
    </w:p>
    <w:p w14:paraId="0E892E40"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axis.text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445BAC12"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6AB91757"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plot.title.position =</w:t>
      </w:r>
      <w:r w:rsidRPr="00EB7B55">
        <w:t xml:space="preserve"> </w:t>
      </w:r>
      <w:r w:rsidRPr="00211003">
        <w:rPr>
          <w:rStyle w:val="StringTok"/>
          <w:rFonts w:ascii="Courier" w:hAnsi="Courier"/>
          <w:i w:val="0"/>
          <w:color w:val="000000"/>
          <w:sz w:val="17"/>
          <w:shd w:val="clear" w:color="auto" w:fill="auto"/>
        </w:rPr>
        <w:t>"plot"</w:t>
      </w:r>
      <w:r w:rsidRPr="00EB7B55">
        <w:t>,</w:t>
      </w:r>
    </w:p>
    <w:p w14:paraId="6B0BAD75"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plot.title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20</w:t>
      </w:r>
      <w:r w:rsidRPr="00EB7B55">
        <w:t>,</w:t>
      </w:r>
    </w:p>
    <w:p w14:paraId="365CA7AA"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face =</w:t>
      </w:r>
      <w:r w:rsidRPr="00EB7B55">
        <w:t xml:space="preserve"> </w:t>
      </w:r>
      <w:r w:rsidRPr="00211003">
        <w:rPr>
          <w:rStyle w:val="StringTok"/>
          <w:rFonts w:ascii="Courier" w:hAnsi="Courier"/>
          <w:i w:val="0"/>
          <w:color w:val="000000"/>
          <w:sz w:val="17"/>
          <w:shd w:val="clear" w:color="auto" w:fill="auto"/>
        </w:rPr>
        <w:t>"bold"</w:t>
      </w:r>
      <w:r w:rsidRPr="00EB7B55">
        <w:t>,</w:t>
      </w:r>
    </w:p>
    <w:p w14:paraId="55697C67"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margin =</w:t>
      </w:r>
      <w:r w:rsidRPr="00EB7B55">
        <w:t xml:space="preserve"> margin(</w:t>
      </w:r>
      <w:r w:rsidRPr="00211003">
        <w:rPr>
          <w:rStyle w:val="AttributeTok"/>
          <w:rFonts w:ascii="Courier" w:hAnsi="Courier"/>
          <w:i w:val="0"/>
          <w:color w:val="000000"/>
          <w:sz w:val="17"/>
          <w:shd w:val="clear" w:color="auto" w:fill="auto"/>
        </w:rPr>
        <w:t>b =</w:t>
      </w:r>
      <w:r w:rsidRPr="00EB7B55">
        <w:t xml:space="preserve"> </w:t>
      </w:r>
      <w:r w:rsidRPr="00211003">
        <w:rPr>
          <w:rStyle w:val="DecValTok"/>
          <w:rFonts w:ascii="Courier" w:hAnsi="Courier"/>
          <w:i w:val="0"/>
          <w:color w:val="000000"/>
          <w:sz w:val="17"/>
          <w:shd w:val="clear" w:color="auto" w:fill="auto"/>
        </w:rPr>
        <w:t>8</w:t>
      </w:r>
      <w:r w:rsidRPr="00EB7B55">
        <w:t>)),</w:t>
      </w:r>
    </w:p>
    <w:p w14:paraId="1CD0A84C"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plot.subtitle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14</w:t>
      </w:r>
      <w:r w:rsidRPr="00EB7B55">
        <w:t>,</w:t>
      </w:r>
    </w:p>
    <w:p w14:paraId="0A753C66"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color =</w:t>
      </w:r>
      <w:r w:rsidRPr="00EB7B55">
        <w:t xml:space="preserve"> </w:t>
      </w:r>
      <w:r w:rsidRPr="00211003">
        <w:rPr>
          <w:rStyle w:val="StringTok"/>
          <w:rFonts w:ascii="Courier" w:hAnsi="Courier"/>
          <w:i w:val="0"/>
          <w:color w:val="000000"/>
          <w:sz w:val="17"/>
          <w:shd w:val="clear" w:color="auto" w:fill="auto"/>
        </w:rPr>
        <w:t>"grey50"</w:t>
      </w:r>
      <w:r w:rsidRPr="00EB7B55">
        <w:t>),</w:t>
      </w:r>
    </w:p>
    <w:p w14:paraId="25985DB9"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legend.text =</w:t>
      </w:r>
      <w:r w:rsidRPr="00EB7B55">
        <w:t xml:space="preserve"> element_text(</w:t>
      </w:r>
      <w:r w:rsidRPr="00211003">
        <w:rPr>
          <w:rStyle w:val="AttributeTok"/>
          <w:rFonts w:ascii="Courier" w:hAnsi="Courier"/>
          <w:i w:val="0"/>
          <w:color w:val="000000"/>
          <w:sz w:val="17"/>
          <w:shd w:val="clear" w:color="auto" w:fill="auto"/>
        </w:rPr>
        <w:t>size =</w:t>
      </w:r>
      <w:r w:rsidRPr="00EB7B55">
        <w:t xml:space="preserve"> </w:t>
      </w:r>
      <w:r w:rsidRPr="00211003">
        <w:rPr>
          <w:rStyle w:val="DecValTok"/>
          <w:rFonts w:ascii="Courier" w:hAnsi="Courier"/>
          <w:i w:val="0"/>
          <w:color w:val="000000"/>
          <w:sz w:val="17"/>
          <w:shd w:val="clear" w:color="auto" w:fill="auto"/>
        </w:rPr>
        <w:t>12</w:t>
      </w:r>
      <w:r w:rsidRPr="00EB7B55">
        <w:t>),</w:t>
      </w:r>
    </w:p>
    <w:p w14:paraId="04192F13" w14:textId="4E9AD98A" w:rsidR="0057280E" w:rsidRPr="00211003" w:rsidRDefault="0057280E" w:rsidP="00211003">
      <w:pPr>
        <w:pStyle w:val="Code"/>
      </w:pPr>
      <w:r w:rsidRPr="00EB7B55">
        <w:t xml:space="preserve">        </w:t>
      </w:r>
      <w:r w:rsidRPr="00211003">
        <w:rPr>
          <w:rStyle w:val="AttributeTok"/>
          <w:rFonts w:ascii="Courier" w:hAnsi="Courier"/>
          <w:i w:val="0"/>
          <w:color w:val="000000"/>
          <w:sz w:val="17"/>
          <w:shd w:val="clear" w:color="auto" w:fill="auto"/>
        </w:rPr>
        <w:t>legend.position =</w:t>
      </w:r>
      <w:r w:rsidRPr="00EB7B55">
        <w:t xml:space="preserve"> </w:t>
      </w:r>
      <w:r w:rsidRPr="00211003">
        <w:rPr>
          <w:rStyle w:val="StringTok"/>
          <w:rFonts w:ascii="Courier" w:hAnsi="Courier"/>
          <w:i w:val="0"/>
          <w:color w:val="000000"/>
          <w:sz w:val="17"/>
          <w:shd w:val="clear" w:color="auto" w:fill="auto"/>
        </w:rPr>
        <w:t>"top"</w:t>
      </w:r>
      <w:r w:rsidRPr="00EB7B55">
        <w:t>)</w:t>
      </w:r>
    </w:p>
    <w:p w14:paraId="552F8D52" w14:textId="77777777" w:rsidR="0057280E" w:rsidRPr="00003509" w:rsidRDefault="0057280E" w:rsidP="00003509">
      <w:pPr>
        <w:pStyle w:val="Body"/>
      </w:pPr>
      <w:r w:rsidRPr="00003509">
        <w:t xml:space="preserve">One difference between </w:t>
      </w:r>
      <w:r w:rsidRPr="00211003">
        <w:rPr>
          <w:rStyle w:val="Literal"/>
        </w:rPr>
        <w:t>theme_dk()</w:t>
      </w:r>
      <w:r w:rsidRPr="00003509">
        <w:t xml:space="preserve"> and </w:t>
      </w:r>
      <w:r w:rsidRPr="00211003">
        <w:rPr>
          <w:rStyle w:val="Literal"/>
        </w:rPr>
        <w:t>bbc_style()</w:t>
      </w:r>
      <w:r w:rsidRPr="00003509">
        <w:t xml:space="preserve"> is that </w:t>
      </w:r>
      <w:r w:rsidRPr="00211003">
        <w:rPr>
          <w:rStyle w:val="Literal"/>
        </w:rPr>
        <w:t>theme_dk()</w:t>
      </w:r>
      <w:r w:rsidRPr="00003509">
        <w:t xml:space="preserve"> is a bit more flexibile. I do this using two </w:t>
      </w:r>
      <w:r w:rsidRPr="00211003">
        <w:rPr>
          <w:rStyle w:val="Literal"/>
        </w:rPr>
        <w:t>if</w:t>
      </w:r>
      <w:r w:rsidRPr="00003509">
        <w:t xml:space="preserve"> statements. While I defined the default plot to show grid lines and axis titles, if the user sets the </w:t>
      </w:r>
      <w:r w:rsidRPr="00211003">
        <w:rPr>
          <w:rStyle w:val="Literal"/>
        </w:rPr>
        <w:t>show_grid_lines</w:t>
      </w:r>
      <w:r w:rsidRPr="00003509">
        <w:t xml:space="preserve"> and </w:t>
      </w:r>
      <w:r w:rsidRPr="00211003">
        <w:rPr>
          <w:rStyle w:val="Literal"/>
        </w:rPr>
        <w:t>show_axis_titles</w:t>
      </w:r>
      <w:r w:rsidRPr="00003509">
        <w:t xml:space="preserve"> arguments to FALSE, those elements will be removed. The </w:t>
      </w:r>
      <w:r w:rsidRPr="00211003">
        <w:rPr>
          <w:rStyle w:val="Literal"/>
        </w:rPr>
        <w:t>if</w:t>
      </w:r>
      <w:r w:rsidRPr="00003509">
        <w:t xml:space="preserve"> statements test whether </w:t>
      </w:r>
      <w:r w:rsidRPr="00211003">
        <w:rPr>
          <w:rStyle w:val="Literal"/>
        </w:rPr>
        <w:t>show_grid_lines</w:t>
      </w:r>
      <w:r w:rsidRPr="00003509">
        <w:t xml:space="preserve"> and </w:t>
      </w:r>
      <w:r w:rsidRPr="00211003">
        <w:rPr>
          <w:rStyle w:val="Literal"/>
        </w:rPr>
        <w:t>show_axis_titles</w:t>
      </w:r>
      <w:r w:rsidRPr="00003509">
        <w:t xml:space="preserve"> are set to TRUE. If so, it changes the </w:t>
      </w:r>
      <w:r w:rsidRPr="00211003">
        <w:rPr>
          <w:rStyle w:val="Literal"/>
        </w:rPr>
        <w:t>custom_theme</w:t>
      </w:r>
      <w:r w:rsidRPr="00003509">
        <w:t xml:space="preserve"> object. At the end of the function, we do what’s called returning an object. In this case, we return the </w:t>
      </w:r>
      <w:r w:rsidRPr="00211003">
        <w:rPr>
          <w:rStyle w:val="Literal"/>
        </w:rPr>
        <w:t>custom_theme</w:t>
      </w:r>
      <w:r w:rsidRPr="00003509">
        <w:t xml:space="preserve"> object, meaning that </w:t>
      </w:r>
      <w:r w:rsidRPr="00211003">
        <w:rPr>
          <w:rStyle w:val="Literal"/>
        </w:rPr>
        <w:t>custom_theme</w:t>
      </w:r>
      <w:r w:rsidRPr="00003509">
        <w:t>, with or without our changes to grid lines and axis titles is returned, making it available to use in our plot.</w:t>
      </w:r>
    </w:p>
    <w:p w14:paraId="1C4D5D15" w14:textId="77777777" w:rsidR="0057280E" w:rsidRDefault="0057280E" w:rsidP="00003509">
      <w:pPr>
        <w:pStyle w:val="Body"/>
      </w:pPr>
      <w:r>
        <w:t>To show an example of when we might want to remove grid lines and axis titles, I’ll create a simple bar chart of the number of penguins on each island.</w:t>
      </w:r>
    </w:p>
    <w:p w14:paraId="60A08448" w14:textId="77777777" w:rsidR="00281465" w:rsidRDefault="0057280E" w:rsidP="00211003">
      <w:pPr>
        <w:pStyle w:val="Code"/>
      </w:pPr>
      <w:r w:rsidRPr="00EB7B55">
        <w:t xml:space="preserve">penguins </w:t>
      </w:r>
      <w:r w:rsidRPr="00211003">
        <w:rPr>
          <w:rStyle w:val="SpecialCharTok"/>
          <w:rFonts w:ascii="Courier" w:hAnsi="Courier"/>
          <w:i w:val="0"/>
          <w:sz w:val="17"/>
          <w:shd w:val="clear" w:color="auto" w:fill="auto"/>
        </w:rPr>
        <w:t>%&gt;%</w:t>
      </w:r>
      <w:r w:rsidRPr="00EB7B55">
        <w:t xml:space="preserve"> </w:t>
      </w:r>
    </w:p>
    <w:p w14:paraId="5508CEAC" w14:textId="77777777" w:rsidR="00281465" w:rsidRDefault="0057280E" w:rsidP="00211003">
      <w:pPr>
        <w:pStyle w:val="Code"/>
      </w:pPr>
      <w:r w:rsidRPr="00EB7B55">
        <w:t xml:space="preserve">  count(island) </w:t>
      </w:r>
      <w:r w:rsidRPr="00211003">
        <w:rPr>
          <w:rStyle w:val="SpecialCharTok"/>
          <w:rFonts w:ascii="Courier" w:hAnsi="Courier"/>
          <w:i w:val="0"/>
          <w:sz w:val="17"/>
          <w:shd w:val="clear" w:color="auto" w:fill="auto"/>
        </w:rPr>
        <w:t>%&gt;%</w:t>
      </w:r>
      <w:r w:rsidRPr="00EB7B55">
        <w:t xml:space="preserve"> </w:t>
      </w:r>
    </w:p>
    <w:p w14:paraId="2B6AEE1C" w14:textId="77777777" w:rsidR="00281465" w:rsidRDefault="0057280E" w:rsidP="00211003">
      <w:pPr>
        <w:pStyle w:val="Code"/>
      </w:pPr>
      <w:r w:rsidRPr="00EB7B55">
        <w:t xml:space="preserve">  ggplot(aes(</w:t>
      </w:r>
      <w:r w:rsidRPr="00211003">
        <w:rPr>
          <w:rStyle w:val="AttributeTok"/>
          <w:rFonts w:ascii="Courier" w:hAnsi="Courier"/>
          <w:i w:val="0"/>
          <w:color w:val="000000"/>
          <w:sz w:val="17"/>
          <w:shd w:val="clear" w:color="auto" w:fill="auto"/>
        </w:rPr>
        <w:t>x =</w:t>
      </w:r>
      <w:r w:rsidRPr="00EB7B55">
        <w:t xml:space="preserve"> island,</w:t>
      </w:r>
    </w:p>
    <w:p w14:paraId="0E814F01"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y =</w:t>
      </w:r>
      <w:r w:rsidRPr="00EB7B55">
        <w:t xml:space="preserve"> n)) </w:t>
      </w:r>
      <w:r w:rsidRPr="00211003">
        <w:rPr>
          <w:rStyle w:val="SpecialCharTok"/>
          <w:rFonts w:ascii="Courier" w:hAnsi="Courier"/>
          <w:i w:val="0"/>
          <w:sz w:val="17"/>
          <w:shd w:val="clear" w:color="auto" w:fill="auto"/>
        </w:rPr>
        <w:t>+</w:t>
      </w:r>
    </w:p>
    <w:p w14:paraId="233B4207" w14:textId="77777777" w:rsidR="00281465" w:rsidRDefault="0057280E" w:rsidP="00211003">
      <w:pPr>
        <w:pStyle w:val="Code"/>
      </w:pPr>
      <w:r w:rsidRPr="00EB7B55">
        <w:t xml:space="preserve">  geom_col() </w:t>
      </w:r>
      <w:r w:rsidRPr="00211003">
        <w:rPr>
          <w:rStyle w:val="SpecialCharTok"/>
          <w:rFonts w:ascii="Courier" w:hAnsi="Courier"/>
          <w:i w:val="0"/>
          <w:sz w:val="17"/>
          <w:shd w:val="clear" w:color="auto" w:fill="auto"/>
        </w:rPr>
        <w:t>+</w:t>
      </w:r>
    </w:p>
    <w:p w14:paraId="25D209AE" w14:textId="77777777" w:rsidR="00281465" w:rsidRDefault="0057280E" w:rsidP="00211003">
      <w:pPr>
        <w:pStyle w:val="Code"/>
      </w:pPr>
      <w:r w:rsidRPr="00EB7B55">
        <w:t xml:space="preserve">  labs(</w:t>
      </w:r>
      <w:r w:rsidRPr="00211003">
        <w:rPr>
          <w:rStyle w:val="AttributeTok"/>
          <w:rFonts w:ascii="Courier" w:hAnsi="Courier"/>
          <w:i w:val="0"/>
          <w:color w:val="000000"/>
          <w:sz w:val="17"/>
          <w:shd w:val="clear" w:color="auto" w:fill="auto"/>
        </w:rPr>
        <w:t>title =</w:t>
      </w:r>
      <w:r w:rsidRPr="00EB7B55">
        <w:t xml:space="preserve"> </w:t>
      </w:r>
      <w:r w:rsidRPr="00211003">
        <w:rPr>
          <w:rStyle w:val="StringTok"/>
          <w:rFonts w:ascii="Courier" w:hAnsi="Courier"/>
          <w:i w:val="0"/>
          <w:color w:val="000000"/>
          <w:sz w:val="17"/>
          <w:shd w:val="clear" w:color="auto" w:fill="auto"/>
        </w:rPr>
        <w:t>"Number of penguins on each island"</w:t>
      </w:r>
      <w:r w:rsidRPr="00EB7B55">
        <w:t>,</w:t>
      </w:r>
    </w:p>
    <w:p w14:paraId="38C3D056" w14:textId="77777777" w:rsidR="00281465" w:rsidRDefault="0057280E" w:rsidP="00211003">
      <w:pPr>
        <w:pStyle w:val="Code"/>
      </w:pPr>
      <w:r w:rsidRPr="00EB7B55">
        <w:t xml:space="preserve">       </w:t>
      </w:r>
      <w:r w:rsidRPr="00211003">
        <w:rPr>
          <w:rStyle w:val="AttributeTok"/>
          <w:rFonts w:ascii="Courier" w:hAnsi="Courier"/>
          <w:i w:val="0"/>
          <w:color w:val="000000"/>
          <w:sz w:val="17"/>
          <w:shd w:val="clear" w:color="auto" w:fill="auto"/>
        </w:rPr>
        <w:t>subtitle =</w:t>
      </w:r>
      <w:r w:rsidRPr="00EB7B55">
        <w:t xml:space="preserve"> </w:t>
      </w:r>
      <w:r w:rsidRPr="00211003">
        <w:rPr>
          <w:rStyle w:val="StringTok"/>
          <w:rFonts w:ascii="Courier" w:hAnsi="Courier"/>
          <w:i w:val="0"/>
          <w:color w:val="000000"/>
          <w:sz w:val="17"/>
          <w:shd w:val="clear" w:color="auto" w:fill="auto"/>
        </w:rPr>
        <w:t>"Data from palmerpenguins package"</w:t>
      </w:r>
      <w:r w:rsidRPr="00EB7B55">
        <w:t xml:space="preserve">) </w:t>
      </w:r>
      <w:r w:rsidRPr="00211003">
        <w:rPr>
          <w:rStyle w:val="SpecialCharTok"/>
          <w:rFonts w:ascii="Courier" w:hAnsi="Courier"/>
          <w:i w:val="0"/>
          <w:sz w:val="17"/>
          <w:shd w:val="clear" w:color="auto" w:fill="auto"/>
        </w:rPr>
        <w:t>+</w:t>
      </w:r>
    </w:p>
    <w:p w14:paraId="1578AAD1" w14:textId="77777777" w:rsidR="00281465" w:rsidRDefault="0057280E" w:rsidP="00211003">
      <w:pPr>
        <w:pStyle w:val="Code"/>
      </w:pPr>
      <w:r w:rsidRPr="00EB7B55">
        <w:t xml:space="preserve">  theme_dk(</w:t>
      </w:r>
      <w:r w:rsidRPr="00211003">
        <w:rPr>
          <w:rStyle w:val="AttributeTok"/>
          <w:rFonts w:ascii="Courier" w:hAnsi="Courier"/>
          <w:i w:val="0"/>
          <w:color w:val="000000"/>
          <w:sz w:val="17"/>
          <w:shd w:val="clear" w:color="auto" w:fill="auto"/>
        </w:rPr>
        <w:t>show_grid_lines =</w:t>
      </w:r>
      <w:r w:rsidRPr="00EB7B55">
        <w:t xml:space="preserve"> </w:t>
      </w:r>
      <w:r w:rsidRPr="00211003">
        <w:rPr>
          <w:rStyle w:val="ConstantTok"/>
          <w:rFonts w:ascii="Courier" w:hAnsi="Courier"/>
          <w:i w:val="0"/>
          <w:sz w:val="17"/>
          <w:shd w:val="clear" w:color="auto" w:fill="auto"/>
        </w:rPr>
        <w:t>FALSE</w:t>
      </w:r>
      <w:r w:rsidRPr="00EB7B55">
        <w:t>,</w:t>
      </w:r>
    </w:p>
    <w:p w14:paraId="5EF89D62" w14:textId="4B1C3DB8" w:rsidR="0057280E" w:rsidRPr="00211003" w:rsidRDefault="0057280E" w:rsidP="00211003">
      <w:pPr>
        <w:pStyle w:val="Code"/>
      </w:pPr>
      <w:r w:rsidRPr="00EB7B55">
        <w:t xml:space="preserve">           </w:t>
      </w:r>
      <w:r w:rsidRPr="00211003">
        <w:rPr>
          <w:rStyle w:val="AttributeTok"/>
          <w:rFonts w:ascii="Courier" w:hAnsi="Courier"/>
          <w:i w:val="0"/>
          <w:color w:val="000000"/>
          <w:sz w:val="17"/>
          <w:shd w:val="clear" w:color="auto" w:fill="auto"/>
        </w:rPr>
        <w:t>show_axis_titles =</w:t>
      </w:r>
      <w:r w:rsidRPr="00EB7B55">
        <w:t xml:space="preserve"> </w:t>
      </w:r>
      <w:r w:rsidRPr="00211003">
        <w:rPr>
          <w:rStyle w:val="ConstantTok"/>
          <w:rFonts w:ascii="Courier" w:hAnsi="Courier"/>
          <w:i w:val="0"/>
          <w:sz w:val="17"/>
          <w:shd w:val="clear" w:color="auto" w:fill="auto"/>
        </w:rPr>
        <w:t>FALSE</w:t>
      </w:r>
      <w:r w:rsidRPr="00EB7B55">
        <w:t>)</w:t>
      </w:r>
    </w:p>
    <w:p w14:paraId="02BA9FA2" w14:textId="321E2B99" w:rsidR="0057280E" w:rsidRPr="00003509" w:rsidRDefault="0057280E" w:rsidP="00003509">
      <w:pPr>
        <w:pStyle w:val="Body"/>
      </w:pPr>
      <w:r w:rsidRPr="00003509">
        <w:t xml:space="preserve">When I use </w:t>
      </w:r>
      <w:r w:rsidRPr="00211003">
        <w:rPr>
          <w:rStyle w:val="Literal"/>
        </w:rPr>
        <w:t>theme_dk()</w:t>
      </w:r>
      <w:r w:rsidRPr="00003509">
        <w:t xml:space="preserve"> here, I set </w:t>
      </w:r>
      <w:r w:rsidRPr="00211003">
        <w:rPr>
          <w:rStyle w:val="Literal"/>
        </w:rPr>
        <w:t>show_grid_lines</w:t>
      </w:r>
      <w:r w:rsidRPr="00003509">
        <w:t xml:space="preserve"> and </w:t>
      </w:r>
      <w:r w:rsidRPr="00211003">
        <w:rPr>
          <w:rStyle w:val="Literal"/>
        </w:rPr>
        <w:t>show_axis_titles</w:t>
      </w:r>
      <w:r w:rsidRPr="00003509">
        <w:t xml:space="preserve"> to FALSE, removing those elements from our chart. We can see the result in </w:t>
      </w:r>
      <w:r w:rsidR="00F1431F" w:rsidRPr="00003509">
        <w:t>Figure 12-</w:t>
      </w:r>
      <w:r w:rsidRPr="00003509">
        <w:t>2.</w:t>
      </w:r>
    </w:p>
    <w:p w14:paraId="4C8AB3F6" w14:textId="488A414F" w:rsidR="0057280E" w:rsidRDefault="0011195B" w:rsidP="0011195B">
      <w:pPr>
        <w:pStyle w:val="GraphicSlug"/>
      </w:pPr>
      <w:r>
        <w:t>[F12</w:t>
      </w:r>
      <w:r w:rsidR="0057280E">
        <w:t>002.pdf]</w:t>
      </w:r>
    </w:p>
    <w:p w14:paraId="0026C15C" w14:textId="77777777" w:rsidR="0057280E" w:rsidRDefault="0057280E" w:rsidP="0057280E">
      <w:pPr>
        <w:pStyle w:val="CaptionedFigure"/>
      </w:pPr>
      <w:r>
        <w:rPr>
          <w:noProof/>
        </w:rPr>
        <w:lastRenderedPageBreak/>
        <w:drawing>
          <wp:inline distT="0" distB="0" distL="0" distR="0" wp14:anchorId="3489C303" wp14:editId="240B1D30">
            <wp:extent cx="4602684" cy="3682147"/>
            <wp:effectExtent l="0" t="0" r="0" b="0"/>
            <wp:docPr id="510" name="Picture" descr="Figure 12.2: A bar chart using my custom theme"/>
            <wp:cNvGraphicFramePr/>
            <a:graphic xmlns:a="http://schemas.openxmlformats.org/drawingml/2006/main">
              <a:graphicData uri="http://schemas.openxmlformats.org/drawingml/2006/picture">
                <pic:pic xmlns:pic="http://schemas.openxmlformats.org/drawingml/2006/picture">
                  <pic:nvPicPr>
                    <pic:cNvPr id="511" name="Picture" descr="packages_files/figure-docx/theme-dk-bar-chart-1.png"/>
                    <pic:cNvPicPr>
                      <a:picLocks noChangeAspect="1" noChangeArrowheads="1"/>
                    </pic:cNvPicPr>
                  </pic:nvPicPr>
                  <pic:blipFill>
                    <a:blip r:embed="rId12"/>
                    <a:stretch>
                      <a:fillRect/>
                    </a:stretch>
                  </pic:blipFill>
                  <pic:spPr bwMode="auto">
                    <a:xfrm>
                      <a:off x="0" y="0"/>
                      <a:ext cx="4602684" cy="3682147"/>
                    </a:xfrm>
                    <a:prstGeom prst="rect">
                      <a:avLst/>
                    </a:prstGeom>
                    <a:noFill/>
                    <a:ln w="9525">
                      <a:noFill/>
                      <a:headEnd/>
                      <a:tailEnd/>
                    </a:ln>
                  </pic:spPr>
                </pic:pic>
              </a:graphicData>
            </a:graphic>
          </wp:inline>
        </w:drawing>
      </w:r>
    </w:p>
    <w:p w14:paraId="69D49A7F" w14:textId="2EDD49DF" w:rsidR="0057280E" w:rsidRDefault="0057280E" w:rsidP="00FF7E5B">
      <w:pPr>
        <w:pStyle w:val="CaptionLine"/>
      </w:pPr>
      <w:r>
        <w:t>A bar chart using my custom theme</w:t>
      </w:r>
    </w:p>
    <w:p w14:paraId="1C37DD32" w14:textId="77777777" w:rsidR="0057280E" w:rsidRDefault="0057280E" w:rsidP="00003509">
      <w:pPr>
        <w:pStyle w:val="Body"/>
      </w:pPr>
      <w:r>
        <w:t>Creating a function with default arguments allows us to set the options that we are most likely to want, while also giving us flexibility to change the arguments each time we use the function.</w:t>
      </w:r>
    </w:p>
    <w:p w14:paraId="262D8DF9" w14:textId="25F522BD" w:rsidR="0057280E" w:rsidRDefault="0065384F" w:rsidP="00204643">
      <w:pPr>
        <w:pStyle w:val="HeadA"/>
      </w:pPr>
      <w:bookmarkStart w:id="29" w:name="_Toc133321354"/>
      <w:bookmarkStart w:id="30" w:name="how-to-create-a-package"/>
      <w:bookmarkEnd w:id="26"/>
      <w:r>
        <w:t>Saving Functions in</w:t>
      </w:r>
      <w:r w:rsidR="0057280E">
        <w:t xml:space="preserve"> Package</w:t>
      </w:r>
      <w:r>
        <w:t>s</w:t>
      </w:r>
      <w:bookmarkEnd w:id="29"/>
    </w:p>
    <w:p w14:paraId="0E0E51CA" w14:textId="1872E7E4" w:rsidR="005E4B69" w:rsidRDefault="002C49E8" w:rsidP="005E4B69">
      <w:pPr>
        <w:pStyle w:val="Body"/>
      </w:pPr>
      <w:r>
        <w:t xml:space="preserve">Packages bundle your </w:t>
      </w:r>
      <w:r w:rsidR="0057280E" w:rsidRPr="00003509">
        <w:t>function</w:t>
      </w:r>
      <w:r>
        <w:t>s so you can use them</w:t>
      </w:r>
      <w:r w:rsidR="0057280E" w:rsidRPr="00003509">
        <w:t xml:space="preserve"> in multiple projects. </w:t>
      </w:r>
      <w:r>
        <w:t>If y</w:t>
      </w:r>
      <w:r w:rsidR="0057280E" w:rsidRPr="00003509">
        <w:t>ou find yourself copying functions from one project to another</w:t>
      </w:r>
      <w:r>
        <w:t>,</w:t>
      </w:r>
      <w:r w:rsidR="0057280E" w:rsidRPr="00003509">
        <w:t xml:space="preserve"> </w:t>
      </w:r>
      <w:r>
        <w:t>o</w:t>
      </w:r>
      <w:r w:rsidR="0057280E" w:rsidRPr="00003509">
        <w:t xml:space="preserve">r perhaps have a set of functions you’ve saved in a </w:t>
      </w:r>
      <w:r w:rsidR="0057280E" w:rsidRPr="00EB7B55">
        <w:rPr>
          <w:rStyle w:val="Italic"/>
        </w:rPr>
        <w:t>functions.R</w:t>
      </w:r>
      <w:r w:rsidR="0057280E" w:rsidRPr="00003509">
        <w:t xml:space="preserve"> file that you copy into each new project</w:t>
      </w:r>
      <w:r>
        <w:t xml:space="preserve">, these </w:t>
      </w:r>
      <w:r w:rsidR="0057280E" w:rsidRPr="00003509">
        <w:t>are good indications that you</w:t>
      </w:r>
      <w:r>
        <w:t xml:space="preserve"> should make a package. </w:t>
      </w:r>
    </w:p>
    <w:p w14:paraId="38439581" w14:textId="4877DEE0" w:rsidR="005E4B69" w:rsidRPr="00003509" w:rsidRDefault="005E4B69" w:rsidP="005E4B69">
      <w:pPr>
        <w:pStyle w:val="Body"/>
      </w:pPr>
      <w:r>
        <w:t xml:space="preserve">While you can run the functions from a </w:t>
      </w:r>
      <w:r w:rsidRPr="00EB7B55">
        <w:rPr>
          <w:rStyle w:val="Italic"/>
        </w:rPr>
        <w:t>functions.R</w:t>
      </w:r>
      <w:r>
        <w:t xml:space="preserve"> file in your own environment, this code in </w:t>
      </w:r>
      <w:r w:rsidRPr="00003509">
        <w:t xml:space="preserve">may not work on </w:t>
      </w:r>
      <w:r>
        <w:t>someone else’s</w:t>
      </w:r>
      <w:r w:rsidRPr="00003509">
        <w:t xml:space="preserve"> computer. </w:t>
      </w:r>
      <w:r>
        <w:t>Other users</w:t>
      </w:r>
      <w:r w:rsidRPr="00003509">
        <w:t xml:space="preserve"> may not have the necessary packages installed</w:t>
      </w:r>
      <w:r>
        <w:t>, or they</w:t>
      </w:r>
      <w:r w:rsidRPr="00003509">
        <w:t xml:space="preserve"> may be confused about how</w:t>
      </w:r>
      <w:r>
        <w:t xml:space="preserve"> your functions’</w:t>
      </w:r>
      <w:r w:rsidRPr="00003509">
        <w:t xml:space="preserve"> arguments work and not know where to go</w:t>
      </w:r>
      <w:r>
        <w:t xml:space="preserve"> for help</w:t>
      </w:r>
      <w:r w:rsidRPr="00003509">
        <w:t xml:space="preserve">. If you put your functions in a package, they are </w:t>
      </w:r>
      <w:r>
        <w:t>more likely</w:t>
      </w:r>
      <w:r w:rsidRPr="00003509">
        <w:t xml:space="preserve"> to work</w:t>
      </w:r>
      <w:r>
        <w:t>, as they include necessary dependencies. R packages also contain</w:t>
      </w:r>
      <w:r w:rsidRPr="00003509">
        <w:t xml:space="preserve"> built-in documentation to help them use the functions on their own.</w:t>
      </w:r>
    </w:p>
    <w:p w14:paraId="3CAC55E2" w14:textId="1EBA07F5" w:rsidR="0057280E" w:rsidRPr="00003509" w:rsidRDefault="0057280E" w:rsidP="00003509">
      <w:pPr>
        <w:pStyle w:val="Body"/>
      </w:pPr>
      <w:r w:rsidRPr="00003509">
        <w:t xml:space="preserve">The </w:t>
      </w:r>
      <w:r w:rsidRPr="00211003">
        <w:rPr>
          <w:rStyle w:val="Literal"/>
        </w:rPr>
        <w:t>theme_dk()</w:t>
      </w:r>
      <w:r w:rsidRPr="00003509">
        <w:t xml:space="preserve"> function I made is an example of this. I can use it in any project where I make data visualization so let’s put it in a package.</w:t>
      </w:r>
    </w:p>
    <w:p w14:paraId="3A67A36E" w14:textId="01CA0434" w:rsidR="0057280E" w:rsidRPr="00204643" w:rsidRDefault="0065384F" w:rsidP="00204643">
      <w:pPr>
        <w:pStyle w:val="HeadB"/>
      </w:pPr>
      <w:bookmarkStart w:id="31" w:name="starting-the-package"/>
      <w:bookmarkStart w:id="32" w:name="_Toc133321355"/>
      <w:r>
        <w:lastRenderedPageBreak/>
        <w:t>Creating</w:t>
      </w:r>
      <w:r w:rsidRPr="00204643">
        <w:t xml:space="preserve"> </w:t>
      </w:r>
      <w:r w:rsidR="00542D61">
        <w:t>a</w:t>
      </w:r>
      <w:r w:rsidR="0057280E" w:rsidRPr="00204643">
        <w:t xml:space="preserve"> Package</w:t>
      </w:r>
      <w:r>
        <w:t xml:space="preserve"> in RStudio</w:t>
      </w:r>
      <w:bookmarkEnd w:id="32"/>
    </w:p>
    <w:p w14:paraId="34F5951E" w14:textId="08E760E1" w:rsidR="0057280E" w:rsidRPr="00003509" w:rsidRDefault="0057280E" w:rsidP="00003509">
      <w:pPr>
        <w:pStyle w:val="Body"/>
      </w:pPr>
      <w:r w:rsidRPr="00003509">
        <w:t xml:space="preserve">To create a package in RStudio, go to the </w:t>
      </w:r>
      <w:r w:rsidRPr="00EB7B55">
        <w:rPr>
          <w:rStyle w:val="Bold"/>
        </w:rPr>
        <w:t>File</w:t>
      </w:r>
      <w:r w:rsidRPr="00003509">
        <w:t xml:space="preserve"> menu, then select </w:t>
      </w:r>
      <w:r w:rsidRPr="00EB7B55">
        <w:rPr>
          <w:rStyle w:val="Bold"/>
        </w:rPr>
        <w:t>New Project</w:t>
      </w:r>
      <w:r w:rsidR="002C49E8" w:rsidRPr="00EB7B55">
        <w:rPr>
          <w:rStyle w:val="MenuArrow"/>
        </w:rPr>
        <w:t>4</w:t>
      </w:r>
      <w:r w:rsidRPr="00EB7B55">
        <w:rPr>
          <w:rStyle w:val="Bold"/>
        </w:rPr>
        <w:t>New Directory</w:t>
      </w:r>
      <w:r w:rsidRPr="00003509">
        <w:t xml:space="preserve">. You’ll be given a list of options, one of which is R Package. Select </w:t>
      </w:r>
      <w:r w:rsidR="002C49E8">
        <w:t>it,</w:t>
      </w:r>
      <w:r w:rsidRPr="00003509">
        <w:t xml:space="preserve"> and give your package a name</w:t>
      </w:r>
      <w:r w:rsidR="002C49E8">
        <w:t>.</w:t>
      </w:r>
      <w:r w:rsidRPr="00003509">
        <w:t xml:space="preserve"> </w:t>
      </w:r>
      <w:r w:rsidR="002C49E8">
        <w:t xml:space="preserve">In Figure 11-3, </w:t>
      </w:r>
      <w:r w:rsidRPr="00003509">
        <w:t>I’</w:t>
      </w:r>
      <w:r w:rsidR="002C49E8">
        <w:t>ve</w:t>
      </w:r>
      <w:r w:rsidRPr="00003509">
        <w:t xml:space="preserve"> call</w:t>
      </w:r>
      <w:r w:rsidR="002C49E8">
        <w:t>ed</w:t>
      </w:r>
      <w:r w:rsidRPr="00003509">
        <w:t xml:space="preserve"> mine </w:t>
      </w:r>
      <w:r w:rsidRPr="00211003">
        <w:rPr>
          <w:rStyle w:val="Literal"/>
        </w:rPr>
        <w:t>dk</w:t>
      </w:r>
      <w:r w:rsidR="002C49E8">
        <w:t>.</w:t>
      </w:r>
      <w:r w:rsidRPr="00003509">
        <w:t xml:space="preserve"> </w:t>
      </w:r>
      <w:r w:rsidR="002C49E8">
        <w:t>Also d</w:t>
      </w:r>
      <w:r w:rsidRPr="00003509">
        <w:t>ecide where you want it to live on your computer. You can leave everything else as is.</w:t>
      </w:r>
    </w:p>
    <w:p w14:paraId="4C6677CA" w14:textId="3532F009" w:rsidR="0057280E" w:rsidRDefault="0011195B" w:rsidP="0011195B">
      <w:pPr>
        <w:pStyle w:val="GraphicSlug"/>
      </w:pPr>
      <w:r w:rsidRPr="0011195B">
        <w:t>[F12</w:t>
      </w:r>
      <w:r w:rsidR="0057280E">
        <w:t>003.png]</w:t>
      </w:r>
    </w:p>
    <w:p w14:paraId="120E5CB3" w14:textId="77777777" w:rsidR="0057280E" w:rsidRDefault="0057280E" w:rsidP="0057280E">
      <w:pPr>
        <w:pStyle w:val="CaptionedFigure"/>
      </w:pPr>
      <w:r>
        <w:rPr>
          <w:noProof/>
        </w:rPr>
        <w:drawing>
          <wp:inline distT="0" distB="0" distL="0" distR="0" wp14:anchorId="596B7EC5" wp14:editId="0BEB3E96">
            <wp:extent cx="5334000" cy="3820026"/>
            <wp:effectExtent l="0" t="0" r="0" b="0"/>
            <wp:docPr id="514" name="Picture" descr="Figure 12.3: The RStudio menu for creating your package"/>
            <wp:cNvGraphicFramePr/>
            <a:graphic xmlns:a="http://schemas.openxmlformats.org/drawingml/2006/main">
              <a:graphicData uri="http://schemas.openxmlformats.org/drawingml/2006/picture">
                <pic:pic xmlns:pic="http://schemas.openxmlformats.org/drawingml/2006/picture">
                  <pic:nvPicPr>
                    <pic:cNvPr id="515" name="Picture" descr="../../assets/create-r-package.png"/>
                    <pic:cNvPicPr>
                      <a:picLocks noChangeAspect="1" noChangeArrowheads="1"/>
                    </pic:cNvPicPr>
                  </pic:nvPicPr>
                  <pic:blipFill>
                    <a:blip r:embed="rId13"/>
                    <a:stretch>
                      <a:fillRect/>
                    </a:stretch>
                  </pic:blipFill>
                  <pic:spPr bwMode="auto">
                    <a:xfrm>
                      <a:off x="0" y="0"/>
                      <a:ext cx="5334000" cy="3820026"/>
                    </a:xfrm>
                    <a:prstGeom prst="rect">
                      <a:avLst/>
                    </a:prstGeom>
                    <a:noFill/>
                    <a:ln w="9525">
                      <a:noFill/>
                      <a:headEnd/>
                      <a:tailEnd/>
                    </a:ln>
                  </pic:spPr>
                </pic:pic>
              </a:graphicData>
            </a:graphic>
          </wp:inline>
        </w:drawing>
      </w:r>
    </w:p>
    <w:p w14:paraId="4C06EA1C" w14:textId="7A67AE46" w:rsidR="0057280E" w:rsidRDefault="0057280E" w:rsidP="00FF7E5B">
      <w:pPr>
        <w:pStyle w:val="CaptionLine"/>
      </w:pPr>
      <w:r>
        <w:t>The RStudio menu for creating your package</w:t>
      </w:r>
    </w:p>
    <w:p w14:paraId="40501F05" w14:textId="32AD2E48" w:rsidR="0057280E" w:rsidRDefault="0057280E" w:rsidP="00003509">
      <w:pPr>
        <w:pStyle w:val="Body"/>
      </w:pPr>
      <w:r>
        <w:t>RStudio will now create and open</w:t>
      </w:r>
      <w:r w:rsidR="002C49E8">
        <w:t xml:space="preserve"> the</w:t>
      </w:r>
      <w:r>
        <w:t xml:space="preserve"> package. </w:t>
      </w:r>
      <w:r w:rsidR="002C49E8">
        <w:t>It should already contain</w:t>
      </w:r>
      <w:r>
        <w:t xml:space="preserve"> a few files, including </w:t>
      </w:r>
      <w:r w:rsidRPr="00EB7B55">
        <w:rPr>
          <w:rStyle w:val="Italic"/>
        </w:rPr>
        <w:t>hello.R</w:t>
      </w:r>
      <w:r>
        <w:t>, which has a pre</w:t>
      </w:r>
      <w:r w:rsidR="002C49E8">
        <w:t>-</w:t>
      </w:r>
      <w:r>
        <w:t xml:space="preserve">built function called </w:t>
      </w:r>
      <w:r w:rsidRPr="0011195B">
        <w:rPr>
          <w:rStyle w:val="Literal"/>
        </w:rPr>
        <w:t>hello()</w:t>
      </w:r>
      <w:r>
        <w:t xml:space="preserve"> that, when run, prints the text “Hello, world!” in the console. Let’s get rid of it and a few other default files so we</w:t>
      </w:r>
      <w:r w:rsidR="002C49E8">
        <w:t xml:space="preserve"> can</w:t>
      </w:r>
      <w:r>
        <w:t xml:space="preserve"> start with a clean slate. </w:t>
      </w:r>
      <w:r w:rsidR="002C49E8">
        <w:t>D</w:t>
      </w:r>
      <w:r>
        <w:t xml:space="preserve">elete </w:t>
      </w:r>
      <w:r w:rsidRPr="00EB7B55">
        <w:rPr>
          <w:rStyle w:val="Italic"/>
        </w:rPr>
        <w:t>hello.R</w:t>
      </w:r>
      <w:r>
        <w:t xml:space="preserve">, </w:t>
      </w:r>
      <w:r w:rsidRPr="00EB7B55">
        <w:rPr>
          <w:rStyle w:val="Italic"/>
        </w:rPr>
        <w:t>NAMESPACE</w:t>
      </w:r>
      <w:r>
        <w:t xml:space="preserve">, and </w:t>
      </w:r>
      <w:r w:rsidRPr="00EB7B55">
        <w:rPr>
          <w:rStyle w:val="Italic"/>
        </w:rPr>
        <w:t>hello.Rd</w:t>
      </w:r>
      <w:r>
        <w:t xml:space="preserve"> in the </w:t>
      </w:r>
      <w:r w:rsidRPr="00EB7B55">
        <w:rPr>
          <w:rStyle w:val="Italic"/>
        </w:rPr>
        <w:t>man</w:t>
      </w:r>
      <w:r>
        <w:t xml:space="preserve"> directory.</w:t>
      </w:r>
    </w:p>
    <w:p w14:paraId="506CFBCF" w14:textId="2FF1687D" w:rsidR="00E3062F" w:rsidRDefault="00E3062F" w:rsidP="00EB7B55">
      <w:pPr>
        <w:pStyle w:val="HeadB"/>
      </w:pPr>
      <w:bookmarkStart w:id="33" w:name="_Toc133321356"/>
      <w:r>
        <w:t>Adding Functions with use_r()</w:t>
      </w:r>
      <w:bookmarkEnd w:id="33"/>
    </w:p>
    <w:p w14:paraId="73116E34" w14:textId="204B8D73" w:rsidR="00E3062F" w:rsidRDefault="00E3062F" w:rsidP="00003509">
      <w:pPr>
        <w:pStyle w:val="Body"/>
      </w:pPr>
      <w:r>
        <w:t>A</w:t>
      </w:r>
      <w:r w:rsidRPr="00003509">
        <w:t xml:space="preserve">ll functions in a package </w:t>
      </w:r>
      <w:r>
        <w:t xml:space="preserve">should </w:t>
      </w:r>
      <w:r w:rsidRPr="00003509">
        <w:t>go in</w:t>
      </w:r>
      <w:r>
        <w:t xml:space="preserve"> separate</w:t>
      </w:r>
      <w:r w:rsidRPr="00003509">
        <w:t xml:space="preserve"> files in the</w:t>
      </w:r>
      <w:r w:rsidRPr="00EB7B55">
        <w:rPr>
          <w:rStyle w:val="Italic"/>
        </w:rPr>
        <w:t xml:space="preserve"> R</w:t>
      </w:r>
      <w:r w:rsidRPr="00003509">
        <w:t xml:space="preserve"> folder. </w:t>
      </w:r>
      <w:r>
        <w:t>To add these files to the package automatically</w:t>
      </w:r>
      <w:r w:rsidR="007F35E0">
        <w:t xml:space="preserve"> and test that they work correctly</w:t>
      </w:r>
      <w:r>
        <w:t xml:space="preserve">, we’ll use </w:t>
      </w:r>
      <w:r w:rsidR="0057280E">
        <w:t xml:space="preserve">the </w:t>
      </w:r>
      <w:r w:rsidR="0057280E" w:rsidRPr="0011195B">
        <w:rPr>
          <w:rStyle w:val="Literal"/>
        </w:rPr>
        <w:t>usethis</w:t>
      </w:r>
      <w:r w:rsidR="0057280E">
        <w:t xml:space="preserve"> and </w:t>
      </w:r>
      <w:r w:rsidR="0057280E" w:rsidRPr="0011195B">
        <w:rPr>
          <w:rStyle w:val="Literal"/>
        </w:rPr>
        <w:t>devtools</w:t>
      </w:r>
      <w:r w:rsidR="0057280E">
        <w:t xml:space="preserve"> packages. </w:t>
      </w:r>
      <w:commentRangeStart w:id="34"/>
      <w:r w:rsidR="0057280E">
        <w:t>Install th</w:t>
      </w:r>
      <w:r>
        <w:t>em</w:t>
      </w:r>
      <w:r w:rsidR="0057280E">
        <w:t xml:space="preserve"> using </w:t>
      </w:r>
      <w:r w:rsidR="0057280E" w:rsidRPr="0011195B">
        <w:rPr>
          <w:rStyle w:val="Literal"/>
        </w:rPr>
        <w:t>install.packages()</w:t>
      </w:r>
      <w:r w:rsidR="0057280E">
        <w:t xml:space="preserve"> if you don’t already have them installed</w:t>
      </w:r>
      <w:commentRangeEnd w:id="34"/>
      <w:r>
        <w:rPr>
          <w:rStyle w:val="CommentReference"/>
          <w:rFonts w:ascii="Calibri" w:eastAsiaTheme="minorHAnsi" w:hAnsi="Calibri" w:cs="Times New Roman"/>
          <w:color w:val="auto"/>
          <w:kern w:val="2"/>
          <w:lang w:eastAsia="en-US"/>
          <w14:ligatures w14:val="standardContextual"/>
        </w:rPr>
        <w:commentReference w:id="34"/>
      </w:r>
      <w:r>
        <w:t>:</w:t>
      </w:r>
    </w:p>
    <w:p w14:paraId="63B5972B" w14:textId="46C8CC50" w:rsidR="00E3062F" w:rsidRDefault="00E3062F" w:rsidP="00EB7B55">
      <w:pPr>
        <w:pStyle w:val="Code"/>
      </w:pPr>
      <w:r>
        <w:t>XXXX</w:t>
      </w:r>
    </w:p>
    <w:p w14:paraId="1771F739" w14:textId="235C0C96" w:rsidR="00E3062F" w:rsidRDefault="00E3062F" w:rsidP="00003509">
      <w:pPr>
        <w:pStyle w:val="Body"/>
      </w:pPr>
      <w:r>
        <w:lastRenderedPageBreak/>
        <w:t>T</w:t>
      </w:r>
      <w:r w:rsidR="0057280E">
        <w:t xml:space="preserve">o add a function to the package, run the </w:t>
      </w:r>
      <w:r w:rsidR="0057280E" w:rsidRPr="0011195B">
        <w:rPr>
          <w:rStyle w:val="Literal"/>
        </w:rPr>
        <w:t>use_r()</w:t>
      </w:r>
      <w:r w:rsidR="0057280E">
        <w:t xml:space="preserve"> function from the </w:t>
      </w:r>
      <w:r w:rsidR="0057280E" w:rsidRPr="0011195B">
        <w:rPr>
          <w:rStyle w:val="Literal"/>
        </w:rPr>
        <w:t>usethis</w:t>
      </w:r>
      <w:r w:rsidR="0057280E">
        <w:t xml:space="preserve"> package in the console</w:t>
      </w:r>
      <w:r>
        <w:t>:</w:t>
      </w:r>
    </w:p>
    <w:p w14:paraId="77ADB505" w14:textId="1D5B9330" w:rsidR="00E3062F" w:rsidRDefault="00E3062F" w:rsidP="00EB7B55">
      <w:pPr>
        <w:pStyle w:val="Code"/>
      </w:pPr>
      <w:r w:rsidRPr="006260B9">
        <w:t>usethis::use_r("theme")</w:t>
      </w:r>
    </w:p>
    <w:p w14:paraId="3FD3F7B0" w14:textId="6B199765" w:rsidR="0057280E" w:rsidRPr="00003509" w:rsidRDefault="007F35E0" w:rsidP="007F35E0">
      <w:pPr>
        <w:pStyle w:val="Body"/>
      </w:pPr>
      <w:r>
        <w:t>T</w:t>
      </w:r>
      <w:r w:rsidR="0057280E">
        <w:t xml:space="preserve">he </w:t>
      </w:r>
      <w:r w:rsidR="0057280E" w:rsidRPr="00EB7B55">
        <w:rPr>
          <w:rStyle w:val="LiteralItalic"/>
        </w:rPr>
        <w:t>package::function</w:t>
      </w:r>
      <w:r w:rsidR="0057280E" w:rsidRPr="0011195B">
        <w:rPr>
          <w:rStyle w:val="Literal"/>
        </w:rPr>
        <w:t>()</w:t>
      </w:r>
      <w:r w:rsidR="0057280E">
        <w:t xml:space="preserve"> </w:t>
      </w:r>
      <w:r w:rsidR="00E3062F">
        <w:t xml:space="preserve">syntax </w:t>
      </w:r>
      <w:r w:rsidR="0057280E">
        <w:t xml:space="preserve">makes it possible to use </w:t>
      </w:r>
      <w:r w:rsidR="00E3062F">
        <w:t>the</w:t>
      </w:r>
      <w:r w:rsidR="0057280E">
        <w:t xml:space="preserve"> function without loading the package</w:t>
      </w:r>
      <w:r w:rsidR="00E3062F">
        <w:t>.</w:t>
      </w:r>
      <w:r>
        <w:t xml:space="preserve"> </w:t>
      </w:r>
      <w:r w:rsidR="0057280E" w:rsidRPr="00003509">
        <w:t xml:space="preserve">This function </w:t>
      </w:r>
      <w:r w:rsidR="00E3062F">
        <w:t>should</w:t>
      </w:r>
      <w:r w:rsidR="0057280E" w:rsidRPr="00003509">
        <w:t xml:space="preserve"> create a file called </w:t>
      </w:r>
      <w:r w:rsidR="0057280E" w:rsidRPr="00EB7B55">
        <w:rPr>
          <w:rStyle w:val="Italic"/>
        </w:rPr>
        <w:t>theme.R</w:t>
      </w:r>
      <w:r w:rsidR="0057280E" w:rsidRPr="00003509">
        <w:t xml:space="preserve"> in the </w:t>
      </w:r>
      <w:r w:rsidR="0057280E" w:rsidRPr="00EB7B55">
        <w:rPr>
          <w:rStyle w:val="Italic"/>
        </w:rPr>
        <w:t>R</w:t>
      </w:r>
      <w:r w:rsidR="0057280E" w:rsidRPr="00003509">
        <w:t xml:space="preserve"> directory with the name you give it as an argument</w:t>
      </w:r>
      <w:r w:rsidR="00E3062F">
        <w:t xml:space="preserve">. </w:t>
      </w:r>
      <w:r>
        <w:t xml:space="preserve">Now you </w:t>
      </w:r>
      <w:r w:rsidR="0057280E" w:rsidRPr="00003509">
        <w:t xml:space="preserve">can open the file and add code to it. </w:t>
      </w:r>
      <w:r>
        <w:t>Copy</w:t>
      </w:r>
      <w:r w:rsidR="0057280E" w:rsidRPr="00003509">
        <w:t xml:space="preserve"> the </w:t>
      </w:r>
      <w:r w:rsidR="0057280E" w:rsidRPr="00211003">
        <w:rPr>
          <w:rStyle w:val="Literal"/>
        </w:rPr>
        <w:t>theme_dk()</w:t>
      </w:r>
      <w:r w:rsidR="0057280E" w:rsidRPr="00003509">
        <w:t xml:space="preserve"> function </w:t>
      </w:r>
      <w:r>
        <w:t>to the package</w:t>
      </w:r>
      <w:r w:rsidR="0057280E" w:rsidRPr="00003509">
        <w:t xml:space="preserve">. </w:t>
      </w:r>
    </w:p>
    <w:p w14:paraId="41D1ECE9" w14:textId="4FD1E04C" w:rsidR="0057280E" w:rsidRDefault="0057280E" w:rsidP="00204643">
      <w:pPr>
        <w:pStyle w:val="HeadB"/>
      </w:pPr>
      <w:bookmarkStart w:id="35" w:name="_Toc133321357"/>
      <w:bookmarkStart w:id="36" w:name="checking-our-package"/>
      <w:bookmarkEnd w:id="31"/>
      <w:r>
        <w:t xml:space="preserve">Checking </w:t>
      </w:r>
      <w:r w:rsidR="0065384F">
        <w:t>the</w:t>
      </w:r>
      <w:r>
        <w:t xml:space="preserve"> Package</w:t>
      </w:r>
      <w:r w:rsidR="007F35E0">
        <w:t xml:space="preserve"> with devtools</w:t>
      </w:r>
      <w:bookmarkEnd w:id="35"/>
    </w:p>
    <w:p w14:paraId="2D7A758C" w14:textId="6B1B2EBE" w:rsidR="0057280E" w:rsidRPr="00003509" w:rsidRDefault="007F35E0" w:rsidP="00003509">
      <w:pPr>
        <w:pStyle w:val="Body"/>
      </w:pPr>
      <w:r>
        <w:t>We</w:t>
      </w:r>
      <w:r w:rsidRPr="00003509">
        <w:t xml:space="preserve"> need to change </w:t>
      </w:r>
      <w:r>
        <w:t>the</w:t>
      </w:r>
      <w:r w:rsidRPr="007F35E0">
        <w:rPr>
          <w:rStyle w:val="Literal"/>
        </w:rPr>
        <w:t xml:space="preserve"> </w:t>
      </w:r>
      <w:r w:rsidRPr="00211003">
        <w:rPr>
          <w:rStyle w:val="Literal"/>
        </w:rPr>
        <w:t>theme_dk()</w:t>
      </w:r>
      <w:r w:rsidRPr="00003509">
        <w:t xml:space="preserve"> in a few ways to make it work in a package. The easiest way to figure out what changes we need to make is to use built-in tools to check that our package is built correctly.</w:t>
      </w:r>
      <w:r>
        <w:t xml:space="preserve"> Run </w:t>
      </w:r>
      <w:r w:rsidR="0057280E" w:rsidRPr="00003509">
        <w:t xml:space="preserve">the function </w:t>
      </w:r>
      <w:r w:rsidR="0057280E" w:rsidRPr="00211003">
        <w:rPr>
          <w:rStyle w:val="Literal"/>
        </w:rPr>
        <w:t>devtools::check()</w:t>
      </w:r>
      <w:r w:rsidR="0057280E" w:rsidRPr="00003509">
        <w:t>in the console</w:t>
      </w:r>
      <w:r>
        <w:t xml:space="preserve"> to perform</w:t>
      </w:r>
      <w:r w:rsidR="0057280E" w:rsidRPr="00003509">
        <w:t xml:space="preserve"> what is known as </w:t>
      </w:r>
      <w:r w:rsidR="0057280E" w:rsidRPr="00EB7B55">
        <w:rPr>
          <w:rStyle w:val="Italic"/>
        </w:rPr>
        <w:t>R CMD check</w:t>
      </w:r>
      <w:r w:rsidR="0057280E" w:rsidRPr="00003509">
        <w:t xml:space="preserve">, which makes sure that others can install your package on their system. Running </w:t>
      </w:r>
      <w:r w:rsidR="0057280E" w:rsidRPr="00EB7B55">
        <w:rPr>
          <w:rStyle w:val="Italic"/>
        </w:rPr>
        <w:t>R CMD check</w:t>
      </w:r>
      <w:r w:rsidR="0057280E" w:rsidRPr="00003509">
        <w:t xml:space="preserve"> on the </w:t>
      </w:r>
      <w:r w:rsidR="0057280E" w:rsidRPr="00211003">
        <w:rPr>
          <w:rStyle w:val="Literal"/>
        </w:rPr>
        <w:t>dk</w:t>
      </w:r>
      <w:r w:rsidR="0057280E" w:rsidRPr="00003509">
        <w:t xml:space="preserve"> package gives us a long message. The last part is the most important:</w:t>
      </w:r>
    </w:p>
    <w:p w14:paraId="4A25EB71" w14:textId="77777777" w:rsidR="00281465" w:rsidRPr="0065384F" w:rsidRDefault="0057280E" w:rsidP="00370AB4">
      <w:pPr>
        <w:pStyle w:val="Code"/>
      </w:pPr>
      <w:r w:rsidRPr="00EB7B55">
        <w:t>── R CMD check results ─────────────── dk 0.1.0 ────</w:t>
      </w:r>
    </w:p>
    <w:p w14:paraId="6E8D29A0" w14:textId="77777777" w:rsidR="00281465" w:rsidRPr="0065384F" w:rsidRDefault="0057280E" w:rsidP="00370AB4">
      <w:pPr>
        <w:pStyle w:val="Code"/>
      </w:pPr>
      <w:r w:rsidRPr="00EB7B55">
        <w:t>Duration: 9.5s</w:t>
      </w:r>
    </w:p>
    <w:p w14:paraId="0AFE81E5" w14:textId="77777777" w:rsidR="00281465" w:rsidRPr="0065384F" w:rsidRDefault="00281465" w:rsidP="00370AB4">
      <w:pPr>
        <w:pStyle w:val="Code"/>
      </w:pPr>
    </w:p>
    <w:p w14:paraId="3E58B279" w14:textId="77777777" w:rsidR="00281465" w:rsidRPr="0065384F" w:rsidRDefault="0057280E" w:rsidP="00370AB4">
      <w:pPr>
        <w:pStyle w:val="Code"/>
      </w:pPr>
      <w:r w:rsidRPr="00EB7B55">
        <w:t>❯ checking DESCRIPTION meta-information ... WARNING</w:t>
      </w:r>
    </w:p>
    <w:p w14:paraId="48A5D858" w14:textId="77777777" w:rsidR="00281465" w:rsidRPr="0065384F" w:rsidRDefault="0057280E" w:rsidP="00370AB4">
      <w:pPr>
        <w:pStyle w:val="Code"/>
      </w:pPr>
      <w:r w:rsidRPr="00EB7B55">
        <w:t>Non-standard license specification:</w:t>
      </w:r>
    </w:p>
    <w:p w14:paraId="76B390B1" w14:textId="77777777" w:rsidR="00281465" w:rsidRPr="0065384F" w:rsidRDefault="0057280E" w:rsidP="00370AB4">
      <w:pPr>
        <w:pStyle w:val="Code"/>
      </w:pPr>
      <w:r w:rsidRPr="00EB7B55">
        <w:t>What license is it under?</w:t>
      </w:r>
    </w:p>
    <w:p w14:paraId="0958B3E0" w14:textId="77777777" w:rsidR="00281465" w:rsidRPr="0065384F" w:rsidRDefault="0057280E" w:rsidP="00370AB4">
      <w:pPr>
        <w:pStyle w:val="Code"/>
      </w:pPr>
      <w:r w:rsidRPr="00EB7B55">
        <w:t>Standardizable: FALSE</w:t>
      </w:r>
    </w:p>
    <w:p w14:paraId="37FCA616" w14:textId="77777777" w:rsidR="00281465" w:rsidRPr="0065384F" w:rsidRDefault="00281465" w:rsidP="00370AB4">
      <w:pPr>
        <w:pStyle w:val="Code"/>
      </w:pPr>
    </w:p>
    <w:p w14:paraId="286F46D7" w14:textId="77777777" w:rsidR="00281465" w:rsidRPr="0065384F" w:rsidRDefault="0057280E" w:rsidP="00370AB4">
      <w:pPr>
        <w:pStyle w:val="Code"/>
      </w:pPr>
      <w:r w:rsidRPr="00EB7B55">
        <w:t>❯ checking for missing documentation entries ... WARNING</w:t>
      </w:r>
    </w:p>
    <w:p w14:paraId="4A7B8016" w14:textId="77777777" w:rsidR="00281465" w:rsidRPr="0065384F" w:rsidRDefault="0057280E" w:rsidP="00370AB4">
      <w:pPr>
        <w:pStyle w:val="Code"/>
      </w:pPr>
      <w:r w:rsidRPr="00EB7B55">
        <w:t>Undocumented code objects:</w:t>
      </w:r>
    </w:p>
    <w:p w14:paraId="7F419F90" w14:textId="77777777" w:rsidR="00281465" w:rsidRPr="0065384F" w:rsidRDefault="0057280E" w:rsidP="00370AB4">
      <w:pPr>
        <w:pStyle w:val="Code"/>
      </w:pPr>
      <w:r w:rsidRPr="00EB7B55">
        <w:t>‘theme_dk’</w:t>
      </w:r>
    </w:p>
    <w:p w14:paraId="1657B74A" w14:textId="77777777" w:rsidR="00281465" w:rsidRPr="0065384F" w:rsidRDefault="0057280E" w:rsidP="00370AB4">
      <w:pPr>
        <w:pStyle w:val="Code"/>
      </w:pPr>
      <w:r w:rsidRPr="00EB7B55">
        <w:t>All user-level objects in a package should have documentation entries.</w:t>
      </w:r>
    </w:p>
    <w:p w14:paraId="52893703" w14:textId="77777777" w:rsidR="00281465" w:rsidRPr="0065384F" w:rsidRDefault="0057280E" w:rsidP="00370AB4">
      <w:pPr>
        <w:pStyle w:val="Code"/>
      </w:pPr>
      <w:r w:rsidRPr="00EB7B55">
        <w:t>See chapter ‘Writing R documentation files’ in the ‘Writing R</w:t>
      </w:r>
    </w:p>
    <w:p w14:paraId="0F648774" w14:textId="77777777" w:rsidR="00281465" w:rsidRPr="0065384F" w:rsidRDefault="0057280E" w:rsidP="00370AB4">
      <w:pPr>
        <w:pStyle w:val="Code"/>
      </w:pPr>
      <w:r w:rsidRPr="00EB7B55">
        <w:t>Extensions’ manual.</w:t>
      </w:r>
    </w:p>
    <w:p w14:paraId="70E634CB" w14:textId="77777777" w:rsidR="00281465" w:rsidRPr="0065384F" w:rsidRDefault="00281465" w:rsidP="00370AB4">
      <w:pPr>
        <w:pStyle w:val="Code"/>
      </w:pPr>
    </w:p>
    <w:p w14:paraId="512FACB2" w14:textId="1651F2EA" w:rsidR="00281465" w:rsidRPr="0065384F" w:rsidRDefault="007F35E0" w:rsidP="00EB7B55">
      <w:pPr>
        <w:pStyle w:val="CodeAnnotated"/>
      </w:pPr>
      <w:r w:rsidRPr="00EB7B55">
        <w:rPr>
          <w:rStyle w:val="CodeAnnotation"/>
        </w:rPr>
        <w:t>1</w:t>
      </w:r>
      <w:r>
        <w:t xml:space="preserve"> </w:t>
      </w:r>
      <w:r w:rsidR="0057280E" w:rsidRPr="00EB7B55">
        <w:t>❯ checking R code for possible problems ... NOTE</w:t>
      </w:r>
    </w:p>
    <w:p w14:paraId="1C25B0E4" w14:textId="77777777" w:rsidR="00281465" w:rsidRPr="0065384F" w:rsidRDefault="0057280E" w:rsidP="00370AB4">
      <w:pPr>
        <w:pStyle w:val="Code"/>
      </w:pPr>
      <w:r w:rsidRPr="00EB7B55">
        <w:t>theme_dk: no visible global function definition for ‘theme_minimal’</w:t>
      </w:r>
    </w:p>
    <w:p w14:paraId="2C8BF8A8" w14:textId="77777777" w:rsidR="00281465" w:rsidRPr="0065384F" w:rsidRDefault="0057280E" w:rsidP="00370AB4">
      <w:pPr>
        <w:pStyle w:val="Code"/>
      </w:pPr>
      <w:r w:rsidRPr="00EB7B55">
        <w:t>theme_dk: no visible global function definition for ‘theme’</w:t>
      </w:r>
    </w:p>
    <w:p w14:paraId="722881FA" w14:textId="77777777" w:rsidR="00281465" w:rsidRPr="0065384F" w:rsidRDefault="0057280E" w:rsidP="00370AB4">
      <w:pPr>
        <w:pStyle w:val="Code"/>
      </w:pPr>
      <w:r w:rsidRPr="00EB7B55">
        <w:t>theme_dk: no visible global function definition for ‘element_blank’</w:t>
      </w:r>
    </w:p>
    <w:p w14:paraId="42003CF6" w14:textId="77777777" w:rsidR="00281465" w:rsidRPr="0065384F" w:rsidRDefault="0057280E" w:rsidP="00370AB4">
      <w:pPr>
        <w:pStyle w:val="Code"/>
      </w:pPr>
      <w:r w:rsidRPr="00EB7B55">
        <w:t>theme_dk: no visible global function definition for ‘element_text’</w:t>
      </w:r>
    </w:p>
    <w:p w14:paraId="1FF477FD" w14:textId="77777777" w:rsidR="00281465" w:rsidRPr="0065384F" w:rsidRDefault="0057280E" w:rsidP="00370AB4">
      <w:pPr>
        <w:pStyle w:val="Code"/>
      </w:pPr>
      <w:r w:rsidRPr="00EB7B55">
        <w:t>theme_dk: no visible global function definition for ‘margin’</w:t>
      </w:r>
    </w:p>
    <w:p w14:paraId="5DC3E6AD" w14:textId="77777777" w:rsidR="00281465" w:rsidRPr="0065384F" w:rsidRDefault="0057280E" w:rsidP="00370AB4">
      <w:pPr>
        <w:pStyle w:val="Code"/>
      </w:pPr>
      <w:r w:rsidRPr="00EB7B55">
        <w:t>Undefined global functions or variables:</w:t>
      </w:r>
    </w:p>
    <w:p w14:paraId="14B75022" w14:textId="77777777" w:rsidR="00281465" w:rsidRPr="0065384F" w:rsidRDefault="0057280E" w:rsidP="00370AB4">
      <w:pPr>
        <w:pStyle w:val="Code"/>
      </w:pPr>
      <w:r w:rsidRPr="00EB7B55">
        <w:t>element_blank element_text margin theme theme_minimal</w:t>
      </w:r>
    </w:p>
    <w:p w14:paraId="62D3B6DF" w14:textId="77777777" w:rsidR="00281465" w:rsidRPr="0065384F" w:rsidRDefault="00281465" w:rsidP="00370AB4">
      <w:pPr>
        <w:pStyle w:val="Code"/>
      </w:pPr>
    </w:p>
    <w:p w14:paraId="4DFC399A" w14:textId="5789F6F3" w:rsidR="0057280E" w:rsidRPr="0065384F" w:rsidRDefault="0057280E" w:rsidP="00370AB4">
      <w:pPr>
        <w:pStyle w:val="Code"/>
      </w:pPr>
      <w:r w:rsidRPr="00EB7B55">
        <w:t xml:space="preserve">0 errors </w:t>
      </w:r>
      <w:r w:rsidRPr="00EB7B55">
        <w:rPr>
          <w:rFonts w:ascii="Segoe UI Symbol" w:hAnsi="Segoe UI Symbol" w:cs="Segoe UI Symbol"/>
        </w:rPr>
        <w:t>✔</w:t>
      </w:r>
      <w:r w:rsidRPr="00EB7B55">
        <w:t xml:space="preserve"> | 2 warnings </w:t>
      </w:r>
      <w:r w:rsidRPr="00EB7B55">
        <w:rPr>
          <w:rFonts w:ascii="Segoe UI Symbol" w:hAnsi="Segoe UI Symbol" w:cs="Segoe UI Symbol"/>
        </w:rPr>
        <w:t>✖</w:t>
      </w:r>
      <w:r w:rsidRPr="00EB7B55">
        <w:t xml:space="preserve"> | 1 note </w:t>
      </w:r>
      <w:r w:rsidRPr="00EB7B55">
        <w:rPr>
          <w:rFonts w:ascii="Segoe UI Symbol" w:hAnsi="Segoe UI Symbol" w:cs="Segoe UI Symbol"/>
        </w:rPr>
        <w:t>✖</w:t>
      </w:r>
    </w:p>
    <w:p w14:paraId="02B0E63D" w14:textId="51F892B9" w:rsidR="007F35E0" w:rsidRDefault="0057280E" w:rsidP="007F35E0">
      <w:pPr>
        <w:pStyle w:val="Body"/>
      </w:pPr>
      <w:r w:rsidRPr="00003509">
        <w:t xml:space="preserve">Let’s review the output from bottom to top. The line </w:t>
      </w:r>
      <w:r w:rsidRPr="00EB7B55">
        <w:rPr>
          <w:rStyle w:val="Literal"/>
        </w:rPr>
        <w:t xml:space="preserve">0 errors </w:t>
      </w:r>
      <w:r w:rsidRPr="00EB7B55">
        <w:rPr>
          <w:rStyle w:val="Literal"/>
          <w:rFonts w:ascii="Segoe UI Symbol" w:hAnsi="Segoe UI Symbol" w:cs="Segoe UI Symbol"/>
        </w:rPr>
        <w:t>✔</w:t>
      </w:r>
      <w:r w:rsidRPr="00EB7B55">
        <w:rPr>
          <w:rStyle w:val="Literal"/>
        </w:rPr>
        <w:t xml:space="preserve"> | 2 warnings </w:t>
      </w:r>
      <w:r w:rsidRPr="00EB7B55">
        <w:rPr>
          <w:rStyle w:val="Literal"/>
          <w:rFonts w:ascii="Segoe UI Symbol" w:hAnsi="Segoe UI Symbol" w:cs="Segoe UI Symbol"/>
        </w:rPr>
        <w:t>✖</w:t>
      </w:r>
      <w:r w:rsidRPr="00EB7B55">
        <w:rPr>
          <w:rStyle w:val="Literal"/>
        </w:rPr>
        <w:t xml:space="preserve"> | 1 note </w:t>
      </w:r>
      <w:r w:rsidRPr="00EB7B55">
        <w:rPr>
          <w:rStyle w:val="Literal"/>
          <w:rFonts w:ascii="Segoe UI Symbol" w:hAnsi="Segoe UI Symbol" w:cs="Segoe UI Symbol"/>
        </w:rPr>
        <w:t>✖</w:t>
      </w:r>
      <w:r w:rsidR="007F35E0">
        <w:t xml:space="preserve"> </w:t>
      </w:r>
      <w:r w:rsidRPr="00003509">
        <w:t>gives us the three levels of issues with our package. Errors are the most severe</w:t>
      </w:r>
      <w:r w:rsidR="007F35E0">
        <w:t>, as</w:t>
      </w:r>
      <w:r w:rsidRPr="00003509">
        <w:t xml:space="preserve"> </w:t>
      </w:r>
      <w:r w:rsidR="007F35E0">
        <w:t xml:space="preserve">they </w:t>
      </w:r>
      <w:r w:rsidRPr="00003509">
        <w:t xml:space="preserve">mean others won’t be able to install your package, </w:t>
      </w:r>
      <w:r w:rsidR="007F35E0">
        <w:t>while</w:t>
      </w:r>
      <w:r w:rsidRPr="00003509">
        <w:t xml:space="preserve"> warnings and notes may cause problems for others. It’s best practice to eliminate all errors, warnings, and notes. </w:t>
      </w:r>
    </w:p>
    <w:p w14:paraId="03C4BDCF" w14:textId="68075A8A" w:rsidR="0057280E" w:rsidRPr="00003509" w:rsidRDefault="0057280E" w:rsidP="007F35E0">
      <w:pPr>
        <w:pStyle w:val="Body"/>
      </w:pPr>
      <w:r w:rsidRPr="00003509">
        <w:t>Let’s start with the note</w:t>
      </w:r>
      <w:r w:rsidR="007F35E0">
        <w:t xml:space="preserve"> at </w:t>
      </w:r>
      <w:r w:rsidR="007F35E0" w:rsidRPr="00A077D4">
        <w:rPr>
          <w:rStyle w:val="CodeAnnotation"/>
        </w:rPr>
        <w:t>1</w:t>
      </w:r>
      <w:r w:rsidR="007F35E0" w:rsidRPr="00EB7B55">
        <w:rPr>
          <w:sz w:val="20"/>
          <w:szCs w:val="20"/>
        </w:rPr>
        <w:t>.</w:t>
      </w:r>
      <w:r w:rsidR="007F35E0">
        <w:t xml:space="preserve"> </w:t>
      </w:r>
      <w:r w:rsidRPr="00003509">
        <w:t xml:space="preserve">To understand what </w:t>
      </w:r>
      <w:r w:rsidRPr="00211003">
        <w:rPr>
          <w:rStyle w:val="Literal"/>
        </w:rPr>
        <w:t>R CMD check</w:t>
      </w:r>
      <w:r w:rsidRPr="00003509">
        <w:t xml:space="preserve"> is saying, we need to explain a bit about how packages work.</w:t>
      </w:r>
      <w:r w:rsidR="007F35E0">
        <w:t xml:space="preserve"> </w:t>
      </w:r>
      <w:bookmarkStart w:id="37" w:name="adding-dependency-packages"/>
      <w:bookmarkEnd w:id="36"/>
      <w:r w:rsidRPr="00003509">
        <w:t xml:space="preserve">When you install a package using the </w:t>
      </w:r>
      <w:r w:rsidRPr="00211003">
        <w:rPr>
          <w:rStyle w:val="Literal"/>
        </w:rPr>
        <w:t>install.packages()</w:t>
      </w:r>
      <w:r w:rsidRPr="00003509">
        <w:t xml:space="preserve"> function, it often takes a while. That’s </w:t>
      </w:r>
      <w:r w:rsidRPr="00003509">
        <w:lastRenderedPageBreak/>
        <w:t xml:space="preserve">because, while you are telling R to install one package, that single package likely uses functions from other packages. In order to have access to these functions, R will install these packages (known as dependencies) for you. It would be a pain if, every time you installed package, you had to manually install a whole set of dependencies. But in order to make sure that the appropriate packages are installed for any users of the </w:t>
      </w:r>
      <w:r w:rsidRPr="00211003">
        <w:rPr>
          <w:rStyle w:val="Literal"/>
        </w:rPr>
        <w:t>dk</w:t>
      </w:r>
      <w:r w:rsidRPr="00003509">
        <w:t xml:space="preserve"> package, we have to make a few changes.</w:t>
      </w:r>
    </w:p>
    <w:p w14:paraId="618F9341" w14:textId="77777777" w:rsidR="007F35E0" w:rsidRDefault="0057280E" w:rsidP="00003509">
      <w:pPr>
        <w:pStyle w:val="Body"/>
      </w:pPr>
      <w:r>
        <w:t xml:space="preserve">When we run </w:t>
      </w:r>
      <w:r w:rsidRPr="0011195B">
        <w:rPr>
          <w:rStyle w:val="Literal"/>
        </w:rPr>
        <w:t>R CMD check</w:t>
      </w:r>
      <w:r>
        <w:t xml:space="preserve">, we are told that we have several “Undefined global functions or variables” and “no visible global function definition” for various functions. This is because we are attempting to use functions from the </w:t>
      </w:r>
      <w:r w:rsidRPr="0011195B">
        <w:rPr>
          <w:rStyle w:val="Literal"/>
        </w:rPr>
        <w:t>ggplot2</w:t>
      </w:r>
      <w:r>
        <w:t xml:space="preserve"> package, but we haven’t specified that these functions are from </w:t>
      </w:r>
      <w:r w:rsidRPr="0011195B">
        <w:rPr>
          <w:rStyle w:val="Literal"/>
        </w:rPr>
        <w:t>ggplot2</w:t>
      </w:r>
      <w:r>
        <w:t xml:space="preserve">. I can use this code because I have </w:t>
      </w:r>
      <w:r w:rsidRPr="0011195B">
        <w:rPr>
          <w:rStyle w:val="Literal"/>
        </w:rPr>
        <w:t>ggplot2</w:t>
      </w:r>
      <w:r>
        <w:t xml:space="preserve"> installed, but we can’t assume that others will have </w:t>
      </w:r>
      <w:r w:rsidRPr="0011195B">
        <w:rPr>
          <w:rStyle w:val="Literal"/>
        </w:rPr>
        <w:t>ggplot2</w:t>
      </w:r>
      <w:r>
        <w:t xml:space="preserve"> installed. </w:t>
      </w:r>
    </w:p>
    <w:p w14:paraId="71EC4D6B" w14:textId="1D152590" w:rsidR="007F35E0" w:rsidRDefault="007F35E0" w:rsidP="007F35E0">
      <w:pPr>
        <w:pStyle w:val="HeadB"/>
      </w:pPr>
      <w:bookmarkStart w:id="38" w:name="_Toc133321358"/>
      <w:r>
        <w:t>Adding Dependency Packages</w:t>
      </w:r>
      <w:r w:rsidR="00AD1BF5">
        <w:t xml:space="preserve"> with the DESCRIPTION File</w:t>
      </w:r>
      <w:bookmarkEnd w:id="38"/>
    </w:p>
    <w:p w14:paraId="2DB25CE2" w14:textId="4BFBD888" w:rsidR="0057280E" w:rsidRDefault="00AD1BF5" w:rsidP="00003509">
      <w:pPr>
        <w:pStyle w:val="Body"/>
      </w:pPr>
      <w:r>
        <w:t>To</w:t>
      </w:r>
      <w:r w:rsidR="0057280E">
        <w:t xml:space="preserve"> ensure the </w:t>
      </w:r>
      <w:r>
        <w:t xml:space="preserve">package’s </w:t>
      </w:r>
      <w:r w:rsidR="0057280E">
        <w:t xml:space="preserve">code will work, we need to install </w:t>
      </w:r>
      <w:r w:rsidR="0057280E" w:rsidRPr="0011195B">
        <w:rPr>
          <w:rStyle w:val="Literal"/>
        </w:rPr>
        <w:t>ggplot2</w:t>
      </w:r>
      <w:r w:rsidR="0057280E">
        <w:t xml:space="preserve"> for users when they install the </w:t>
      </w:r>
      <w:r w:rsidR="0057280E" w:rsidRPr="0011195B">
        <w:rPr>
          <w:rStyle w:val="Literal"/>
        </w:rPr>
        <w:t>dk</w:t>
      </w:r>
      <w:r w:rsidR="0057280E">
        <w:t xml:space="preserve"> package. To do this,</w:t>
      </w:r>
      <w:r>
        <w:t xml:space="preserve"> </w:t>
      </w:r>
      <w:r w:rsidR="0057280E">
        <w:t xml:space="preserve">run the </w:t>
      </w:r>
      <w:r w:rsidR="0057280E" w:rsidRPr="0011195B">
        <w:rPr>
          <w:rStyle w:val="Literal"/>
        </w:rPr>
        <w:t>use_package()</w:t>
      </w:r>
      <w:r w:rsidR="0057280E">
        <w:t xml:space="preserve"> function from the </w:t>
      </w:r>
      <w:r w:rsidR="0057280E" w:rsidRPr="0011195B">
        <w:rPr>
          <w:rStyle w:val="Literal"/>
        </w:rPr>
        <w:t>usethis</w:t>
      </w:r>
      <w:r w:rsidR="0057280E">
        <w:t xml:space="preserve"> package </w:t>
      </w:r>
      <w:r>
        <w:t>in the console</w:t>
      </w:r>
      <w:r w:rsidR="0057280E">
        <w:t>:</w:t>
      </w:r>
    </w:p>
    <w:p w14:paraId="2EA203CC" w14:textId="77777777" w:rsidR="0057280E" w:rsidRPr="00370AB4" w:rsidRDefault="0057280E" w:rsidP="00370AB4">
      <w:pPr>
        <w:pStyle w:val="Code"/>
      </w:pPr>
      <w:r w:rsidRPr="00EB7B55">
        <w:t>usethis</w:t>
      </w:r>
      <w:r w:rsidRPr="00370AB4">
        <w:rPr>
          <w:rStyle w:val="SpecialCharTok"/>
          <w:rFonts w:ascii="Courier" w:hAnsi="Courier"/>
          <w:i w:val="0"/>
          <w:sz w:val="17"/>
          <w:shd w:val="clear" w:color="auto" w:fill="auto"/>
        </w:rPr>
        <w:t>::</w:t>
      </w:r>
      <w:r w:rsidRPr="00EB7B55">
        <w:t>use_package(</w:t>
      </w:r>
      <w:r w:rsidRPr="00370AB4">
        <w:rPr>
          <w:rStyle w:val="AttributeTok"/>
          <w:rFonts w:ascii="Courier" w:hAnsi="Courier"/>
          <w:i w:val="0"/>
          <w:color w:val="000000"/>
          <w:sz w:val="17"/>
          <w:shd w:val="clear" w:color="auto" w:fill="auto"/>
        </w:rPr>
        <w:t>package =</w:t>
      </w:r>
      <w:r w:rsidRPr="00EB7B55">
        <w:t xml:space="preserve"> </w:t>
      </w:r>
      <w:r w:rsidRPr="00370AB4">
        <w:rPr>
          <w:rStyle w:val="StringTok"/>
          <w:rFonts w:ascii="Courier" w:hAnsi="Courier"/>
          <w:i w:val="0"/>
          <w:color w:val="000000"/>
          <w:sz w:val="17"/>
          <w:shd w:val="clear" w:color="auto" w:fill="auto"/>
        </w:rPr>
        <w:t>"ggplot2"</w:t>
      </w:r>
      <w:r w:rsidRPr="00EB7B55">
        <w:t>)</w:t>
      </w:r>
    </w:p>
    <w:p w14:paraId="18787DB5" w14:textId="05F2C413" w:rsidR="0057280E" w:rsidRPr="00003509" w:rsidRDefault="00AD1BF5" w:rsidP="00003509">
      <w:pPr>
        <w:pStyle w:val="Body"/>
      </w:pPr>
      <w:r>
        <w:t>You should</w:t>
      </w:r>
      <w:r w:rsidR="0057280E" w:rsidRPr="00003509">
        <w:t xml:space="preserve"> get the following message:</w:t>
      </w:r>
    </w:p>
    <w:p w14:paraId="75251A61" w14:textId="77777777" w:rsidR="00281465" w:rsidRPr="0065384F" w:rsidRDefault="0057280E" w:rsidP="00EB7B55">
      <w:pPr>
        <w:pStyle w:val="CodeWide"/>
      </w:pPr>
      <w:r w:rsidRPr="00EB7B55">
        <w:rPr>
          <w:rFonts w:ascii="Segoe UI Symbol" w:hAnsi="Segoe UI Symbol" w:cs="Segoe UI Symbol"/>
        </w:rPr>
        <w:t>✔</w:t>
      </w:r>
      <w:r w:rsidRPr="00EB7B55">
        <w:t xml:space="preserve"> Setting active project to '/Users/davidkeyes/Documents/Work/R Without Statistics/dk'</w:t>
      </w:r>
    </w:p>
    <w:p w14:paraId="4F2C8B58" w14:textId="77777777" w:rsidR="00281465" w:rsidRPr="0065384F" w:rsidRDefault="0057280E" w:rsidP="00EB7B55">
      <w:pPr>
        <w:pStyle w:val="CodeWide"/>
      </w:pPr>
      <w:r w:rsidRPr="00EB7B55">
        <w:rPr>
          <w:rFonts w:ascii="Segoe UI Symbol" w:hAnsi="Segoe UI Symbol" w:cs="Segoe UI Symbol"/>
        </w:rPr>
        <w:t>✔</w:t>
      </w:r>
      <w:r w:rsidRPr="00EB7B55">
        <w:t xml:space="preserve"> Adding 'ggplot2' to Imports field in DESCRIPTION</w:t>
      </w:r>
    </w:p>
    <w:p w14:paraId="617B3F00" w14:textId="10902512" w:rsidR="0057280E" w:rsidRPr="0065384F" w:rsidRDefault="0057280E" w:rsidP="00EB7B55">
      <w:pPr>
        <w:pStyle w:val="CodeWide"/>
      </w:pPr>
      <w:r w:rsidRPr="00EB7B55">
        <w:t>• Refer to functions with `ggplot2::fun()`</w:t>
      </w:r>
    </w:p>
    <w:p w14:paraId="502CD052" w14:textId="4DC060E6" w:rsidR="0057280E" w:rsidRPr="00003509" w:rsidRDefault="0057280E" w:rsidP="00003509">
      <w:pPr>
        <w:pStyle w:val="Body"/>
      </w:pPr>
      <w:r w:rsidRPr="00003509">
        <w:t xml:space="preserve">The first line tells me that it is working in the </w:t>
      </w:r>
      <w:r w:rsidRPr="00211003">
        <w:rPr>
          <w:rStyle w:val="Literal"/>
        </w:rPr>
        <w:t>dk</w:t>
      </w:r>
      <w:r w:rsidRPr="00003509">
        <w:t xml:space="preserve"> project. The second line tells me that the </w:t>
      </w:r>
      <w:r w:rsidRPr="00EB7B55">
        <w:rPr>
          <w:rStyle w:val="Italic"/>
        </w:rPr>
        <w:t>DESCRIPTION</w:t>
      </w:r>
      <w:r w:rsidRPr="00003509">
        <w:t xml:space="preserve"> file has been edited. This file provides meta information about the package we’re developing. If </w:t>
      </w:r>
      <w:r w:rsidR="004D63AB">
        <w:t>you</w:t>
      </w:r>
      <w:r w:rsidRPr="00003509">
        <w:t xml:space="preserve"> open the</w:t>
      </w:r>
      <w:r w:rsidRPr="00EB7B55">
        <w:rPr>
          <w:rStyle w:val="Italic"/>
        </w:rPr>
        <w:t xml:space="preserve"> DESCRIPTION</w:t>
      </w:r>
      <w:r w:rsidRPr="00003509">
        <w:t xml:space="preserve"> file in the root directory of </w:t>
      </w:r>
      <w:r w:rsidR="004D63AB">
        <w:t>y</w:t>
      </w:r>
      <w:r w:rsidRPr="00003509">
        <w:t xml:space="preserve">our project, </w:t>
      </w:r>
      <w:r w:rsidR="004D63AB">
        <w:t>you should</w:t>
      </w:r>
      <w:r w:rsidRPr="00003509">
        <w:t xml:space="preserve"> see the following:</w:t>
      </w:r>
    </w:p>
    <w:p w14:paraId="5DA3D436" w14:textId="77777777" w:rsidR="00E50968" w:rsidRPr="00EB7B55" w:rsidRDefault="00E50968" w:rsidP="00E50968">
      <w:pPr>
        <w:pStyle w:val="Code"/>
        <w:rPr>
          <w:sz w:val="17"/>
        </w:rPr>
      </w:pPr>
      <w:r w:rsidRPr="00EB7B55">
        <w:t>Package: dk</w:t>
      </w:r>
    </w:p>
    <w:p w14:paraId="71110749" w14:textId="77777777" w:rsidR="00E50968" w:rsidRPr="00EB7B55" w:rsidRDefault="00E50968" w:rsidP="00E50968">
      <w:pPr>
        <w:pStyle w:val="Code"/>
      </w:pPr>
      <w:r w:rsidRPr="00EB7B55">
        <w:t>Type: Package</w:t>
      </w:r>
    </w:p>
    <w:p w14:paraId="35517C66" w14:textId="77777777" w:rsidR="00E50968" w:rsidRPr="00EB7B55" w:rsidRDefault="00E50968" w:rsidP="00E50968">
      <w:pPr>
        <w:pStyle w:val="Code"/>
      </w:pPr>
      <w:r w:rsidRPr="00EB7B55">
        <w:t>Title: What the Package Does (Title Case)</w:t>
      </w:r>
    </w:p>
    <w:p w14:paraId="121E18B8" w14:textId="77777777" w:rsidR="00E50968" w:rsidRPr="00EB7B55" w:rsidRDefault="00E50968" w:rsidP="00E50968">
      <w:pPr>
        <w:pStyle w:val="Code"/>
      </w:pPr>
      <w:r w:rsidRPr="00EB7B55">
        <w:t>Version: 0.1.0</w:t>
      </w:r>
    </w:p>
    <w:p w14:paraId="27A6FF25" w14:textId="77777777" w:rsidR="00E50968" w:rsidRPr="00EB7B55" w:rsidRDefault="00E50968" w:rsidP="00E50968">
      <w:pPr>
        <w:pStyle w:val="Code"/>
      </w:pPr>
      <w:r w:rsidRPr="00EB7B55">
        <w:t>Author: Who wrote it</w:t>
      </w:r>
    </w:p>
    <w:p w14:paraId="4C97000A" w14:textId="77777777" w:rsidR="00E50968" w:rsidRPr="00EB7B55" w:rsidRDefault="00E50968" w:rsidP="00E50968">
      <w:pPr>
        <w:pStyle w:val="Code"/>
      </w:pPr>
      <w:r w:rsidRPr="00EB7B55">
        <w:t>Maintainer: The package maintainer &lt;yourself@somewhere.net&gt;</w:t>
      </w:r>
    </w:p>
    <w:p w14:paraId="57E9520E" w14:textId="77777777" w:rsidR="00E50968" w:rsidRPr="00EB7B55" w:rsidRDefault="00E50968" w:rsidP="00E50968">
      <w:pPr>
        <w:pStyle w:val="Code"/>
      </w:pPr>
      <w:r w:rsidRPr="00EB7B55">
        <w:t>Description: More about what it does (maybe more than one line)</w:t>
      </w:r>
    </w:p>
    <w:p w14:paraId="2CFDB56F" w14:textId="77777777" w:rsidR="00E50968" w:rsidRPr="00EB7B55" w:rsidRDefault="00E50968" w:rsidP="00E50968">
      <w:pPr>
        <w:pStyle w:val="Code"/>
      </w:pPr>
      <w:r w:rsidRPr="00EB7B55">
        <w:t xml:space="preserve">    Use four spaces when indenting paragraphs within the Description.</w:t>
      </w:r>
    </w:p>
    <w:p w14:paraId="1C262EB4" w14:textId="77777777" w:rsidR="00E50968" w:rsidRPr="00EB7B55" w:rsidRDefault="00E50968" w:rsidP="00E50968">
      <w:pPr>
        <w:pStyle w:val="Code"/>
      </w:pPr>
      <w:r w:rsidRPr="00EB7B55">
        <w:t>License: What license is it under?</w:t>
      </w:r>
    </w:p>
    <w:p w14:paraId="7FDA7EE3" w14:textId="77777777" w:rsidR="00E50968" w:rsidRPr="00EB7B55" w:rsidRDefault="00E50968" w:rsidP="00E50968">
      <w:pPr>
        <w:pStyle w:val="Code"/>
      </w:pPr>
      <w:r w:rsidRPr="00EB7B55">
        <w:t>Encoding: UTF-8</w:t>
      </w:r>
    </w:p>
    <w:p w14:paraId="7C42BFF3" w14:textId="77777777" w:rsidR="00E50968" w:rsidRPr="00EB7B55" w:rsidRDefault="00E50968" w:rsidP="00E50968">
      <w:pPr>
        <w:pStyle w:val="Code"/>
      </w:pPr>
      <w:r w:rsidRPr="00EB7B55">
        <w:t>LazyData: true</w:t>
      </w:r>
    </w:p>
    <w:p w14:paraId="27CAC64A" w14:textId="77777777" w:rsidR="00E50968" w:rsidRPr="00EB7B55" w:rsidRDefault="00E50968" w:rsidP="00E50968">
      <w:pPr>
        <w:pStyle w:val="Code"/>
      </w:pPr>
      <w:r w:rsidRPr="00EB7B55">
        <w:t>Imports:</w:t>
      </w:r>
    </w:p>
    <w:p w14:paraId="025777E8" w14:textId="2925C5D9" w:rsidR="00E50968" w:rsidRPr="00EB7B55" w:rsidRDefault="00E50968" w:rsidP="00E50968">
      <w:pPr>
        <w:pStyle w:val="Code"/>
      </w:pPr>
      <w:r w:rsidRPr="00EB7B55">
        <w:t xml:space="preserve">    ggplot2</w:t>
      </w:r>
    </w:p>
    <w:p w14:paraId="674C1841" w14:textId="4E0DE0BD" w:rsidR="0057280E" w:rsidRPr="00003509" w:rsidRDefault="004D63AB" w:rsidP="00003509">
      <w:pPr>
        <w:pStyle w:val="Body"/>
      </w:pPr>
      <w:r>
        <w:t>L</w:t>
      </w:r>
      <w:r w:rsidR="0057280E" w:rsidRPr="00003509">
        <w:t xml:space="preserve">ook for </w:t>
      </w:r>
      <w:r>
        <w:t>the i</w:t>
      </w:r>
      <w:r w:rsidR="0057280E" w:rsidRPr="00003509">
        <w:t>mports</w:t>
      </w:r>
      <w:r>
        <w:t xml:space="preserve"> way down at the bottom of the file</w:t>
      </w:r>
      <w:r w:rsidR="0057280E" w:rsidRPr="00003509">
        <w:t xml:space="preserve">. This indicates that, when a user installs the </w:t>
      </w:r>
      <w:r w:rsidR="0057280E" w:rsidRPr="00211003">
        <w:rPr>
          <w:rStyle w:val="Literal"/>
        </w:rPr>
        <w:t>dk</w:t>
      </w:r>
      <w:r w:rsidR="0057280E" w:rsidRPr="00003509">
        <w:t xml:space="preserve"> package, the </w:t>
      </w:r>
      <w:r w:rsidR="0057280E" w:rsidRPr="00211003">
        <w:rPr>
          <w:rStyle w:val="Literal"/>
        </w:rPr>
        <w:t>ggplot2</w:t>
      </w:r>
      <w:r w:rsidR="0057280E" w:rsidRPr="00003509">
        <w:t xml:space="preserve"> package will also be installed for them. It’s important to note that, while I use the </w:t>
      </w:r>
      <w:r w:rsidR="0057280E" w:rsidRPr="00211003">
        <w:rPr>
          <w:rStyle w:val="Literal"/>
        </w:rPr>
        <w:t>tidyverse</w:t>
      </w:r>
      <w:r w:rsidR="0057280E" w:rsidRPr="00003509">
        <w:t xml:space="preserve"> package (this meta package contains multiple packages, of which </w:t>
      </w:r>
      <w:r w:rsidR="0057280E" w:rsidRPr="00211003">
        <w:rPr>
          <w:rStyle w:val="Literal"/>
        </w:rPr>
        <w:t>ggplot2</w:t>
      </w:r>
      <w:r w:rsidR="0057280E" w:rsidRPr="00003509">
        <w:t xml:space="preserve"> is just one) when working on my own computer, when making your own package you want to have it install the individual packages needed to make it run.</w:t>
      </w:r>
    </w:p>
    <w:p w14:paraId="6D4B5884" w14:textId="77777777" w:rsidR="0057280E" w:rsidRDefault="0057280E" w:rsidP="00204643">
      <w:pPr>
        <w:pStyle w:val="HeadB"/>
      </w:pPr>
      <w:bookmarkStart w:id="39" w:name="_Toc133321359"/>
      <w:bookmarkStart w:id="40" w:name="referring-to-functions-correctly"/>
      <w:bookmarkEnd w:id="37"/>
      <w:r>
        <w:lastRenderedPageBreak/>
        <w:t>Referring to Functions Correctly</w:t>
      </w:r>
      <w:bookmarkEnd w:id="39"/>
    </w:p>
    <w:p w14:paraId="7E8FB729" w14:textId="0AC384E2" w:rsidR="0057280E" w:rsidRPr="00003509" w:rsidRDefault="004D63AB" w:rsidP="00003509">
      <w:pPr>
        <w:pStyle w:val="Body"/>
      </w:pPr>
      <w:r>
        <w:t xml:space="preserve">The </w:t>
      </w:r>
      <w:r w:rsidRPr="00EB7B55">
        <w:t>R CMD check</w:t>
      </w:r>
      <w:r w:rsidR="0057280E" w:rsidRPr="00003509">
        <w:t xml:space="preserve"> </w:t>
      </w:r>
      <w:r>
        <w:t xml:space="preserve">output also included </w:t>
      </w:r>
      <w:r w:rsidR="0057280E" w:rsidRPr="00003509">
        <w:t xml:space="preserve">this line: “Refer to functions with </w:t>
      </w:r>
      <w:r w:rsidR="0057280E" w:rsidRPr="00211003">
        <w:rPr>
          <w:rStyle w:val="Literal"/>
        </w:rPr>
        <w:t>ggplot2::fun()</w:t>
      </w:r>
      <w:r w:rsidR="0057280E" w:rsidRPr="00003509">
        <w:t xml:space="preserve">”. </w:t>
      </w:r>
      <w:r>
        <w:t>This</w:t>
      </w:r>
      <w:r w:rsidR="0057280E" w:rsidRPr="00003509">
        <w:t xml:space="preserve"> tell</w:t>
      </w:r>
      <w:r>
        <w:t xml:space="preserve">s </w:t>
      </w:r>
      <w:r w:rsidR="0057280E" w:rsidRPr="00003509">
        <w:t xml:space="preserve">us that, in order to use functions from other packages in the </w:t>
      </w:r>
      <w:r w:rsidR="0057280E" w:rsidRPr="00211003">
        <w:rPr>
          <w:rStyle w:val="Literal"/>
        </w:rPr>
        <w:t>dk</w:t>
      </w:r>
      <w:r w:rsidR="0057280E" w:rsidRPr="00003509">
        <w:t xml:space="preserve"> package, we need to specifying both the package name and the function name</w:t>
      </w:r>
      <w:r>
        <w:t xml:space="preserve"> to</w:t>
      </w:r>
      <w:r w:rsidR="0057280E" w:rsidRPr="00003509">
        <w:t xml:space="preserve"> ensure that the correct function is used at all times. I</w:t>
      </w:r>
      <w:r>
        <w:t xml:space="preserve">n </w:t>
      </w:r>
      <w:r w:rsidR="0057280E" w:rsidRPr="00003509">
        <w:t>rare</w:t>
      </w:r>
      <w:r>
        <w:t xml:space="preserve"> occasions</w:t>
      </w:r>
      <w:r w:rsidR="0057280E" w:rsidRPr="00003509">
        <w:t xml:space="preserve">, </w:t>
      </w:r>
      <w:r>
        <w:t xml:space="preserve">you’ll find </w:t>
      </w:r>
      <w:r w:rsidR="0057280E" w:rsidRPr="00003509">
        <w:t xml:space="preserve">functions with identical names </w:t>
      </w:r>
      <w:r>
        <w:t xml:space="preserve">used </w:t>
      </w:r>
      <w:r w:rsidR="0057280E" w:rsidRPr="00003509">
        <w:t>across multiple packages</w:t>
      </w:r>
      <w:r>
        <w:t>, and</w:t>
      </w:r>
      <w:r w:rsidR="0057280E" w:rsidRPr="00003509">
        <w:t xml:space="preserve"> this syntax avoids ambiguity. Remember when we ran </w:t>
      </w:r>
      <w:r w:rsidR="0057280E" w:rsidRPr="00211003">
        <w:rPr>
          <w:rStyle w:val="Literal"/>
        </w:rPr>
        <w:t>R CMD check</w:t>
      </w:r>
      <w:r w:rsidR="0057280E" w:rsidRPr="00003509">
        <w:t xml:space="preserve"> and got this?</w:t>
      </w:r>
    </w:p>
    <w:p w14:paraId="15F637B0" w14:textId="77777777" w:rsidR="00281465" w:rsidRPr="0065384F" w:rsidRDefault="0057280E" w:rsidP="006E0125">
      <w:pPr>
        <w:pStyle w:val="Code"/>
      </w:pPr>
      <w:r w:rsidRPr="00EB7B55">
        <w:t>Undefined global functions or variables:</w:t>
      </w:r>
    </w:p>
    <w:p w14:paraId="6A729FCB" w14:textId="7AEA9F82" w:rsidR="0057280E" w:rsidRPr="0065384F" w:rsidRDefault="0057280E" w:rsidP="006E0125">
      <w:pPr>
        <w:pStyle w:val="Code"/>
      </w:pPr>
      <w:r w:rsidRPr="00EB7B55">
        <w:t>element_blank element_text margin theme theme_minimal</w:t>
      </w:r>
    </w:p>
    <w:p w14:paraId="4A693159" w14:textId="77777777" w:rsidR="0057280E" w:rsidRPr="00003509" w:rsidRDefault="0057280E" w:rsidP="00003509">
      <w:pPr>
        <w:pStyle w:val="Body"/>
      </w:pPr>
      <w:r w:rsidRPr="00003509">
        <w:t xml:space="preserve">This is because we were using functions without saying what package they come from. All of the functions listed here come from the </w:t>
      </w:r>
      <w:r w:rsidRPr="00211003">
        <w:rPr>
          <w:rStyle w:val="Literal"/>
        </w:rPr>
        <w:t>ggplot2</w:t>
      </w:r>
      <w:r w:rsidRPr="00003509">
        <w:t xml:space="preserve"> package so I can add </w:t>
      </w:r>
      <w:r w:rsidRPr="00211003">
        <w:rPr>
          <w:rStyle w:val="Literal"/>
        </w:rPr>
        <w:t>ggplot2::</w:t>
      </w:r>
      <w:r w:rsidRPr="00003509">
        <w:t xml:space="preserve"> before them as follows:</w:t>
      </w:r>
    </w:p>
    <w:p w14:paraId="55966CF3" w14:textId="77777777" w:rsidR="00281465" w:rsidRDefault="0057280E" w:rsidP="00256234">
      <w:pPr>
        <w:pStyle w:val="Code"/>
      </w:pPr>
      <w:r w:rsidRPr="00EB7B55">
        <w:t xml:space="preserve">theme_dk </w:t>
      </w:r>
      <w:r w:rsidRPr="00256234">
        <w:rPr>
          <w:rStyle w:val="OtherTok"/>
          <w:rFonts w:ascii="Courier" w:hAnsi="Courier"/>
          <w:i w:val="0"/>
          <w:color w:val="000000"/>
          <w:sz w:val="17"/>
          <w:shd w:val="clear" w:color="auto" w:fill="auto"/>
        </w:rPr>
        <w:t>&lt;-</w:t>
      </w:r>
      <w:r w:rsidRPr="00EB7B55">
        <w:t xml:space="preserve"> </w:t>
      </w:r>
      <w:r w:rsidRPr="00256234">
        <w:rPr>
          <w:rStyle w:val="ControlFlowTok"/>
          <w:rFonts w:ascii="Courier" w:hAnsi="Courier"/>
          <w:b w:val="0"/>
          <w:i w:val="0"/>
          <w:color w:val="000000"/>
          <w:sz w:val="17"/>
          <w:shd w:val="clear" w:color="auto" w:fill="auto"/>
        </w:rPr>
        <w:t>function</w:t>
      </w:r>
      <w:r w:rsidRPr="00EB7B55">
        <w:t>(</w:t>
      </w:r>
      <w:r w:rsidRPr="00256234">
        <w:rPr>
          <w:rStyle w:val="AttributeTok"/>
          <w:rFonts w:ascii="Courier" w:hAnsi="Courier"/>
          <w:i w:val="0"/>
          <w:color w:val="000000"/>
          <w:sz w:val="17"/>
          <w:shd w:val="clear" w:color="auto" w:fill="auto"/>
        </w:rPr>
        <w:t>show_grid_lines =</w:t>
      </w:r>
      <w:r w:rsidRPr="00EB7B55">
        <w:t xml:space="preserve"> </w:t>
      </w:r>
      <w:r w:rsidRPr="00256234">
        <w:rPr>
          <w:rStyle w:val="ConstantTok"/>
          <w:rFonts w:ascii="Courier" w:hAnsi="Courier"/>
          <w:i w:val="0"/>
          <w:sz w:val="17"/>
          <w:shd w:val="clear" w:color="auto" w:fill="auto"/>
        </w:rPr>
        <w:t>TRUE</w:t>
      </w:r>
      <w:r w:rsidRPr="00EB7B55">
        <w:t>,</w:t>
      </w:r>
    </w:p>
    <w:p w14:paraId="24FC217F"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show_axis_titles =</w:t>
      </w:r>
      <w:r w:rsidRPr="00EB7B55">
        <w:t xml:space="preserve"> </w:t>
      </w:r>
      <w:r w:rsidRPr="00256234">
        <w:rPr>
          <w:rStyle w:val="ConstantTok"/>
          <w:rFonts w:ascii="Courier" w:hAnsi="Courier"/>
          <w:i w:val="0"/>
          <w:sz w:val="17"/>
          <w:shd w:val="clear" w:color="auto" w:fill="auto"/>
        </w:rPr>
        <w:t>TRUE</w:t>
      </w:r>
      <w:r w:rsidRPr="00EB7B55">
        <w:t>) {</w:t>
      </w:r>
    </w:p>
    <w:p w14:paraId="7DD935FD" w14:textId="77777777" w:rsidR="00281465" w:rsidRPr="005B1D6E" w:rsidRDefault="0057280E" w:rsidP="00256234">
      <w:pPr>
        <w:pStyle w:val="Code"/>
      </w:pPr>
      <w:r w:rsidRPr="00EB7B55">
        <w:t xml:space="preserve">  </w:t>
      </w:r>
    </w:p>
    <w:p w14:paraId="4339BACC" w14:textId="77777777" w:rsidR="00281465" w:rsidRDefault="0057280E" w:rsidP="00256234">
      <w:pPr>
        <w:pStyle w:val="Code"/>
      </w:pPr>
      <w:r w:rsidRPr="00EB7B55">
        <w:t xml:space="preserve">  custom_theme </w:t>
      </w:r>
      <w:r w:rsidRPr="00256234">
        <w:rPr>
          <w:rStyle w:val="OtherTok"/>
          <w:rFonts w:ascii="Courier" w:hAnsi="Courier"/>
          <w:i w:val="0"/>
          <w:color w:val="000000"/>
          <w:sz w:val="17"/>
          <w:shd w:val="clear" w:color="auto" w:fill="auto"/>
        </w:rPr>
        <w:t>&lt;-</w:t>
      </w:r>
      <w:r w:rsidRPr="00EB7B55">
        <w:t xml:space="preserve"> ggplot2</w:t>
      </w:r>
      <w:r w:rsidRPr="00256234">
        <w:rPr>
          <w:rStyle w:val="SpecialCharTok"/>
          <w:rFonts w:ascii="Courier" w:hAnsi="Courier"/>
          <w:i w:val="0"/>
          <w:sz w:val="17"/>
          <w:shd w:val="clear" w:color="auto" w:fill="auto"/>
        </w:rPr>
        <w:t>::</w:t>
      </w:r>
      <w:r w:rsidRPr="00EB7B55">
        <w:t xml:space="preserve">theme_minimal() </w:t>
      </w:r>
      <w:r w:rsidRPr="00256234">
        <w:rPr>
          <w:rStyle w:val="SpecialCharTok"/>
          <w:rFonts w:ascii="Courier" w:hAnsi="Courier"/>
          <w:i w:val="0"/>
          <w:sz w:val="17"/>
          <w:shd w:val="clear" w:color="auto" w:fill="auto"/>
        </w:rPr>
        <w:t>+</w:t>
      </w:r>
    </w:p>
    <w:p w14:paraId="194A3BC5" w14:textId="77777777" w:rsidR="00281465" w:rsidRDefault="0057280E" w:rsidP="00256234">
      <w:pPr>
        <w:pStyle w:val="Code"/>
      </w:pPr>
      <w:r w:rsidRPr="00EB7B55">
        <w:t xml:space="preserve">    ggplot2</w:t>
      </w:r>
      <w:r w:rsidRPr="00256234">
        <w:rPr>
          <w:rStyle w:val="SpecialCharTok"/>
          <w:rFonts w:ascii="Courier" w:hAnsi="Courier"/>
          <w:i w:val="0"/>
          <w:sz w:val="17"/>
          <w:shd w:val="clear" w:color="auto" w:fill="auto"/>
        </w:rPr>
        <w:t>::</w:t>
      </w:r>
      <w:r w:rsidRPr="00EB7B55">
        <w:t>theme(</w:t>
      </w:r>
      <w:r w:rsidRPr="00256234">
        <w:rPr>
          <w:rStyle w:val="AttributeTok"/>
          <w:rFonts w:ascii="Courier" w:hAnsi="Courier"/>
          <w:i w:val="0"/>
          <w:color w:val="000000"/>
          <w:sz w:val="17"/>
          <w:shd w:val="clear" w:color="auto" w:fill="auto"/>
        </w:rPr>
        <w:t>panel.grid.minor =</w:t>
      </w:r>
      <w:r w:rsidRPr="00EB7B55">
        <w:t xml:space="preserve"> ggplot2</w:t>
      </w:r>
      <w:r w:rsidRPr="00256234">
        <w:rPr>
          <w:rStyle w:val="SpecialCharTok"/>
          <w:rFonts w:ascii="Courier" w:hAnsi="Courier"/>
          <w:i w:val="0"/>
          <w:sz w:val="17"/>
          <w:shd w:val="clear" w:color="auto" w:fill="auto"/>
        </w:rPr>
        <w:t>::</w:t>
      </w:r>
      <w:r w:rsidRPr="00EB7B55">
        <w:t>element_blank(),</w:t>
      </w:r>
    </w:p>
    <w:p w14:paraId="6DC647BD"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axis.ticks =</w:t>
      </w:r>
      <w:r w:rsidRPr="00EB7B55">
        <w:t xml:space="preserve"> ggplot2</w:t>
      </w:r>
      <w:r w:rsidRPr="00256234">
        <w:rPr>
          <w:rStyle w:val="SpecialCharTok"/>
          <w:rFonts w:ascii="Courier" w:hAnsi="Courier"/>
          <w:i w:val="0"/>
          <w:sz w:val="17"/>
          <w:shd w:val="clear" w:color="auto" w:fill="auto"/>
        </w:rPr>
        <w:t>::</w:t>
      </w:r>
      <w:r w:rsidRPr="00EB7B55">
        <w:t>element_blank(),</w:t>
      </w:r>
    </w:p>
    <w:p w14:paraId="281F117A"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axis.title =</w:t>
      </w:r>
      <w:r w:rsidRPr="00EB7B55">
        <w:t xml:space="preserve"> ggplot2</w:t>
      </w:r>
      <w:r w:rsidRPr="00256234">
        <w:rPr>
          <w:rStyle w:val="SpecialCharTok"/>
          <w:rFonts w:ascii="Courier" w:hAnsi="Courier"/>
          <w:i w:val="0"/>
          <w:sz w:val="17"/>
          <w:shd w:val="clear" w:color="auto" w:fill="auto"/>
        </w:rPr>
        <w:t>::</w:t>
      </w:r>
      <w:r w:rsidRPr="00EB7B55">
        <w:t>element_text(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12</w:t>
      </w:r>
      <w:r w:rsidRPr="00EB7B55">
        <w:t>,</w:t>
      </w:r>
    </w:p>
    <w:p w14:paraId="3373C8AA"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color =</w:t>
      </w:r>
      <w:r w:rsidRPr="00EB7B55">
        <w:t xml:space="preserve"> </w:t>
      </w:r>
      <w:r w:rsidRPr="00256234">
        <w:rPr>
          <w:rStyle w:val="StringTok"/>
          <w:rFonts w:ascii="Courier" w:hAnsi="Courier"/>
          <w:i w:val="0"/>
          <w:color w:val="000000"/>
          <w:sz w:val="17"/>
          <w:shd w:val="clear" w:color="auto" w:fill="auto"/>
        </w:rPr>
        <w:t>"grey50"</w:t>
      </w:r>
      <w:r w:rsidRPr="00EB7B55">
        <w:t>),</w:t>
      </w:r>
    </w:p>
    <w:p w14:paraId="3C8E00D2"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axis.title.x =</w:t>
      </w:r>
      <w:r w:rsidRPr="00EB7B55">
        <w:t xml:space="preserve"> ggplot2</w:t>
      </w:r>
      <w:r w:rsidRPr="00256234">
        <w:rPr>
          <w:rStyle w:val="SpecialCharTok"/>
          <w:rFonts w:ascii="Courier" w:hAnsi="Courier"/>
          <w:i w:val="0"/>
          <w:sz w:val="17"/>
          <w:shd w:val="clear" w:color="auto" w:fill="auto"/>
        </w:rPr>
        <w:t>::</w:t>
      </w:r>
      <w:r w:rsidRPr="00EB7B55">
        <w:t>element_text(</w:t>
      </w:r>
    </w:p>
    <w:p w14:paraId="6FCA0E2D"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margin =</w:t>
      </w:r>
      <w:r w:rsidRPr="00EB7B55">
        <w:t xml:space="preserve"> ggplot2</w:t>
      </w:r>
      <w:r w:rsidRPr="00256234">
        <w:rPr>
          <w:rStyle w:val="SpecialCharTok"/>
          <w:rFonts w:ascii="Courier" w:hAnsi="Courier"/>
          <w:i w:val="0"/>
          <w:sz w:val="17"/>
          <w:shd w:val="clear" w:color="auto" w:fill="auto"/>
        </w:rPr>
        <w:t>::</w:t>
      </w:r>
      <w:r w:rsidRPr="00EB7B55">
        <w:t>margin(</w:t>
      </w:r>
      <w:r w:rsidRPr="00256234">
        <w:rPr>
          <w:rStyle w:val="AttributeTok"/>
          <w:rFonts w:ascii="Courier" w:hAnsi="Courier"/>
          <w:i w:val="0"/>
          <w:color w:val="000000"/>
          <w:sz w:val="17"/>
          <w:shd w:val="clear" w:color="auto" w:fill="auto"/>
        </w:rPr>
        <w:t>t =</w:t>
      </w:r>
      <w:r w:rsidRPr="00EB7B55">
        <w:t xml:space="preserve"> </w:t>
      </w:r>
      <w:r w:rsidRPr="00256234">
        <w:rPr>
          <w:rStyle w:val="DecValTok"/>
          <w:rFonts w:ascii="Courier" w:hAnsi="Courier"/>
          <w:i w:val="0"/>
          <w:color w:val="000000"/>
          <w:sz w:val="17"/>
          <w:shd w:val="clear" w:color="auto" w:fill="auto"/>
        </w:rPr>
        <w:t>10</w:t>
      </w:r>
      <w:r w:rsidRPr="00EB7B55">
        <w:t>)</w:t>
      </w:r>
    </w:p>
    <w:p w14:paraId="40245D82" w14:textId="77777777" w:rsidR="00281465" w:rsidRPr="005B1D6E" w:rsidRDefault="0057280E" w:rsidP="00256234">
      <w:pPr>
        <w:pStyle w:val="Code"/>
      </w:pPr>
      <w:r w:rsidRPr="00EB7B55">
        <w:t xml:space="preserve">                   ),</w:t>
      </w:r>
    </w:p>
    <w:p w14:paraId="5BAD97D2"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axis.title.y =</w:t>
      </w:r>
      <w:r w:rsidRPr="00EB7B55">
        <w:t xml:space="preserve"> ggplot2</w:t>
      </w:r>
      <w:r w:rsidRPr="00256234">
        <w:rPr>
          <w:rStyle w:val="SpecialCharTok"/>
          <w:rFonts w:ascii="Courier" w:hAnsi="Courier"/>
          <w:i w:val="0"/>
          <w:sz w:val="17"/>
          <w:shd w:val="clear" w:color="auto" w:fill="auto"/>
        </w:rPr>
        <w:t>::</w:t>
      </w:r>
      <w:r w:rsidRPr="00EB7B55">
        <w:t>element_text(</w:t>
      </w:r>
    </w:p>
    <w:p w14:paraId="5B1B3CCA"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margin =</w:t>
      </w:r>
      <w:r w:rsidRPr="00EB7B55">
        <w:t xml:space="preserve"> ggplot2</w:t>
      </w:r>
      <w:r w:rsidRPr="00256234">
        <w:rPr>
          <w:rStyle w:val="SpecialCharTok"/>
          <w:rFonts w:ascii="Courier" w:hAnsi="Courier"/>
          <w:i w:val="0"/>
          <w:sz w:val="17"/>
          <w:shd w:val="clear" w:color="auto" w:fill="auto"/>
        </w:rPr>
        <w:t>::</w:t>
      </w:r>
      <w:r w:rsidRPr="00EB7B55">
        <w:t>margin(</w:t>
      </w:r>
      <w:r w:rsidRPr="00256234">
        <w:rPr>
          <w:rStyle w:val="AttributeTok"/>
          <w:rFonts w:ascii="Courier" w:hAnsi="Courier"/>
          <w:i w:val="0"/>
          <w:color w:val="000000"/>
          <w:sz w:val="17"/>
          <w:shd w:val="clear" w:color="auto" w:fill="auto"/>
        </w:rPr>
        <w:t>r =</w:t>
      </w:r>
      <w:r w:rsidRPr="00EB7B55">
        <w:t xml:space="preserve"> </w:t>
      </w:r>
      <w:r w:rsidRPr="00256234">
        <w:rPr>
          <w:rStyle w:val="DecValTok"/>
          <w:rFonts w:ascii="Courier" w:hAnsi="Courier"/>
          <w:i w:val="0"/>
          <w:color w:val="000000"/>
          <w:sz w:val="17"/>
          <w:shd w:val="clear" w:color="auto" w:fill="auto"/>
        </w:rPr>
        <w:t>10</w:t>
      </w:r>
      <w:r w:rsidRPr="00EB7B55">
        <w:t>)</w:t>
      </w:r>
    </w:p>
    <w:p w14:paraId="4894950B" w14:textId="77777777" w:rsidR="00281465" w:rsidRPr="005B1D6E" w:rsidRDefault="0057280E" w:rsidP="00256234">
      <w:pPr>
        <w:pStyle w:val="Code"/>
      </w:pPr>
      <w:r w:rsidRPr="00EB7B55">
        <w:t xml:space="preserve">                   ),</w:t>
      </w:r>
    </w:p>
    <w:p w14:paraId="6E5FB5A5"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axis.text =</w:t>
      </w:r>
      <w:r w:rsidRPr="00EB7B55">
        <w:t xml:space="preserve"> ggplot2</w:t>
      </w:r>
      <w:r w:rsidRPr="00256234">
        <w:rPr>
          <w:rStyle w:val="SpecialCharTok"/>
          <w:rFonts w:ascii="Courier" w:hAnsi="Courier"/>
          <w:i w:val="0"/>
          <w:sz w:val="17"/>
          <w:shd w:val="clear" w:color="auto" w:fill="auto"/>
        </w:rPr>
        <w:t>::</w:t>
      </w:r>
      <w:r w:rsidRPr="00EB7B55">
        <w:t>element_text(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12</w:t>
      </w:r>
      <w:r w:rsidRPr="00EB7B55">
        <w:t>,</w:t>
      </w:r>
    </w:p>
    <w:p w14:paraId="6EEF6330"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color =</w:t>
      </w:r>
      <w:r w:rsidRPr="00EB7B55">
        <w:t xml:space="preserve"> </w:t>
      </w:r>
      <w:r w:rsidRPr="00256234">
        <w:rPr>
          <w:rStyle w:val="StringTok"/>
          <w:rFonts w:ascii="Courier" w:hAnsi="Courier"/>
          <w:i w:val="0"/>
          <w:color w:val="000000"/>
          <w:sz w:val="17"/>
          <w:shd w:val="clear" w:color="auto" w:fill="auto"/>
        </w:rPr>
        <w:t>"grey50"</w:t>
      </w:r>
      <w:r w:rsidRPr="00EB7B55">
        <w:t>),</w:t>
      </w:r>
    </w:p>
    <w:p w14:paraId="215D2977"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plot.title.position =</w:t>
      </w:r>
      <w:r w:rsidRPr="00EB7B55">
        <w:t xml:space="preserve"> </w:t>
      </w:r>
      <w:r w:rsidRPr="00256234">
        <w:rPr>
          <w:rStyle w:val="StringTok"/>
          <w:rFonts w:ascii="Courier" w:hAnsi="Courier"/>
          <w:i w:val="0"/>
          <w:color w:val="000000"/>
          <w:sz w:val="17"/>
          <w:shd w:val="clear" w:color="auto" w:fill="auto"/>
        </w:rPr>
        <w:t>"plot"</w:t>
      </w:r>
      <w:r w:rsidRPr="00EB7B55">
        <w:t>,</w:t>
      </w:r>
    </w:p>
    <w:p w14:paraId="11AADE75"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plot.title =</w:t>
      </w:r>
      <w:r w:rsidRPr="00EB7B55">
        <w:t xml:space="preserve"> </w:t>
      </w:r>
    </w:p>
    <w:p w14:paraId="1BAA4D14" w14:textId="77777777" w:rsidR="00281465" w:rsidRDefault="0057280E" w:rsidP="00256234">
      <w:pPr>
        <w:pStyle w:val="Code"/>
      </w:pPr>
      <w:r w:rsidRPr="00EB7B55">
        <w:t xml:space="preserve">                     ggplot2</w:t>
      </w:r>
      <w:r w:rsidRPr="00256234">
        <w:rPr>
          <w:rStyle w:val="SpecialCharTok"/>
          <w:rFonts w:ascii="Courier" w:hAnsi="Courier"/>
          <w:i w:val="0"/>
          <w:sz w:val="17"/>
          <w:shd w:val="clear" w:color="auto" w:fill="auto"/>
        </w:rPr>
        <w:t>::</w:t>
      </w:r>
      <w:r w:rsidRPr="00EB7B55">
        <w:t>element_text(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20</w:t>
      </w:r>
      <w:r w:rsidRPr="00EB7B55">
        <w:t>,</w:t>
      </w:r>
    </w:p>
    <w:p w14:paraId="2D454DC3"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face =</w:t>
      </w:r>
      <w:r w:rsidRPr="00EB7B55">
        <w:t xml:space="preserve"> </w:t>
      </w:r>
      <w:r w:rsidRPr="00256234">
        <w:rPr>
          <w:rStyle w:val="StringTok"/>
          <w:rFonts w:ascii="Courier" w:hAnsi="Courier"/>
          <w:i w:val="0"/>
          <w:color w:val="000000"/>
          <w:sz w:val="17"/>
          <w:shd w:val="clear" w:color="auto" w:fill="auto"/>
        </w:rPr>
        <w:t>"bold"</w:t>
      </w:r>
      <w:r w:rsidRPr="00EB7B55">
        <w:t>,</w:t>
      </w:r>
    </w:p>
    <w:p w14:paraId="5F2771D9"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margin =</w:t>
      </w:r>
      <w:r w:rsidRPr="00EB7B55">
        <w:t xml:space="preserve"> ggplot2</w:t>
      </w:r>
      <w:r w:rsidRPr="00256234">
        <w:rPr>
          <w:rStyle w:val="SpecialCharTok"/>
          <w:rFonts w:ascii="Courier" w:hAnsi="Courier"/>
          <w:i w:val="0"/>
          <w:sz w:val="17"/>
          <w:shd w:val="clear" w:color="auto" w:fill="auto"/>
        </w:rPr>
        <w:t>::</w:t>
      </w:r>
      <w:r w:rsidRPr="00EB7B55">
        <w:t>margin(</w:t>
      </w:r>
      <w:r w:rsidRPr="00256234">
        <w:rPr>
          <w:rStyle w:val="AttributeTok"/>
          <w:rFonts w:ascii="Courier" w:hAnsi="Courier"/>
          <w:i w:val="0"/>
          <w:color w:val="000000"/>
          <w:sz w:val="17"/>
          <w:shd w:val="clear" w:color="auto" w:fill="auto"/>
        </w:rPr>
        <w:t>b =</w:t>
      </w:r>
      <w:r w:rsidRPr="00EB7B55">
        <w:t xml:space="preserve"> </w:t>
      </w:r>
      <w:r w:rsidRPr="00256234">
        <w:rPr>
          <w:rStyle w:val="DecValTok"/>
          <w:rFonts w:ascii="Courier" w:hAnsi="Courier"/>
          <w:i w:val="0"/>
          <w:color w:val="000000"/>
          <w:sz w:val="17"/>
          <w:shd w:val="clear" w:color="auto" w:fill="auto"/>
        </w:rPr>
        <w:t>8</w:t>
      </w:r>
      <w:r w:rsidRPr="00EB7B55">
        <w:t>)</w:t>
      </w:r>
    </w:p>
    <w:p w14:paraId="5D5E9019" w14:textId="77777777" w:rsidR="00281465" w:rsidRPr="005B1D6E" w:rsidRDefault="0057280E" w:rsidP="00256234">
      <w:pPr>
        <w:pStyle w:val="Code"/>
      </w:pPr>
      <w:r w:rsidRPr="00EB7B55">
        <w:t xml:space="preserve">                     ),</w:t>
      </w:r>
    </w:p>
    <w:p w14:paraId="797B5331"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plot.subtitle =</w:t>
      </w:r>
      <w:r w:rsidRPr="00EB7B55">
        <w:t xml:space="preserve"> ggplot2</w:t>
      </w:r>
      <w:r w:rsidRPr="00256234">
        <w:rPr>
          <w:rStyle w:val="SpecialCharTok"/>
          <w:rFonts w:ascii="Courier" w:hAnsi="Courier"/>
          <w:i w:val="0"/>
          <w:sz w:val="17"/>
          <w:shd w:val="clear" w:color="auto" w:fill="auto"/>
        </w:rPr>
        <w:t>::</w:t>
      </w:r>
      <w:r w:rsidRPr="00EB7B55">
        <w:t>element_text(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14</w:t>
      </w:r>
      <w:r w:rsidRPr="00EB7B55">
        <w:t>,</w:t>
      </w:r>
    </w:p>
    <w:p w14:paraId="5117E10F"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color =</w:t>
      </w:r>
      <w:r w:rsidRPr="00EB7B55">
        <w:t xml:space="preserve"> </w:t>
      </w:r>
      <w:r w:rsidRPr="00256234">
        <w:rPr>
          <w:rStyle w:val="StringTok"/>
          <w:rFonts w:ascii="Courier" w:hAnsi="Courier"/>
          <w:i w:val="0"/>
          <w:color w:val="000000"/>
          <w:sz w:val="17"/>
          <w:shd w:val="clear" w:color="auto" w:fill="auto"/>
        </w:rPr>
        <w:t>"grey50"</w:t>
      </w:r>
      <w:r w:rsidRPr="00EB7B55">
        <w:t>),</w:t>
      </w:r>
    </w:p>
    <w:p w14:paraId="59CA7F2F"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legend.text =</w:t>
      </w:r>
      <w:r w:rsidRPr="00EB7B55">
        <w:t xml:space="preserve"> ggplot2</w:t>
      </w:r>
      <w:r w:rsidRPr="00256234">
        <w:rPr>
          <w:rStyle w:val="SpecialCharTok"/>
          <w:rFonts w:ascii="Courier" w:hAnsi="Courier"/>
          <w:i w:val="0"/>
          <w:sz w:val="17"/>
          <w:shd w:val="clear" w:color="auto" w:fill="auto"/>
        </w:rPr>
        <w:t>::</w:t>
      </w:r>
      <w:r w:rsidRPr="00EB7B55">
        <w:t>element_text(</w:t>
      </w:r>
      <w:r w:rsidRPr="00256234">
        <w:rPr>
          <w:rStyle w:val="AttributeTok"/>
          <w:rFonts w:ascii="Courier" w:hAnsi="Courier"/>
          <w:i w:val="0"/>
          <w:color w:val="000000"/>
          <w:sz w:val="17"/>
          <w:shd w:val="clear" w:color="auto" w:fill="auto"/>
        </w:rPr>
        <w:t>size =</w:t>
      </w:r>
      <w:r w:rsidRPr="00EB7B55">
        <w:t xml:space="preserve"> </w:t>
      </w:r>
      <w:r w:rsidRPr="00256234">
        <w:rPr>
          <w:rStyle w:val="DecValTok"/>
          <w:rFonts w:ascii="Courier" w:hAnsi="Courier"/>
          <w:i w:val="0"/>
          <w:color w:val="000000"/>
          <w:sz w:val="17"/>
          <w:shd w:val="clear" w:color="auto" w:fill="auto"/>
        </w:rPr>
        <w:t>12</w:t>
      </w:r>
      <w:r w:rsidRPr="00EB7B55">
        <w:t>),</w:t>
      </w:r>
    </w:p>
    <w:p w14:paraId="253C169B"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legend.position =</w:t>
      </w:r>
      <w:r w:rsidRPr="00EB7B55">
        <w:t xml:space="preserve"> </w:t>
      </w:r>
      <w:r w:rsidRPr="00256234">
        <w:rPr>
          <w:rStyle w:val="StringTok"/>
          <w:rFonts w:ascii="Courier" w:hAnsi="Courier"/>
          <w:i w:val="0"/>
          <w:color w:val="000000"/>
          <w:sz w:val="17"/>
          <w:shd w:val="clear" w:color="auto" w:fill="auto"/>
        </w:rPr>
        <w:t>"top"</w:t>
      </w:r>
      <w:r w:rsidRPr="00EB7B55">
        <w:t>)</w:t>
      </w:r>
    </w:p>
    <w:p w14:paraId="511E952E" w14:textId="77777777" w:rsidR="00281465" w:rsidRPr="005B1D6E" w:rsidRDefault="0057280E" w:rsidP="00256234">
      <w:pPr>
        <w:pStyle w:val="Code"/>
      </w:pPr>
      <w:r w:rsidRPr="00EB7B55">
        <w:t xml:space="preserve">  </w:t>
      </w:r>
    </w:p>
    <w:p w14:paraId="4F551818" w14:textId="77777777" w:rsidR="00281465" w:rsidRDefault="0057280E" w:rsidP="00256234">
      <w:pPr>
        <w:pStyle w:val="Code"/>
      </w:pPr>
      <w:r w:rsidRPr="00EB7B55">
        <w:t xml:space="preserve">  </w:t>
      </w:r>
      <w:r w:rsidRPr="00256234">
        <w:rPr>
          <w:rStyle w:val="ControlFlowTok"/>
          <w:rFonts w:ascii="Courier" w:hAnsi="Courier"/>
          <w:b w:val="0"/>
          <w:i w:val="0"/>
          <w:color w:val="000000"/>
          <w:sz w:val="17"/>
          <w:shd w:val="clear" w:color="auto" w:fill="auto"/>
        </w:rPr>
        <w:t>if</w:t>
      </w:r>
      <w:r w:rsidRPr="00EB7B55">
        <w:t xml:space="preserve"> (show_grid_lines </w:t>
      </w:r>
      <w:r w:rsidRPr="00256234">
        <w:rPr>
          <w:rStyle w:val="SpecialCharTok"/>
          <w:rFonts w:ascii="Courier" w:hAnsi="Courier"/>
          <w:i w:val="0"/>
          <w:sz w:val="17"/>
          <w:shd w:val="clear" w:color="auto" w:fill="auto"/>
        </w:rPr>
        <w:t>==</w:t>
      </w:r>
      <w:r w:rsidRPr="00EB7B55">
        <w:t xml:space="preserve"> </w:t>
      </w:r>
      <w:r w:rsidRPr="00256234">
        <w:rPr>
          <w:rStyle w:val="ConstantTok"/>
          <w:rFonts w:ascii="Courier" w:hAnsi="Courier"/>
          <w:i w:val="0"/>
          <w:sz w:val="17"/>
          <w:shd w:val="clear" w:color="auto" w:fill="auto"/>
        </w:rPr>
        <w:t>FALSE</w:t>
      </w:r>
      <w:r w:rsidRPr="00EB7B55">
        <w:t>) {</w:t>
      </w:r>
    </w:p>
    <w:p w14:paraId="647E6DE8" w14:textId="77777777" w:rsidR="00281465" w:rsidRPr="005B1D6E" w:rsidRDefault="0057280E" w:rsidP="00256234">
      <w:pPr>
        <w:pStyle w:val="Code"/>
      </w:pPr>
      <w:r w:rsidRPr="00EB7B55">
        <w:t xml:space="preserve">    </w:t>
      </w:r>
    </w:p>
    <w:p w14:paraId="1EAB0522" w14:textId="77777777" w:rsidR="00281465" w:rsidRDefault="0057280E" w:rsidP="00256234">
      <w:pPr>
        <w:pStyle w:val="Code"/>
      </w:pPr>
      <w:r w:rsidRPr="00EB7B55">
        <w:t xml:space="preserve">    custom_theme </w:t>
      </w:r>
      <w:r w:rsidRPr="00256234">
        <w:rPr>
          <w:rStyle w:val="OtherTok"/>
          <w:rFonts w:ascii="Courier" w:hAnsi="Courier"/>
          <w:i w:val="0"/>
          <w:color w:val="000000"/>
          <w:sz w:val="17"/>
          <w:shd w:val="clear" w:color="auto" w:fill="auto"/>
        </w:rPr>
        <w:t>&lt;-</w:t>
      </w:r>
      <w:r w:rsidRPr="00EB7B55">
        <w:t xml:space="preserve"> custom_theme </w:t>
      </w:r>
      <w:r w:rsidRPr="00256234">
        <w:rPr>
          <w:rStyle w:val="SpecialCharTok"/>
          <w:rFonts w:ascii="Courier" w:hAnsi="Courier"/>
          <w:i w:val="0"/>
          <w:sz w:val="17"/>
          <w:shd w:val="clear" w:color="auto" w:fill="auto"/>
        </w:rPr>
        <w:t>+</w:t>
      </w:r>
    </w:p>
    <w:p w14:paraId="28C58B48" w14:textId="77777777" w:rsidR="00281465" w:rsidRDefault="0057280E" w:rsidP="00256234">
      <w:pPr>
        <w:pStyle w:val="Code"/>
      </w:pPr>
      <w:r w:rsidRPr="00EB7B55">
        <w:t xml:space="preserve">      ggplot2</w:t>
      </w:r>
      <w:r w:rsidRPr="00256234">
        <w:rPr>
          <w:rStyle w:val="SpecialCharTok"/>
          <w:rFonts w:ascii="Courier" w:hAnsi="Courier"/>
          <w:i w:val="0"/>
          <w:sz w:val="17"/>
          <w:shd w:val="clear" w:color="auto" w:fill="auto"/>
        </w:rPr>
        <w:t>::</w:t>
      </w:r>
      <w:r w:rsidRPr="00EB7B55">
        <w:t>theme(</w:t>
      </w:r>
      <w:r w:rsidRPr="00256234">
        <w:rPr>
          <w:rStyle w:val="AttributeTok"/>
          <w:rFonts w:ascii="Courier" w:hAnsi="Courier"/>
          <w:i w:val="0"/>
          <w:color w:val="000000"/>
          <w:sz w:val="17"/>
          <w:shd w:val="clear" w:color="auto" w:fill="auto"/>
        </w:rPr>
        <w:t>panel.grid.major =</w:t>
      </w:r>
      <w:r w:rsidRPr="00EB7B55">
        <w:t xml:space="preserve"> ggplot2</w:t>
      </w:r>
      <w:r w:rsidRPr="00256234">
        <w:rPr>
          <w:rStyle w:val="SpecialCharTok"/>
          <w:rFonts w:ascii="Courier" w:hAnsi="Courier"/>
          <w:i w:val="0"/>
          <w:sz w:val="17"/>
          <w:shd w:val="clear" w:color="auto" w:fill="auto"/>
        </w:rPr>
        <w:t>::</w:t>
      </w:r>
      <w:r w:rsidRPr="00EB7B55">
        <w:t>element_blank())</w:t>
      </w:r>
    </w:p>
    <w:p w14:paraId="0216A072" w14:textId="77777777" w:rsidR="00281465" w:rsidRPr="005B1D6E" w:rsidRDefault="0057280E" w:rsidP="00256234">
      <w:pPr>
        <w:pStyle w:val="Code"/>
      </w:pPr>
      <w:r w:rsidRPr="00EB7B55">
        <w:t xml:space="preserve">    </w:t>
      </w:r>
    </w:p>
    <w:p w14:paraId="18AE2357" w14:textId="77777777" w:rsidR="00281465" w:rsidRPr="005B1D6E" w:rsidRDefault="0057280E" w:rsidP="00256234">
      <w:pPr>
        <w:pStyle w:val="Code"/>
      </w:pPr>
      <w:r w:rsidRPr="00EB7B55">
        <w:t xml:space="preserve">  }</w:t>
      </w:r>
    </w:p>
    <w:p w14:paraId="569A322D" w14:textId="77777777" w:rsidR="00281465" w:rsidRPr="005B1D6E" w:rsidRDefault="0057280E" w:rsidP="00256234">
      <w:pPr>
        <w:pStyle w:val="Code"/>
      </w:pPr>
      <w:r w:rsidRPr="00EB7B55">
        <w:t xml:space="preserve">  </w:t>
      </w:r>
    </w:p>
    <w:p w14:paraId="7CC0887D" w14:textId="77777777" w:rsidR="00281465" w:rsidRDefault="0057280E" w:rsidP="00256234">
      <w:pPr>
        <w:pStyle w:val="Code"/>
      </w:pPr>
      <w:r w:rsidRPr="00EB7B55">
        <w:t xml:space="preserve">  </w:t>
      </w:r>
      <w:r w:rsidRPr="00256234">
        <w:rPr>
          <w:rStyle w:val="ControlFlowTok"/>
          <w:rFonts w:ascii="Courier" w:hAnsi="Courier"/>
          <w:b w:val="0"/>
          <w:i w:val="0"/>
          <w:color w:val="000000"/>
          <w:sz w:val="17"/>
          <w:shd w:val="clear" w:color="auto" w:fill="auto"/>
        </w:rPr>
        <w:t>if</w:t>
      </w:r>
      <w:r w:rsidRPr="00EB7B55">
        <w:t xml:space="preserve"> (show_axis_titles </w:t>
      </w:r>
      <w:r w:rsidRPr="00256234">
        <w:rPr>
          <w:rStyle w:val="SpecialCharTok"/>
          <w:rFonts w:ascii="Courier" w:hAnsi="Courier"/>
          <w:i w:val="0"/>
          <w:sz w:val="17"/>
          <w:shd w:val="clear" w:color="auto" w:fill="auto"/>
        </w:rPr>
        <w:t>==</w:t>
      </w:r>
      <w:r w:rsidRPr="00EB7B55">
        <w:t xml:space="preserve"> </w:t>
      </w:r>
      <w:r w:rsidRPr="00256234">
        <w:rPr>
          <w:rStyle w:val="ConstantTok"/>
          <w:rFonts w:ascii="Courier" w:hAnsi="Courier"/>
          <w:i w:val="0"/>
          <w:sz w:val="17"/>
          <w:shd w:val="clear" w:color="auto" w:fill="auto"/>
        </w:rPr>
        <w:t>FALSE</w:t>
      </w:r>
      <w:r w:rsidRPr="00EB7B55">
        <w:t>) {</w:t>
      </w:r>
    </w:p>
    <w:p w14:paraId="37CFB483" w14:textId="77777777" w:rsidR="00281465" w:rsidRPr="005B1D6E" w:rsidRDefault="0057280E" w:rsidP="00256234">
      <w:pPr>
        <w:pStyle w:val="Code"/>
      </w:pPr>
      <w:r w:rsidRPr="00EB7B55">
        <w:t xml:space="preserve">    </w:t>
      </w:r>
    </w:p>
    <w:p w14:paraId="3C4A1170" w14:textId="77777777" w:rsidR="00281465" w:rsidRDefault="0057280E" w:rsidP="00256234">
      <w:pPr>
        <w:pStyle w:val="Code"/>
      </w:pPr>
      <w:r w:rsidRPr="00EB7B55">
        <w:t xml:space="preserve">    custom_theme </w:t>
      </w:r>
      <w:r w:rsidRPr="00256234">
        <w:rPr>
          <w:rStyle w:val="OtherTok"/>
          <w:rFonts w:ascii="Courier" w:hAnsi="Courier"/>
          <w:i w:val="0"/>
          <w:color w:val="000000"/>
          <w:sz w:val="17"/>
          <w:shd w:val="clear" w:color="auto" w:fill="auto"/>
        </w:rPr>
        <w:t>&lt;-</w:t>
      </w:r>
      <w:r w:rsidRPr="00EB7B55">
        <w:t xml:space="preserve"> custom_theme </w:t>
      </w:r>
      <w:r w:rsidRPr="00256234">
        <w:rPr>
          <w:rStyle w:val="SpecialCharTok"/>
          <w:rFonts w:ascii="Courier" w:hAnsi="Courier"/>
          <w:i w:val="0"/>
          <w:sz w:val="17"/>
          <w:shd w:val="clear" w:color="auto" w:fill="auto"/>
        </w:rPr>
        <w:t>+</w:t>
      </w:r>
    </w:p>
    <w:p w14:paraId="0BCB2091" w14:textId="77777777" w:rsidR="00281465" w:rsidRDefault="0057280E" w:rsidP="00256234">
      <w:pPr>
        <w:pStyle w:val="Code"/>
      </w:pPr>
      <w:r w:rsidRPr="00EB7B55">
        <w:t xml:space="preserve">      ggplot2</w:t>
      </w:r>
      <w:r w:rsidRPr="00256234">
        <w:rPr>
          <w:rStyle w:val="SpecialCharTok"/>
          <w:rFonts w:ascii="Courier" w:hAnsi="Courier"/>
          <w:i w:val="0"/>
          <w:sz w:val="17"/>
          <w:shd w:val="clear" w:color="auto" w:fill="auto"/>
        </w:rPr>
        <w:t>::</w:t>
      </w:r>
      <w:r w:rsidRPr="00EB7B55">
        <w:t>theme(</w:t>
      </w:r>
      <w:r w:rsidRPr="00256234">
        <w:rPr>
          <w:rStyle w:val="AttributeTok"/>
          <w:rFonts w:ascii="Courier" w:hAnsi="Courier"/>
          <w:i w:val="0"/>
          <w:color w:val="000000"/>
          <w:sz w:val="17"/>
          <w:shd w:val="clear" w:color="auto" w:fill="auto"/>
        </w:rPr>
        <w:t>axis.title =</w:t>
      </w:r>
      <w:r w:rsidRPr="00EB7B55">
        <w:t xml:space="preserve"> ggplot2</w:t>
      </w:r>
      <w:r w:rsidRPr="00256234">
        <w:rPr>
          <w:rStyle w:val="SpecialCharTok"/>
          <w:rFonts w:ascii="Courier" w:hAnsi="Courier"/>
          <w:i w:val="0"/>
          <w:sz w:val="17"/>
          <w:shd w:val="clear" w:color="auto" w:fill="auto"/>
        </w:rPr>
        <w:t>::</w:t>
      </w:r>
      <w:r w:rsidRPr="00EB7B55">
        <w:t>element_blank(),</w:t>
      </w:r>
    </w:p>
    <w:p w14:paraId="2D97393D"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axis.title.x =</w:t>
      </w:r>
      <w:r w:rsidRPr="00EB7B55">
        <w:t xml:space="preserve"> ggplot2</w:t>
      </w:r>
      <w:r w:rsidRPr="00256234">
        <w:rPr>
          <w:rStyle w:val="SpecialCharTok"/>
          <w:rFonts w:ascii="Courier" w:hAnsi="Courier"/>
          <w:i w:val="0"/>
          <w:sz w:val="17"/>
          <w:shd w:val="clear" w:color="auto" w:fill="auto"/>
        </w:rPr>
        <w:t>::</w:t>
      </w:r>
      <w:r w:rsidRPr="00EB7B55">
        <w:t>element_blank(),</w:t>
      </w:r>
    </w:p>
    <w:p w14:paraId="29B654F8" w14:textId="77777777" w:rsidR="00281465" w:rsidRDefault="0057280E" w:rsidP="00256234">
      <w:pPr>
        <w:pStyle w:val="Code"/>
      </w:pPr>
      <w:r w:rsidRPr="00EB7B55">
        <w:t xml:space="preserve">                     </w:t>
      </w:r>
      <w:r w:rsidRPr="00256234">
        <w:rPr>
          <w:rStyle w:val="AttributeTok"/>
          <w:rFonts w:ascii="Courier" w:hAnsi="Courier"/>
          <w:i w:val="0"/>
          <w:color w:val="000000"/>
          <w:sz w:val="17"/>
          <w:shd w:val="clear" w:color="auto" w:fill="auto"/>
        </w:rPr>
        <w:t>axis.title.y =</w:t>
      </w:r>
      <w:r w:rsidRPr="00EB7B55">
        <w:t xml:space="preserve"> ggplot2</w:t>
      </w:r>
      <w:r w:rsidRPr="00256234">
        <w:rPr>
          <w:rStyle w:val="SpecialCharTok"/>
          <w:rFonts w:ascii="Courier" w:hAnsi="Courier"/>
          <w:i w:val="0"/>
          <w:sz w:val="17"/>
          <w:shd w:val="clear" w:color="auto" w:fill="auto"/>
        </w:rPr>
        <w:t>::</w:t>
      </w:r>
      <w:r w:rsidRPr="00EB7B55">
        <w:t>element_blank())</w:t>
      </w:r>
    </w:p>
    <w:p w14:paraId="6CD66D26" w14:textId="77777777" w:rsidR="00281465" w:rsidRPr="005B1D6E" w:rsidRDefault="0057280E" w:rsidP="00256234">
      <w:pPr>
        <w:pStyle w:val="Code"/>
      </w:pPr>
      <w:r w:rsidRPr="00EB7B55">
        <w:t xml:space="preserve">    </w:t>
      </w:r>
    </w:p>
    <w:p w14:paraId="4D82B89D" w14:textId="77777777" w:rsidR="00281465" w:rsidRPr="005B1D6E" w:rsidRDefault="0057280E" w:rsidP="00256234">
      <w:pPr>
        <w:pStyle w:val="Code"/>
      </w:pPr>
      <w:r w:rsidRPr="00EB7B55">
        <w:t xml:space="preserve">  }</w:t>
      </w:r>
    </w:p>
    <w:p w14:paraId="0336BA04" w14:textId="77777777" w:rsidR="00281465" w:rsidRPr="005B1D6E" w:rsidRDefault="0057280E" w:rsidP="00256234">
      <w:pPr>
        <w:pStyle w:val="Code"/>
      </w:pPr>
      <w:r w:rsidRPr="00EB7B55">
        <w:lastRenderedPageBreak/>
        <w:t xml:space="preserve">  </w:t>
      </w:r>
    </w:p>
    <w:p w14:paraId="1C54D99A" w14:textId="77777777" w:rsidR="00281465" w:rsidRPr="005B1D6E" w:rsidRDefault="0057280E" w:rsidP="00256234">
      <w:pPr>
        <w:pStyle w:val="Code"/>
      </w:pPr>
      <w:r w:rsidRPr="00EB7B55">
        <w:t xml:space="preserve">  custom_theme</w:t>
      </w:r>
    </w:p>
    <w:p w14:paraId="1356ABEE" w14:textId="77777777" w:rsidR="00281465" w:rsidRPr="005B1D6E" w:rsidRDefault="0057280E" w:rsidP="00256234">
      <w:pPr>
        <w:pStyle w:val="Code"/>
      </w:pPr>
      <w:r w:rsidRPr="00EB7B55">
        <w:t xml:space="preserve">  </w:t>
      </w:r>
    </w:p>
    <w:p w14:paraId="4096EDD0" w14:textId="7E2CAF86" w:rsidR="0057280E" w:rsidRPr="005B1D6E" w:rsidRDefault="0057280E" w:rsidP="00256234">
      <w:pPr>
        <w:pStyle w:val="Code"/>
      </w:pPr>
      <w:r w:rsidRPr="00EB7B55">
        <w:t>}</w:t>
      </w:r>
    </w:p>
    <w:p w14:paraId="792E0D2A" w14:textId="09CD976A" w:rsidR="0057280E" w:rsidRPr="00003509" w:rsidRDefault="0057280E" w:rsidP="00003509">
      <w:pPr>
        <w:pStyle w:val="Body"/>
      </w:pPr>
      <w:r w:rsidRPr="00003509">
        <w:t xml:space="preserve">Now that I’ve specified that the various functions I’m using come from </w:t>
      </w:r>
      <w:r w:rsidRPr="00211003">
        <w:rPr>
          <w:rStyle w:val="Literal"/>
        </w:rPr>
        <w:t>ggplot2</w:t>
      </w:r>
      <w:r w:rsidRPr="00003509">
        <w:t xml:space="preserve">, I can run the </w:t>
      </w:r>
      <w:r w:rsidRPr="00211003">
        <w:rPr>
          <w:rStyle w:val="Literal"/>
        </w:rPr>
        <w:t>devtools::check()</w:t>
      </w:r>
      <w:r w:rsidRPr="00003509">
        <w:t xml:space="preserve"> function again. When I do so, I now see that the notes have gone away</w:t>
      </w:r>
      <w:r w:rsidR="00DA77AA">
        <w:t>:</w:t>
      </w:r>
    </w:p>
    <w:p w14:paraId="6D4B6D48" w14:textId="77777777" w:rsidR="00281465" w:rsidRPr="0065384F" w:rsidRDefault="0057280E" w:rsidP="00256234">
      <w:pPr>
        <w:pStyle w:val="Code"/>
      </w:pPr>
      <w:r w:rsidRPr="00EB7B55">
        <w:t>❯ checking DESCRIPTION meta-information ... WARNING</w:t>
      </w:r>
    </w:p>
    <w:p w14:paraId="4E190A69" w14:textId="77777777" w:rsidR="00281465" w:rsidRPr="0065384F" w:rsidRDefault="0057280E" w:rsidP="00256234">
      <w:pPr>
        <w:pStyle w:val="Code"/>
      </w:pPr>
      <w:r w:rsidRPr="00EB7B55">
        <w:t>Non-standard license specification:</w:t>
      </w:r>
    </w:p>
    <w:p w14:paraId="75285974" w14:textId="77777777" w:rsidR="00281465" w:rsidRPr="0065384F" w:rsidRDefault="0057280E" w:rsidP="00256234">
      <w:pPr>
        <w:pStyle w:val="Code"/>
      </w:pPr>
      <w:r w:rsidRPr="00EB7B55">
        <w:t>What license is it under?</w:t>
      </w:r>
    </w:p>
    <w:p w14:paraId="247D0371" w14:textId="77777777" w:rsidR="00281465" w:rsidRPr="0065384F" w:rsidRDefault="0057280E" w:rsidP="00256234">
      <w:pPr>
        <w:pStyle w:val="Code"/>
      </w:pPr>
      <w:r w:rsidRPr="00EB7B55">
        <w:t>Standardizable: FALSE</w:t>
      </w:r>
    </w:p>
    <w:p w14:paraId="0DA7AFAB" w14:textId="77777777" w:rsidR="00281465" w:rsidRPr="0065384F" w:rsidRDefault="00281465" w:rsidP="00256234">
      <w:pPr>
        <w:pStyle w:val="Code"/>
      </w:pPr>
    </w:p>
    <w:p w14:paraId="40A47194" w14:textId="77777777" w:rsidR="00281465" w:rsidRPr="0065384F" w:rsidRDefault="0057280E" w:rsidP="00256234">
      <w:pPr>
        <w:pStyle w:val="Code"/>
      </w:pPr>
      <w:r w:rsidRPr="00EB7B55">
        <w:t>❯ checking for missing documentation entries ... WARNING</w:t>
      </w:r>
    </w:p>
    <w:p w14:paraId="21714FFC" w14:textId="77777777" w:rsidR="00281465" w:rsidRPr="0065384F" w:rsidRDefault="0057280E" w:rsidP="00256234">
      <w:pPr>
        <w:pStyle w:val="Code"/>
      </w:pPr>
      <w:r w:rsidRPr="00EB7B55">
        <w:t>Undocumented code objects:</w:t>
      </w:r>
    </w:p>
    <w:p w14:paraId="544B7A5E" w14:textId="56B3240E" w:rsidR="00281465" w:rsidRPr="0065384F" w:rsidRDefault="00DA77AA" w:rsidP="00256234">
      <w:pPr>
        <w:pStyle w:val="Code"/>
      </w:pPr>
      <w:r w:rsidRPr="00150DB6">
        <w:t>'</w:t>
      </w:r>
      <w:r w:rsidR="0057280E" w:rsidRPr="00EB7B55">
        <w:t>theme_dk</w:t>
      </w:r>
      <w:r w:rsidRPr="00150DB6">
        <w:t>'</w:t>
      </w:r>
    </w:p>
    <w:p w14:paraId="64317CE8" w14:textId="77777777" w:rsidR="00281465" w:rsidRPr="0065384F" w:rsidRDefault="0057280E" w:rsidP="00256234">
      <w:pPr>
        <w:pStyle w:val="Code"/>
      </w:pPr>
      <w:r w:rsidRPr="00EB7B55">
        <w:t>All user-level objects in a package should have documentation entries.</w:t>
      </w:r>
    </w:p>
    <w:p w14:paraId="443838EF" w14:textId="0C6382C2" w:rsidR="00281465" w:rsidRPr="0065384F" w:rsidRDefault="0057280E" w:rsidP="00256234">
      <w:pPr>
        <w:pStyle w:val="Code"/>
      </w:pPr>
      <w:r w:rsidRPr="00EB7B55">
        <w:t xml:space="preserve">See chapter </w:t>
      </w:r>
      <w:r w:rsidR="00DA77AA" w:rsidRPr="00150DB6">
        <w:t>'</w:t>
      </w:r>
      <w:r w:rsidRPr="00EB7B55">
        <w:t>Writing R documentation files</w:t>
      </w:r>
      <w:r w:rsidR="00DA77AA" w:rsidRPr="00150DB6">
        <w:t>'</w:t>
      </w:r>
      <w:r w:rsidRPr="00EB7B55">
        <w:t xml:space="preserve"> in the </w:t>
      </w:r>
      <w:r w:rsidR="00DA77AA" w:rsidRPr="00150DB6">
        <w:t>'</w:t>
      </w:r>
      <w:r w:rsidRPr="00EB7B55">
        <w:t>Writing R</w:t>
      </w:r>
    </w:p>
    <w:p w14:paraId="0E7AC635" w14:textId="609BF875" w:rsidR="00281465" w:rsidRPr="0065384F" w:rsidRDefault="0057280E" w:rsidP="00256234">
      <w:pPr>
        <w:pStyle w:val="Code"/>
      </w:pPr>
      <w:r w:rsidRPr="00EB7B55">
        <w:t>Extensions</w:t>
      </w:r>
      <w:r w:rsidR="00DA77AA" w:rsidRPr="00150DB6">
        <w:t>'</w:t>
      </w:r>
      <w:r w:rsidRPr="00EB7B55">
        <w:t xml:space="preserve"> manual.</w:t>
      </w:r>
    </w:p>
    <w:p w14:paraId="423737B4" w14:textId="77777777" w:rsidR="00281465" w:rsidRPr="0065384F" w:rsidRDefault="00281465" w:rsidP="00256234">
      <w:pPr>
        <w:pStyle w:val="Code"/>
      </w:pPr>
    </w:p>
    <w:p w14:paraId="76BC04D5" w14:textId="1712AB02" w:rsidR="0057280E" w:rsidRPr="0065384F" w:rsidRDefault="0057280E" w:rsidP="00256234">
      <w:pPr>
        <w:pStyle w:val="Code"/>
      </w:pPr>
      <w:r w:rsidRPr="00EB7B55">
        <w:t xml:space="preserve">0 errors </w:t>
      </w:r>
      <w:r w:rsidRPr="00EB7B55">
        <w:rPr>
          <w:rFonts w:ascii="Segoe UI Symbol" w:hAnsi="Segoe UI Symbol" w:cs="Segoe UI Symbol"/>
        </w:rPr>
        <w:t>✔</w:t>
      </w:r>
      <w:r w:rsidRPr="00EB7B55">
        <w:t xml:space="preserve"> | 2 warnings </w:t>
      </w:r>
      <w:r w:rsidRPr="00EB7B55">
        <w:rPr>
          <w:rFonts w:ascii="Segoe UI Symbol" w:hAnsi="Segoe UI Symbol" w:cs="Segoe UI Symbol"/>
        </w:rPr>
        <w:t>✖</w:t>
      </w:r>
      <w:r w:rsidRPr="00EB7B55">
        <w:t xml:space="preserve"> | 0 notes </w:t>
      </w:r>
      <w:r w:rsidRPr="00EB7B55">
        <w:rPr>
          <w:rFonts w:ascii="Segoe UI Symbol" w:hAnsi="Segoe UI Symbol" w:cs="Segoe UI Symbol"/>
        </w:rPr>
        <w:t>✔</w:t>
      </w:r>
    </w:p>
    <w:p w14:paraId="261253E5" w14:textId="77777777" w:rsidR="0057280E" w:rsidRPr="00003509" w:rsidRDefault="0057280E" w:rsidP="00003509">
      <w:pPr>
        <w:pStyle w:val="Body"/>
      </w:pPr>
      <w:r w:rsidRPr="00003509">
        <w:t>However, I can see that there are still two warnings that I need to deal with. Let’s do that next.</w:t>
      </w:r>
    </w:p>
    <w:p w14:paraId="28293D0D" w14:textId="65E10716" w:rsidR="0057280E" w:rsidRDefault="0057280E" w:rsidP="00204643">
      <w:pPr>
        <w:pStyle w:val="HeadB"/>
      </w:pPr>
      <w:bookmarkStart w:id="41" w:name="_Toc133321360"/>
      <w:bookmarkStart w:id="42" w:name="adding-documentation"/>
      <w:bookmarkEnd w:id="40"/>
      <w:r>
        <w:t>Adding Documentation</w:t>
      </w:r>
      <w:r w:rsidR="004D63AB">
        <w:t xml:space="preserve"> with Roxygen</w:t>
      </w:r>
      <w:bookmarkEnd w:id="41"/>
    </w:p>
    <w:p w14:paraId="5117F2CA" w14:textId="449C8B6D" w:rsidR="0057280E" w:rsidRPr="00003509" w:rsidRDefault="00DA77AA" w:rsidP="00003509">
      <w:pPr>
        <w:pStyle w:val="Body"/>
      </w:pPr>
      <w:r>
        <w:t>Take a</w:t>
      </w:r>
      <w:r w:rsidRPr="00003509">
        <w:t xml:space="preserve"> </w:t>
      </w:r>
      <w:r w:rsidR="0057280E" w:rsidRPr="00003509">
        <w:t>look at the “checking for missing documentation entries” warning. This warning tell</w:t>
      </w:r>
      <w:r w:rsidR="005478BB">
        <w:t>s</w:t>
      </w:r>
      <w:r w:rsidR="0057280E" w:rsidRPr="00003509">
        <w:t xml:space="preserve"> us that we need to add documentation of </w:t>
      </w:r>
      <w:r w:rsidR="005478BB">
        <w:t>the</w:t>
      </w:r>
      <w:r w:rsidR="005478BB" w:rsidRPr="00003509">
        <w:t xml:space="preserve"> </w:t>
      </w:r>
      <w:r w:rsidR="0057280E" w:rsidRPr="00211003">
        <w:rPr>
          <w:rStyle w:val="Literal"/>
        </w:rPr>
        <w:t>theme_dk()</w:t>
      </w:r>
      <w:r w:rsidR="0057280E" w:rsidRPr="00003509">
        <w:t xml:space="preserve"> function. One of the benefits of creating a package is that you can add documentation to help others use your code. In the same way that users can </w:t>
      </w:r>
      <w:r w:rsidR="005478BB">
        <w:t>enter</w:t>
      </w:r>
      <w:r w:rsidR="0057280E" w:rsidRPr="00003509">
        <w:t xml:space="preserve"> </w:t>
      </w:r>
      <w:r w:rsidR="0057280E" w:rsidRPr="00211003">
        <w:rPr>
          <w:rStyle w:val="Literal"/>
        </w:rPr>
        <w:t>?theme_mimimal()</w:t>
      </w:r>
      <w:r w:rsidR="0057280E" w:rsidRPr="00003509">
        <w:t xml:space="preserve"> and see documentation about that function, we want them to be able to </w:t>
      </w:r>
      <w:r w:rsidR="005478BB">
        <w:t>enter</w:t>
      </w:r>
      <w:r w:rsidR="005478BB" w:rsidRPr="00003509">
        <w:t xml:space="preserve"> </w:t>
      </w:r>
      <w:r w:rsidR="0057280E" w:rsidRPr="00211003">
        <w:rPr>
          <w:rStyle w:val="Literal"/>
        </w:rPr>
        <w:t>?theme_dk()</w:t>
      </w:r>
      <w:r w:rsidR="0057280E" w:rsidRPr="00003509">
        <w:t xml:space="preserve"> </w:t>
      </w:r>
      <w:r w:rsidR="005478BB">
        <w:t>to</w:t>
      </w:r>
      <w:r w:rsidR="0057280E" w:rsidRPr="00003509">
        <w:t xml:space="preserve"> learn how it works.</w:t>
      </w:r>
    </w:p>
    <w:p w14:paraId="09F85FC8" w14:textId="0A51A41B" w:rsidR="0057280E" w:rsidRDefault="0057280E" w:rsidP="00BA2989">
      <w:pPr>
        <w:pStyle w:val="Body"/>
      </w:pPr>
      <w:r>
        <w:t xml:space="preserve">To create documentation for </w:t>
      </w:r>
      <w:r w:rsidRPr="0011195B">
        <w:rPr>
          <w:rStyle w:val="Literal"/>
        </w:rPr>
        <w:t>theme_dk()</w:t>
      </w:r>
      <w:r>
        <w:t xml:space="preserve">, we’ll use Roxygen, a way to document functions in R packages using a package called </w:t>
      </w:r>
      <w:r w:rsidRPr="0011195B">
        <w:rPr>
          <w:rStyle w:val="Literal"/>
        </w:rPr>
        <w:t>roxygen2</w:t>
      </w:r>
      <w:r>
        <w:t xml:space="preserve">. To get started, place your cursor anywhere in the function. Then, go to the </w:t>
      </w:r>
      <w:r w:rsidRPr="00EB7B55">
        <w:rPr>
          <w:rStyle w:val="Bold"/>
        </w:rPr>
        <w:t>Code</w:t>
      </w:r>
      <w:r>
        <w:t xml:space="preserve"> menu </w:t>
      </w:r>
      <w:r w:rsidR="005478BB">
        <w:t xml:space="preserve">in RStudio </w:t>
      </w:r>
      <w:r>
        <w:t xml:space="preserve">and select </w:t>
      </w:r>
      <w:r w:rsidRPr="00EB7B55">
        <w:rPr>
          <w:rStyle w:val="Bold"/>
        </w:rPr>
        <w:t>Insert Roxygen Skeleton</w:t>
      </w:r>
      <w:r>
        <w:t>.</w:t>
      </w:r>
      <w:r w:rsidR="00BA2989">
        <w:t xml:space="preserve"> </w:t>
      </w:r>
      <w:r>
        <w:t>Doing this</w:t>
      </w:r>
      <w:r w:rsidR="00B03597">
        <w:t xml:space="preserve"> should</w:t>
      </w:r>
      <w:r>
        <w:t xml:space="preserve"> add text above the </w:t>
      </w:r>
      <w:r w:rsidRPr="0011195B">
        <w:rPr>
          <w:rStyle w:val="Literal"/>
        </w:rPr>
        <w:t>theme_dk()</w:t>
      </w:r>
      <w:r>
        <w:t xml:space="preserve"> function that looks like this:</w:t>
      </w:r>
    </w:p>
    <w:p w14:paraId="2CE2B2F3" w14:textId="77777777" w:rsidR="00281465" w:rsidRPr="0065384F" w:rsidRDefault="0057280E" w:rsidP="00683724">
      <w:pPr>
        <w:pStyle w:val="Code"/>
      </w:pPr>
      <w:r w:rsidRPr="00EB7B55">
        <w:t>#' Title</w:t>
      </w:r>
    </w:p>
    <w:p w14:paraId="34D5CDD0" w14:textId="77777777" w:rsidR="00281465" w:rsidRPr="0065384F" w:rsidRDefault="0057280E" w:rsidP="00683724">
      <w:pPr>
        <w:pStyle w:val="Code"/>
      </w:pPr>
      <w:r w:rsidRPr="00EB7B55">
        <w:t>#'</w:t>
      </w:r>
    </w:p>
    <w:p w14:paraId="4A14C6D5" w14:textId="77777777" w:rsidR="00281465" w:rsidRPr="0065384F" w:rsidRDefault="0057280E" w:rsidP="00683724">
      <w:pPr>
        <w:pStyle w:val="Code"/>
      </w:pPr>
      <w:r w:rsidRPr="00EB7B55">
        <w:t xml:space="preserve">#' @param show_grid_lines </w:t>
      </w:r>
    </w:p>
    <w:p w14:paraId="58C6CC04" w14:textId="77777777" w:rsidR="00281465" w:rsidRPr="0065384F" w:rsidRDefault="0057280E" w:rsidP="00683724">
      <w:pPr>
        <w:pStyle w:val="Code"/>
      </w:pPr>
      <w:r w:rsidRPr="00EB7B55">
        <w:t xml:space="preserve">#' @param show_axis_titles </w:t>
      </w:r>
    </w:p>
    <w:p w14:paraId="1D54242D" w14:textId="77777777" w:rsidR="00281465" w:rsidRPr="0065384F" w:rsidRDefault="0057280E" w:rsidP="00683724">
      <w:pPr>
        <w:pStyle w:val="Code"/>
      </w:pPr>
      <w:r w:rsidRPr="00EB7B55">
        <w:t>#'</w:t>
      </w:r>
    </w:p>
    <w:p w14:paraId="5744AEB3" w14:textId="77777777" w:rsidR="00281465" w:rsidRPr="0065384F" w:rsidRDefault="0057280E" w:rsidP="00683724">
      <w:pPr>
        <w:pStyle w:val="Code"/>
      </w:pPr>
      <w:r w:rsidRPr="00EB7B55">
        <w:t>#' @return</w:t>
      </w:r>
    </w:p>
    <w:p w14:paraId="6A7ECDEB" w14:textId="77777777" w:rsidR="00281465" w:rsidRPr="0065384F" w:rsidRDefault="0057280E" w:rsidP="00683724">
      <w:pPr>
        <w:pStyle w:val="Code"/>
      </w:pPr>
      <w:r w:rsidRPr="00EB7B55">
        <w:t>#' @export</w:t>
      </w:r>
    </w:p>
    <w:p w14:paraId="4E5A7B56" w14:textId="77777777" w:rsidR="00281465" w:rsidRPr="0065384F" w:rsidRDefault="0057280E" w:rsidP="00683724">
      <w:pPr>
        <w:pStyle w:val="Code"/>
      </w:pPr>
      <w:r w:rsidRPr="00EB7B55">
        <w:t>#'</w:t>
      </w:r>
    </w:p>
    <w:p w14:paraId="187F3DAC" w14:textId="1DAE9A19" w:rsidR="0057280E" w:rsidRPr="0065384F" w:rsidRDefault="0057280E" w:rsidP="00683724">
      <w:pPr>
        <w:pStyle w:val="Code"/>
      </w:pPr>
      <w:r w:rsidRPr="00EB7B55">
        <w:t>#' @examples</w:t>
      </w:r>
    </w:p>
    <w:p w14:paraId="646DA3EF" w14:textId="6D72C883" w:rsidR="0057280E" w:rsidRPr="00003509" w:rsidRDefault="0057280E" w:rsidP="00003509">
      <w:pPr>
        <w:pStyle w:val="Body"/>
      </w:pPr>
      <w:r w:rsidRPr="00003509">
        <w:t xml:space="preserve">This text is the </w:t>
      </w:r>
      <w:r w:rsidR="00B03597">
        <w:t xml:space="preserve">documentation’s </w:t>
      </w:r>
      <w:r w:rsidRPr="00003509">
        <w:t xml:space="preserve">skeleton. Each line starts with the special characters </w:t>
      </w:r>
      <w:r w:rsidRPr="00211003">
        <w:rPr>
          <w:rStyle w:val="Literal"/>
        </w:rPr>
        <w:t>#'</w:t>
      </w:r>
      <w:r w:rsidRPr="00003509">
        <w:t xml:space="preserve">, which indicate we’re working with Roxygen. We can now edit the text to create our documentation. </w:t>
      </w:r>
      <w:r w:rsidR="00B03597">
        <w:t>Begin by</w:t>
      </w:r>
      <w:r w:rsidRPr="00003509">
        <w:t xml:space="preserve"> replac</w:t>
      </w:r>
      <w:r w:rsidR="00B03597">
        <w:t>ing</w:t>
      </w:r>
      <w:r w:rsidRPr="00EB7B55">
        <w:rPr>
          <w:rStyle w:val="Literal"/>
        </w:rPr>
        <w:t xml:space="preserve"> Title</w:t>
      </w:r>
      <w:r w:rsidRPr="00003509">
        <w:t xml:space="preserve"> with a sentence that describes </w:t>
      </w:r>
      <w:r w:rsidR="00B03597">
        <w:t>the</w:t>
      </w:r>
      <w:r w:rsidRPr="00003509">
        <w:t xml:space="preserve"> function</w:t>
      </w:r>
      <w:r w:rsidR="00B03597">
        <w:t>:</w:t>
      </w:r>
    </w:p>
    <w:p w14:paraId="5D36E75B" w14:textId="77777777" w:rsidR="0057280E" w:rsidRPr="00EB7B55" w:rsidRDefault="0057280E" w:rsidP="00683724">
      <w:pPr>
        <w:pStyle w:val="Code"/>
        <w:rPr>
          <w:sz w:val="17"/>
        </w:rPr>
      </w:pPr>
      <w:r w:rsidRPr="00EB7B55">
        <w:t xml:space="preserve">#' David Keyes's custom ggplot theme </w:t>
      </w:r>
    </w:p>
    <w:p w14:paraId="1E567E9A" w14:textId="5A143A0D" w:rsidR="0057280E" w:rsidRPr="00003509" w:rsidRDefault="0057280E" w:rsidP="00003509">
      <w:pPr>
        <w:pStyle w:val="Body"/>
      </w:pPr>
      <w:r w:rsidRPr="00003509">
        <w:lastRenderedPageBreak/>
        <w:t xml:space="preserve">Next </w:t>
      </w:r>
      <w:r w:rsidR="00B03597">
        <w:t>are</w:t>
      </w:r>
      <w:r w:rsidRPr="00003509">
        <w:t xml:space="preserve"> lines </w:t>
      </w:r>
      <w:r w:rsidR="00B03597">
        <w:t xml:space="preserve">beginning </w:t>
      </w:r>
      <w:r w:rsidRPr="00003509">
        <w:t xml:space="preserve">with the text </w:t>
      </w:r>
      <w:r w:rsidRPr="00211003">
        <w:rPr>
          <w:rStyle w:val="Literal"/>
        </w:rPr>
        <w:t>@param</w:t>
      </w:r>
      <w:r w:rsidRPr="00003509">
        <w:t xml:space="preserve">. Roxygen automatically </w:t>
      </w:r>
      <w:r w:rsidR="00B03597">
        <w:t>locates</w:t>
      </w:r>
      <w:r w:rsidRPr="00003509">
        <w:t xml:space="preserve"> the arguments in </w:t>
      </w:r>
      <w:r w:rsidR="00B03597">
        <w:t>the</w:t>
      </w:r>
      <w:r w:rsidRPr="00003509">
        <w:t xml:space="preserve"> function and creates a line for each one. </w:t>
      </w:r>
      <w:r w:rsidR="00B03597">
        <w:t>D</w:t>
      </w:r>
      <w:r w:rsidRPr="00003509">
        <w:t xml:space="preserve">escribe what </w:t>
      </w:r>
      <w:r w:rsidR="00B03597">
        <w:t>each</w:t>
      </w:r>
      <w:r w:rsidRPr="00003509">
        <w:t xml:space="preserve"> argument does as follows</w:t>
      </w:r>
      <w:r w:rsidR="00B03597">
        <w:t>:</w:t>
      </w:r>
    </w:p>
    <w:p w14:paraId="5C59D2E9" w14:textId="77777777" w:rsidR="00281465" w:rsidRPr="0065384F" w:rsidRDefault="0057280E" w:rsidP="00683724">
      <w:pPr>
        <w:pStyle w:val="Code"/>
      </w:pPr>
      <w:r w:rsidRPr="00EB7B55">
        <w:t>#' @param show_grid_lines Should grid lines be shown (TRUE/FALSE)</w:t>
      </w:r>
    </w:p>
    <w:p w14:paraId="7743AD0A" w14:textId="003A6C4F" w:rsidR="0057280E" w:rsidRPr="0065384F" w:rsidRDefault="0057280E" w:rsidP="00683724">
      <w:pPr>
        <w:pStyle w:val="Code"/>
      </w:pPr>
      <w:r w:rsidRPr="00EB7B55">
        <w:t xml:space="preserve">#' @param show_axis_titles Should axis titles be shown (TRUE/FALSE) </w:t>
      </w:r>
    </w:p>
    <w:p w14:paraId="7A524354" w14:textId="09BE44AC" w:rsidR="0057280E" w:rsidRPr="00003509" w:rsidRDefault="00B03597" w:rsidP="00003509">
      <w:pPr>
        <w:pStyle w:val="Body"/>
      </w:pPr>
      <w:r>
        <w:t>The</w:t>
      </w:r>
      <w:r w:rsidR="0057280E" w:rsidRPr="00003509">
        <w:t xml:space="preserve"> </w:t>
      </w:r>
      <w:r w:rsidR="0057280E" w:rsidRPr="00211003">
        <w:rPr>
          <w:rStyle w:val="Literal"/>
        </w:rPr>
        <w:t>@return</w:t>
      </w:r>
      <w:r>
        <w:t xml:space="preserve"> line should</w:t>
      </w:r>
      <w:r w:rsidR="0057280E" w:rsidRPr="00003509">
        <w:t xml:space="preserve"> tell the user what the </w:t>
      </w:r>
      <w:r w:rsidR="0057280E" w:rsidRPr="00211003">
        <w:rPr>
          <w:rStyle w:val="Literal"/>
        </w:rPr>
        <w:t>dk_theme()</w:t>
      </w:r>
      <w:r w:rsidR="0057280E" w:rsidRPr="00003509">
        <w:t xml:space="preserve"> function returns. In our case, it </w:t>
      </w:r>
      <w:r>
        <w:t>returns</w:t>
      </w:r>
      <w:r w:rsidR="0057280E" w:rsidRPr="00003509">
        <w:t xml:space="preserve"> a complete </w:t>
      </w:r>
      <w:r w:rsidR="0057280E" w:rsidRPr="00211003">
        <w:rPr>
          <w:rStyle w:val="Literal"/>
        </w:rPr>
        <w:t>ggplot2</w:t>
      </w:r>
      <w:r w:rsidR="0057280E" w:rsidRPr="00003509">
        <w:t xml:space="preserve"> theme, which I document as follows:</w:t>
      </w:r>
    </w:p>
    <w:p w14:paraId="40EDE088" w14:textId="77777777" w:rsidR="0057280E" w:rsidRPr="00EB7B55" w:rsidRDefault="0057280E" w:rsidP="00683724">
      <w:pPr>
        <w:pStyle w:val="Code"/>
        <w:rPr>
          <w:sz w:val="17"/>
        </w:rPr>
      </w:pPr>
      <w:r w:rsidRPr="00EB7B55">
        <w:t>#' @return A complete ggplot2 theme</w:t>
      </w:r>
    </w:p>
    <w:p w14:paraId="00CB945B" w14:textId="79D20072" w:rsidR="0057280E" w:rsidRPr="00003509" w:rsidRDefault="0057280E" w:rsidP="00003509">
      <w:pPr>
        <w:pStyle w:val="Body"/>
      </w:pPr>
      <w:r w:rsidRPr="00003509">
        <w:t xml:space="preserve">Below </w:t>
      </w:r>
      <w:r w:rsidRPr="00211003">
        <w:rPr>
          <w:rStyle w:val="Literal"/>
        </w:rPr>
        <w:t>@return</w:t>
      </w:r>
      <w:r w:rsidRPr="00003509">
        <w:t xml:space="preserve"> is </w:t>
      </w:r>
      <w:r w:rsidRPr="00211003">
        <w:rPr>
          <w:rStyle w:val="Literal"/>
        </w:rPr>
        <w:t>@export</w:t>
      </w:r>
      <w:r w:rsidRPr="00003509">
        <w:t xml:space="preserve">. We don’t need to change anything here. Most functions in a package are known as </w:t>
      </w:r>
      <w:r w:rsidRPr="00EB7B55">
        <w:rPr>
          <w:rStyle w:val="Italic"/>
        </w:rPr>
        <w:t>exported functions</w:t>
      </w:r>
      <w:r w:rsidRPr="00003509">
        <w:t>, meaning they are available to users of the package</w:t>
      </w:r>
      <w:r w:rsidR="00B03597">
        <w:t>.</w:t>
      </w:r>
      <w:r w:rsidRPr="00003509">
        <w:t xml:space="preserve"> </w:t>
      </w:r>
      <w:r w:rsidR="00B03597">
        <w:t>I</w:t>
      </w:r>
      <w:r w:rsidRPr="00003509">
        <w:t xml:space="preserve">n contrast, internal functions, which are only used by the package developers, do not have </w:t>
      </w:r>
      <w:r w:rsidRPr="00211003">
        <w:rPr>
          <w:rStyle w:val="Literal"/>
        </w:rPr>
        <w:t>@export</w:t>
      </w:r>
      <w:r w:rsidRPr="00003509">
        <w:t xml:space="preserve"> in the Roxygen skeleton.</w:t>
      </w:r>
    </w:p>
    <w:p w14:paraId="1D071D76" w14:textId="1840CC1E" w:rsidR="0057280E" w:rsidRDefault="0057280E" w:rsidP="00003509">
      <w:pPr>
        <w:pStyle w:val="Body"/>
      </w:pPr>
      <w:r>
        <w:t xml:space="preserve">The last section is </w:t>
      </w:r>
      <w:r w:rsidRPr="0011195B">
        <w:rPr>
          <w:rStyle w:val="Literal"/>
        </w:rPr>
        <w:t>@examples</w:t>
      </w:r>
      <w:r>
        <w:t>. This is where you can give examples of code that users can run to learn how the function works. Doing this introduces some complexity and isn’t required</w:t>
      </w:r>
      <w:r w:rsidR="00B03597">
        <w:t>,</w:t>
      </w:r>
      <w:r>
        <w:t xml:space="preserve"> so </w:t>
      </w:r>
      <w:r w:rsidR="00B03597">
        <w:t>we’ll</w:t>
      </w:r>
      <w:r>
        <w:t xml:space="preserve"> skip it</w:t>
      </w:r>
      <w:r w:rsidR="00B03597">
        <w:t xml:space="preserve"> here</w:t>
      </w:r>
      <w:r>
        <w:t xml:space="preserve">. If you do want to learn more, </w:t>
      </w:r>
      <w:r w:rsidRPr="00EB7B55">
        <w:rPr>
          <w:rStyle w:val="Xref"/>
        </w:rPr>
        <w:t>Chapter 17</w:t>
      </w:r>
      <w:r>
        <w:t xml:space="preserve"> of the second edition of Hadley Wickham and Jenny Bryan’s book </w:t>
      </w:r>
      <w:r w:rsidRPr="008675AD">
        <w:rPr>
          <w:rStyle w:val="Italic"/>
        </w:rPr>
        <w:t>R Packages</w:t>
      </w:r>
      <w:r>
        <w:t xml:space="preserve"> is a great place to learn about adding examples.</w:t>
      </w:r>
    </w:p>
    <w:p w14:paraId="24F0B4AE" w14:textId="7752B907" w:rsidR="0057280E" w:rsidRDefault="0057280E" w:rsidP="00EB7B55">
      <w:pPr>
        <w:pStyle w:val="Body"/>
      </w:pPr>
      <w:r>
        <w:t>Now that we’ve added the documentation with Roxygen, run</w:t>
      </w:r>
      <w:r w:rsidR="00B03597">
        <w:t xml:space="preserve"> </w:t>
      </w:r>
      <w:r w:rsidRPr="0011195B">
        <w:rPr>
          <w:rStyle w:val="Literal"/>
        </w:rPr>
        <w:t>devtools::document()</w:t>
      </w:r>
      <w:commentRangeStart w:id="43"/>
      <w:r>
        <w:t xml:space="preserve">. </w:t>
      </w:r>
      <w:commentRangeEnd w:id="43"/>
      <w:r w:rsidR="00B03597">
        <w:rPr>
          <w:rStyle w:val="CommentReference"/>
          <w:rFonts w:ascii="Calibri" w:eastAsiaTheme="minorHAnsi" w:hAnsi="Calibri" w:cs="Times New Roman"/>
          <w:color w:val="auto"/>
          <w:kern w:val="2"/>
          <w:lang w:eastAsia="en-US"/>
          <w14:ligatures w14:val="standardContextual"/>
        </w:rPr>
        <w:commentReference w:id="43"/>
      </w:r>
      <w:r>
        <w:t xml:space="preserve">This </w:t>
      </w:r>
      <w:r w:rsidRPr="00B03597">
        <w:t>will</w:t>
      </w:r>
      <w:r w:rsidR="00B03597" w:rsidRPr="00B03597">
        <w:t xml:space="preserve"> </w:t>
      </w:r>
      <w:r w:rsidR="00B03597" w:rsidRPr="00EB7B55">
        <w:t>c</w:t>
      </w:r>
      <w:r w:rsidRPr="00EB7B55">
        <w:t xml:space="preserve">reate a </w:t>
      </w:r>
      <w:r w:rsidRPr="00EB7B55">
        <w:rPr>
          <w:rStyle w:val="Italic"/>
        </w:rPr>
        <w:t>theme_dk.Rd</w:t>
      </w:r>
      <w:r w:rsidRPr="00EB7B55">
        <w:t xml:space="preserve"> </w:t>
      </w:r>
      <w:r w:rsidR="00B03597">
        <w:t xml:space="preserve">documentation </w:t>
      </w:r>
      <w:r w:rsidRPr="00EB7B55">
        <w:t xml:space="preserve">file in the </w:t>
      </w:r>
      <w:r w:rsidRPr="00EB7B55">
        <w:rPr>
          <w:rStyle w:val="Italic"/>
        </w:rPr>
        <w:t>man</w:t>
      </w:r>
      <w:r w:rsidRPr="00EB7B55">
        <w:t xml:space="preserve"> directory</w:t>
      </w:r>
      <w:r w:rsidR="00B03597">
        <w:t xml:space="preserve"> using</w:t>
      </w:r>
      <w:r>
        <w:t xml:space="preserve"> the very specific format that R packages require You’re welcome to look at it, but you can’t change it</w:t>
      </w:r>
      <w:r w:rsidR="00B03597">
        <w:t>,</w:t>
      </w:r>
      <w:r>
        <w:t xml:space="preserve"> since it is read only.</w:t>
      </w:r>
    </w:p>
    <w:p w14:paraId="41503C55" w14:textId="3C173BDB" w:rsidR="0057280E" w:rsidRDefault="00B03597" w:rsidP="00EB7B55">
      <w:pPr>
        <w:pStyle w:val="Body"/>
      </w:pPr>
      <w:r w:rsidRPr="00EB7B55">
        <w:t>Running the function should also c</w:t>
      </w:r>
      <w:r w:rsidR="0057280E" w:rsidRPr="00EB7B55">
        <w:t xml:space="preserve">reate a </w:t>
      </w:r>
      <w:r w:rsidR="0057280E" w:rsidRPr="00EB7B55">
        <w:rPr>
          <w:rStyle w:val="Italic"/>
        </w:rPr>
        <w:t>NAMESPACE</w:t>
      </w:r>
      <w:r w:rsidR="0057280E" w:rsidRPr="00EB7B55">
        <w:t xml:space="preserve"> file</w:t>
      </w:r>
      <w:r>
        <w:t>, which</w:t>
      </w:r>
      <w:r w:rsidR="0057280E" w:rsidRPr="00B03597">
        <w:t xml:space="preserve"> lists the functions that your package makes available</w:t>
      </w:r>
      <w:r w:rsidR="0057280E">
        <w:t xml:space="preserve"> to users. </w:t>
      </w:r>
      <w:r>
        <w:t>It should</w:t>
      </w:r>
      <w:r w:rsidR="0057280E">
        <w:t xml:space="preserve"> look like this:</w:t>
      </w:r>
    </w:p>
    <w:p w14:paraId="16F5BF02" w14:textId="77777777" w:rsidR="00281465" w:rsidRPr="0065384F" w:rsidRDefault="0057280E" w:rsidP="00E50968">
      <w:pPr>
        <w:pStyle w:val="Code"/>
      </w:pPr>
      <w:r w:rsidRPr="00EB7B55">
        <w:t># Generated by roxygen2: do not edit by hand</w:t>
      </w:r>
    </w:p>
    <w:p w14:paraId="541C840B" w14:textId="77777777" w:rsidR="00281465" w:rsidRPr="0065384F" w:rsidRDefault="00281465" w:rsidP="00E50968">
      <w:pPr>
        <w:pStyle w:val="Code"/>
      </w:pPr>
    </w:p>
    <w:p w14:paraId="3E276527" w14:textId="6CAD6C31" w:rsidR="0057280E" w:rsidRPr="0065384F" w:rsidRDefault="0057280E" w:rsidP="00E50968">
      <w:pPr>
        <w:pStyle w:val="Code"/>
      </w:pPr>
      <w:r w:rsidRPr="00EB7B55">
        <w:t>export(theme_dk)</w:t>
      </w:r>
    </w:p>
    <w:p w14:paraId="08606A47" w14:textId="77777777" w:rsidR="0057280E" w:rsidRPr="00003509" w:rsidRDefault="0057280E" w:rsidP="00003509">
      <w:pPr>
        <w:pStyle w:val="Body"/>
      </w:pPr>
      <w:r w:rsidRPr="00003509">
        <w:t xml:space="preserve">The </w:t>
      </w:r>
      <w:r w:rsidRPr="00211003">
        <w:rPr>
          <w:rStyle w:val="Literal"/>
        </w:rPr>
        <w:t>theme_dk()</w:t>
      </w:r>
      <w:r w:rsidRPr="00003509">
        <w:t xml:space="preserve"> function is now almost ready for users.</w:t>
      </w:r>
    </w:p>
    <w:p w14:paraId="75D9E8DA" w14:textId="349C5994" w:rsidR="0057280E" w:rsidRPr="004D63AB" w:rsidRDefault="00EE4CED" w:rsidP="00204643">
      <w:pPr>
        <w:pStyle w:val="HeadB"/>
      </w:pPr>
      <w:bookmarkStart w:id="44" w:name="editing-the-description-file"/>
      <w:bookmarkEnd w:id="42"/>
      <w:r>
        <w:t>Adding a License</w:t>
      </w:r>
      <w:r w:rsidR="005D76FD">
        <w:t xml:space="preserve"> and Metadata</w:t>
      </w:r>
    </w:p>
    <w:p w14:paraId="43C6E2D7" w14:textId="1282C8D6" w:rsidR="0057280E" w:rsidRPr="00003509" w:rsidRDefault="00B03597" w:rsidP="00003509">
      <w:pPr>
        <w:pStyle w:val="Body"/>
      </w:pPr>
      <w:r>
        <w:t>Try</w:t>
      </w:r>
      <w:r w:rsidR="0057280E" w:rsidRPr="00003509">
        <w:t xml:space="preserve"> run</w:t>
      </w:r>
      <w:r>
        <w:t>ning</w:t>
      </w:r>
      <w:r w:rsidR="0057280E" w:rsidRPr="00003509">
        <w:t xml:space="preserve"> </w:t>
      </w:r>
      <w:r w:rsidR="0057280E" w:rsidRPr="00211003">
        <w:rPr>
          <w:rStyle w:val="Literal"/>
        </w:rPr>
        <w:t>devtools::check()</w:t>
      </w:r>
      <w:r w:rsidR="0057280E" w:rsidRPr="00003509">
        <w:t xml:space="preserve"> again to see if we</w:t>
      </w:r>
      <w:r>
        <w:t>’</w:t>
      </w:r>
      <w:r w:rsidR="0057280E" w:rsidRPr="00003509">
        <w:t xml:space="preserve">ve fixed the issues that led to the warnings. </w:t>
      </w:r>
      <w:r w:rsidR="00EE4CED">
        <w:t>T</w:t>
      </w:r>
      <w:r w:rsidR="0057280E" w:rsidRPr="00003509">
        <w:t xml:space="preserve">he warning about missing documentation </w:t>
      </w:r>
      <w:r w:rsidR="00EE4CED">
        <w:t>should</w:t>
      </w:r>
      <w:r w:rsidR="0057280E" w:rsidRPr="00003509">
        <w:t xml:space="preserve"> no longer </w:t>
      </w:r>
      <w:r w:rsidR="00EE4CED">
        <w:t xml:space="preserve">be </w:t>
      </w:r>
      <w:r w:rsidR="0057280E" w:rsidRPr="00003509">
        <w:t>there. However, we do still have one warning</w:t>
      </w:r>
      <w:r>
        <w:t>:</w:t>
      </w:r>
    </w:p>
    <w:p w14:paraId="2AB823B1" w14:textId="77777777" w:rsidR="00281465" w:rsidRPr="0065384F" w:rsidRDefault="0057280E" w:rsidP="00E50968">
      <w:pPr>
        <w:pStyle w:val="Code"/>
      </w:pPr>
      <w:r w:rsidRPr="00EB7B55">
        <w:t>❯ checking DESCRIPTION meta-information ... WARNING</w:t>
      </w:r>
    </w:p>
    <w:p w14:paraId="669AF952" w14:textId="77777777" w:rsidR="00281465" w:rsidRPr="0065384F" w:rsidRDefault="0057280E" w:rsidP="00E50968">
      <w:pPr>
        <w:pStyle w:val="Code"/>
      </w:pPr>
      <w:r w:rsidRPr="00EB7B55">
        <w:t>Non-standard license specification:</w:t>
      </w:r>
    </w:p>
    <w:p w14:paraId="73EBF141" w14:textId="77777777" w:rsidR="00281465" w:rsidRPr="0065384F" w:rsidRDefault="0057280E" w:rsidP="00E50968">
      <w:pPr>
        <w:pStyle w:val="Code"/>
      </w:pPr>
      <w:r w:rsidRPr="00EB7B55">
        <w:t>What license is it under?</w:t>
      </w:r>
    </w:p>
    <w:p w14:paraId="5511D809" w14:textId="77777777" w:rsidR="00281465" w:rsidRPr="0065384F" w:rsidRDefault="0057280E" w:rsidP="00E50968">
      <w:pPr>
        <w:pStyle w:val="Code"/>
      </w:pPr>
      <w:r w:rsidRPr="00EB7B55">
        <w:t>Standardizable: FALSE</w:t>
      </w:r>
    </w:p>
    <w:p w14:paraId="2CB5E6C8" w14:textId="77777777" w:rsidR="00281465" w:rsidRPr="0065384F" w:rsidRDefault="00281465" w:rsidP="00E50968">
      <w:pPr>
        <w:pStyle w:val="Code"/>
      </w:pPr>
    </w:p>
    <w:p w14:paraId="3FF91E75" w14:textId="2899BB5F" w:rsidR="0057280E" w:rsidRPr="0065384F" w:rsidRDefault="0057280E" w:rsidP="00E50968">
      <w:pPr>
        <w:pStyle w:val="Code"/>
      </w:pPr>
      <w:r w:rsidRPr="00EB7B55">
        <w:t xml:space="preserve">0 errors </w:t>
      </w:r>
      <w:r w:rsidRPr="00EB7B55">
        <w:rPr>
          <w:rFonts w:ascii="Segoe UI Symbol" w:hAnsi="Segoe UI Symbol" w:cs="Segoe UI Symbol"/>
        </w:rPr>
        <w:t>✔</w:t>
      </w:r>
      <w:r w:rsidRPr="00EB7B55">
        <w:t xml:space="preserve"> | 1 warning </w:t>
      </w:r>
      <w:r w:rsidRPr="00EB7B55">
        <w:rPr>
          <w:rFonts w:ascii="Segoe UI Symbol" w:hAnsi="Segoe UI Symbol" w:cs="Segoe UI Symbol"/>
        </w:rPr>
        <w:t>✖</w:t>
      </w:r>
      <w:r w:rsidRPr="00EB7B55">
        <w:t xml:space="preserve"> | 0 notes </w:t>
      </w:r>
      <w:r w:rsidRPr="00EB7B55">
        <w:rPr>
          <w:rFonts w:ascii="Segoe UI Symbol" w:hAnsi="Segoe UI Symbol" w:cs="Segoe UI Symbol"/>
        </w:rPr>
        <w:t>✔</w:t>
      </w:r>
    </w:p>
    <w:p w14:paraId="0A18380D" w14:textId="105928F0" w:rsidR="00EE4CED" w:rsidRDefault="0057280E" w:rsidP="00003509">
      <w:pPr>
        <w:pStyle w:val="Body"/>
      </w:pPr>
      <w:r w:rsidRPr="00003509">
        <w:t>This warning tell</w:t>
      </w:r>
      <w:r w:rsidR="00EE4CED">
        <w:t>s</w:t>
      </w:r>
      <w:r w:rsidRPr="00003509">
        <w:t xml:space="preserve"> us that we haven’t given our package a license. </w:t>
      </w:r>
      <w:r w:rsidR="00EE4CED">
        <w:t xml:space="preserve">If you plan to make your </w:t>
      </w:r>
      <w:r w:rsidRPr="00003509">
        <w:t>package publicly available, choosing a license is important</w:t>
      </w:r>
      <w:r w:rsidR="00EE4CED">
        <w:t xml:space="preserve"> </w:t>
      </w:r>
      <w:commentRangeStart w:id="45"/>
      <w:r w:rsidR="00EE4CED">
        <w:t>because XXXXX</w:t>
      </w:r>
      <w:commentRangeEnd w:id="45"/>
      <w:r w:rsidR="00EE4CED">
        <w:rPr>
          <w:rStyle w:val="CommentReference"/>
          <w:rFonts w:ascii="Calibri" w:eastAsiaTheme="minorHAnsi" w:hAnsi="Calibri" w:cs="Times New Roman"/>
          <w:color w:val="auto"/>
          <w:kern w:val="2"/>
          <w:lang w:eastAsia="en-US"/>
          <w14:ligatures w14:val="standardContextual"/>
        </w:rPr>
        <w:commentReference w:id="45"/>
      </w:r>
      <w:r w:rsidR="00EE4CED">
        <w:t>. F</w:t>
      </w:r>
      <w:r w:rsidRPr="00003509">
        <w:t xml:space="preserve">or information </w:t>
      </w:r>
      <w:r w:rsidR="00EE4CED">
        <w:t>about</w:t>
      </w:r>
      <w:r w:rsidRPr="00003509">
        <w:t xml:space="preserve"> how to choose the right</w:t>
      </w:r>
      <w:r w:rsidR="00EE4CED">
        <w:t xml:space="preserve"> license</w:t>
      </w:r>
      <w:r w:rsidRPr="00003509">
        <w:t xml:space="preserve"> for your package, see </w:t>
      </w:r>
      <w:hyperlink r:id="rId14">
        <w:r w:rsidRPr="00EB7B55">
          <w:rPr>
            <w:rStyle w:val="LinkURL"/>
          </w:rPr>
          <w:t>https://choosealicense.com/</w:t>
        </w:r>
      </w:hyperlink>
      <w:r w:rsidRPr="00003509">
        <w:t xml:space="preserve">. </w:t>
      </w:r>
    </w:p>
    <w:p w14:paraId="53124BDD" w14:textId="1D84C181" w:rsidR="0057280E" w:rsidRPr="00003509" w:rsidRDefault="00EE4CED" w:rsidP="00003509">
      <w:pPr>
        <w:pStyle w:val="Body"/>
      </w:pPr>
      <w:r>
        <w:lastRenderedPageBreak/>
        <w:t>In this example, we</w:t>
      </w:r>
      <w:r w:rsidR="0057280E" w:rsidRPr="00003509">
        <w:t xml:space="preserve"> use the MIT license</w:t>
      </w:r>
      <w:r>
        <w:t>. which</w:t>
      </w:r>
      <w:r w:rsidR="0057280E" w:rsidRPr="00003509">
        <w:t xml:space="preserve"> allows people to do essentially whatever they want with </w:t>
      </w:r>
      <w:r>
        <w:t>your</w:t>
      </w:r>
      <w:r w:rsidR="0057280E" w:rsidRPr="00003509">
        <w:t xml:space="preserve"> code</w:t>
      </w:r>
      <w:r>
        <w:t>,</w:t>
      </w:r>
      <w:r w:rsidR="0057280E" w:rsidRPr="00003509">
        <w:t xml:space="preserve"> by running </w:t>
      </w:r>
      <w:r w:rsidR="0057280E" w:rsidRPr="00211003">
        <w:rPr>
          <w:rStyle w:val="Literal"/>
        </w:rPr>
        <w:t>usethis::use_mit_license()</w:t>
      </w:r>
      <w:r>
        <w:t>. T</w:t>
      </w:r>
      <w:r w:rsidR="0057280E" w:rsidRPr="00003509">
        <w:t xml:space="preserve">he </w:t>
      </w:r>
      <w:r w:rsidR="0057280E" w:rsidRPr="00211003">
        <w:rPr>
          <w:rStyle w:val="Literal"/>
        </w:rPr>
        <w:t>usethis</w:t>
      </w:r>
      <w:r w:rsidR="0057280E" w:rsidRPr="00003509">
        <w:t xml:space="preserve"> package has similar functions for other common licenses. Doing so returns the following:</w:t>
      </w:r>
    </w:p>
    <w:p w14:paraId="529F6F26" w14:textId="77777777" w:rsidR="00281465" w:rsidRPr="0065384F" w:rsidRDefault="0057280E" w:rsidP="00E50968">
      <w:pPr>
        <w:pStyle w:val="Code"/>
      </w:pPr>
      <w:r w:rsidRPr="00EB7B55">
        <w:rPr>
          <w:rFonts w:ascii="Segoe UI Symbol" w:hAnsi="Segoe UI Symbol" w:cs="Segoe UI Symbol"/>
        </w:rPr>
        <w:t>✔</w:t>
      </w:r>
      <w:r w:rsidRPr="00EB7B55">
        <w:t xml:space="preserve"> Setting active project to '/Users/davidkeyes/Documents/Work/R Without Statistics/dk'</w:t>
      </w:r>
    </w:p>
    <w:p w14:paraId="14FEA4A1" w14:textId="77777777" w:rsidR="00281465" w:rsidRPr="0065384F" w:rsidRDefault="0057280E" w:rsidP="00E50968">
      <w:pPr>
        <w:pStyle w:val="Code"/>
      </w:pPr>
      <w:r w:rsidRPr="00EB7B55">
        <w:rPr>
          <w:rFonts w:ascii="Segoe UI Symbol" w:hAnsi="Segoe UI Symbol" w:cs="Segoe UI Symbol"/>
        </w:rPr>
        <w:t>✔</w:t>
      </w:r>
      <w:r w:rsidRPr="00EB7B55">
        <w:t xml:space="preserve"> Setting License field in DESCRIPTION to 'MIT + file LICENSE'</w:t>
      </w:r>
    </w:p>
    <w:p w14:paraId="44A26F04" w14:textId="77777777" w:rsidR="00281465" w:rsidRPr="0065384F" w:rsidRDefault="0057280E" w:rsidP="00E50968">
      <w:pPr>
        <w:pStyle w:val="Code"/>
      </w:pPr>
      <w:r w:rsidRPr="00EB7B55">
        <w:rPr>
          <w:rFonts w:ascii="Segoe UI Symbol" w:hAnsi="Segoe UI Symbol" w:cs="Segoe UI Symbol"/>
        </w:rPr>
        <w:t>✔</w:t>
      </w:r>
      <w:r w:rsidRPr="00EB7B55">
        <w:t xml:space="preserve"> Writing 'LICENSE'</w:t>
      </w:r>
    </w:p>
    <w:p w14:paraId="0F43D484" w14:textId="77777777" w:rsidR="00281465" w:rsidRPr="0065384F" w:rsidRDefault="0057280E" w:rsidP="00E50968">
      <w:pPr>
        <w:pStyle w:val="Code"/>
      </w:pPr>
      <w:r w:rsidRPr="00EB7B55">
        <w:rPr>
          <w:rFonts w:ascii="Segoe UI Symbol" w:hAnsi="Segoe UI Symbol" w:cs="Segoe UI Symbol"/>
        </w:rPr>
        <w:t>✔</w:t>
      </w:r>
      <w:r w:rsidRPr="00EB7B55">
        <w:t xml:space="preserve"> Writing 'LICENSE.md'</w:t>
      </w:r>
    </w:p>
    <w:p w14:paraId="7FF5438F" w14:textId="2689CB2A" w:rsidR="0057280E" w:rsidRPr="0065384F" w:rsidRDefault="0057280E" w:rsidP="00E50968">
      <w:pPr>
        <w:pStyle w:val="Code"/>
      </w:pPr>
      <w:r w:rsidRPr="00EB7B55">
        <w:rPr>
          <w:rFonts w:ascii="Segoe UI Symbol" w:hAnsi="Segoe UI Symbol" w:cs="Segoe UI Symbol"/>
        </w:rPr>
        <w:t>✔</w:t>
      </w:r>
      <w:r w:rsidRPr="00EB7B55">
        <w:t xml:space="preserve"> Adding '^LICENSE\\.md$' to '.Rbuildignore'</w:t>
      </w:r>
    </w:p>
    <w:p w14:paraId="7F2DC2D3" w14:textId="43151E78" w:rsidR="0057280E" w:rsidRPr="00003509" w:rsidRDefault="0057280E" w:rsidP="00003509">
      <w:pPr>
        <w:pStyle w:val="Body"/>
      </w:pPr>
      <w:r w:rsidRPr="00003509">
        <w:t xml:space="preserve">The </w:t>
      </w:r>
      <w:r w:rsidRPr="00211003">
        <w:rPr>
          <w:rStyle w:val="Literal"/>
        </w:rPr>
        <w:t>use_mit_license()</w:t>
      </w:r>
      <w:r w:rsidRPr="00003509">
        <w:t xml:space="preserve"> function handles a lot of the tedious parts of adding a license to our package. Most importantly for us, it specifies the license in the </w:t>
      </w:r>
      <w:r w:rsidRPr="00EB7B55">
        <w:rPr>
          <w:rStyle w:val="Italic"/>
        </w:rPr>
        <w:t>DESCRIPTION</w:t>
      </w:r>
      <w:r w:rsidRPr="00003509">
        <w:t xml:space="preserve"> file. If </w:t>
      </w:r>
      <w:r w:rsidR="005D76FD">
        <w:t xml:space="preserve">you </w:t>
      </w:r>
      <w:r w:rsidRPr="00003509">
        <w:t xml:space="preserve">open </w:t>
      </w:r>
      <w:r w:rsidR="005D76FD">
        <w:t>it, you should</w:t>
      </w:r>
      <w:r w:rsidRPr="00003509">
        <w:t xml:space="preserve"> see </w:t>
      </w:r>
      <w:r w:rsidR="005D76FD">
        <w:t xml:space="preserve">a </w:t>
      </w:r>
      <w:r w:rsidRPr="00003509">
        <w:t xml:space="preserve">confirmation that </w:t>
      </w:r>
      <w:r w:rsidR="005D76FD">
        <w:t>you’ve</w:t>
      </w:r>
      <w:r w:rsidRPr="00003509">
        <w:t xml:space="preserve"> added the MIT license</w:t>
      </w:r>
      <w:r w:rsidR="005D76FD">
        <w:t>:</w:t>
      </w:r>
    </w:p>
    <w:p w14:paraId="0D3DDFE6" w14:textId="77777777" w:rsidR="00281465" w:rsidRPr="0065384F" w:rsidRDefault="0057280E" w:rsidP="00B81F1E">
      <w:pPr>
        <w:pStyle w:val="Code"/>
      </w:pPr>
      <w:r w:rsidRPr="0065384F">
        <w:t>License: MIT + file LICENSE</w:t>
      </w:r>
    </w:p>
    <w:p w14:paraId="7BE450F5" w14:textId="2184F988" w:rsidR="0057280E" w:rsidRPr="00003509" w:rsidRDefault="0057280E" w:rsidP="00003509">
      <w:pPr>
        <w:pStyle w:val="Body"/>
      </w:pPr>
      <w:r w:rsidRPr="00003509">
        <w:t xml:space="preserve">In addition to the license, the </w:t>
      </w:r>
      <w:r w:rsidRPr="00EB7B55">
        <w:rPr>
          <w:rStyle w:val="Italic"/>
        </w:rPr>
        <w:t>DESCRIPTION</w:t>
      </w:r>
      <w:r w:rsidRPr="00003509">
        <w:t xml:space="preserve"> file contains metadata about the package. We can make a few changes to change the </w:t>
      </w:r>
      <w:r w:rsidR="005D76FD">
        <w:t>t</w:t>
      </w:r>
      <w:r w:rsidRPr="00003509">
        <w:t>itle</w:t>
      </w:r>
      <w:r w:rsidR="005D76FD">
        <w:t xml:space="preserve"> and</w:t>
      </w:r>
      <w:r w:rsidRPr="00003509">
        <w:t xml:space="preserve"> add an</w:t>
      </w:r>
      <w:r w:rsidR="005D76FD">
        <w:t xml:space="preserve"> a</w:t>
      </w:r>
      <w:r w:rsidRPr="00003509">
        <w:t>uthor</w:t>
      </w:r>
      <w:r w:rsidR="005D76FD">
        <w:t>, a</w:t>
      </w:r>
      <w:r w:rsidRPr="00003509">
        <w:t xml:space="preserve"> </w:t>
      </w:r>
      <w:r w:rsidR="005D76FD">
        <w:t>m</w:t>
      </w:r>
      <w:r w:rsidRPr="00003509">
        <w:t xml:space="preserve">aintainer, and a </w:t>
      </w:r>
      <w:r w:rsidR="005D76FD">
        <w:t>d</w:t>
      </w:r>
      <w:r w:rsidRPr="00003509">
        <w:t xml:space="preserve">escription. </w:t>
      </w:r>
      <w:r w:rsidR="005D76FD">
        <w:t>The</w:t>
      </w:r>
      <w:r w:rsidRPr="00003509">
        <w:t xml:space="preserve"> final </w:t>
      </w:r>
      <w:r w:rsidRPr="00EB7B55">
        <w:rPr>
          <w:rStyle w:val="Italic"/>
        </w:rPr>
        <w:t>DESCRIPTION</w:t>
      </w:r>
      <w:r w:rsidRPr="00003509">
        <w:t xml:space="preserve"> file might look something like this:</w:t>
      </w:r>
    </w:p>
    <w:p w14:paraId="3E77ADDE" w14:textId="77777777" w:rsidR="00B81F1E" w:rsidRPr="0065384F" w:rsidRDefault="00B81F1E" w:rsidP="00B81F1E">
      <w:pPr>
        <w:pStyle w:val="Code"/>
      </w:pPr>
      <w:r w:rsidRPr="0065384F">
        <w:t>Package: dk</w:t>
      </w:r>
    </w:p>
    <w:p w14:paraId="1055EFD9" w14:textId="77777777" w:rsidR="00B81F1E" w:rsidRPr="0065384F" w:rsidRDefault="00B81F1E" w:rsidP="00B81F1E">
      <w:pPr>
        <w:pStyle w:val="Code"/>
      </w:pPr>
      <w:r w:rsidRPr="0065384F">
        <w:t>Type: Package</w:t>
      </w:r>
    </w:p>
    <w:p w14:paraId="4BDF1546" w14:textId="77777777" w:rsidR="00B81F1E" w:rsidRPr="0065384F" w:rsidRDefault="00B81F1E" w:rsidP="00B81F1E">
      <w:pPr>
        <w:pStyle w:val="Code"/>
      </w:pPr>
      <w:r w:rsidRPr="0065384F">
        <w:t>Title: David Keyes's Personal Package</w:t>
      </w:r>
    </w:p>
    <w:p w14:paraId="483FF62C" w14:textId="77777777" w:rsidR="00B81F1E" w:rsidRPr="0065384F" w:rsidRDefault="00B81F1E" w:rsidP="00B81F1E">
      <w:pPr>
        <w:pStyle w:val="Code"/>
      </w:pPr>
      <w:r w:rsidRPr="0065384F">
        <w:t>Version: 0.1.0</w:t>
      </w:r>
    </w:p>
    <w:p w14:paraId="58D3C45C" w14:textId="77777777" w:rsidR="00B81F1E" w:rsidRPr="0065384F" w:rsidRDefault="00B81F1E" w:rsidP="00B81F1E">
      <w:pPr>
        <w:pStyle w:val="Code"/>
      </w:pPr>
      <w:r w:rsidRPr="0065384F">
        <w:t>Author: David Keyes</w:t>
      </w:r>
    </w:p>
    <w:p w14:paraId="4F20D71C" w14:textId="77777777" w:rsidR="00B81F1E" w:rsidRPr="0065384F" w:rsidRDefault="00B81F1E" w:rsidP="00B81F1E">
      <w:pPr>
        <w:pStyle w:val="Code"/>
      </w:pPr>
      <w:r w:rsidRPr="0065384F">
        <w:t>Maintainer: David Keyes &lt;david@rfortherestofus.com&gt;</w:t>
      </w:r>
    </w:p>
    <w:p w14:paraId="42FA33B3" w14:textId="38E7D450" w:rsidR="00B81F1E" w:rsidRPr="0065384F" w:rsidRDefault="00B81F1E" w:rsidP="00F737D8">
      <w:pPr>
        <w:pStyle w:val="Code"/>
      </w:pPr>
      <w:r w:rsidRPr="0065384F">
        <w:t>Description: A package with functions that David Keyes may find useful.</w:t>
      </w:r>
    </w:p>
    <w:p w14:paraId="139E2782" w14:textId="77777777" w:rsidR="00B81F1E" w:rsidRPr="0065384F" w:rsidRDefault="00B81F1E" w:rsidP="00B81F1E">
      <w:pPr>
        <w:pStyle w:val="Code"/>
      </w:pPr>
      <w:r w:rsidRPr="0065384F">
        <w:t>License: MIT + file LICENSE</w:t>
      </w:r>
    </w:p>
    <w:p w14:paraId="355E52A9" w14:textId="77777777" w:rsidR="00B81F1E" w:rsidRPr="0065384F" w:rsidRDefault="00B81F1E" w:rsidP="00B81F1E">
      <w:pPr>
        <w:pStyle w:val="Code"/>
      </w:pPr>
      <w:r w:rsidRPr="0065384F">
        <w:t>Encoding: UTF-8</w:t>
      </w:r>
    </w:p>
    <w:p w14:paraId="7E95EC37" w14:textId="77777777" w:rsidR="00B81F1E" w:rsidRPr="0065384F" w:rsidRDefault="00B81F1E" w:rsidP="00B81F1E">
      <w:pPr>
        <w:pStyle w:val="Code"/>
      </w:pPr>
      <w:r w:rsidRPr="0065384F">
        <w:t>LazyData: true</w:t>
      </w:r>
    </w:p>
    <w:p w14:paraId="5893FD7A" w14:textId="77777777" w:rsidR="00B81F1E" w:rsidRPr="0065384F" w:rsidRDefault="00B81F1E" w:rsidP="00B81F1E">
      <w:pPr>
        <w:pStyle w:val="Code"/>
      </w:pPr>
      <w:r w:rsidRPr="0065384F">
        <w:t>Imports:</w:t>
      </w:r>
    </w:p>
    <w:p w14:paraId="14A70955" w14:textId="77777777" w:rsidR="00B81F1E" w:rsidRPr="0065384F" w:rsidRDefault="00B81F1E" w:rsidP="00B81F1E">
      <w:pPr>
        <w:pStyle w:val="Code"/>
      </w:pPr>
      <w:r w:rsidRPr="0065384F">
        <w:t xml:space="preserve">    ggplot2</w:t>
      </w:r>
    </w:p>
    <w:p w14:paraId="60314A23" w14:textId="2FF112F4" w:rsidR="0057280E" w:rsidRPr="00003509" w:rsidRDefault="0057280E" w:rsidP="00003509">
      <w:pPr>
        <w:pStyle w:val="Body"/>
      </w:pPr>
      <w:r w:rsidRPr="00003509">
        <w:t xml:space="preserve">Having made these changes, let’s run </w:t>
      </w:r>
      <w:r w:rsidRPr="00211003">
        <w:rPr>
          <w:rStyle w:val="Literal"/>
        </w:rPr>
        <w:t>devtools::check()</w:t>
      </w:r>
      <w:r w:rsidRPr="00003509">
        <w:t xml:space="preserve"> one more time to make sure everything is in order</w:t>
      </w:r>
      <w:r w:rsidR="005D76FD">
        <w:t>:</w:t>
      </w:r>
      <w:r w:rsidRPr="00003509">
        <w:t xml:space="preserve"> </w:t>
      </w:r>
    </w:p>
    <w:p w14:paraId="5DF613F4" w14:textId="77777777" w:rsidR="0057280E" w:rsidRPr="0065384F" w:rsidRDefault="0057280E" w:rsidP="0038250D">
      <w:pPr>
        <w:pStyle w:val="Code"/>
      </w:pPr>
      <w:r w:rsidRPr="0065384F">
        <w:t xml:space="preserve">0 errors </w:t>
      </w:r>
      <w:r w:rsidRPr="0065384F">
        <w:rPr>
          <w:rFonts w:ascii="Segoe UI Symbol" w:hAnsi="Segoe UI Symbol" w:cs="Segoe UI Symbol"/>
        </w:rPr>
        <w:t>✔</w:t>
      </w:r>
      <w:r w:rsidRPr="0065384F">
        <w:t xml:space="preserve"> | 0 warnings </w:t>
      </w:r>
      <w:r w:rsidRPr="0065384F">
        <w:rPr>
          <w:rFonts w:ascii="Segoe UI Symbol" w:hAnsi="Segoe UI Symbol" w:cs="Segoe UI Symbol"/>
        </w:rPr>
        <w:t>✔</w:t>
      </w:r>
      <w:r w:rsidRPr="0065384F">
        <w:t xml:space="preserve"> | 0 notes </w:t>
      </w:r>
      <w:r w:rsidRPr="0065384F">
        <w:rPr>
          <w:rFonts w:ascii="Segoe UI Symbol" w:hAnsi="Segoe UI Symbol" w:cs="Segoe UI Symbol"/>
        </w:rPr>
        <w:t>✔</w:t>
      </w:r>
    </w:p>
    <w:p w14:paraId="74E059BC" w14:textId="3243D490" w:rsidR="005D76FD" w:rsidRDefault="005D76FD" w:rsidP="00003509">
      <w:pPr>
        <w:pStyle w:val="Body"/>
      </w:pPr>
      <w:r>
        <w:t xml:space="preserve">We </w:t>
      </w:r>
      <w:r w:rsidRPr="00003509">
        <w:t xml:space="preserve">get exactly what </w:t>
      </w:r>
      <w:r>
        <w:t>we</w:t>
      </w:r>
      <w:r w:rsidRPr="00003509">
        <w:t xml:space="preserve"> hope</w:t>
      </w:r>
      <w:r>
        <w:t>d</w:t>
      </w:r>
      <w:r w:rsidRPr="00003509">
        <w:t xml:space="preserve"> to see</w:t>
      </w:r>
      <w:r>
        <w:t>.</w:t>
      </w:r>
    </w:p>
    <w:p w14:paraId="37409047" w14:textId="4542A397" w:rsidR="005D76FD" w:rsidRDefault="005D76FD" w:rsidP="00EB7B55">
      <w:pPr>
        <w:pStyle w:val="HeadB"/>
      </w:pPr>
      <w:r>
        <w:t>Adding Additional Functions</w:t>
      </w:r>
    </w:p>
    <w:p w14:paraId="44686AE1" w14:textId="33E53F0D" w:rsidR="0057280E" w:rsidRPr="00003509" w:rsidRDefault="005D76FD" w:rsidP="00003509">
      <w:pPr>
        <w:pStyle w:val="Body"/>
      </w:pPr>
      <w:r>
        <w:t>You</w:t>
      </w:r>
      <w:r w:rsidRPr="00003509">
        <w:t xml:space="preserve">’ve </w:t>
      </w:r>
      <w:r w:rsidR="0057280E" w:rsidRPr="00003509">
        <w:t>no</w:t>
      </w:r>
      <w:r>
        <w:t>w</w:t>
      </w:r>
      <w:r w:rsidR="0057280E" w:rsidRPr="00003509">
        <w:t xml:space="preserve"> got a package with one working function in it. If you wanted to add additional functions, you would follow the same procedure:</w:t>
      </w:r>
    </w:p>
    <w:p w14:paraId="74D92183" w14:textId="78EC0893" w:rsidR="0057280E" w:rsidRDefault="0057280E" w:rsidP="00EB7B55">
      <w:pPr>
        <w:pStyle w:val="ListNumber"/>
        <w:numPr>
          <w:ilvl w:val="0"/>
          <w:numId w:val="425"/>
        </w:numPr>
      </w:pPr>
      <w:r>
        <w:t xml:space="preserve">Create a new </w:t>
      </w:r>
      <w:r w:rsidRPr="00EB7B55">
        <w:rPr>
          <w:rStyle w:val="Italic"/>
        </w:rPr>
        <w:t>.R</w:t>
      </w:r>
      <w:r>
        <w:t xml:space="preserve"> file with </w:t>
      </w:r>
      <w:r w:rsidRPr="0011195B">
        <w:rPr>
          <w:rStyle w:val="Literal"/>
        </w:rPr>
        <w:t>usethis::use_r()</w:t>
      </w:r>
      <w:r>
        <w:t xml:space="preserve"> </w:t>
      </w:r>
      <w:r w:rsidR="005D76FD">
        <w:t>or copy another</w:t>
      </w:r>
      <w:r>
        <w:t xml:space="preserve"> function </w:t>
      </w:r>
      <w:r w:rsidR="005D76FD">
        <w:t>to the existing</w:t>
      </w:r>
      <w:r>
        <w:t xml:space="preserve"> </w:t>
      </w:r>
      <w:r w:rsidRPr="00EB7B55">
        <w:rPr>
          <w:rStyle w:val="Italic"/>
        </w:rPr>
        <w:t>.R</w:t>
      </w:r>
      <w:r>
        <w:t xml:space="preserve"> file.</w:t>
      </w:r>
    </w:p>
    <w:p w14:paraId="48E78E62" w14:textId="1211F5C0" w:rsidR="0057280E" w:rsidRDefault="0057280E" w:rsidP="00B96F39">
      <w:pPr>
        <w:pStyle w:val="ListNumber"/>
      </w:pPr>
      <w:r>
        <w:t xml:space="preserve">Develop your function using the </w:t>
      </w:r>
      <w:r w:rsidRPr="0011195B">
        <w:rPr>
          <w:rStyle w:val="Literal"/>
        </w:rPr>
        <w:t>package::function()</w:t>
      </w:r>
      <w:r>
        <w:t xml:space="preserve"> syntax to refer to functions from other packages.</w:t>
      </w:r>
    </w:p>
    <w:p w14:paraId="764E1FBD" w14:textId="77777777" w:rsidR="0057280E" w:rsidRDefault="0057280E" w:rsidP="00B96F39">
      <w:pPr>
        <w:pStyle w:val="ListNumber"/>
      </w:pPr>
      <w:r>
        <w:t xml:space="preserve">Add any dependency packages with </w:t>
      </w:r>
      <w:r w:rsidRPr="0011195B">
        <w:rPr>
          <w:rStyle w:val="Literal"/>
        </w:rPr>
        <w:t>use_package()</w:t>
      </w:r>
      <w:r>
        <w:t>.</w:t>
      </w:r>
    </w:p>
    <w:p w14:paraId="2E248335" w14:textId="77777777" w:rsidR="0057280E" w:rsidRDefault="0057280E" w:rsidP="00B96F39">
      <w:pPr>
        <w:pStyle w:val="ListNumber"/>
      </w:pPr>
      <w:r>
        <w:t>Add documentation of your function.</w:t>
      </w:r>
    </w:p>
    <w:p w14:paraId="49CA514F" w14:textId="77777777" w:rsidR="0057280E" w:rsidRDefault="0057280E" w:rsidP="00B96F39">
      <w:pPr>
        <w:pStyle w:val="ListNumber"/>
      </w:pPr>
      <w:r>
        <w:lastRenderedPageBreak/>
        <w:t xml:space="preserve">Run </w:t>
      </w:r>
      <w:r w:rsidRPr="0011195B">
        <w:rPr>
          <w:rStyle w:val="Literal"/>
        </w:rPr>
        <w:t>devtools::check()</w:t>
      </w:r>
      <w:r>
        <w:t xml:space="preserve"> to make sure you did everything correctly.</w:t>
      </w:r>
    </w:p>
    <w:p w14:paraId="719E215B" w14:textId="77777777" w:rsidR="0057280E" w:rsidRPr="00003509" w:rsidRDefault="0057280E" w:rsidP="00003509">
      <w:pPr>
        <w:pStyle w:val="Body"/>
      </w:pPr>
      <w:r w:rsidRPr="00003509">
        <w:t xml:space="preserve">Your package can contain a single function, like </w:t>
      </w:r>
      <w:r w:rsidRPr="00211003">
        <w:rPr>
          <w:rStyle w:val="Literal"/>
        </w:rPr>
        <w:t>dk</w:t>
      </w:r>
      <w:r w:rsidRPr="00003509">
        <w:t>, or as many functions as you want.</w:t>
      </w:r>
    </w:p>
    <w:p w14:paraId="5A72A235" w14:textId="77777777" w:rsidR="0057280E" w:rsidRDefault="0057280E" w:rsidP="00204643">
      <w:pPr>
        <w:pStyle w:val="HeadB"/>
      </w:pPr>
      <w:bookmarkStart w:id="46" w:name="_Toc133321362"/>
      <w:bookmarkStart w:id="47" w:name="installing-the-package"/>
      <w:bookmarkEnd w:id="44"/>
      <w:r>
        <w:t>Installing the Package</w:t>
      </w:r>
      <w:bookmarkEnd w:id="46"/>
    </w:p>
    <w:p w14:paraId="7AC5B8B9" w14:textId="560D9473" w:rsidR="0057280E" w:rsidRPr="00003509" w:rsidRDefault="0057280E" w:rsidP="00003509">
      <w:pPr>
        <w:pStyle w:val="Body"/>
      </w:pPr>
      <w:r w:rsidRPr="00003509">
        <w:t xml:space="preserve">Having developed </w:t>
      </w:r>
      <w:r w:rsidR="00753673">
        <w:t>the</w:t>
      </w:r>
      <w:r w:rsidRPr="00003509">
        <w:t xml:space="preserve"> package, we’re now ready to install and use it. When you’re developing your own package, installing it for your own use is relatively straightforward. Simply run </w:t>
      </w:r>
      <w:r w:rsidRPr="00211003">
        <w:rPr>
          <w:rStyle w:val="Literal"/>
        </w:rPr>
        <w:t>devtools::install()</w:t>
      </w:r>
      <w:r w:rsidRPr="00003509">
        <w:t xml:space="preserve"> and the package will be ready for you to use in any project.</w:t>
      </w:r>
    </w:p>
    <w:p w14:paraId="4C70A56A" w14:textId="77777777" w:rsidR="003E0A23" w:rsidRDefault="0057280E" w:rsidP="00003509">
      <w:pPr>
        <w:pStyle w:val="Body"/>
      </w:pPr>
      <w:r>
        <w:t xml:space="preserve">Of course, if you’re developing a package, you’re likely doing it not just for yourself, but for others as well. The most common way to make your package available to others is with the code-sharing website GitHub. The details of how to put your code on GitHub are beyond what we can cover here, but the book </w:t>
      </w:r>
      <w:r w:rsidRPr="008675AD">
        <w:rPr>
          <w:rStyle w:val="Italic"/>
        </w:rPr>
        <w:t>Happy Git and GitHub for the useR</w:t>
      </w:r>
      <w:r>
        <w:t xml:space="preserve"> by Jenny Bryan is a great place to get started. </w:t>
      </w:r>
    </w:p>
    <w:p w14:paraId="36F48F4E" w14:textId="31A8E159" w:rsidR="003E0A23" w:rsidRDefault="0057280E" w:rsidP="00003509">
      <w:pPr>
        <w:pStyle w:val="Body"/>
      </w:pPr>
      <w:r>
        <w:t xml:space="preserve">I’ve pushed the </w:t>
      </w:r>
      <w:r w:rsidRPr="0011195B">
        <w:rPr>
          <w:rStyle w:val="Literal"/>
        </w:rPr>
        <w:t>dk</w:t>
      </w:r>
      <w:r>
        <w:t xml:space="preserve"> package to GitHub</w:t>
      </w:r>
      <w:r w:rsidR="003E0A23">
        <w:t>,</w:t>
      </w:r>
      <w:r>
        <w:t xml:space="preserve"> and you can find it at </w:t>
      </w:r>
      <w:hyperlink r:id="rId15">
        <w:r w:rsidRPr="00EB7B55">
          <w:rPr>
            <w:rStyle w:val="LinkURL"/>
          </w:rPr>
          <w:t>https://github.com/dgkeyes/dk</w:t>
        </w:r>
      </w:hyperlink>
      <w:r>
        <w:t xml:space="preserve">. If you or anyone else wants to install it, </w:t>
      </w:r>
      <w:r w:rsidR="003E0A23">
        <w:t xml:space="preserve">make sure you have the </w:t>
      </w:r>
      <w:r w:rsidR="003E0A23" w:rsidRPr="0011195B">
        <w:rPr>
          <w:rStyle w:val="Literal"/>
        </w:rPr>
        <w:t>remotes</w:t>
      </w:r>
      <w:r w:rsidR="003E0A23">
        <w:t xml:space="preserve"> package installed, then </w:t>
      </w:r>
      <w:r>
        <w:t xml:space="preserve">run the code </w:t>
      </w:r>
      <w:r w:rsidRPr="0011195B">
        <w:rPr>
          <w:rStyle w:val="Literal"/>
        </w:rPr>
        <w:t>remotes::install_github("dgkeyes/dk")</w:t>
      </w:r>
      <w:r>
        <w:t xml:space="preserve">. </w:t>
      </w:r>
      <w:commentRangeStart w:id="48"/>
      <w:r w:rsidR="003E0A23">
        <w:t>XXXX</w:t>
      </w:r>
      <w:commentRangeEnd w:id="48"/>
      <w:r w:rsidR="003E0A23">
        <w:rPr>
          <w:rStyle w:val="CommentReference"/>
          <w:rFonts w:asciiTheme="minorHAnsi" w:hAnsiTheme="minorHAnsi" w:cstheme="minorBidi"/>
          <w:color w:val="auto"/>
          <w:lang w:eastAsia="en-US"/>
        </w:rPr>
        <w:commentReference w:id="48"/>
      </w:r>
    </w:p>
    <w:p w14:paraId="0E4C7983" w14:textId="1ECA25A8" w:rsidR="0057280E" w:rsidRDefault="0057280E" w:rsidP="00003509">
      <w:pPr>
        <w:pStyle w:val="Body"/>
      </w:pPr>
      <w:r>
        <w:t xml:space="preserve">Once you or others install the </w:t>
      </w:r>
      <w:r w:rsidRPr="0011195B">
        <w:rPr>
          <w:rStyle w:val="Literal"/>
        </w:rPr>
        <w:t>dk</w:t>
      </w:r>
      <w:r>
        <w:t xml:space="preserve"> package, anyone can add the line </w:t>
      </w:r>
      <w:r w:rsidRPr="0011195B">
        <w:rPr>
          <w:rStyle w:val="Literal"/>
        </w:rPr>
        <w:t>library(dk)</w:t>
      </w:r>
      <w:r>
        <w:t xml:space="preserve"> in any R code then use the </w:t>
      </w:r>
      <w:r w:rsidRPr="0011195B">
        <w:rPr>
          <w:rStyle w:val="Literal"/>
        </w:rPr>
        <w:t>theme_dk()</w:t>
      </w:r>
      <w:r>
        <w:t xml:space="preserve"> function. </w:t>
      </w:r>
      <w:r w:rsidR="003E0A23">
        <w:t>For example, w</w:t>
      </w:r>
      <w:r>
        <w:t>e can recreate the penguin bill length and depth histogram from Chapter ?? with the following code</w:t>
      </w:r>
      <w:r w:rsidR="003E0A23">
        <w:t>:</w:t>
      </w:r>
    </w:p>
    <w:p w14:paraId="51939871" w14:textId="77777777" w:rsidR="00281465" w:rsidRDefault="0057280E" w:rsidP="0011195B">
      <w:pPr>
        <w:pStyle w:val="Code"/>
      </w:pPr>
      <w:r w:rsidRPr="00EB7B55">
        <w:t>library(dk)</w:t>
      </w:r>
    </w:p>
    <w:p w14:paraId="4BB9E8C9" w14:textId="77777777" w:rsidR="00281465" w:rsidRDefault="0057280E" w:rsidP="0011195B">
      <w:pPr>
        <w:pStyle w:val="Code"/>
      </w:pPr>
      <w:r w:rsidRPr="00EB7B55">
        <w:t>library(tidyverse)</w:t>
      </w:r>
    </w:p>
    <w:p w14:paraId="28F59CCB" w14:textId="77777777" w:rsidR="00281465" w:rsidRDefault="0057280E" w:rsidP="0011195B">
      <w:pPr>
        <w:pStyle w:val="Code"/>
      </w:pPr>
      <w:r w:rsidRPr="00EB7B55">
        <w:t>library(palmerpenguins)</w:t>
      </w:r>
    </w:p>
    <w:p w14:paraId="436563F9" w14:textId="77777777" w:rsidR="00281465" w:rsidRDefault="00281465" w:rsidP="0011195B">
      <w:pPr>
        <w:pStyle w:val="Code"/>
      </w:pPr>
    </w:p>
    <w:p w14:paraId="0DA4504A" w14:textId="77777777" w:rsidR="00281465" w:rsidRDefault="0057280E" w:rsidP="0011195B">
      <w:pPr>
        <w:pStyle w:val="Code"/>
      </w:pPr>
      <w:r w:rsidRPr="00EB7B55">
        <w:t xml:space="preserve">penguins </w:t>
      </w:r>
      <w:r w:rsidRPr="0011195B">
        <w:rPr>
          <w:rStyle w:val="SpecialCharTok"/>
          <w:rFonts w:ascii="Courier" w:hAnsi="Courier"/>
          <w:i w:val="0"/>
          <w:sz w:val="17"/>
          <w:shd w:val="clear" w:color="auto" w:fill="auto"/>
        </w:rPr>
        <w:t>%&gt;%</w:t>
      </w:r>
      <w:r w:rsidRPr="00EB7B55">
        <w:t xml:space="preserve"> </w:t>
      </w:r>
    </w:p>
    <w:p w14:paraId="2F49930B" w14:textId="77777777" w:rsidR="00281465" w:rsidRDefault="0057280E" w:rsidP="0011195B">
      <w:pPr>
        <w:pStyle w:val="Code"/>
      </w:pPr>
      <w:r w:rsidRPr="00EB7B55">
        <w:t xml:space="preserve">  ggplot(aes(</w:t>
      </w:r>
      <w:r w:rsidRPr="0011195B">
        <w:rPr>
          <w:rStyle w:val="AttributeTok"/>
          <w:rFonts w:ascii="Courier" w:hAnsi="Courier"/>
          <w:i w:val="0"/>
          <w:color w:val="000000"/>
          <w:sz w:val="17"/>
          <w:shd w:val="clear" w:color="auto" w:fill="auto"/>
        </w:rPr>
        <w:t>x =</w:t>
      </w:r>
      <w:r w:rsidRPr="00EB7B55">
        <w:t xml:space="preserve"> bill_length_mm,</w:t>
      </w:r>
    </w:p>
    <w:p w14:paraId="352EF612"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y =</w:t>
      </w:r>
      <w:r w:rsidRPr="00EB7B55">
        <w:t xml:space="preserve"> bill_depth_mm,</w:t>
      </w:r>
    </w:p>
    <w:p w14:paraId="3531A67B"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color =</w:t>
      </w:r>
      <w:r w:rsidRPr="00EB7B55">
        <w:t xml:space="preserve"> island)) </w:t>
      </w:r>
      <w:r w:rsidRPr="0011195B">
        <w:rPr>
          <w:rStyle w:val="SpecialCharTok"/>
          <w:rFonts w:ascii="Courier" w:hAnsi="Courier"/>
          <w:i w:val="0"/>
          <w:sz w:val="17"/>
          <w:shd w:val="clear" w:color="auto" w:fill="auto"/>
        </w:rPr>
        <w:t>+</w:t>
      </w:r>
    </w:p>
    <w:p w14:paraId="5F5B687D" w14:textId="77777777" w:rsidR="00281465" w:rsidRDefault="0057280E" w:rsidP="0011195B">
      <w:pPr>
        <w:pStyle w:val="Code"/>
      </w:pPr>
      <w:r w:rsidRPr="00EB7B55">
        <w:t xml:space="preserve">  geom_point() </w:t>
      </w:r>
      <w:r w:rsidRPr="0011195B">
        <w:rPr>
          <w:rStyle w:val="SpecialCharTok"/>
          <w:rFonts w:ascii="Courier" w:hAnsi="Courier"/>
          <w:i w:val="0"/>
          <w:sz w:val="17"/>
          <w:shd w:val="clear" w:color="auto" w:fill="auto"/>
        </w:rPr>
        <w:t>+</w:t>
      </w:r>
    </w:p>
    <w:p w14:paraId="1AACD5BB" w14:textId="77777777" w:rsidR="00281465" w:rsidRDefault="0057280E" w:rsidP="0011195B">
      <w:pPr>
        <w:pStyle w:val="Code"/>
      </w:pPr>
      <w:r w:rsidRPr="00EB7B55">
        <w:t xml:space="preserve">  labs(</w:t>
      </w:r>
      <w:r w:rsidRPr="0011195B">
        <w:rPr>
          <w:rStyle w:val="AttributeTok"/>
          <w:rFonts w:ascii="Courier" w:hAnsi="Courier"/>
          <w:i w:val="0"/>
          <w:color w:val="000000"/>
          <w:sz w:val="17"/>
          <w:shd w:val="clear" w:color="auto" w:fill="auto"/>
        </w:rPr>
        <w:t>title =</w:t>
      </w:r>
      <w:r w:rsidRPr="00EB7B55">
        <w:t xml:space="preserve"> </w:t>
      </w:r>
      <w:r w:rsidRPr="0011195B">
        <w:rPr>
          <w:rStyle w:val="StringTok"/>
          <w:rFonts w:ascii="Courier" w:hAnsi="Courier"/>
          <w:i w:val="0"/>
          <w:color w:val="000000"/>
          <w:sz w:val="17"/>
          <w:shd w:val="clear" w:color="auto" w:fill="auto"/>
        </w:rPr>
        <w:t>"A histogram of bill length and depth"</w:t>
      </w:r>
      <w:r w:rsidRPr="00EB7B55">
        <w:t>,</w:t>
      </w:r>
    </w:p>
    <w:p w14:paraId="7D995A0D"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subtitle =</w:t>
      </w:r>
      <w:r w:rsidRPr="00EB7B55">
        <w:t xml:space="preserve"> </w:t>
      </w:r>
      <w:r w:rsidRPr="0011195B">
        <w:rPr>
          <w:rStyle w:val="StringTok"/>
          <w:rFonts w:ascii="Courier" w:hAnsi="Courier"/>
          <w:i w:val="0"/>
          <w:color w:val="000000"/>
          <w:sz w:val="17"/>
          <w:shd w:val="clear" w:color="auto" w:fill="auto"/>
        </w:rPr>
        <w:t>"Data from palmerpenguins package"</w:t>
      </w:r>
      <w:r w:rsidRPr="00EB7B55">
        <w:t>,</w:t>
      </w:r>
    </w:p>
    <w:p w14:paraId="203C02AD"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x =</w:t>
      </w:r>
      <w:r w:rsidRPr="00EB7B55">
        <w:t xml:space="preserve"> </w:t>
      </w:r>
      <w:r w:rsidRPr="0011195B">
        <w:rPr>
          <w:rStyle w:val="StringTok"/>
          <w:rFonts w:ascii="Courier" w:hAnsi="Courier"/>
          <w:i w:val="0"/>
          <w:color w:val="000000"/>
          <w:sz w:val="17"/>
          <w:shd w:val="clear" w:color="auto" w:fill="auto"/>
        </w:rPr>
        <w:t>"Bill Length"</w:t>
      </w:r>
      <w:r w:rsidRPr="00EB7B55">
        <w:t>,</w:t>
      </w:r>
    </w:p>
    <w:p w14:paraId="530DBF0F"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y =</w:t>
      </w:r>
      <w:r w:rsidRPr="00EB7B55">
        <w:t xml:space="preserve"> </w:t>
      </w:r>
      <w:r w:rsidRPr="0011195B">
        <w:rPr>
          <w:rStyle w:val="StringTok"/>
          <w:rFonts w:ascii="Courier" w:hAnsi="Courier"/>
          <w:i w:val="0"/>
          <w:color w:val="000000"/>
          <w:sz w:val="17"/>
          <w:shd w:val="clear" w:color="auto" w:fill="auto"/>
        </w:rPr>
        <w:t>"Bill Depth"</w:t>
      </w:r>
      <w:r w:rsidRPr="00EB7B55">
        <w:t>,</w:t>
      </w:r>
    </w:p>
    <w:p w14:paraId="0B03A9F4" w14:textId="77777777" w:rsidR="00281465" w:rsidRDefault="0057280E" w:rsidP="0011195B">
      <w:pPr>
        <w:pStyle w:val="Code"/>
      </w:pPr>
      <w:r w:rsidRPr="00EB7B55">
        <w:t xml:space="preserve">       </w:t>
      </w:r>
      <w:r w:rsidRPr="0011195B">
        <w:rPr>
          <w:rStyle w:val="AttributeTok"/>
          <w:rFonts w:ascii="Courier" w:hAnsi="Courier"/>
          <w:i w:val="0"/>
          <w:color w:val="000000"/>
          <w:sz w:val="17"/>
          <w:shd w:val="clear" w:color="auto" w:fill="auto"/>
        </w:rPr>
        <w:t>color =</w:t>
      </w:r>
      <w:r w:rsidRPr="00EB7B55">
        <w:t xml:space="preserve"> </w:t>
      </w:r>
      <w:r w:rsidRPr="0011195B">
        <w:rPr>
          <w:rStyle w:val="ConstantTok"/>
          <w:rFonts w:ascii="Courier" w:hAnsi="Courier"/>
          <w:i w:val="0"/>
          <w:sz w:val="17"/>
          <w:shd w:val="clear" w:color="auto" w:fill="auto"/>
        </w:rPr>
        <w:t>NULL</w:t>
      </w:r>
      <w:r w:rsidRPr="00EB7B55">
        <w:t xml:space="preserve">) </w:t>
      </w:r>
      <w:r w:rsidRPr="0011195B">
        <w:rPr>
          <w:rStyle w:val="SpecialCharTok"/>
          <w:rFonts w:ascii="Courier" w:hAnsi="Courier"/>
          <w:i w:val="0"/>
          <w:sz w:val="17"/>
          <w:shd w:val="clear" w:color="auto" w:fill="auto"/>
        </w:rPr>
        <w:t>+</w:t>
      </w:r>
    </w:p>
    <w:p w14:paraId="26DE4413" w14:textId="5167826E" w:rsidR="0057280E" w:rsidRPr="0011195B" w:rsidRDefault="0057280E" w:rsidP="0011195B">
      <w:pPr>
        <w:pStyle w:val="Code"/>
      </w:pPr>
      <w:r w:rsidRPr="00EB7B55">
        <w:t xml:space="preserve">  theme_dk()</w:t>
      </w:r>
    </w:p>
    <w:p w14:paraId="20241A3B" w14:textId="1722BD60" w:rsidR="0057280E" w:rsidRDefault="0057280E" w:rsidP="00003509">
      <w:pPr>
        <w:pStyle w:val="Body"/>
      </w:pPr>
      <w:r>
        <w:t xml:space="preserve">The </w:t>
      </w:r>
      <w:r w:rsidR="003E0A23">
        <w:t xml:space="preserve">resulting </w:t>
      </w:r>
      <w:r>
        <w:t xml:space="preserve">histogram may be identical, but the process is not. While I had to manually define and run the code to create </w:t>
      </w:r>
      <w:r w:rsidRPr="0011195B">
        <w:rPr>
          <w:rStyle w:val="Literal"/>
        </w:rPr>
        <w:t>theme_dk()</w:t>
      </w:r>
      <w:r>
        <w:t xml:space="preserve"> in Chapter ??, here I only have to run </w:t>
      </w:r>
      <w:r w:rsidRPr="0011195B">
        <w:rPr>
          <w:rStyle w:val="Literal"/>
        </w:rPr>
        <w:t>library(dk)</w:t>
      </w:r>
      <w:r>
        <w:t xml:space="preserve"> </w:t>
      </w:r>
      <w:r w:rsidR="00757F66">
        <w:t>to gain</w:t>
      </w:r>
      <w:r>
        <w:t xml:space="preserve"> access to the </w:t>
      </w:r>
      <w:r w:rsidRPr="0011195B">
        <w:rPr>
          <w:rStyle w:val="Literal"/>
        </w:rPr>
        <w:t>theme_dk()</w:t>
      </w:r>
      <w:r>
        <w:t xml:space="preserve"> function. </w:t>
      </w:r>
      <w:r w:rsidR="00802E7C">
        <w:t>Another advantage</w:t>
      </w:r>
      <w:r>
        <w:t xml:space="preserve"> is that if I were to make changes to </w:t>
      </w:r>
      <w:r w:rsidRPr="0011195B">
        <w:rPr>
          <w:rStyle w:val="Literal"/>
        </w:rPr>
        <w:t>theme_dk()</w:t>
      </w:r>
      <w:r>
        <w:t xml:space="preserve">, users </w:t>
      </w:r>
      <w:r w:rsidR="00802E7C">
        <w:t>could</w:t>
      </w:r>
      <w:r>
        <w:t xml:space="preserve"> simply reinstall the package to get access to the most up-to-date</w:t>
      </w:r>
      <w:r w:rsidR="00802E7C">
        <w:t xml:space="preserve"> version of the</w:t>
      </w:r>
      <w:r>
        <w:t xml:space="preserve"> function.</w:t>
      </w:r>
    </w:p>
    <w:p w14:paraId="240F078D" w14:textId="4B1EBBB6" w:rsidR="0057280E" w:rsidRDefault="0057280E" w:rsidP="00204643">
      <w:pPr>
        <w:pStyle w:val="HeadA"/>
      </w:pPr>
      <w:bookmarkStart w:id="49" w:name="X3986193babbcedf79103c516fea72a41d6e00a5"/>
      <w:bookmarkStart w:id="50" w:name="_Toc133321363"/>
      <w:bookmarkEnd w:id="30"/>
      <w:bookmarkEnd w:id="47"/>
      <w:r>
        <w:lastRenderedPageBreak/>
        <w:t>Conclusion</w:t>
      </w:r>
      <w:bookmarkEnd w:id="50"/>
    </w:p>
    <w:p w14:paraId="6FA175F3" w14:textId="39E3B476" w:rsidR="0057280E" w:rsidRPr="00003509" w:rsidRDefault="00B77175" w:rsidP="00003509">
      <w:pPr>
        <w:pStyle w:val="Body"/>
      </w:pPr>
      <w:r>
        <w:t>P</w:t>
      </w:r>
      <w:r w:rsidR="0057280E" w:rsidRPr="00003509">
        <w:t>ackage</w:t>
      </w:r>
      <w:r>
        <w:t>s are useful because they let you</w:t>
      </w:r>
      <w:r w:rsidR="0057280E" w:rsidRPr="00003509">
        <w:t xml:space="preserve"> </w:t>
      </w:r>
      <w:r>
        <w:t>bundle</w:t>
      </w:r>
      <w:r w:rsidR="0057280E" w:rsidRPr="00003509">
        <w:t xml:space="preserve"> several </w:t>
      </w:r>
      <w:r>
        <w:t>elements</w:t>
      </w:r>
      <w:r w:rsidR="0057280E" w:rsidRPr="00003509">
        <w:t xml:space="preserve"> </w:t>
      </w:r>
      <w:r w:rsidR="00A47FCE">
        <w:t>needed</w:t>
      </w:r>
      <w:r w:rsidR="0057280E" w:rsidRPr="00003509">
        <w:t xml:space="preserve"> to reliably run your code</w:t>
      </w:r>
      <w:r>
        <w:t>:</w:t>
      </w:r>
      <w:r w:rsidR="0057280E" w:rsidRPr="00003509">
        <w:t xml:space="preserve"> a set of functions, instructions to automatically install dependency packages, and code documentation. </w:t>
      </w:r>
    </w:p>
    <w:p w14:paraId="6754BB77" w14:textId="4AE6FAB7" w:rsidR="0057280E" w:rsidRDefault="0057280E" w:rsidP="00DA32D7">
      <w:pPr>
        <w:pStyle w:val="Body"/>
      </w:pPr>
      <w:r>
        <w:t xml:space="preserve">Creating your own R package is especially beneficial </w:t>
      </w:r>
      <w:r w:rsidR="00DA32D7">
        <w:t xml:space="preserve">when you’re working </w:t>
      </w:r>
      <w:r>
        <w:t xml:space="preserve">for </w:t>
      </w:r>
      <w:r w:rsidR="00DA32D7">
        <w:t xml:space="preserve">an </w:t>
      </w:r>
      <w:r>
        <w:t>organization</w:t>
      </w:r>
      <w:r w:rsidR="00DA32D7">
        <w:t xml:space="preserve">, as they </w:t>
      </w:r>
      <w:r w:rsidR="00DA32D7">
        <w:t>can allow</w:t>
      </w:r>
      <w:r w:rsidR="000047B2">
        <w:t xml:space="preserve"> </w:t>
      </w:r>
      <w:r w:rsidR="00DA32D7">
        <w:t xml:space="preserve">advanced R users to help those with less experience. </w:t>
      </w:r>
      <w:r w:rsidR="00DA32D7">
        <w:t>W</w:t>
      </w:r>
      <w:r>
        <w:t xml:space="preserve">hen Gerke and Aden-Buie provided </w:t>
      </w:r>
      <w:r w:rsidR="00DA32D7">
        <w:t>researchers at the Moffitt Cancer Center</w:t>
      </w:r>
      <w:r w:rsidR="00DA32D7" w:rsidDel="00DA32D7">
        <w:t xml:space="preserve"> </w:t>
      </w:r>
      <w:r>
        <w:t>with a package that contained functions</w:t>
      </w:r>
      <w:r w:rsidR="00DA32D7">
        <w:t xml:space="preserve"> for</w:t>
      </w:r>
      <w:r>
        <w:t xml:space="preserve"> easily access</w:t>
      </w:r>
      <w:r w:rsidR="00DA32D7">
        <w:t>ing</w:t>
      </w:r>
      <w:r>
        <w:t xml:space="preserve"> the</w:t>
      </w:r>
      <w:r w:rsidR="00DA32D7">
        <w:t>ir</w:t>
      </w:r>
      <w:r>
        <w:t xml:space="preserve"> databases, </w:t>
      </w:r>
      <w:r w:rsidR="00DA32D7">
        <w:t>the</w:t>
      </w:r>
      <w:r>
        <w:t xml:space="preserve"> researchers began </w:t>
      </w:r>
      <w:r w:rsidR="00DA32D7">
        <w:t xml:space="preserve">use </w:t>
      </w:r>
      <w:r>
        <w:t>R</w:t>
      </w:r>
      <w:r w:rsidR="00DA32D7">
        <w:t xml:space="preserve"> more creatively</w:t>
      </w:r>
      <w:r>
        <w:t xml:space="preserve">. </w:t>
      </w:r>
    </w:p>
    <w:p w14:paraId="38A8B0E1" w14:textId="2593D62A" w:rsidR="0057280E" w:rsidDel="00DA32D7" w:rsidRDefault="0057280E" w:rsidP="00003509">
      <w:pPr>
        <w:pStyle w:val="Body"/>
        <w:rPr>
          <w:del w:id="51" w:author="Frances" w:date="2023-05-31T14:25:00Z"/>
        </w:rPr>
      </w:pPr>
      <w:del w:id="52" w:author="Frances" w:date="2023-05-31T14:25:00Z">
        <w:r w:rsidDel="00DA32D7">
          <w:delText xml:space="preserve">Garrick Aden-Buie calls this a “happy path.” </w:delText>
        </w:r>
      </w:del>
      <w:r>
        <w:t xml:space="preserve">If you create a package, you can </w:t>
      </w:r>
      <w:ins w:id="53" w:author="Frances" w:date="2023-05-31T14:26:00Z">
        <w:r w:rsidR="000047B2">
          <w:t xml:space="preserve">also </w:t>
        </w:r>
      </w:ins>
      <w:r>
        <w:t xml:space="preserve">guide people </w:t>
      </w:r>
      <w:del w:id="54" w:author="Frances" w:date="2023-05-31T14:26:00Z">
        <w:r w:rsidDel="000047B2">
          <w:delText>on the happy path that you think is best</w:delText>
        </w:r>
      </w:del>
      <w:ins w:id="55" w:author="Frances" w:date="2023-05-31T14:26:00Z">
        <w:r w:rsidR="000047B2">
          <w:t xml:space="preserve">to use R in the way you think </w:t>
        </w:r>
      </w:ins>
      <w:ins w:id="56" w:author="Frances" w:date="2023-05-31T14:28:00Z">
        <w:r w:rsidR="00A47FCE">
          <w:t>i</w:t>
        </w:r>
      </w:ins>
      <w:ins w:id="57" w:author="Frances" w:date="2023-05-31T14:26:00Z">
        <w:r w:rsidR="000047B2">
          <w:t>s best</w:t>
        </w:r>
      </w:ins>
      <w:r>
        <w:t xml:space="preserve">. Packages are a way to ensure that others </w:t>
      </w:r>
      <w:ins w:id="58" w:author="Frances" w:date="2023-05-31T14:26:00Z">
        <w:r w:rsidR="000047B2">
          <w:t>follow</w:t>
        </w:r>
      </w:ins>
      <w:del w:id="59" w:author="Frances" w:date="2023-05-31T14:26:00Z">
        <w:r w:rsidDel="000047B2">
          <w:delText>use</w:delText>
        </w:r>
      </w:del>
      <w:r>
        <w:t xml:space="preserve"> best practices </w:t>
      </w:r>
      <w:ins w:id="60" w:author="Frances" w:date="2023-05-31T14:26:00Z">
        <w:r w:rsidR="000047B2">
          <w:t>(</w:t>
        </w:r>
      </w:ins>
      <w:r>
        <w:t>without</w:t>
      </w:r>
      <w:del w:id="61" w:author="Frances" w:date="2023-05-31T14:27:00Z">
        <w:r w:rsidDel="000047B2">
          <w:delText xml:space="preserve"> them</w:delText>
        </w:r>
      </w:del>
      <w:r>
        <w:t xml:space="preserve"> even being aware they are doing so</w:t>
      </w:r>
      <w:ins w:id="62" w:author="Frances" w:date="2023-05-31T14:26:00Z">
        <w:r w:rsidR="000047B2">
          <w:t>)</w:t>
        </w:r>
      </w:ins>
      <w:r>
        <w:t>.</w:t>
      </w:r>
      <w:ins w:id="63" w:author="Frances" w:date="2023-05-31T14:25:00Z">
        <w:r w:rsidR="00DA32D7">
          <w:t xml:space="preserve"> </w:t>
        </w:r>
      </w:ins>
    </w:p>
    <w:p w14:paraId="3A9669C0" w14:textId="149E4540" w:rsidR="0057280E" w:rsidRDefault="0057280E" w:rsidP="00DA32D7">
      <w:pPr>
        <w:pStyle w:val="Body"/>
      </w:pPr>
      <w:del w:id="64" w:author="Frances" w:date="2023-05-31T14:25:00Z">
        <w:r w:rsidDel="00DA32D7">
          <w:delText xml:space="preserve">Making your own R package is not as hard as you might think and comes with many benefits. </w:delText>
        </w:r>
      </w:del>
      <w:ins w:id="65" w:author="Frances" w:date="2023-05-31T14:27:00Z">
        <w:r w:rsidR="00A47FCE">
          <w:t>T</w:t>
        </w:r>
      </w:ins>
      <w:ins w:id="66" w:author="Frances" w:date="2023-05-31T14:28:00Z">
        <w:r w:rsidR="00A47FCE">
          <w:t>hey</w:t>
        </w:r>
      </w:ins>
      <w:del w:id="67" w:author="Frances" w:date="2023-05-31T14:27:00Z">
        <w:r w:rsidDel="00A47FCE">
          <w:delText>Packages</w:delText>
        </w:r>
      </w:del>
      <w:r>
        <w:t xml:space="preserve"> make it easy to reuse functions across projects, </w:t>
      </w:r>
      <w:del w:id="68" w:author="Frances" w:date="2023-05-31T14:27:00Z">
        <w:r w:rsidDel="000047B2">
          <w:delText xml:space="preserve">allow you to </w:delText>
        </w:r>
      </w:del>
      <w:r>
        <w:t>help others, and</w:t>
      </w:r>
      <w:ins w:id="69" w:author="Frances" w:date="2023-05-31T14:28:00Z">
        <w:r w:rsidR="0095254B">
          <w:t xml:space="preserve"> adhere to a consistent style</w:t>
        </w:r>
      </w:ins>
      <w:del w:id="70" w:author="Frances" w:date="2023-05-31T14:28:00Z">
        <w:r w:rsidDel="0095254B">
          <w:delText xml:space="preserve"> encourage best practices</w:delText>
        </w:r>
      </w:del>
      <w:ins w:id="71" w:author="Frances" w:date="2023-05-31T14:25:00Z">
        <w:r w:rsidR="00DA32D7">
          <w:t>.</w:t>
        </w:r>
      </w:ins>
      <w:del w:id="72" w:author="Frances" w:date="2023-05-31T14:25:00Z">
        <w:r w:rsidDel="00DA32D7">
          <w:delText>. If you haven’t ever made your own R package, now’s the time to give it a try.</w:delText>
        </w:r>
      </w:del>
    </w:p>
    <w:bookmarkEnd w:id="2"/>
    <w:bookmarkEnd w:id="49"/>
    <w:p w14:paraId="7291F08D" w14:textId="77777777" w:rsidR="0095503B" w:rsidRDefault="0095503B"/>
    <w:sectPr w:rsidR="00955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Frances" w:date="2023-05-31T11:50:00Z" w:initials="FS">
    <w:p w14:paraId="7677C7AC" w14:textId="06DF59AD" w:rsidR="005B1D6E" w:rsidRDefault="005B1D6E">
      <w:pPr>
        <w:pStyle w:val="CommentText"/>
      </w:pPr>
      <w:r>
        <w:rPr>
          <w:rStyle w:val="CommentReference"/>
        </w:rPr>
        <w:annotationRef/>
      </w:r>
      <w:r>
        <w:t>Double-check this indentation</w:t>
      </w:r>
    </w:p>
  </w:comment>
  <w:comment w:id="11" w:author="David Keyes" w:date="2023-06-01T09:42:00Z" w:initials="DK">
    <w:p w14:paraId="0CB1D1BD" w14:textId="77777777" w:rsidR="00EB7B55" w:rsidRDefault="00EB7B55" w:rsidP="002023EE">
      <w:r>
        <w:rPr>
          <w:rStyle w:val="CommentReference"/>
        </w:rPr>
        <w:annotationRef/>
      </w:r>
      <w:r>
        <w:rPr>
          <w:color w:val="000000"/>
        </w:rPr>
        <w:t>Fixed</w:t>
      </w:r>
    </w:p>
  </w:comment>
  <w:comment w:id="13" w:author="Frances" w:date="2023-04-25T12:12:00Z" w:initials="FS">
    <w:p w14:paraId="4E8684D2" w14:textId="14ED8D70" w:rsidR="00656098" w:rsidRDefault="00656098">
      <w:pPr>
        <w:pStyle w:val="CommentText"/>
      </w:pPr>
      <w:r>
        <w:rPr>
          <w:rStyle w:val="CommentReference"/>
        </w:rPr>
        <w:annotationRef/>
      </w:r>
      <w:r>
        <w:t>This is a bit unclear. Consider showing an example of how you would run the function</w:t>
      </w:r>
    </w:p>
  </w:comment>
  <w:comment w:id="14" w:author="David Keyes" w:date="2023-06-01T09:48:00Z" w:initials="DK">
    <w:p w14:paraId="7E8400D2" w14:textId="77777777" w:rsidR="00580CE9" w:rsidRDefault="00580CE9" w:rsidP="009C6BCF">
      <w:r>
        <w:rPr>
          <w:rStyle w:val="CommentReference"/>
        </w:rPr>
        <w:annotationRef/>
      </w:r>
      <w:r>
        <w:rPr>
          <w:color w:val="000000"/>
        </w:rPr>
        <w:t>I added a line and a figure to explain this. Let me know if it helps.</w:t>
      </w:r>
    </w:p>
  </w:comment>
  <w:comment w:id="27" w:author="Frances" w:date="2023-05-31T11:56:00Z" w:initials="FS">
    <w:p w14:paraId="1729ED07" w14:textId="019F06FD" w:rsidR="008F01A2" w:rsidRDefault="008F01A2">
      <w:pPr>
        <w:pStyle w:val="CommentText"/>
      </w:pPr>
      <w:r>
        <w:rPr>
          <w:rStyle w:val="CommentReference"/>
        </w:rPr>
        <w:annotationRef/>
      </w:r>
      <w:r>
        <w:t>I’m a bit concerned about this section, as it seems to repeat the lesson of Chapter 3. Is there a way to create a different kind of function here, to teach the readers something new?</w:t>
      </w:r>
    </w:p>
  </w:comment>
  <w:comment w:id="34" w:author="Frances" w:date="2023-04-25T12:50:00Z" w:initials="FS">
    <w:p w14:paraId="49C9944F" w14:textId="4E9F7D70" w:rsidR="00E3062F" w:rsidRDefault="00E3062F">
      <w:pPr>
        <w:pStyle w:val="CommentText"/>
      </w:pPr>
      <w:r>
        <w:rPr>
          <w:rStyle w:val="CommentReference"/>
        </w:rPr>
        <w:annotationRef/>
      </w:r>
      <w:r>
        <w:t>Clarify where readers should run this. In the console?</w:t>
      </w:r>
      <w:r w:rsidR="00DA77AA">
        <w:t xml:space="preserve"> Also please show the line readers should run below</w:t>
      </w:r>
    </w:p>
  </w:comment>
  <w:comment w:id="43" w:author="Frances" w:date="2023-04-25T13:39:00Z" w:initials="FS">
    <w:p w14:paraId="749481FE" w14:textId="26EDD73B" w:rsidR="00B03597" w:rsidRDefault="00B03597">
      <w:pPr>
        <w:pStyle w:val="CommentText"/>
      </w:pPr>
      <w:r>
        <w:rPr>
          <w:rStyle w:val="CommentReference"/>
        </w:rPr>
        <w:annotationRef/>
      </w:r>
      <w:r>
        <w:t>Clarify where readers should run this</w:t>
      </w:r>
    </w:p>
  </w:comment>
  <w:comment w:id="45" w:author="Frances" w:date="2023-04-25T13:43:00Z" w:initials="FS">
    <w:p w14:paraId="5F066776" w14:textId="06E0354E" w:rsidR="00EE4CED" w:rsidRDefault="00EE4CED">
      <w:pPr>
        <w:pStyle w:val="CommentText"/>
      </w:pPr>
      <w:r>
        <w:rPr>
          <w:rStyle w:val="CommentReference"/>
        </w:rPr>
        <w:annotationRef/>
      </w:r>
      <w:r>
        <w:t>Please explain what makes choosing a license important for public packages</w:t>
      </w:r>
    </w:p>
  </w:comment>
  <w:comment w:id="48" w:author="Frances" w:date="2023-05-31T12:25:00Z" w:initials="FS">
    <w:p w14:paraId="623FC8C1" w14:textId="2C2B7A11" w:rsidR="003E0A23" w:rsidRDefault="003E0A23">
      <w:pPr>
        <w:pStyle w:val="CommentText"/>
      </w:pPr>
      <w:r>
        <w:rPr>
          <w:rStyle w:val="CommentReference"/>
        </w:rPr>
        <w:annotationRef/>
      </w:r>
      <w:r>
        <w:t>Add a sentence here explaining what remotes is, and how readers can install it if they don’t have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7C7AC" w15:done="0"/>
  <w15:commentEx w15:paraId="0CB1D1BD" w15:paraIdParent="7677C7AC" w15:done="0"/>
  <w15:commentEx w15:paraId="4E8684D2" w15:done="0"/>
  <w15:commentEx w15:paraId="7E8400D2" w15:paraIdParent="4E8684D2" w15:done="0"/>
  <w15:commentEx w15:paraId="1729ED07" w15:done="0"/>
  <w15:commentEx w15:paraId="49C9944F" w15:done="0"/>
  <w15:commentEx w15:paraId="749481FE" w15:done="0"/>
  <w15:commentEx w15:paraId="5F066776" w15:done="0"/>
  <w15:commentEx w15:paraId="623FC8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1B2ED" w16cex:dateUtc="2023-05-31T16:50:00Z"/>
  <w16cex:commentExtensible w16cex:durableId="2822E680" w16cex:dateUtc="2023-06-01T16:42:00Z"/>
  <w16cex:commentExtensible w16cex:durableId="27F24235" w16cex:dateUtc="2023-04-25T17:12:00Z"/>
  <w16cex:commentExtensible w16cex:durableId="2822E801" w16cex:dateUtc="2023-06-01T16:48:00Z"/>
  <w16cex:commentExtensible w16cex:durableId="2821B45E" w16cex:dateUtc="2023-05-31T16:56:00Z"/>
  <w16cex:commentExtensible w16cex:durableId="27F24B20" w16cex:dateUtc="2023-04-25T17:50:00Z"/>
  <w16cex:commentExtensible w16cex:durableId="27F2568C" w16cex:dateUtc="2023-04-25T18:39:00Z"/>
  <w16cex:commentExtensible w16cex:durableId="27F25786" w16cex:dateUtc="2023-04-25T18:43:00Z"/>
  <w16cex:commentExtensible w16cex:durableId="2821BB47" w16cex:dateUtc="2023-05-31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7C7AC" w16cid:durableId="2821B2ED"/>
  <w16cid:commentId w16cid:paraId="0CB1D1BD" w16cid:durableId="2822E680"/>
  <w16cid:commentId w16cid:paraId="4E8684D2" w16cid:durableId="27F24235"/>
  <w16cid:commentId w16cid:paraId="7E8400D2" w16cid:durableId="2822E801"/>
  <w16cid:commentId w16cid:paraId="1729ED07" w16cid:durableId="2821B45E"/>
  <w16cid:commentId w16cid:paraId="49C9944F" w16cid:durableId="27F24B20"/>
  <w16cid:commentId w16cid:paraId="749481FE" w16cid:durableId="27F2568C"/>
  <w16cid:commentId w16cid:paraId="5F066776" w16cid:durableId="27F25786"/>
  <w16cid:commentId w16cid:paraId="623FC8C1" w16cid:durableId="2821BB4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notTrueType/>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panose1 w:val="020B0604020202020204"/>
    <w:charset w:val="02"/>
    <w:family w:val="auto"/>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Calibri"/>
    <w:panose1 w:val="020B0604020202020204"/>
    <w:charset w:val="01"/>
    <w:family w:val="swiss"/>
    <w:pitch w:val="variable"/>
    <w:sig w:usb0="00000003" w:usb1="00000000" w:usb2="00000000" w:usb3="00000000" w:csb0="00000001" w:csb1="00000000"/>
  </w:font>
  <w:font w:name="Apple Color Emoji">
    <w:altName w:val="Calibri"/>
    <w:panose1 w:val="00000000000000000000"/>
    <w:charset w:val="00"/>
    <w:family w:val="auto"/>
    <w:pitch w:val="variable"/>
    <w:sig w:usb0="00000003" w:usb1="18000000" w:usb2="14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D4B487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A3964A4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EFBEEC0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B82ED0"/>
    <w:multiLevelType w:val="multilevel"/>
    <w:tmpl w:val="706E9F88"/>
    <w:numStyleLink w:val="ChapterNumbering"/>
  </w:abstractNum>
  <w:abstractNum w:abstractNumId="16"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9"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CFB6E03"/>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21725DD8"/>
    <w:multiLevelType w:val="multilevel"/>
    <w:tmpl w:val="5E541E3E"/>
    <w:lvl w:ilvl="0">
      <w:start w:val="1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24"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5"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6292768"/>
    <w:multiLevelType w:val="multilevel"/>
    <w:tmpl w:val="706E9F88"/>
    <w:numStyleLink w:val="ChapterNumbering"/>
  </w:abstractNum>
  <w:abstractNum w:abstractNumId="27"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9"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1"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2"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FF829CF"/>
    <w:multiLevelType w:val="multilevel"/>
    <w:tmpl w:val="BDD2C4E2"/>
    <w:lvl w:ilvl="0">
      <w:start w:val="12"/>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8"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9"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3"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295794"/>
    <w:multiLevelType w:val="multilevel"/>
    <w:tmpl w:val="706E9F88"/>
    <w:numStyleLink w:val="ChapterNumbering"/>
  </w:abstractNum>
  <w:num w:numId="1" w16cid:durableId="1886142065">
    <w:abstractNumId w:val="11"/>
  </w:num>
  <w:num w:numId="2" w16cid:durableId="1163356052">
    <w:abstractNumId w:val="12"/>
  </w:num>
  <w:num w:numId="3" w16cid:durableId="146920450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396894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07625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85309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3059718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398317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744208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4977417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83740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358964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01378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1890830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303728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777460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141561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937339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21321306">
    <w:abstractNumId w:val="17"/>
  </w:num>
  <w:num w:numId="20" w16cid:durableId="316805106">
    <w:abstractNumId w:val="37"/>
  </w:num>
  <w:num w:numId="21" w16cid:durableId="1839728323">
    <w:abstractNumId w:val="42"/>
  </w:num>
  <w:num w:numId="22" w16cid:durableId="168059362">
    <w:abstractNumId w:val="28"/>
  </w:num>
  <w:num w:numId="23" w16cid:durableId="1893495748">
    <w:abstractNumId w:val="39"/>
  </w:num>
  <w:num w:numId="24" w16cid:durableId="30999441">
    <w:abstractNumId w:val="27"/>
  </w:num>
  <w:num w:numId="25" w16cid:durableId="1987469653">
    <w:abstractNumId w:val="34"/>
  </w:num>
  <w:num w:numId="26" w16cid:durableId="1036001618">
    <w:abstractNumId w:val="43"/>
  </w:num>
  <w:num w:numId="27" w16cid:durableId="236400157">
    <w:abstractNumId w:val="32"/>
  </w:num>
  <w:num w:numId="28" w16cid:durableId="1377318362">
    <w:abstractNumId w:val="21"/>
  </w:num>
  <w:num w:numId="29" w16cid:durableId="937712418">
    <w:abstractNumId w:val="15"/>
  </w:num>
  <w:num w:numId="30" w16cid:durableId="1829592229">
    <w:abstractNumId w:val="26"/>
  </w:num>
  <w:num w:numId="31" w16cid:durableId="1748189689">
    <w:abstractNumId w:val="45"/>
  </w:num>
  <w:num w:numId="32" w16cid:durableId="896017466">
    <w:abstractNumId w:val="0"/>
  </w:num>
  <w:num w:numId="33" w16cid:durableId="1937858354">
    <w:abstractNumId w:val="36"/>
  </w:num>
  <w:num w:numId="34" w16cid:durableId="489753857">
    <w:abstractNumId w:val="22"/>
  </w:num>
  <w:num w:numId="35" w16cid:durableId="1431462349">
    <w:abstractNumId w:val="1"/>
  </w:num>
  <w:num w:numId="36" w16cid:durableId="963463962">
    <w:abstractNumId w:val="2"/>
  </w:num>
  <w:num w:numId="37" w16cid:durableId="1879391756">
    <w:abstractNumId w:val="3"/>
  </w:num>
  <w:num w:numId="38" w16cid:durableId="1045640021">
    <w:abstractNumId w:val="4"/>
  </w:num>
  <w:num w:numId="39" w16cid:durableId="327052506">
    <w:abstractNumId w:val="9"/>
  </w:num>
  <w:num w:numId="40" w16cid:durableId="1044865337">
    <w:abstractNumId w:val="5"/>
  </w:num>
  <w:num w:numId="41" w16cid:durableId="169222676">
    <w:abstractNumId w:val="6"/>
  </w:num>
  <w:num w:numId="42" w16cid:durableId="518468937">
    <w:abstractNumId w:val="7"/>
  </w:num>
  <w:num w:numId="43" w16cid:durableId="1023095019">
    <w:abstractNumId w:val="8"/>
  </w:num>
  <w:num w:numId="44" w16cid:durableId="56051700">
    <w:abstractNumId w:val="10"/>
  </w:num>
  <w:num w:numId="45" w16cid:durableId="1987854494">
    <w:abstractNumId w:val="1"/>
  </w:num>
  <w:num w:numId="46" w16cid:durableId="1299920140">
    <w:abstractNumId w:val="2"/>
  </w:num>
  <w:num w:numId="47" w16cid:durableId="1579437296">
    <w:abstractNumId w:val="3"/>
  </w:num>
  <w:num w:numId="48" w16cid:durableId="381371145">
    <w:abstractNumId w:val="4"/>
  </w:num>
  <w:num w:numId="49" w16cid:durableId="93134386">
    <w:abstractNumId w:val="9"/>
  </w:num>
  <w:num w:numId="50" w16cid:durableId="1789817836">
    <w:abstractNumId w:val="5"/>
  </w:num>
  <w:num w:numId="51" w16cid:durableId="815146925">
    <w:abstractNumId w:val="6"/>
  </w:num>
  <w:num w:numId="52" w16cid:durableId="269633290">
    <w:abstractNumId w:val="7"/>
  </w:num>
  <w:num w:numId="53" w16cid:durableId="432435168">
    <w:abstractNumId w:val="8"/>
  </w:num>
  <w:num w:numId="54" w16cid:durableId="2051833650">
    <w:abstractNumId w:val="10"/>
  </w:num>
  <w:num w:numId="55" w16cid:durableId="1445543007">
    <w:abstractNumId w:val="1"/>
  </w:num>
  <w:num w:numId="56" w16cid:durableId="817916722">
    <w:abstractNumId w:val="2"/>
  </w:num>
  <w:num w:numId="57" w16cid:durableId="597177883">
    <w:abstractNumId w:val="3"/>
  </w:num>
  <w:num w:numId="58" w16cid:durableId="1866628347">
    <w:abstractNumId w:val="4"/>
  </w:num>
  <w:num w:numId="59" w16cid:durableId="569852160">
    <w:abstractNumId w:val="9"/>
  </w:num>
  <w:num w:numId="60" w16cid:durableId="1244028327">
    <w:abstractNumId w:val="5"/>
  </w:num>
  <w:num w:numId="61" w16cid:durableId="1965889535">
    <w:abstractNumId w:val="6"/>
  </w:num>
  <w:num w:numId="62" w16cid:durableId="1582593575">
    <w:abstractNumId w:val="7"/>
  </w:num>
  <w:num w:numId="63" w16cid:durableId="1108231117">
    <w:abstractNumId w:val="8"/>
  </w:num>
  <w:num w:numId="64" w16cid:durableId="523129632">
    <w:abstractNumId w:val="10"/>
  </w:num>
  <w:num w:numId="65" w16cid:durableId="1570193824">
    <w:abstractNumId w:val="1"/>
  </w:num>
  <w:num w:numId="66" w16cid:durableId="444930717">
    <w:abstractNumId w:val="2"/>
  </w:num>
  <w:num w:numId="67" w16cid:durableId="36052656">
    <w:abstractNumId w:val="3"/>
  </w:num>
  <w:num w:numId="68" w16cid:durableId="715735075">
    <w:abstractNumId w:val="4"/>
  </w:num>
  <w:num w:numId="69" w16cid:durableId="1754623160">
    <w:abstractNumId w:val="9"/>
  </w:num>
  <w:num w:numId="70" w16cid:durableId="1309630394">
    <w:abstractNumId w:val="5"/>
  </w:num>
  <w:num w:numId="71" w16cid:durableId="888297279">
    <w:abstractNumId w:val="6"/>
  </w:num>
  <w:num w:numId="72" w16cid:durableId="464155225">
    <w:abstractNumId w:val="7"/>
  </w:num>
  <w:num w:numId="73" w16cid:durableId="820462882">
    <w:abstractNumId w:val="8"/>
  </w:num>
  <w:num w:numId="74" w16cid:durableId="88816986">
    <w:abstractNumId w:val="10"/>
  </w:num>
  <w:num w:numId="75" w16cid:durableId="1702120857">
    <w:abstractNumId w:val="1"/>
  </w:num>
  <w:num w:numId="76" w16cid:durableId="2128044799">
    <w:abstractNumId w:val="2"/>
  </w:num>
  <w:num w:numId="77" w16cid:durableId="210314471">
    <w:abstractNumId w:val="3"/>
  </w:num>
  <w:num w:numId="78" w16cid:durableId="1725789777">
    <w:abstractNumId w:val="4"/>
  </w:num>
  <w:num w:numId="79" w16cid:durableId="380129703">
    <w:abstractNumId w:val="9"/>
  </w:num>
  <w:num w:numId="80" w16cid:durableId="1389955503">
    <w:abstractNumId w:val="5"/>
  </w:num>
  <w:num w:numId="81" w16cid:durableId="2040157286">
    <w:abstractNumId w:val="6"/>
  </w:num>
  <w:num w:numId="82" w16cid:durableId="2120489616">
    <w:abstractNumId w:val="7"/>
  </w:num>
  <w:num w:numId="83" w16cid:durableId="560363196">
    <w:abstractNumId w:val="8"/>
  </w:num>
  <w:num w:numId="84" w16cid:durableId="1538156423">
    <w:abstractNumId w:val="10"/>
  </w:num>
  <w:num w:numId="85" w16cid:durableId="1490554884">
    <w:abstractNumId w:val="1"/>
  </w:num>
  <w:num w:numId="86" w16cid:durableId="1092434405">
    <w:abstractNumId w:val="2"/>
  </w:num>
  <w:num w:numId="87" w16cid:durableId="421338379">
    <w:abstractNumId w:val="3"/>
  </w:num>
  <w:num w:numId="88" w16cid:durableId="689062847">
    <w:abstractNumId w:val="4"/>
  </w:num>
  <w:num w:numId="89" w16cid:durableId="897057309">
    <w:abstractNumId w:val="9"/>
  </w:num>
  <w:num w:numId="90" w16cid:durableId="12342869">
    <w:abstractNumId w:val="5"/>
  </w:num>
  <w:num w:numId="91" w16cid:durableId="1688478263">
    <w:abstractNumId w:val="6"/>
  </w:num>
  <w:num w:numId="92" w16cid:durableId="2081901566">
    <w:abstractNumId w:val="7"/>
  </w:num>
  <w:num w:numId="93" w16cid:durableId="853498529">
    <w:abstractNumId w:val="8"/>
  </w:num>
  <w:num w:numId="94" w16cid:durableId="468518578">
    <w:abstractNumId w:val="10"/>
  </w:num>
  <w:num w:numId="95" w16cid:durableId="972172585">
    <w:abstractNumId w:val="1"/>
  </w:num>
  <w:num w:numId="96" w16cid:durableId="103505905">
    <w:abstractNumId w:val="2"/>
  </w:num>
  <w:num w:numId="97" w16cid:durableId="1422680591">
    <w:abstractNumId w:val="3"/>
  </w:num>
  <w:num w:numId="98" w16cid:durableId="596786981">
    <w:abstractNumId w:val="4"/>
  </w:num>
  <w:num w:numId="99" w16cid:durableId="1686249289">
    <w:abstractNumId w:val="9"/>
  </w:num>
  <w:num w:numId="100" w16cid:durableId="235408898">
    <w:abstractNumId w:val="5"/>
  </w:num>
  <w:num w:numId="101" w16cid:durableId="821774247">
    <w:abstractNumId w:val="6"/>
  </w:num>
  <w:num w:numId="102" w16cid:durableId="102458858">
    <w:abstractNumId w:val="7"/>
  </w:num>
  <w:num w:numId="103" w16cid:durableId="1046880722">
    <w:abstractNumId w:val="8"/>
  </w:num>
  <w:num w:numId="104" w16cid:durableId="1760566206">
    <w:abstractNumId w:val="10"/>
  </w:num>
  <w:num w:numId="105" w16cid:durableId="661547914">
    <w:abstractNumId w:val="1"/>
  </w:num>
  <w:num w:numId="106" w16cid:durableId="2002729508">
    <w:abstractNumId w:val="2"/>
  </w:num>
  <w:num w:numId="107" w16cid:durableId="1696929665">
    <w:abstractNumId w:val="3"/>
  </w:num>
  <w:num w:numId="108" w16cid:durableId="357005237">
    <w:abstractNumId w:val="4"/>
  </w:num>
  <w:num w:numId="109" w16cid:durableId="968436854">
    <w:abstractNumId w:val="9"/>
  </w:num>
  <w:num w:numId="110" w16cid:durableId="788014496">
    <w:abstractNumId w:val="5"/>
  </w:num>
  <w:num w:numId="111" w16cid:durableId="1228032772">
    <w:abstractNumId w:val="6"/>
  </w:num>
  <w:num w:numId="112" w16cid:durableId="1963073869">
    <w:abstractNumId w:val="7"/>
  </w:num>
  <w:num w:numId="113" w16cid:durableId="1276672688">
    <w:abstractNumId w:val="8"/>
  </w:num>
  <w:num w:numId="114" w16cid:durableId="666716394">
    <w:abstractNumId w:val="10"/>
  </w:num>
  <w:num w:numId="115" w16cid:durableId="1512599113">
    <w:abstractNumId w:val="1"/>
  </w:num>
  <w:num w:numId="116" w16cid:durableId="464544367">
    <w:abstractNumId w:val="2"/>
  </w:num>
  <w:num w:numId="117" w16cid:durableId="94597586">
    <w:abstractNumId w:val="3"/>
  </w:num>
  <w:num w:numId="118" w16cid:durableId="1201669987">
    <w:abstractNumId w:val="4"/>
  </w:num>
  <w:num w:numId="119" w16cid:durableId="131559769">
    <w:abstractNumId w:val="9"/>
  </w:num>
  <w:num w:numId="120" w16cid:durableId="1224609521">
    <w:abstractNumId w:val="5"/>
  </w:num>
  <w:num w:numId="121" w16cid:durableId="7487400">
    <w:abstractNumId w:val="6"/>
  </w:num>
  <w:num w:numId="122" w16cid:durableId="418603601">
    <w:abstractNumId w:val="7"/>
  </w:num>
  <w:num w:numId="123" w16cid:durableId="755396367">
    <w:abstractNumId w:val="8"/>
  </w:num>
  <w:num w:numId="124" w16cid:durableId="1472407898">
    <w:abstractNumId w:val="10"/>
  </w:num>
  <w:num w:numId="125" w16cid:durableId="439296257">
    <w:abstractNumId w:val="1"/>
  </w:num>
  <w:num w:numId="126" w16cid:durableId="249435813">
    <w:abstractNumId w:val="2"/>
  </w:num>
  <w:num w:numId="127" w16cid:durableId="1281570859">
    <w:abstractNumId w:val="3"/>
  </w:num>
  <w:num w:numId="128" w16cid:durableId="735475803">
    <w:abstractNumId w:val="4"/>
  </w:num>
  <w:num w:numId="129" w16cid:durableId="2136630266">
    <w:abstractNumId w:val="9"/>
  </w:num>
  <w:num w:numId="130" w16cid:durableId="439372414">
    <w:abstractNumId w:val="5"/>
  </w:num>
  <w:num w:numId="131" w16cid:durableId="1420758503">
    <w:abstractNumId w:val="6"/>
  </w:num>
  <w:num w:numId="132" w16cid:durableId="1757556357">
    <w:abstractNumId w:val="7"/>
  </w:num>
  <w:num w:numId="133" w16cid:durableId="1140145946">
    <w:abstractNumId w:val="8"/>
  </w:num>
  <w:num w:numId="134" w16cid:durableId="1713844469">
    <w:abstractNumId w:val="10"/>
  </w:num>
  <w:num w:numId="135" w16cid:durableId="274022064">
    <w:abstractNumId w:val="1"/>
  </w:num>
  <w:num w:numId="136" w16cid:durableId="1769041751">
    <w:abstractNumId w:val="2"/>
  </w:num>
  <w:num w:numId="137" w16cid:durableId="774789173">
    <w:abstractNumId w:val="3"/>
  </w:num>
  <w:num w:numId="138" w16cid:durableId="927738031">
    <w:abstractNumId w:val="4"/>
  </w:num>
  <w:num w:numId="139" w16cid:durableId="551964402">
    <w:abstractNumId w:val="9"/>
  </w:num>
  <w:num w:numId="140" w16cid:durableId="141510500">
    <w:abstractNumId w:val="5"/>
  </w:num>
  <w:num w:numId="141" w16cid:durableId="1161190289">
    <w:abstractNumId w:val="6"/>
  </w:num>
  <w:num w:numId="142" w16cid:durableId="1597320766">
    <w:abstractNumId w:val="7"/>
  </w:num>
  <w:num w:numId="143" w16cid:durableId="1169905615">
    <w:abstractNumId w:val="8"/>
  </w:num>
  <w:num w:numId="144" w16cid:durableId="950629050">
    <w:abstractNumId w:val="10"/>
  </w:num>
  <w:num w:numId="145" w16cid:durableId="300422678">
    <w:abstractNumId w:val="1"/>
  </w:num>
  <w:num w:numId="146" w16cid:durableId="2107262640">
    <w:abstractNumId w:val="2"/>
  </w:num>
  <w:num w:numId="147" w16cid:durableId="310864275">
    <w:abstractNumId w:val="3"/>
  </w:num>
  <w:num w:numId="148" w16cid:durableId="1476290621">
    <w:abstractNumId w:val="4"/>
  </w:num>
  <w:num w:numId="149" w16cid:durableId="1394280303">
    <w:abstractNumId w:val="9"/>
  </w:num>
  <w:num w:numId="150" w16cid:durableId="52119608">
    <w:abstractNumId w:val="5"/>
  </w:num>
  <w:num w:numId="151" w16cid:durableId="541790409">
    <w:abstractNumId w:val="6"/>
  </w:num>
  <w:num w:numId="152" w16cid:durableId="1718823361">
    <w:abstractNumId w:val="7"/>
  </w:num>
  <w:num w:numId="153" w16cid:durableId="2064481437">
    <w:abstractNumId w:val="8"/>
  </w:num>
  <w:num w:numId="154" w16cid:durableId="1118988582">
    <w:abstractNumId w:val="10"/>
  </w:num>
  <w:num w:numId="155" w16cid:durableId="1420441549">
    <w:abstractNumId w:val="1"/>
  </w:num>
  <w:num w:numId="156" w16cid:durableId="138504523">
    <w:abstractNumId w:val="2"/>
  </w:num>
  <w:num w:numId="157" w16cid:durableId="1588230453">
    <w:abstractNumId w:val="3"/>
  </w:num>
  <w:num w:numId="158" w16cid:durableId="2018341284">
    <w:abstractNumId w:val="4"/>
  </w:num>
  <w:num w:numId="159" w16cid:durableId="1222792735">
    <w:abstractNumId w:val="9"/>
  </w:num>
  <w:num w:numId="160" w16cid:durableId="461117386">
    <w:abstractNumId w:val="5"/>
  </w:num>
  <w:num w:numId="161" w16cid:durableId="1019359545">
    <w:abstractNumId w:val="6"/>
  </w:num>
  <w:num w:numId="162" w16cid:durableId="794719622">
    <w:abstractNumId w:val="7"/>
  </w:num>
  <w:num w:numId="163" w16cid:durableId="1369406529">
    <w:abstractNumId w:val="8"/>
  </w:num>
  <w:num w:numId="164" w16cid:durableId="669604250">
    <w:abstractNumId w:val="10"/>
  </w:num>
  <w:num w:numId="165" w16cid:durableId="2012415581">
    <w:abstractNumId w:val="1"/>
  </w:num>
  <w:num w:numId="166" w16cid:durableId="2138260598">
    <w:abstractNumId w:val="2"/>
  </w:num>
  <w:num w:numId="167" w16cid:durableId="1810895726">
    <w:abstractNumId w:val="3"/>
  </w:num>
  <w:num w:numId="168" w16cid:durableId="836379351">
    <w:abstractNumId w:val="4"/>
  </w:num>
  <w:num w:numId="169" w16cid:durableId="1851993248">
    <w:abstractNumId w:val="9"/>
  </w:num>
  <w:num w:numId="170" w16cid:durableId="1370951717">
    <w:abstractNumId w:val="5"/>
  </w:num>
  <w:num w:numId="171" w16cid:durableId="1165391218">
    <w:abstractNumId w:val="6"/>
  </w:num>
  <w:num w:numId="172" w16cid:durableId="1334340450">
    <w:abstractNumId w:val="7"/>
  </w:num>
  <w:num w:numId="173" w16cid:durableId="556430920">
    <w:abstractNumId w:val="8"/>
  </w:num>
  <w:num w:numId="174" w16cid:durableId="2008051127">
    <w:abstractNumId w:val="10"/>
  </w:num>
  <w:num w:numId="175" w16cid:durableId="136653095">
    <w:abstractNumId w:val="1"/>
  </w:num>
  <w:num w:numId="176" w16cid:durableId="599601977">
    <w:abstractNumId w:val="2"/>
  </w:num>
  <w:num w:numId="177" w16cid:durableId="82342508">
    <w:abstractNumId w:val="3"/>
  </w:num>
  <w:num w:numId="178" w16cid:durableId="2087264683">
    <w:abstractNumId w:val="4"/>
  </w:num>
  <w:num w:numId="179" w16cid:durableId="1063986889">
    <w:abstractNumId w:val="9"/>
  </w:num>
  <w:num w:numId="180" w16cid:durableId="8147209">
    <w:abstractNumId w:val="5"/>
  </w:num>
  <w:num w:numId="181" w16cid:durableId="108358777">
    <w:abstractNumId w:val="6"/>
  </w:num>
  <w:num w:numId="182" w16cid:durableId="1493453386">
    <w:abstractNumId w:val="7"/>
  </w:num>
  <w:num w:numId="183" w16cid:durableId="43647447">
    <w:abstractNumId w:val="8"/>
  </w:num>
  <w:num w:numId="184" w16cid:durableId="1933588160">
    <w:abstractNumId w:val="10"/>
  </w:num>
  <w:num w:numId="185" w16cid:durableId="499006185">
    <w:abstractNumId w:val="1"/>
  </w:num>
  <w:num w:numId="186" w16cid:durableId="1045329082">
    <w:abstractNumId w:val="2"/>
  </w:num>
  <w:num w:numId="187" w16cid:durableId="1305889274">
    <w:abstractNumId w:val="3"/>
  </w:num>
  <w:num w:numId="188" w16cid:durableId="556432677">
    <w:abstractNumId w:val="4"/>
  </w:num>
  <w:num w:numId="189" w16cid:durableId="2029215440">
    <w:abstractNumId w:val="9"/>
  </w:num>
  <w:num w:numId="190" w16cid:durableId="1651204363">
    <w:abstractNumId w:val="5"/>
  </w:num>
  <w:num w:numId="191" w16cid:durableId="1104107889">
    <w:abstractNumId w:val="6"/>
  </w:num>
  <w:num w:numId="192" w16cid:durableId="800881867">
    <w:abstractNumId w:val="7"/>
  </w:num>
  <w:num w:numId="193" w16cid:durableId="1797140733">
    <w:abstractNumId w:val="8"/>
  </w:num>
  <w:num w:numId="194" w16cid:durableId="107705977">
    <w:abstractNumId w:val="10"/>
  </w:num>
  <w:num w:numId="195" w16cid:durableId="595360274">
    <w:abstractNumId w:val="1"/>
  </w:num>
  <w:num w:numId="196" w16cid:durableId="320617265">
    <w:abstractNumId w:val="2"/>
  </w:num>
  <w:num w:numId="197" w16cid:durableId="1515683782">
    <w:abstractNumId w:val="3"/>
  </w:num>
  <w:num w:numId="198" w16cid:durableId="18362172">
    <w:abstractNumId w:val="4"/>
  </w:num>
  <w:num w:numId="199" w16cid:durableId="1183786168">
    <w:abstractNumId w:val="9"/>
  </w:num>
  <w:num w:numId="200" w16cid:durableId="821509073">
    <w:abstractNumId w:val="5"/>
  </w:num>
  <w:num w:numId="201" w16cid:durableId="744105820">
    <w:abstractNumId w:val="6"/>
  </w:num>
  <w:num w:numId="202" w16cid:durableId="1105199718">
    <w:abstractNumId w:val="7"/>
  </w:num>
  <w:num w:numId="203" w16cid:durableId="1587760767">
    <w:abstractNumId w:val="8"/>
  </w:num>
  <w:num w:numId="204" w16cid:durableId="456993822">
    <w:abstractNumId w:val="10"/>
  </w:num>
  <w:num w:numId="205" w16cid:durableId="609580993">
    <w:abstractNumId w:val="1"/>
  </w:num>
  <w:num w:numId="206" w16cid:durableId="1816677429">
    <w:abstractNumId w:val="2"/>
  </w:num>
  <w:num w:numId="207" w16cid:durableId="1969895937">
    <w:abstractNumId w:val="3"/>
  </w:num>
  <w:num w:numId="208" w16cid:durableId="1830907026">
    <w:abstractNumId w:val="4"/>
  </w:num>
  <w:num w:numId="209" w16cid:durableId="1119766466">
    <w:abstractNumId w:val="9"/>
  </w:num>
  <w:num w:numId="210" w16cid:durableId="1108545025">
    <w:abstractNumId w:val="5"/>
  </w:num>
  <w:num w:numId="211" w16cid:durableId="67272479">
    <w:abstractNumId w:val="6"/>
  </w:num>
  <w:num w:numId="212" w16cid:durableId="1367296468">
    <w:abstractNumId w:val="7"/>
  </w:num>
  <w:num w:numId="213" w16cid:durableId="1379014929">
    <w:abstractNumId w:val="8"/>
  </w:num>
  <w:num w:numId="214" w16cid:durableId="1848444808">
    <w:abstractNumId w:val="10"/>
  </w:num>
  <w:num w:numId="215" w16cid:durableId="492374423">
    <w:abstractNumId w:val="1"/>
  </w:num>
  <w:num w:numId="216" w16cid:durableId="71049142">
    <w:abstractNumId w:val="2"/>
  </w:num>
  <w:num w:numId="217" w16cid:durableId="803934603">
    <w:abstractNumId w:val="3"/>
  </w:num>
  <w:num w:numId="218" w16cid:durableId="841554619">
    <w:abstractNumId w:val="4"/>
  </w:num>
  <w:num w:numId="219" w16cid:durableId="1458185887">
    <w:abstractNumId w:val="9"/>
  </w:num>
  <w:num w:numId="220" w16cid:durableId="708262700">
    <w:abstractNumId w:val="5"/>
  </w:num>
  <w:num w:numId="221" w16cid:durableId="1173109602">
    <w:abstractNumId w:val="6"/>
  </w:num>
  <w:num w:numId="222" w16cid:durableId="1778870381">
    <w:abstractNumId w:val="7"/>
  </w:num>
  <w:num w:numId="223" w16cid:durableId="336004821">
    <w:abstractNumId w:val="8"/>
  </w:num>
  <w:num w:numId="224" w16cid:durableId="1888688762">
    <w:abstractNumId w:val="10"/>
  </w:num>
  <w:num w:numId="225" w16cid:durableId="1212570640">
    <w:abstractNumId w:val="1"/>
  </w:num>
  <w:num w:numId="226" w16cid:durableId="1291742725">
    <w:abstractNumId w:val="2"/>
  </w:num>
  <w:num w:numId="227" w16cid:durableId="1372531309">
    <w:abstractNumId w:val="3"/>
  </w:num>
  <w:num w:numId="228" w16cid:durableId="455105308">
    <w:abstractNumId w:val="4"/>
  </w:num>
  <w:num w:numId="229" w16cid:durableId="599072848">
    <w:abstractNumId w:val="9"/>
  </w:num>
  <w:num w:numId="230" w16cid:durableId="1494447180">
    <w:abstractNumId w:val="5"/>
  </w:num>
  <w:num w:numId="231" w16cid:durableId="948783871">
    <w:abstractNumId w:val="6"/>
  </w:num>
  <w:num w:numId="232" w16cid:durableId="1327199866">
    <w:abstractNumId w:val="7"/>
  </w:num>
  <w:num w:numId="233" w16cid:durableId="2082678976">
    <w:abstractNumId w:val="8"/>
  </w:num>
  <w:num w:numId="234" w16cid:durableId="1568417656">
    <w:abstractNumId w:val="10"/>
  </w:num>
  <w:num w:numId="235" w16cid:durableId="1687634948">
    <w:abstractNumId w:val="1"/>
  </w:num>
  <w:num w:numId="236" w16cid:durableId="1413621377">
    <w:abstractNumId w:val="2"/>
  </w:num>
  <w:num w:numId="237" w16cid:durableId="1737587392">
    <w:abstractNumId w:val="3"/>
  </w:num>
  <w:num w:numId="238" w16cid:durableId="1360936092">
    <w:abstractNumId w:val="4"/>
  </w:num>
  <w:num w:numId="239" w16cid:durableId="888344838">
    <w:abstractNumId w:val="9"/>
  </w:num>
  <w:num w:numId="240" w16cid:durableId="472262163">
    <w:abstractNumId w:val="5"/>
  </w:num>
  <w:num w:numId="241" w16cid:durableId="1564560160">
    <w:abstractNumId w:val="6"/>
  </w:num>
  <w:num w:numId="242" w16cid:durableId="1748114413">
    <w:abstractNumId w:val="7"/>
  </w:num>
  <w:num w:numId="243" w16cid:durableId="1851291828">
    <w:abstractNumId w:val="8"/>
  </w:num>
  <w:num w:numId="244" w16cid:durableId="798456072">
    <w:abstractNumId w:val="10"/>
  </w:num>
  <w:num w:numId="245" w16cid:durableId="1551309067">
    <w:abstractNumId w:val="1"/>
  </w:num>
  <w:num w:numId="246" w16cid:durableId="1005670388">
    <w:abstractNumId w:val="2"/>
  </w:num>
  <w:num w:numId="247" w16cid:durableId="201670873">
    <w:abstractNumId w:val="3"/>
  </w:num>
  <w:num w:numId="248" w16cid:durableId="762454198">
    <w:abstractNumId w:val="4"/>
  </w:num>
  <w:num w:numId="249" w16cid:durableId="285309471">
    <w:abstractNumId w:val="9"/>
  </w:num>
  <w:num w:numId="250" w16cid:durableId="1939218048">
    <w:abstractNumId w:val="5"/>
  </w:num>
  <w:num w:numId="251" w16cid:durableId="1228565129">
    <w:abstractNumId w:val="6"/>
  </w:num>
  <w:num w:numId="252" w16cid:durableId="1506633043">
    <w:abstractNumId w:val="7"/>
  </w:num>
  <w:num w:numId="253" w16cid:durableId="993491989">
    <w:abstractNumId w:val="8"/>
  </w:num>
  <w:num w:numId="254" w16cid:durableId="572355332">
    <w:abstractNumId w:val="10"/>
  </w:num>
  <w:num w:numId="255" w16cid:durableId="2107265577">
    <w:abstractNumId w:val="1"/>
  </w:num>
  <w:num w:numId="256" w16cid:durableId="1752891542">
    <w:abstractNumId w:val="2"/>
  </w:num>
  <w:num w:numId="257" w16cid:durableId="2128231761">
    <w:abstractNumId w:val="3"/>
  </w:num>
  <w:num w:numId="258" w16cid:durableId="1485203532">
    <w:abstractNumId w:val="4"/>
  </w:num>
  <w:num w:numId="259" w16cid:durableId="994647620">
    <w:abstractNumId w:val="9"/>
  </w:num>
  <w:num w:numId="260" w16cid:durableId="1492258219">
    <w:abstractNumId w:val="5"/>
  </w:num>
  <w:num w:numId="261" w16cid:durableId="542985687">
    <w:abstractNumId w:val="6"/>
  </w:num>
  <w:num w:numId="262" w16cid:durableId="1735658265">
    <w:abstractNumId w:val="7"/>
  </w:num>
  <w:num w:numId="263" w16cid:durableId="318509441">
    <w:abstractNumId w:val="8"/>
  </w:num>
  <w:num w:numId="264" w16cid:durableId="2020034323">
    <w:abstractNumId w:val="10"/>
  </w:num>
  <w:num w:numId="265" w16cid:durableId="1591622452">
    <w:abstractNumId w:val="1"/>
  </w:num>
  <w:num w:numId="266" w16cid:durableId="1915504664">
    <w:abstractNumId w:val="2"/>
  </w:num>
  <w:num w:numId="267" w16cid:durableId="1790664365">
    <w:abstractNumId w:val="3"/>
  </w:num>
  <w:num w:numId="268" w16cid:durableId="495532630">
    <w:abstractNumId w:val="4"/>
  </w:num>
  <w:num w:numId="269" w16cid:durableId="1678343420">
    <w:abstractNumId w:val="9"/>
  </w:num>
  <w:num w:numId="270" w16cid:durableId="1936398125">
    <w:abstractNumId w:val="5"/>
  </w:num>
  <w:num w:numId="271" w16cid:durableId="1706828624">
    <w:abstractNumId w:val="6"/>
  </w:num>
  <w:num w:numId="272" w16cid:durableId="1180197507">
    <w:abstractNumId w:val="7"/>
  </w:num>
  <w:num w:numId="273" w16cid:durableId="281234799">
    <w:abstractNumId w:val="8"/>
  </w:num>
  <w:num w:numId="274" w16cid:durableId="203442867">
    <w:abstractNumId w:val="10"/>
  </w:num>
  <w:num w:numId="275" w16cid:durableId="775056790">
    <w:abstractNumId w:val="1"/>
  </w:num>
  <w:num w:numId="276" w16cid:durableId="341052720">
    <w:abstractNumId w:val="2"/>
  </w:num>
  <w:num w:numId="277" w16cid:durableId="1583874441">
    <w:abstractNumId w:val="3"/>
  </w:num>
  <w:num w:numId="278" w16cid:durableId="269551903">
    <w:abstractNumId w:val="4"/>
  </w:num>
  <w:num w:numId="279" w16cid:durableId="359208797">
    <w:abstractNumId w:val="9"/>
  </w:num>
  <w:num w:numId="280" w16cid:durableId="533268836">
    <w:abstractNumId w:val="5"/>
  </w:num>
  <w:num w:numId="281" w16cid:durableId="424811532">
    <w:abstractNumId w:val="6"/>
  </w:num>
  <w:num w:numId="282" w16cid:durableId="328141084">
    <w:abstractNumId w:val="7"/>
  </w:num>
  <w:num w:numId="283" w16cid:durableId="1717895532">
    <w:abstractNumId w:val="8"/>
  </w:num>
  <w:num w:numId="284" w16cid:durableId="898981545">
    <w:abstractNumId w:val="10"/>
  </w:num>
  <w:num w:numId="285" w16cid:durableId="304819878">
    <w:abstractNumId w:val="1"/>
  </w:num>
  <w:num w:numId="286" w16cid:durableId="1624070193">
    <w:abstractNumId w:val="2"/>
  </w:num>
  <w:num w:numId="287" w16cid:durableId="1895312926">
    <w:abstractNumId w:val="3"/>
  </w:num>
  <w:num w:numId="288" w16cid:durableId="825047292">
    <w:abstractNumId w:val="4"/>
  </w:num>
  <w:num w:numId="289" w16cid:durableId="1286885826">
    <w:abstractNumId w:val="9"/>
  </w:num>
  <w:num w:numId="290" w16cid:durableId="1583947906">
    <w:abstractNumId w:val="5"/>
  </w:num>
  <w:num w:numId="291" w16cid:durableId="965815509">
    <w:abstractNumId w:val="6"/>
  </w:num>
  <w:num w:numId="292" w16cid:durableId="2123262771">
    <w:abstractNumId w:val="7"/>
  </w:num>
  <w:num w:numId="293" w16cid:durableId="1803762787">
    <w:abstractNumId w:val="8"/>
  </w:num>
  <w:num w:numId="294" w16cid:durableId="123549882">
    <w:abstractNumId w:val="10"/>
  </w:num>
  <w:num w:numId="295" w16cid:durableId="1469854304">
    <w:abstractNumId w:val="1"/>
  </w:num>
  <w:num w:numId="296" w16cid:durableId="774252720">
    <w:abstractNumId w:val="2"/>
  </w:num>
  <w:num w:numId="297" w16cid:durableId="2004820366">
    <w:abstractNumId w:val="3"/>
  </w:num>
  <w:num w:numId="298" w16cid:durableId="196047643">
    <w:abstractNumId w:val="4"/>
  </w:num>
  <w:num w:numId="299" w16cid:durableId="1016074990">
    <w:abstractNumId w:val="9"/>
  </w:num>
  <w:num w:numId="300" w16cid:durableId="1630739531">
    <w:abstractNumId w:val="5"/>
  </w:num>
  <w:num w:numId="301" w16cid:durableId="1713655226">
    <w:abstractNumId w:val="6"/>
  </w:num>
  <w:num w:numId="302" w16cid:durableId="213467848">
    <w:abstractNumId w:val="7"/>
  </w:num>
  <w:num w:numId="303" w16cid:durableId="1996639509">
    <w:abstractNumId w:val="8"/>
  </w:num>
  <w:num w:numId="304" w16cid:durableId="925697710">
    <w:abstractNumId w:val="10"/>
  </w:num>
  <w:num w:numId="305" w16cid:durableId="1310327500">
    <w:abstractNumId w:val="1"/>
  </w:num>
  <w:num w:numId="306" w16cid:durableId="1863084479">
    <w:abstractNumId w:val="2"/>
  </w:num>
  <w:num w:numId="307" w16cid:durableId="1950817094">
    <w:abstractNumId w:val="3"/>
  </w:num>
  <w:num w:numId="308" w16cid:durableId="1002901335">
    <w:abstractNumId w:val="4"/>
  </w:num>
  <w:num w:numId="309" w16cid:durableId="1842937885">
    <w:abstractNumId w:val="9"/>
  </w:num>
  <w:num w:numId="310" w16cid:durableId="764229184">
    <w:abstractNumId w:val="5"/>
  </w:num>
  <w:num w:numId="311" w16cid:durableId="684525166">
    <w:abstractNumId w:val="6"/>
  </w:num>
  <w:num w:numId="312" w16cid:durableId="20279738">
    <w:abstractNumId w:val="7"/>
  </w:num>
  <w:num w:numId="313" w16cid:durableId="238562453">
    <w:abstractNumId w:val="8"/>
  </w:num>
  <w:num w:numId="314" w16cid:durableId="93063499">
    <w:abstractNumId w:val="10"/>
  </w:num>
  <w:num w:numId="315" w16cid:durableId="1403991512">
    <w:abstractNumId w:val="1"/>
  </w:num>
  <w:num w:numId="316" w16cid:durableId="1272393255">
    <w:abstractNumId w:val="2"/>
  </w:num>
  <w:num w:numId="317" w16cid:durableId="721557088">
    <w:abstractNumId w:val="3"/>
  </w:num>
  <w:num w:numId="318" w16cid:durableId="509370676">
    <w:abstractNumId w:val="4"/>
  </w:num>
  <w:num w:numId="319" w16cid:durableId="2110468083">
    <w:abstractNumId w:val="9"/>
  </w:num>
  <w:num w:numId="320" w16cid:durableId="1151095835">
    <w:abstractNumId w:val="5"/>
  </w:num>
  <w:num w:numId="321" w16cid:durableId="1476600482">
    <w:abstractNumId w:val="6"/>
  </w:num>
  <w:num w:numId="322" w16cid:durableId="1925797172">
    <w:abstractNumId w:val="7"/>
  </w:num>
  <w:num w:numId="323" w16cid:durableId="1320108648">
    <w:abstractNumId w:val="8"/>
  </w:num>
  <w:num w:numId="324" w16cid:durableId="70200418">
    <w:abstractNumId w:val="10"/>
  </w:num>
  <w:num w:numId="325" w16cid:durableId="958726493">
    <w:abstractNumId w:val="1"/>
  </w:num>
  <w:num w:numId="326" w16cid:durableId="1057751561">
    <w:abstractNumId w:val="2"/>
  </w:num>
  <w:num w:numId="327" w16cid:durableId="1291595334">
    <w:abstractNumId w:val="3"/>
  </w:num>
  <w:num w:numId="328" w16cid:durableId="2077779495">
    <w:abstractNumId w:val="4"/>
  </w:num>
  <w:num w:numId="329" w16cid:durableId="727194549">
    <w:abstractNumId w:val="9"/>
  </w:num>
  <w:num w:numId="330" w16cid:durableId="793135413">
    <w:abstractNumId w:val="5"/>
  </w:num>
  <w:num w:numId="331" w16cid:durableId="537282619">
    <w:abstractNumId w:val="6"/>
  </w:num>
  <w:num w:numId="332" w16cid:durableId="1118908637">
    <w:abstractNumId w:val="7"/>
  </w:num>
  <w:num w:numId="333" w16cid:durableId="1354649341">
    <w:abstractNumId w:val="8"/>
  </w:num>
  <w:num w:numId="334" w16cid:durableId="917716009">
    <w:abstractNumId w:val="10"/>
  </w:num>
  <w:num w:numId="335" w16cid:durableId="1894270520">
    <w:abstractNumId w:val="1"/>
  </w:num>
  <w:num w:numId="336" w16cid:durableId="1485514749">
    <w:abstractNumId w:val="2"/>
  </w:num>
  <w:num w:numId="337" w16cid:durableId="1444492720">
    <w:abstractNumId w:val="3"/>
  </w:num>
  <w:num w:numId="338" w16cid:durableId="266691930">
    <w:abstractNumId w:val="4"/>
  </w:num>
  <w:num w:numId="339" w16cid:durableId="1151563214">
    <w:abstractNumId w:val="9"/>
  </w:num>
  <w:num w:numId="340" w16cid:durableId="325282570">
    <w:abstractNumId w:val="5"/>
  </w:num>
  <w:num w:numId="341" w16cid:durableId="2056351653">
    <w:abstractNumId w:val="6"/>
  </w:num>
  <w:num w:numId="342" w16cid:durableId="417944441">
    <w:abstractNumId w:val="7"/>
  </w:num>
  <w:num w:numId="343" w16cid:durableId="1952667516">
    <w:abstractNumId w:val="8"/>
  </w:num>
  <w:num w:numId="344" w16cid:durableId="1541473088">
    <w:abstractNumId w:val="10"/>
  </w:num>
  <w:num w:numId="345" w16cid:durableId="483283304">
    <w:abstractNumId w:val="1"/>
  </w:num>
  <w:num w:numId="346" w16cid:durableId="1810248939">
    <w:abstractNumId w:val="2"/>
  </w:num>
  <w:num w:numId="347" w16cid:durableId="392000681">
    <w:abstractNumId w:val="3"/>
  </w:num>
  <w:num w:numId="348" w16cid:durableId="804079674">
    <w:abstractNumId w:val="4"/>
  </w:num>
  <w:num w:numId="349" w16cid:durableId="2125226120">
    <w:abstractNumId w:val="9"/>
  </w:num>
  <w:num w:numId="350" w16cid:durableId="1857963207">
    <w:abstractNumId w:val="5"/>
  </w:num>
  <w:num w:numId="351" w16cid:durableId="2128423506">
    <w:abstractNumId w:val="6"/>
  </w:num>
  <w:num w:numId="352" w16cid:durableId="1293749168">
    <w:abstractNumId w:val="7"/>
  </w:num>
  <w:num w:numId="353" w16cid:durableId="18629739">
    <w:abstractNumId w:val="8"/>
  </w:num>
  <w:num w:numId="354" w16cid:durableId="710111702">
    <w:abstractNumId w:val="10"/>
  </w:num>
  <w:num w:numId="355" w16cid:durableId="125124043">
    <w:abstractNumId w:val="1"/>
  </w:num>
  <w:num w:numId="356" w16cid:durableId="799691141">
    <w:abstractNumId w:val="2"/>
  </w:num>
  <w:num w:numId="357" w16cid:durableId="328412997">
    <w:abstractNumId w:val="3"/>
  </w:num>
  <w:num w:numId="358" w16cid:durableId="1855606071">
    <w:abstractNumId w:val="4"/>
  </w:num>
  <w:num w:numId="359" w16cid:durableId="719329825">
    <w:abstractNumId w:val="9"/>
  </w:num>
  <w:num w:numId="360" w16cid:durableId="1641232543">
    <w:abstractNumId w:val="5"/>
  </w:num>
  <w:num w:numId="361" w16cid:durableId="863984745">
    <w:abstractNumId w:val="6"/>
  </w:num>
  <w:num w:numId="362" w16cid:durableId="29890140">
    <w:abstractNumId w:val="7"/>
  </w:num>
  <w:num w:numId="363" w16cid:durableId="1527795115">
    <w:abstractNumId w:val="8"/>
  </w:num>
  <w:num w:numId="364" w16cid:durableId="98188966">
    <w:abstractNumId w:val="10"/>
  </w:num>
  <w:num w:numId="365" w16cid:durableId="1479493364">
    <w:abstractNumId w:val="1"/>
  </w:num>
  <w:num w:numId="366" w16cid:durableId="2129204550">
    <w:abstractNumId w:val="2"/>
  </w:num>
  <w:num w:numId="367" w16cid:durableId="2051806796">
    <w:abstractNumId w:val="3"/>
  </w:num>
  <w:num w:numId="368" w16cid:durableId="1159881682">
    <w:abstractNumId w:val="4"/>
  </w:num>
  <w:num w:numId="369" w16cid:durableId="1606114003">
    <w:abstractNumId w:val="9"/>
  </w:num>
  <w:num w:numId="370" w16cid:durableId="49112541">
    <w:abstractNumId w:val="5"/>
  </w:num>
  <w:num w:numId="371" w16cid:durableId="990059919">
    <w:abstractNumId w:val="6"/>
  </w:num>
  <w:num w:numId="372" w16cid:durableId="519661664">
    <w:abstractNumId w:val="7"/>
  </w:num>
  <w:num w:numId="373" w16cid:durableId="1219318247">
    <w:abstractNumId w:val="8"/>
  </w:num>
  <w:num w:numId="374" w16cid:durableId="1073821120">
    <w:abstractNumId w:val="10"/>
  </w:num>
  <w:num w:numId="375" w16cid:durableId="991979996">
    <w:abstractNumId w:val="1"/>
  </w:num>
  <w:num w:numId="376" w16cid:durableId="14230930">
    <w:abstractNumId w:val="2"/>
  </w:num>
  <w:num w:numId="377" w16cid:durableId="2049257842">
    <w:abstractNumId w:val="3"/>
  </w:num>
  <w:num w:numId="378" w16cid:durableId="853345169">
    <w:abstractNumId w:val="4"/>
  </w:num>
  <w:num w:numId="379" w16cid:durableId="578945368">
    <w:abstractNumId w:val="9"/>
  </w:num>
  <w:num w:numId="380" w16cid:durableId="1197431683">
    <w:abstractNumId w:val="5"/>
  </w:num>
  <w:num w:numId="381" w16cid:durableId="1412922294">
    <w:abstractNumId w:val="6"/>
  </w:num>
  <w:num w:numId="382" w16cid:durableId="988753088">
    <w:abstractNumId w:val="7"/>
  </w:num>
  <w:num w:numId="383" w16cid:durableId="343360390">
    <w:abstractNumId w:val="8"/>
  </w:num>
  <w:num w:numId="384" w16cid:durableId="1273434158">
    <w:abstractNumId w:val="10"/>
  </w:num>
  <w:num w:numId="385" w16cid:durableId="744424616">
    <w:abstractNumId w:val="1"/>
  </w:num>
  <w:num w:numId="386" w16cid:durableId="691301531">
    <w:abstractNumId w:val="2"/>
  </w:num>
  <w:num w:numId="387" w16cid:durableId="1148089649">
    <w:abstractNumId w:val="3"/>
  </w:num>
  <w:num w:numId="388" w16cid:durableId="1577671822">
    <w:abstractNumId w:val="4"/>
  </w:num>
  <w:num w:numId="389" w16cid:durableId="1346322232">
    <w:abstractNumId w:val="9"/>
  </w:num>
  <w:num w:numId="390" w16cid:durableId="588194533">
    <w:abstractNumId w:val="5"/>
  </w:num>
  <w:num w:numId="391" w16cid:durableId="1654139099">
    <w:abstractNumId w:val="6"/>
  </w:num>
  <w:num w:numId="392" w16cid:durableId="714038283">
    <w:abstractNumId w:val="7"/>
  </w:num>
  <w:num w:numId="393" w16cid:durableId="375550702">
    <w:abstractNumId w:val="8"/>
  </w:num>
  <w:num w:numId="394" w16cid:durableId="923345312">
    <w:abstractNumId w:val="10"/>
  </w:num>
  <w:num w:numId="395" w16cid:durableId="2031490112">
    <w:abstractNumId w:val="1"/>
  </w:num>
  <w:num w:numId="396" w16cid:durableId="1888565388">
    <w:abstractNumId w:val="2"/>
  </w:num>
  <w:num w:numId="397" w16cid:durableId="1217207499">
    <w:abstractNumId w:val="3"/>
  </w:num>
  <w:num w:numId="398" w16cid:durableId="1761558139">
    <w:abstractNumId w:val="4"/>
  </w:num>
  <w:num w:numId="399" w16cid:durableId="972324341">
    <w:abstractNumId w:val="9"/>
  </w:num>
  <w:num w:numId="400" w16cid:durableId="1530559537">
    <w:abstractNumId w:val="5"/>
  </w:num>
  <w:num w:numId="401" w16cid:durableId="1062752664">
    <w:abstractNumId w:val="6"/>
  </w:num>
  <w:num w:numId="402" w16cid:durableId="1304698548">
    <w:abstractNumId w:val="7"/>
  </w:num>
  <w:num w:numId="403" w16cid:durableId="1006833853">
    <w:abstractNumId w:val="8"/>
  </w:num>
  <w:num w:numId="404" w16cid:durableId="990596205">
    <w:abstractNumId w:val="10"/>
  </w:num>
  <w:num w:numId="405" w16cid:durableId="1523974320">
    <w:abstractNumId w:val="1"/>
  </w:num>
  <w:num w:numId="406" w16cid:durableId="1525434038">
    <w:abstractNumId w:val="2"/>
  </w:num>
  <w:num w:numId="407" w16cid:durableId="255677536">
    <w:abstractNumId w:val="3"/>
  </w:num>
  <w:num w:numId="408" w16cid:durableId="1702243012">
    <w:abstractNumId w:val="4"/>
  </w:num>
  <w:num w:numId="409" w16cid:durableId="2113012933">
    <w:abstractNumId w:val="9"/>
  </w:num>
  <w:num w:numId="410" w16cid:durableId="561528498">
    <w:abstractNumId w:val="5"/>
  </w:num>
  <w:num w:numId="411" w16cid:durableId="39598273">
    <w:abstractNumId w:val="6"/>
  </w:num>
  <w:num w:numId="412" w16cid:durableId="1656883804">
    <w:abstractNumId w:val="7"/>
  </w:num>
  <w:num w:numId="413" w16cid:durableId="941451873">
    <w:abstractNumId w:val="8"/>
  </w:num>
  <w:num w:numId="414" w16cid:durableId="1897155953">
    <w:abstractNumId w:val="10"/>
  </w:num>
  <w:num w:numId="415" w16cid:durableId="922448935">
    <w:abstractNumId w:val="1"/>
  </w:num>
  <w:num w:numId="416" w16cid:durableId="1892423495">
    <w:abstractNumId w:val="2"/>
  </w:num>
  <w:num w:numId="417" w16cid:durableId="265038902">
    <w:abstractNumId w:val="3"/>
  </w:num>
  <w:num w:numId="418" w16cid:durableId="1618953406">
    <w:abstractNumId w:val="4"/>
  </w:num>
  <w:num w:numId="419" w16cid:durableId="834959911">
    <w:abstractNumId w:val="9"/>
  </w:num>
  <w:num w:numId="420" w16cid:durableId="258636672">
    <w:abstractNumId w:val="5"/>
  </w:num>
  <w:num w:numId="421" w16cid:durableId="182785830">
    <w:abstractNumId w:val="6"/>
  </w:num>
  <w:num w:numId="422" w16cid:durableId="744188352">
    <w:abstractNumId w:val="7"/>
  </w:num>
  <w:num w:numId="423" w16cid:durableId="416562511">
    <w:abstractNumId w:val="8"/>
  </w:num>
  <w:num w:numId="424" w16cid:durableId="560483657">
    <w:abstractNumId w:val="10"/>
  </w:num>
  <w:num w:numId="425" w16cid:durableId="661391607">
    <w:abstractNumId w:val="17"/>
    <w:lvlOverride w:ilvl="0">
      <w:startOverride w:val="1"/>
    </w:lvlOverride>
  </w:num>
  <w:num w:numId="426" w16cid:durableId="700521334">
    <w:abstractNumId w:val="29"/>
  </w:num>
  <w:num w:numId="427" w16cid:durableId="935408148">
    <w:abstractNumId w:val="25"/>
  </w:num>
  <w:num w:numId="428" w16cid:durableId="1757551977">
    <w:abstractNumId w:val="41"/>
  </w:num>
  <w:num w:numId="429" w16cid:durableId="1779987533">
    <w:abstractNumId w:val="16"/>
  </w:num>
  <w:num w:numId="430" w16cid:durableId="1950549301">
    <w:abstractNumId w:val="38"/>
  </w:num>
  <w:num w:numId="431" w16cid:durableId="1970627152">
    <w:abstractNumId w:val="18"/>
  </w:num>
  <w:num w:numId="432" w16cid:durableId="1970276878">
    <w:abstractNumId w:val="24"/>
  </w:num>
  <w:num w:numId="433" w16cid:durableId="2027250004">
    <w:abstractNumId w:val="30"/>
  </w:num>
  <w:num w:numId="434" w16cid:durableId="552231476">
    <w:abstractNumId w:val="33"/>
  </w:num>
  <w:num w:numId="435" w16cid:durableId="1133447025">
    <w:abstractNumId w:val="44"/>
  </w:num>
  <w:num w:numId="436" w16cid:durableId="424425245">
    <w:abstractNumId w:val="19"/>
  </w:num>
  <w:num w:numId="437" w16cid:durableId="543640466">
    <w:abstractNumId w:val="40"/>
  </w:num>
  <w:num w:numId="438" w16cid:durableId="1799109245">
    <w:abstractNumId w:val="20"/>
  </w:num>
  <w:num w:numId="439" w16cid:durableId="391664151">
    <w:abstractNumId w:val="35"/>
  </w:num>
  <w:num w:numId="440" w16cid:durableId="113254206">
    <w:abstractNumId w:val="23"/>
  </w:num>
  <w:num w:numId="441" w16cid:durableId="1040981903">
    <w:abstractNumId w:val="31"/>
  </w:num>
  <w:num w:numId="442" w16cid:durableId="708651601">
    <w:abstractNumId w:val="41"/>
    <w:lvlOverride w:ilvl="0">
      <w:startOverride w:val="1"/>
    </w:lvlOverride>
  </w:num>
  <w:num w:numId="443" w16cid:durableId="304166674">
    <w:abstractNumId w:val="40"/>
    <w:lvlOverride w:ilvl="0">
      <w:startOverride w:val="1"/>
    </w:lvlOverride>
  </w:num>
  <w:num w:numId="444" w16cid:durableId="71785026">
    <w:abstractNumId w:val="41"/>
    <w:lvlOverride w:ilvl="0">
      <w:startOverride w:val="1"/>
    </w:lvlOverride>
  </w:num>
  <w:num w:numId="445" w16cid:durableId="513231995">
    <w:abstractNumId w:val="37"/>
    <w:lvlOverride w:ilvl="0">
      <w:startOverride w:val="1"/>
    </w:lvlOverride>
  </w:num>
  <w:num w:numId="446" w16cid:durableId="2045598737">
    <w:abstractNumId w:val="24"/>
    <w:lvlOverride w:ilvl="0">
      <w:startOverride w:val="1"/>
    </w:lvlOverride>
  </w:num>
  <w:num w:numId="447" w16cid:durableId="2103404118">
    <w:abstractNumId w:val="43"/>
    <w:lvlOverride w:ilvl="0">
      <w:startOverride w:val="1"/>
    </w:lvlOverride>
  </w:num>
  <w:num w:numId="448" w16cid:durableId="442308716">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Frances">
    <w15:presenceInfo w15:providerId="None" w15:userId="Frances"/>
  </w15:person>
  <w15:person w15:author="David Keyes">
    <w15:presenceInfo w15:providerId="Windows Live" w15:userId="04479451ba38cfe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linkStyles/>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0E"/>
    <w:rsid w:val="00003509"/>
    <w:rsid w:val="000047B2"/>
    <w:rsid w:val="00046030"/>
    <w:rsid w:val="00090314"/>
    <w:rsid w:val="00093DF4"/>
    <w:rsid w:val="0011195B"/>
    <w:rsid w:val="00204643"/>
    <w:rsid w:val="00211003"/>
    <w:rsid w:val="00256234"/>
    <w:rsid w:val="00281465"/>
    <w:rsid w:val="002C49E8"/>
    <w:rsid w:val="0030356A"/>
    <w:rsid w:val="00370AB4"/>
    <w:rsid w:val="0038250D"/>
    <w:rsid w:val="003E0A23"/>
    <w:rsid w:val="00474BAF"/>
    <w:rsid w:val="0048094C"/>
    <w:rsid w:val="004B6DDA"/>
    <w:rsid w:val="004C708C"/>
    <w:rsid w:val="004D63AB"/>
    <w:rsid w:val="004E770F"/>
    <w:rsid w:val="00515F31"/>
    <w:rsid w:val="00542D61"/>
    <w:rsid w:val="005478BB"/>
    <w:rsid w:val="0057280E"/>
    <w:rsid w:val="00580CE9"/>
    <w:rsid w:val="005B1D6E"/>
    <w:rsid w:val="005D76FD"/>
    <w:rsid w:val="005E4B69"/>
    <w:rsid w:val="00617EBB"/>
    <w:rsid w:val="0065384F"/>
    <w:rsid w:val="00656098"/>
    <w:rsid w:val="00683724"/>
    <w:rsid w:val="006E0125"/>
    <w:rsid w:val="00753673"/>
    <w:rsid w:val="007541B4"/>
    <w:rsid w:val="00757F66"/>
    <w:rsid w:val="00763162"/>
    <w:rsid w:val="007F35E0"/>
    <w:rsid w:val="00802E7C"/>
    <w:rsid w:val="008444B9"/>
    <w:rsid w:val="008675AD"/>
    <w:rsid w:val="008D334B"/>
    <w:rsid w:val="008E5250"/>
    <w:rsid w:val="008F01A2"/>
    <w:rsid w:val="00902815"/>
    <w:rsid w:val="0095254B"/>
    <w:rsid w:val="0095503B"/>
    <w:rsid w:val="00960BB7"/>
    <w:rsid w:val="009B279C"/>
    <w:rsid w:val="00A47FCE"/>
    <w:rsid w:val="00AD1BF5"/>
    <w:rsid w:val="00AE1E64"/>
    <w:rsid w:val="00B03597"/>
    <w:rsid w:val="00B518B5"/>
    <w:rsid w:val="00B77175"/>
    <w:rsid w:val="00B81F1E"/>
    <w:rsid w:val="00B96F39"/>
    <w:rsid w:val="00BA2989"/>
    <w:rsid w:val="00BF7FE1"/>
    <w:rsid w:val="00D56EEF"/>
    <w:rsid w:val="00DA32D7"/>
    <w:rsid w:val="00DA77AA"/>
    <w:rsid w:val="00DB2F65"/>
    <w:rsid w:val="00E3062F"/>
    <w:rsid w:val="00E50968"/>
    <w:rsid w:val="00EB7B55"/>
    <w:rsid w:val="00EE4CED"/>
    <w:rsid w:val="00F1431F"/>
    <w:rsid w:val="00F16CA6"/>
    <w:rsid w:val="00F66327"/>
    <w:rsid w:val="00F737D8"/>
    <w:rsid w:val="00FD436D"/>
    <w:rsid w:val="00FF3A40"/>
    <w:rsid w:val="00FF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68CC"/>
  <w15:chartTrackingRefBased/>
  <w15:docId w15:val="{900E2398-EB2D-FC46-81DE-6E5EB7DC3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41B4"/>
    <w:pPr>
      <w:spacing w:after="200" w:line="276" w:lineRule="auto"/>
    </w:pPr>
    <w:rPr>
      <w:rFonts w:eastAsia="Times New Roman"/>
      <w:kern w:val="0"/>
      <w14:ligatures w14:val="none"/>
    </w:rPr>
  </w:style>
  <w:style w:type="paragraph" w:styleId="Heading1">
    <w:name w:val="heading 1"/>
    <w:basedOn w:val="Normal"/>
    <w:next w:val="BodyText"/>
    <w:link w:val="Heading1Char"/>
    <w:uiPriority w:val="9"/>
    <w:qFormat/>
    <w:rsid w:val="0057280E"/>
    <w:pPr>
      <w:keepNext/>
      <w:keepLines/>
      <w:spacing w:before="480"/>
      <w:outlineLvl w:val="0"/>
    </w:pPr>
    <w:rPr>
      <w:rFonts w:asciiTheme="majorHAnsi" w:eastAsiaTheme="majorEastAsia" w:hAnsiTheme="majorHAnsi" w:cstheme="majorBidi"/>
      <w:b/>
      <w:bCs/>
      <w:color w:val="4472C4" w:themeColor="accent1"/>
      <w:sz w:val="32"/>
      <w:szCs w:val="32"/>
    </w:rPr>
  </w:style>
  <w:style w:type="paragraph" w:styleId="Heading2">
    <w:name w:val="heading 2"/>
    <w:basedOn w:val="Normal"/>
    <w:next w:val="Normal"/>
    <w:link w:val="Heading2Char"/>
    <w:uiPriority w:val="9"/>
    <w:unhideWhenUsed/>
    <w:qFormat/>
    <w:rsid w:val="007541B4"/>
    <w:pPr>
      <w:keepNext/>
      <w:keepLines/>
      <w:numPr>
        <w:ilvl w:val="1"/>
        <w:numId w:val="22"/>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7541B4"/>
    <w:pPr>
      <w:keepNext/>
      <w:keepLines/>
      <w:numPr>
        <w:ilvl w:val="2"/>
        <w:numId w:val="22"/>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541B4"/>
    <w:pPr>
      <w:keepNext/>
      <w:keepLines/>
      <w:numPr>
        <w:ilvl w:val="3"/>
        <w:numId w:val="22"/>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7541B4"/>
    <w:pPr>
      <w:keepNext/>
      <w:keepLines/>
      <w:numPr>
        <w:ilvl w:val="4"/>
        <w:numId w:val="22"/>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7541B4"/>
    <w:pPr>
      <w:keepNext/>
      <w:keepLines/>
      <w:numPr>
        <w:ilvl w:val="5"/>
        <w:numId w:val="22"/>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7541B4"/>
    <w:pPr>
      <w:keepNext/>
      <w:keepLines/>
      <w:numPr>
        <w:ilvl w:val="6"/>
        <w:numId w:val="2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541B4"/>
    <w:pPr>
      <w:keepNext/>
      <w:keepLines/>
      <w:numPr>
        <w:ilvl w:val="7"/>
        <w:numId w:val="2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7541B4"/>
    <w:pPr>
      <w:keepNext/>
      <w:keepLines/>
      <w:numPr>
        <w:ilvl w:val="8"/>
        <w:numId w:val="2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80E"/>
    <w:rPr>
      <w:rFonts w:asciiTheme="majorHAnsi" w:eastAsiaTheme="majorEastAsia" w:hAnsiTheme="majorHAnsi" w:cstheme="majorBidi"/>
      <w:b/>
      <w:bCs/>
      <w:color w:val="4472C4" w:themeColor="accent1"/>
      <w:kern w:val="0"/>
      <w:sz w:val="32"/>
      <w:szCs w:val="32"/>
      <w14:ligatures w14:val="none"/>
    </w:rPr>
  </w:style>
  <w:style w:type="character" w:customStyle="1" w:styleId="Heading2Char">
    <w:name w:val="Heading 2 Char"/>
    <w:basedOn w:val="DefaultParagraphFont"/>
    <w:link w:val="Heading2"/>
    <w:uiPriority w:val="9"/>
    <w:rsid w:val="007541B4"/>
    <w:rPr>
      <w:rFonts w:asciiTheme="majorHAnsi" w:eastAsiaTheme="majorEastAsia" w:hAnsiTheme="majorHAnsi" w:cstheme="majorBidi"/>
      <w:b/>
      <w:bCs/>
      <w:color w:val="4472C4" w:themeColor="accent1"/>
      <w:kern w:val="0"/>
      <w:sz w:val="26"/>
      <w:szCs w:val="26"/>
      <w14:ligatures w14:val="none"/>
    </w:rPr>
  </w:style>
  <w:style w:type="character" w:customStyle="1" w:styleId="Heading3Char">
    <w:name w:val="Heading 3 Char"/>
    <w:basedOn w:val="DefaultParagraphFont"/>
    <w:link w:val="Heading3"/>
    <w:uiPriority w:val="9"/>
    <w:rsid w:val="007541B4"/>
    <w:rPr>
      <w:rFonts w:asciiTheme="majorHAnsi" w:eastAsiaTheme="majorEastAsia" w:hAnsiTheme="majorHAnsi" w:cstheme="majorBidi"/>
      <w:b/>
      <w:bCs/>
      <w:color w:val="4472C4" w:themeColor="accent1"/>
      <w:kern w:val="0"/>
      <w14:ligatures w14:val="none"/>
    </w:rPr>
  </w:style>
  <w:style w:type="character" w:customStyle="1" w:styleId="Heading4Char">
    <w:name w:val="Heading 4 Char"/>
    <w:basedOn w:val="DefaultParagraphFont"/>
    <w:link w:val="Heading4"/>
    <w:uiPriority w:val="9"/>
    <w:rsid w:val="007541B4"/>
    <w:rPr>
      <w:rFonts w:asciiTheme="majorHAnsi" w:eastAsiaTheme="majorEastAsia" w:hAnsiTheme="majorHAnsi" w:cstheme="majorBidi"/>
      <w:b/>
      <w:bCs/>
      <w:i/>
      <w:iCs/>
      <w:color w:val="4472C4" w:themeColor="accent1"/>
      <w:kern w:val="0"/>
      <w14:ligatures w14:val="none"/>
    </w:rPr>
  </w:style>
  <w:style w:type="character" w:customStyle="1" w:styleId="Heading5Char">
    <w:name w:val="Heading 5 Char"/>
    <w:basedOn w:val="DefaultParagraphFont"/>
    <w:link w:val="Heading5"/>
    <w:uiPriority w:val="9"/>
    <w:rsid w:val="007541B4"/>
    <w:rPr>
      <w:rFonts w:asciiTheme="majorHAnsi" w:eastAsiaTheme="majorEastAsia" w:hAnsiTheme="majorHAnsi" w:cstheme="majorBidi"/>
      <w:color w:val="1F3763" w:themeColor="accent1" w:themeShade="7F"/>
      <w:kern w:val="0"/>
      <w14:ligatures w14:val="none"/>
    </w:rPr>
  </w:style>
  <w:style w:type="character" w:customStyle="1" w:styleId="Heading6Char">
    <w:name w:val="Heading 6 Char"/>
    <w:basedOn w:val="DefaultParagraphFont"/>
    <w:link w:val="Heading6"/>
    <w:uiPriority w:val="9"/>
    <w:rsid w:val="007541B4"/>
    <w:rPr>
      <w:rFonts w:asciiTheme="majorHAnsi" w:eastAsiaTheme="majorEastAsia" w:hAnsiTheme="majorHAnsi" w:cstheme="majorBidi"/>
      <w:i/>
      <w:iCs/>
      <w:color w:val="1F3763" w:themeColor="accent1" w:themeShade="7F"/>
      <w:kern w:val="0"/>
      <w14:ligatures w14:val="none"/>
    </w:rPr>
  </w:style>
  <w:style w:type="character" w:customStyle="1" w:styleId="Heading7Char">
    <w:name w:val="Heading 7 Char"/>
    <w:basedOn w:val="DefaultParagraphFont"/>
    <w:link w:val="Heading7"/>
    <w:uiPriority w:val="9"/>
    <w:rsid w:val="007541B4"/>
    <w:rPr>
      <w:rFonts w:asciiTheme="majorHAnsi" w:eastAsiaTheme="majorEastAsia" w:hAnsiTheme="majorHAnsi" w:cstheme="majorBidi"/>
      <w:i/>
      <w:iCs/>
      <w:color w:val="404040" w:themeColor="text1" w:themeTint="BF"/>
      <w:kern w:val="0"/>
      <w14:ligatures w14:val="none"/>
    </w:rPr>
  </w:style>
  <w:style w:type="character" w:customStyle="1" w:styleId="Heading8Char">
    <w:name w:val="Heading 8 Char"/>
    <w:basedOn w:val="DefaultParagraphFont"/>
    <w:link w:val="Heading8"/>
    <w:uiPriority w:val="9"/>
    <w:rsid w:val="007541B4"/>
    <w:rPr>
      <w:rFonts w:asciiTheme="majorHAnsi" w:eastAsiaTheme="majorEastAsia" w:hAnsiTheme="majorHAnsi" w:cstheme="majorBidi"/>
      <w:color w:val="404040" w:themeColor="text1" w:themeTint="BF"/>
      <w:kern w:val="0"/>
      <w:sz w:val="20"/>
      <w:szCs w:val="20"/>
      <w14:ligatures w14:val="none"/>
    </w:rPr>
  </w:style>
  <w:style w:type="character" w:customStyle="1" w:styleId="Heading9Char">
    <w:name w:val="Heading 9 Char"/>
    <w:basedOn w:val="DefaultParagraphFont"/>
    <w:link w:val="Heading9"/>
    <w:uiPriority w:val="9"/>
    <w:rsid w:val="007541B4"/>
    <w:rPr>
      <w:rFonts w:asciiTheme="majorHAnsi" w:eastAsiaTheme="majorEastAsia" w:hAnsiTheme="majorHAnsi" w:cstheme="majorBidi"/>
      <w:i/>
      <w:iCs/>
      <w:color w:val="404040" w:themeColor="text1" w:themeTint="BF"/>
      <w:kern w:val="0"/>
      <w:sz w:val="20"/>
      <w:szCs w:val="20"/>
      <w14:ligatures w14:val="none"/>
    </w:rPr>
  </w:style>
  <w:style w:type="paragraph" w:styleId="BodyText">
    <w:name w:val="Body Text"/>
    <w:basedOn w:val="Normal"/>
    <w:link w:val="BodyTextChar"/>
    <w:qFormat/>
    <w:rsid w:val="0057280E"/>
    <w:pPr>
      <w:spacing w:before="180" w:after="180"/>
    </w:pPr>
  </w:style>
  <w:style w:type="character" w:customStyle="1" w:styleId="BodyTextChar">
    <w:name w:val="Body Text Char"/>
    <w:basedOn w:val="DefaultParagraphFont"/>
    <w:link w:val="BodyText"/>
    <w:rsid w:val="0057280E"/>
    <w:rPr>
      <w:kern w:val="0"/>
      <w14:ligatures w14:val="none"/>
    </w:rPr>
  </w:style>
  <w:style w:type="paragraph" w:customStyle="1" w:styleId="FirstParagraph">
    <w:name w:val="First Paragraph"/>
    <w:basedOn w:val="BodyText"/>
    <w:next w:val="BodyText"/>
    <w:qFormat/>
    <w:rsid w:val="0057280E"/>
  </w:style>
  <w:style w:type="paragraph" w:customStyle="1" w:styleId="Compact">
    <w:name w:val="Compact"/>
    <w:basedOn w:val="BodyText"/>
    <w:qFormat/>
    <w:rsid w:val="0057280E"/>
    <w:pPr>
      <w:spacing w:before="36" w:after="36"/>
    </w:pPr>
  </w:style>
  <w:style w:type="paragraph" w:styleId="Title">
    <w:name w:val="Title"/>
    <w:basedOn w:val="Normal"/>
    <w:next w:val="BodyText"/>
    <w:link w:val="TitleChar"/>
    <w:qFormat/>
    <w:rsid w:val="0057280E"/>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57280E"/>
    <w:rPr>
      <w:rFonts w:asciiTheme="majorHAnsi" w:eastAsiaTheme="majorEastAsia" w:hAnsiTheme="majorHAnsi" w:cstheme="majorBidi"/>
      <w:b/>
      <w:bCs/>
      <w:color w:val="2D4F8E" w:themeColor="accent1" w:themeShade="B5"/>
      <w:kern w:val="0"/>
      <w:sz w:val="36"/>
      <w:szCs w:val="36"/>
      <w14:ligatures w14:val="none"/>
    </w:rPr>
  </w:style>
  <w:style w:type="paragraph" w:styleId="Subtitle">
    <w:name w:val="Subtitle"/>
    <w:basedOn w:val="Title"/>
    <w:next w:val="BodyText"/>
    <w:link w:val="SubtitleChar"/>
    <w:qFormat/>
    <w:rsid w:val="0057280E"/>
    <w:pPr>
      <w:spacing w:before="240"/>
    </w:pPr>
    <w:rPr>
      <w:sz w:val="30"/>
      <w:szCs w:val="30"/>
    </w:rPr>
  </w:style>
  <w:style w:type="character" w:customStyle="1" w:styleId="SubtitleChar">
    <w:name w:val="Subtitle Char"/>
    <w:basedOn w:val="DefaultParagraphFont"/>
    <w:link w:val="Subtitle"/>
    <w:rsid w:val="0057280E"/>
    <w:rPr>
      <w:rFonts w:asciiTheme="majorHAnsi" w:eastAsiaTheme="majorEastAsia" w:hAnsiTheme="majorHAnsi" w:cstheme="majorBidi"/>
      <w:b/>
      <w:bCs/>
      <w:color w:val="2D4F8E" w:themeColor="accent1" w:themeShade="B5"/>
      <w:kern w:val="0"/>
      <w:sz w:val="30"/>
      <w:szCs w:val="30"/>
      <w14:ligatures w14:val="none"/>
    </w:rPr>
  </w:style>
  <w:style w:type="paragraph" w:customStyle="1" w:styleId="Author">
    <w:name w:val="Author"/>
    <w:next w:val="BodyText"/>
    <w:qFormat/>
    <w:rsid w:val="0057280E"/>
    <w:pPr>
      <w:keepNext/>
      <w:keepLines/>
      <w:spacing w:after="200"/>
      <w:jc w:val="center"/>
    </w:pPr>
    <w:rPr>
      <w:kern w:val="0"/>
      <w14:ligatures w14:val="none"/>
    </w:rPr>
  </w:style>
  <w:style w:type="paragraph" w:styleId="Date">
    <w:name w:val="Date"/>
    <w:next w:val="BodyText"/>
    <w:link w:val="DateChar"/>
    <w:qFormat/>
    <w:rsid w:val="0057280E"/>
    <w:pPr>
      <w:keepNext/>
      <w:keepLines/>
      <w:spacing w:after="200"/>
      <w:jc w:val="center"/>
    </w:pPr>
    <w:rPr>
      <w:kern w:val="0"/>
      <w14:ligatures w14:val="none"/>
    </w:rPr>
  </w:style>
  <w:style w:type="character" w:customStyle="1" w:styleId="DateChar">
    <w:name w:val="Date Char"/>
    <w:basedOn w:val="DefaultParagraphFont"/>
    <w:link w:val="Date"/>
    <w:rsid w:val="0057280E"/>
    <w:rPr>
      <w:kern w:val="0"/>
      <w14:ligatures w14:val="none"/>
    </w:rPr>
  </w:style>
  <w:style w:type="paragraph" w:customStyle="1" w:styleId="Abstract">
    <w:name w:val="Abstract"/>
    <w:basedOn w:val="Normal"/>
    <w:next w:val="BodyText"/>
    <w:qFormat/>
    <w:rsid w:val="0057280E"/>
    <w:pPr>
      <w:keepNext/>
      <w:keepLines/>
      <w:spacing w:before="300" w:after="300"/>
    </w:pPr>
  </w:style>
  <w:style w:type="paragraph" w:styleId="Bibliography">
    <w:name w:val="Bibliography"/>
    <w:basedOn w:val="Normal"/>
    <w:qFormat/>
    <w:rsid w:val="0057280E"/>
  </w:style>
  <w:style w:type="paragraph" w:styleId="BlockText">
    <w:name w:val="Block Text"/>
    <w:basedOn w:val="BodyText"/>
    <w:next w:val="BodyText"/>
    <w:uiPriority w:val="9"/>
    <w:unhideWhenUsed/>
    <w:qFormat/>
    <w:rsid w:val="0057280E"/>
    <w:pPr>
      <w:spacing w:before="100" w:after="100"/>
      <w:ind w:left="480" w:right="480"/>
    </w:pPr>
  </w:style>
  <w:style w:type="paragraph" w:styleId="FootnoteText">
    <w:name w:val="footnote text"/>
    <w:basedOn w:val="Normal"/>
    <w:link w:val="FootnoteTextChar"/>
    <w:uiPriority w:val="99"/>
    <w:unhideWhenUsed/>
    <w:rsid w:val="007541B4"/>
    <w:pPr>
      <w:spacing w:after="0" w:line="240" w:lineRule="auto"/>
    </w:pPr>
    <w:rPr>
      <w:sz w:val="20"/>
      <w:szCs w:val="20"/>
    </w:rPr>
  </w:style>
  <w:style w:type="character" w:customStyle="1" w:styleId="FootnoteTextChar">
    <w:name w:val="Footnote Text Char"/>
    <w:basedOn w:val="DefaultParagraphFont"/>
    <w:link w:val="FootnoteText"/>
    <w:uiPriority w:val="99"/>
    <w:rsid w:val="007541B4"/>
    <w:rPr>
      <w:rFonts w:eastAsia="Times New Roman"/>
      <w:kern w:val="0"/>
      <w:sz w:val="20"/>
      <w:szCs w:val="20"/>
      <w14:ligatures w14:val="none"/>
    </w:rPr>
  </w:style>
  <w:style w:type="table" w:customStyle="1" w:styleId="Table">
    <w:name w:val="Table"/>
    <w:semiHidden/>
    <w:unhideWhenUsed/>
    <w:qFormat/>
    <w:rsid w:val="0057280E"/>
    <w:pPr>
      <w:spacing w:after="200"/>
    </w:pPr>
    <w:rPr>
      <w:kern w:val="0"/>
      <w:sz w:val="20"/>
      <w:szCs w:val="20"/>
      <w14:ligatures w14:val="none"/>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7280E"/>
    <w:pPr>
      <w:keepNext/>
      <w:keepLines/>
    </w:pPr>
    <w:rPr>
      <w:b/>
    </w:rPr>
  </w:style>
  <w:style w:type="paragraph" w:customStyle="1" w:styleId="Definition">
    <w:name w:val="Definition"/>
    <w:basedOn w:val="Normal"/>
    <w:rsid w:val="0057280E"/>
  </w:style>
  <w:style w:type="paragraph" w:styleId="Caption">
    <w:name w:val="caption"/>
    <w:basedOn w:val="Normal"/>
    <w:link w:val="CaptionChar"/>
    <w:rsid w:val="0057280E"/>
    <w:pPr>
      <w:spacing w:after="120"/>
    </w:pPr>
    <w:rPr>
      <w:i/>
    </w:rPr>
  </w:style>
  <w:style w:type="paragraph" w:customStyle="1" w:styleId="TableCaption">
    <w:name w:val="Table Caption"/>
    <w:basedOn w:val="Caption"/>
    <w:rsid w:val="0057280E"/>
    <w:pPr>
      <w:keepNext/>
    </w:pPr>
  </w:style>
  <w:style w:type="paragraph" w:customStyle="1" w:styleId="ImageCaption">
    <w:name w:val="Image Caption"/>
    <w:basedOn w:val="Caption"/>
    <w:rsid w:val="0057280E"/>
  </w:style>
  <w:style w:type="paragraph" w:customStyle="1" w:styleId="Figure">
    <w:name w:val="Figure"/>
    <w:basedOn w:val="Normal"/>
    <w:rsid w:val="0057280E"/>
  </w:style>
  <w:style w:type="paragraph" w:customStyle="1" w:styleId="CaptionedFigure">
    <w:name w:val="Captioned Figure"/>
    <w:basedOn w:val="Figure"/>
    <w:rsid w:val="0057280E"/>
    <w:pPr>
      <w:keepNext/>
    </w:pPr>
  </w:style>
  <w:style w:type="character" w:customStyle="1" w:styleId="CaptionChar">
    <w:name w:val="Caption Char"/>
    <w:basedOn w:val="DefaultParagraphFont"/>
    <w:link w:val="Caption"/>
    <w:rsid w:val="0057280E"/>
    <w:rPr>
      <w:i/>
      <w:kern w:val="0"/>
      <w14:ligatures w14:val="none"/>
    </w:rPr>
  </w:style>
  <w:style w:type="character" w:customStyle="1" w:styleId="VerbatimChar">
    <w:name w:val="Verbatim Char"/>
    <w:basedOn w:val="CaptionChar"/>
    <w:link w:val="SourceCode"/>
    <w:rsid w:val="0057280E"/>
    <w:rPr>
      <w:rFonts w:ascii="Consolas" w:hAnsi="Consolas"/>
      <w:i/>
      <w:kern w:val="0"/>
      <w:sz w:val="22"/>
      <w:shd w:val="clear" w:color="auto" w:fill="F8F8F8"/>
      <w14:ligatures w14:val="none"/>
    </w:rPr>
  </w:style>
  <w:style w:type="character" w:customStyle="1" w:styleId="SectionNumber">
    <w:name w:val="Section Number"/>
    <w:basedOn w:val="CaptionChar"/>
    <w:rsid w:val="0057280E"/>
    <w:rPr>
      <w:i/>
      <w:kern w:val="0"/>
      <w14:ligatures w14:val="none"/>
    </w:rPr>
  </w:style>
  <w:style w:type="character" w:styleId="FootnoteReference">
    <w:name w:val="footnote reference"/>
    <w:basedOn w:val="DefaultParagraphFont"/>
    <w:uiPriority w:val="99"/>
    <w:unhideWhenUsed/>
    <w:rsid w:val="007541B4"/>
    <w:rPr>
      <w:vertAlign w:val="superscript"/>
    </w:rPr>
  </w:style>
  <w:style w:type="character" w:styleId="Hyperlink">
    <w:name w:val="Hyperlink"/>
    <w:basedOn w:val="DefaultParagraphFont"/>
    <w:uiPriority w:val="99"/>
    <w:unhideWhenUsed/>
    <w:rsid w:val="007541B4"/>
    <w:rPr>
      <w:color w:val="0563C1" w:themeColor="hyperlink"/>
      <w:u w:val="single"/>
    </w:rPr>
  </w:style>
  <w:style w:type="paragraph" w:styleId="TOCHeading">
    <w:name w:val="TOC Heading"/>
    <w:basedOn w:val="Heading1"/>
    <w:next w:val="BodyText"/>
    <w:uiPriority w:val="39"/>
    <w:unhideWhenUsed/>
    <w:qFormat/>
    <w:rsid w:val="0057280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57280E"/>
    <w:pPr>
      <w:shd w:val="clear" w:color="auto" w:fill="F8F8F8"/>
      <w:wordWrap w:val="0"/>
    </w:pPr>
    <w:rPr>
      <w:rFonts w:ascii="Consolas" w:hAnsi="Consolas"/>
      <w:i/>
    </w:rPr>
  </w:style>
  <w:style w:type="character" w:customStyle="1" w:styleId="KeywordTok">
    <w:name w:val="KeywordTok"/>
    <w:basedOn w:val="VerbatimChar"/>
    <w:rsid w:val="0057280E"/>
    <w:rPr>
      <w:rFonts w:ascii="Consolas" w:hAnsi="Consolas"/>
      <w:b/>
      <w:i/>
      <w:color w:val="204A87"/>
      <w:kern w:val="0"/>
      <w:sz w:val="22"/>
      <w:shd w:val="clear" w:color="auto" w:fill="F8F8F8"/>
      <w14:ligatures w14:val="none"/>
    </w:rPr>
  </w:style>
  <w:style w:type="character" w:customStyle="1" w:styleId="DataTypeTok">
    <w:name w:val="DataTypeTok"/>
    <w:basedOn w:val="VerbatimChar"/>
    <w:rsid w:val="0057280E"/>
    <w:rPr>
      <w:rFonts w:ascii="Consolas" w:hAnsi="Consolas"/>
      <w:i/>
      <w:color w:val="204A87"/>
      <w:kern w:val="0"/>
      <w:sz w:val="22"/>
      <w:shd w:val="clear" w:color="auto" w:fill="F8F8F8"/>
      <w14:ligatures w14:val="none"/>
    </w:rPr>
  </w:style>
  <w:style w:type="character" w:customStyle="1" w:styleId="DecValTok">
    <w:name w:val="DecValTok"/>
    <w:basedOn w:val="VerbatimChar"/>
    <w:rsid w:val="0057280E"/>
    <w:rPr>
      <w:rFonts w:ascii="Consolas" w:hAnsi="Consolas"/>
      <w:i/>
      <w:color w:val="0000CF"/>
      <w:kern w:val="0"/>
      <w:sz w:val="22"/>
      <w:shd w:val="clear" w:color="auto" w:fill="F8F8F8"/>
      <w14:ligatures w14:val="none"/>
    </w:rPr>
  </w:style>
  <w:style w:type="character" w:customStyle="1" w:styleId="BaseNTok">
    <w:name w:val="BaseNTok"/>
    <w:basedOn w:val="VerbatimChar"/>
    <w:rsid w:val="0057280E"/>
    <w:rPr>
      <w:rFonts w:ascii="Consolas" w:hAnsi="Consolas"/>
      <w:i/>
      <w:color w:val="0000CF"/>
      <w:kern w:val="0"/>
      <w:sz w:val="22"/>
      <w:shd w:val="clear" w:color="auto" w:fill="F8F8F8"/>
      <w14:ligatures w14:val="none"/>
    </w:rPr>
  </w:style>
  <w:style w:type="character" w:customStyle="1" w:styleId="FloatTok">
    <w:name w:val="FloatTok"/>
    <w:basedOn w:val="VerbatimChar"/>
    <w:rsid w:val="0057280E"/>
    <w:rPr>
      <w:rFonts w:ascii="Consolas" w:hAnsi="Consolas"/>
      <w:i/>
      <w:color w:val="0000CF"/>
      <w:kern w:val="0"/>
      <w:sz w:val="22"/>
      <w:shd w:val="clear" w:color="auto" w:fill="F8F8F8"/>
      <w14:ligatures w14:val="none"/>
    </w:rPr>
  </w:style>
  <w:style w:type="character" w:customStyle="1" w:styleId="ConstantTok">
    <w:name w:val="ConstantTok"/>
    <w:basedOn w:val="VerbatimChar"/>
    <w:rsid w:val="0057280E"/>
    <w:rPr>
      <w:rFonts w:ascii="Consolas" w:hAnsi="Consolas"/>
      <w:i/>
      <w:color w:val="000000"/>
      <w:kern w:val="0"/>
      <w:sz w:val="22"/>
      <w:shd w:val="clear" w:color="auto" w:fill="F8F8F8"/>
      <w14:ligatures w14:val="none"/>
    </w:rPr>
  </w:style>
  <w:style w:type="character" w:customStyle="1" w:styleId="CharTok">
    <w:name w:val="CharTok"/>
    <w:basedOn w:val="VerbatimChar"/>
    <w:rsid w:val="0057280E"/>
    <w:rPr>
      <w:rFonts w:ascii="Consolas" w:hAnsi="Consolas"/>
      <w:i/>
      <w:color w:val="4E9A06"/>
      <w:kern w:val="0"/>
      <w:sz w:val="22"/>
      <w:shd w:val="clear" w:color="auto" w:fill="F8F8F8"/>
      <w14:ligatures w14:val="none"/>
    </w:rPr>
  </w:style>
  <w:style w:type="character" w:customStyle="1" w:styleId="SpecialCharTok">
    <w:name w:val="SpecialCharTok"/>
    <w:basedOn w:val="VerbatimChar"/>
    <w:rsid w:val="0057280E"/>
    <w:rPr>
      <w:rFonts w:ascii="Consolas" w:hAnsi="Consolas"/>
      <w:i/>
      <w:color w:val="000000"/>
      <w:kern w:val="0"/>
      <w:sz w:val="22"/>
      <w:shd w:val="clear" w:color="auto" w:fill="F8F8F8"/>
      <w14:ligatures w14:val="none"/>
    </w:rPr>
  </w:style>
  <w:style w:type="character" w:customStyle="1" w:styleId="StringTok">
    <w:name w:val="StringTok"/>
    <w:basedOn w:val="VerbatimChar"/>
    <w:rsid w:val="0057280E"/>
    <w:rPr>
      <w:rFonts w:ascii="Consolas" w:hAnsi="Consolas"/>
      <w:i/>
      <w:color w:val="4E9A06"/>
      <w:kern w:val="0"/>
      <w:sz w:val="22"/>
      <w:shd w:val="clear" w:color="auto" w:fill="F8F8F8"/>
      <w14:ligatures w14:val="none"/>
    </w:rPr>
  </w:style>
  <w:style w:type="character" w:customStyle="1" w:styleId="VerbatimStringTok">
    <w:name w:val="VerbatimStringTok"/>
    <w:basedOn w:val="VerbatimChar"/>
    <w:rsid w:val="0057280E"/>
    <w:rPr>
      <w:rFonts w:ascii="Consolas" w:hAnsi="Consolas"/>
      <w:i/>
      <w:color w:val="4E9A06"/>
      <w:kern w:val="0"/>
      <w:sz w:val="22"/>
      <w:shd w:val="clear" w:color="auto" w:fill="F8F8F8"/>
      <w14:ligatures w14:val="none"/>
    </w:rPr>
  </w:style>
  <w:style w:type="character" w:customStyle="1" w:styleId="SpecialStringTok">
    <w:name w:val="SpecialStringTok"/>
    <w:basedOn w:val="VerbatimChar"/>
    <w:rsid w:val="0057280E"/>
    <w:rPr>
      <w:rFonts w:ascii="Consolas" w:hAnsi="Consolas"/>
      <w:i/>
      <w:color w:val="4E9A06"/>
      <w:kern w:val="0"/>
      <w:sz w:val="22"/>
      <w:shd w:val="clear" w:color="auto" w:fill="F8F8F8"/>
      <w14:ligatures w14:val="none"/>
    </w:rPr>
  </w:style>
  <w:style w:type="character" w:customStyle="1" w:styleId="ImportTok">
    <w:name w:val="ImportTok"/>
    <w:basedOn w:val="VerbatimChar"/>
    <w:rsid w:val="0057280E"/>
    <w:rPr>
      <w:rFonts w:ascii="Consolas" w:hAnsi="Consolas"/>
      <w:i/>
      <w:kern w:val="0"/>
      <w:sz w:val="22"/>
      <w:shd w:val="clear" w:color="auto" w:fill="F8F8F8"/>
      <w14:ligatures w14:val="none"/>
    </w:rPr>
  </w:style>
  <w:style w:type="character" w:customStyle="1" w:styleId="CommentTok">
    <w:name w:val="CommentTok"/>
    <w:basedOn w:val="VerbatimChar"/>
    <w:rsid w:val="0057280E"/>
    <w:rPr>
      <w:rFonts w:ascii="Consolas" w:hAnsi="Consolas"/>
      <w:i w:val="0"/>
      <w:color w:val="8F5902"/>
      <w:kern w:val="0"/>
      <w:sz w:val="22"/>
      <w:shd w:val="clear" w:color="auto" w:fill="F8F8F8"/>
      <w14:ligatures w14:val="none"/>
    </w:rPr>
  </w:style>
  <w:style w:type="character" w:customStyle="1" w:styleId="DocumentationTok">
    <w:name w:val="DocumentationTok"/>
    <w:basedOn w:val="VerbatimChar"/>
    <w:rsid w:val="0057280E"/>
    <w:rPr>
      <w:rFonts w:ascii="Consolas" w:hAnsi="Consolas"/>
      <w:b/>
      <w:i w:val="0"/>
      <w:color w:val="8F5902"/>
      <w:kern w:val="0"/>
      <w:sz w:val="22"/>
      <w:shd w:val="clear" w:color="auto" w:fill="F8F8F8"/>
      <w14:ligatures w14:val="none"/>
    </w:rPr>
  </w:style>
  <w:style w:type="character" w:customStyle="1" w:styleId="AnnotationTok">
    <w:name w:val="AnnotationTok"/>
    <w:basedOn w:val="VerbatimChar"/>
    <w:rsid w:val="0057280E"/>
    <w:rPr>
      <w:rFonts w:ascii="Consolas" w:hAnsi="Consolas"/>
      <w:b/>
      <w:i w:val="0"/>
      <w:color w:val="8F5902"/>
      <w:kern w:val="0"/>
      <w:sz w:val="22"/>
      <w:shd w:val="clear" w:color="auto" w:fill="F8F8F8"/>
      <w14:ligatures w14:val="none"/>
    </w:rPr>
  </w:style>
  <w:style w:type="character" w:customStyle="1" w:styleId="CommentVarTok">
    <w:name w:val="CommentVarTok"/>
    <w:basedOn w:val="VerbatimChar"/>
    <w:rsid w:val="0057280E"/>
    <w:rPr>
      <w:rFonts w:ascii="Consolas" w:hAnsi="Consolas"/>
      <w:b/>
      <w:i w:val="0"/>
      <w:color w:val="8F5902"/>
      <w:kern w:val="0"/>
      <w:sz w:val="22"/>
      <w:shd w:val="clear" w:color="auto" w:fill="F8F8F8"/>
      <w14:ligatures w14:val="none"/>
    </w:rPr>
  </w:style>
  <w:style w:type="character" w:customStyle="1" w:styleId="OtherTok">
    <w:name w:val="OtherTok"/>
    <w:basedOn w:val="VerbatimChar"/>
    <w:rsid w:val="0057280E"/>
    <w:rPr>
      <w:rFonts w:ascii="Consolas" w:hAnsi="Consolas"/>
      <w:i/>
      <w:color w:val="8F5902"/>
      <w:kern w:val="0"/>
      <w:sz w:val="22"/>
      <w:shd w:val="clear" w:color="auto" w:fill="F8F8F8"/>
      <w14:ligatures w14:val="none"/>
    </w:rPr>
  </w:style>
  <w:style w:type="character" w:customStyle="1" w:styleId="FunctionTok">
    <w:name w:val="FunctionTok"/>
    <w:basedOn w:val="VerbatimChar"/>
    <w:rsid w:val="0057280E"/>
    <w:rPr>
      <w:rFonts w:ascii="Consolas" w:hAnsi="Consolas"/>
      <w:i/>
      <w:color w:val="000000"/>
      <w:kern w:val="0"/>
      <w:sz w:val="22"/>
      <w:shd w:val="clear" w:color="auto" w:fill="F8F8F8"/>
      <w14:ligatures w14:val="none"/>
    </w:rPr>
  </w:style>
  <w:style w:type="character" w:customStyle="1" w:styleId="VariableTok">
    <w:name w:val="VariableTok"/>
    <w:basedOn w:val="VerbatimChar"/>
    <w:rsid w:val="0057280E"/>
    <w:rPr>
      <w:rFonts w:ascii="Consolas" w:hAnsi="Consolas"/>
      <w:i/>
      <w:color w:val="000000"/>
      <w:kern w:val="0"/>
      <w:sz w:val="22"/>
      <w:shd w:val="clear" w:color="auto" w:fill="F8F8F8"/>
      <w14:ligatures w14:val="none"/>
    </w:rPr>
  </w:style>
  <w:style w:type="character" w:customStyle="1" w:styleId="ControlFlowTok">
    <w:name w:val="ControlFlowTok"/>
    <w:basedOn w:val="VerbatimChar"/>
    <w:rsid w:val="0057280E"/>
    <w:rPr>
      <w:rFonts w:ascii="Consolas" w:hAnsi="Consolas"/>
      <w:b/>
      <w:i/>
      <w:color w:val="204A87"/>
      <w:kern w:val="0"/>
      <w:sz w:val="22"/>
      <w:shd w:val="clear" w:color="auto" w:fill="F8F8F8"/>
      <w14:ligatures w14:val="none"/>
    </w:rPr>
  </w:style>
  <w:style w:type="character" w:customStyle="1" w:styleId="OperatorTok">
    <w:name w:val="OperatorTok"/>
    <w:basedOn w:val="VerbatimChar"/>
    <w:rsid w:val="0057280E"/>
    <w:rPr>
      <w:rFonts w:ascii="Consolas" w:hAnsi="Consolas"/>
      <w:b/>
      <w:i/>
      <w:color w:val="CE5C00"/>
      <w:kern w:val="0"/>
      <w:sz w:val="22"/>
      <w:shd w:val="clear" w:color="auto" w:fill="F8F8F8"/>
      <w14:ligatures w14:val="none"/>
    </w:rPr>
  </w:style>
  <w:style w:type="character" w:customStyle="1" w:styleId="BuiltInTok">
    <w:name w:val="BuiltInTok"/>
    <w:basedOn w:val="VerbatimChar"/>
    <w:rsid w:val="0057280E"/>
    <w:rPr>
      <w:rFonts w:ascii="Consolas" w:hAnsi="Consolas"/>
      <w:i/>
      <w:kern w:val="0"/>
      <w:sz w:val="22"/>
      <w:shd w:val="clear" w:color="auto" w:fill="F8F8F8"/>
      <w14:ligatures w14:val="none"/>
    </w:rPr>
  </w:style>
  <w:style w:type="character" w:customStyle="1" w:styleId="ExtensionTok">
    <w:name w:val="ExtensionTok"/>
    <w:basedOn w:val="VerbatimChar"/>
    <w:rsid w:val="0057280E"/>
    <w:rPr>
      <w:rFonts w:ascii="Consolas" w:hAnsi="Consolas"/>
      <w:i/>
      <w:kern w:val="0"/>
      <w:sz w:val="22"/>
      <w:shd w:val="clear" w:color="auto" w:fill="F8F8F8"/>
      <w14:ligatures w14:val="none"/>
    </w:rPr>
  </w:style>
  <w:style w:type="character" w:customStyle="1" w:styleId="PreprocessorTok">
    <w:name w:val="PreprocessorTok"/>
    <w:basedOn w:val="VerbatimChar"/>
    <w:rsid w:val="0057280E"/>
    <w:rPr>
      <w:rFonts w:ascii="Consolas" w:hAnsi="Consolas"/>
      <w:i w:val="0"/>
      <w:color w:val="8F5902"/>
      <w:kern w:val="0"/>
      <w:sz w:val="22"/>
      <w:shd w:val="clear" w:color="auto" w:fill="F8F8F8"/>
      <w14:ligatures w14:val="none"/>
    </w:rPr>
  </w:style>
  <w:style w:type="character" w:customStyle="1" w:styleId="AttributeTok">
    <w:name w:val="AttributeTok"/>
    <w:basedOn w:val="VerbatimChar"/>
    <w:rsid w:val="0057280E"/>
    <w:rPr>
      <w:rFonts w:ascii="Consolas" w:hAnsi="Consolas"/>
      <w:i/>
      <w:color w:val="C4A000"/>
      <w:kern w:val="0"/>
      <w:sz w:val="22"/>
      <w:shd w:val="clear" w:color="auto" w:fill="F8F8F8"/>
      <w14:ligatures w14:val="none"/>
    </w:rPr>
  </w:style>
  <w:style w:type="character" w:customStyle="1" w:styleId="RegionMarkerTok">
    <w:name w:val="RegionMarkerTok"/>
    <w:basedOn w:val="VerbatimChar"/>
    <w:rsid w:val="0057280E"/>
    <w:rPr>
      <w:rFonts w:ascii="Consolas" w:hAnsi="Consolas"/>
      <w:i/>
      <w:kern w:val="0"/>
      <w:sz w:val="22"/>
      <w:shd w:val="clear" w:color="auto" w:fill="F8F8F8"/>
      <w14:ligatures w14:val="none"/>
    </w:rPr>
  </w:style>
  <w:style w:type="character" w:customStyle="1" w:styleId="InformationTok">
    <w:name w:val="InformationTok"/>
    <w:basedOn w:val="VerbatimChar"/>
    <w:rsid w:val="0057280E"/>
    <w:rPr>
      <w:rFonts w:ascii="Consolas" w:hAnsi="Consolas"/>
      <w:b/>
      <w:i w:val="0"/>
      <w:color w:val="8F5902"/>
      <w:kern w:val="0"/>
      <w:sz w:val="22"/>
      <w:shd w:val="clear" w:color="auto" w:fill="F8F8F8"/>
      <w14:ligatures w14:val="none"/>
    </w:rPr>
  </w:style>
  <w:style w:type="character" w:customStyle="1" w:styleId="WarningTok">
    <w:name w:val="WarningTok"/>
    <w:basedOn w:val="VerbatimChar"/>
    <w:rsid w:val="0057280E"/>
    <w:rPr>
      <w:rFonts w:ascii="Consolas" w:hAnsi="Consolas"/>
      <w:b/>
      <w:i w:val="0"/>
      <w:color w:val="8F5902"/>
      <w:kern w:val="0"/>
      <w:sz w:val="22"/>
      <w:shd w:val="clear" w:color="auto" w:fill="F8F8F8"/>
      <w14:ligatures w14:val="none"/>
    </w:rPr>
  </w:style>
  <w:style w:type="character" w:customStyle="1" w:styleId="AlertTok">
    <w:name w:val="AlertTok"/>
    <w:basedOn w:val="VerbatimChar"/>
    <w:rsid w:val="0057280E"/>
    <w:rPr>
      <w:rFonts w:ascii="Consolas" w:hAnsi="Consolas"/>
      <w:i/>
      <w:color w:val="EF2929"/>
      <w:kern w:val="0"/>
      <w:sz w:val="22"/>
      <w:shd w:val="clear" w:color="auto" w:fill="F8F8F8"/>
      <w14:ligatures w14:val="none"/>
    </w:rPr>
  </w:style>
  <w:style w:type="character" w:customStyle="1" w:styleId="ErrorTok">
    <w:name w:val="ErrorTok"/>
    <w:basedOn w:val="VerbatimChar"/>
    <w:rsid w:val="0057280E"/>
    <w:rPr>
      <w:rFonts w:ascii="Consolas" w:hAnsi="Consolas"/>
      <w:b/>
      <w:i/>
      <w:color w:val="A40000"/>
      <w:kern w:val="0"/>
      <w:sz w:val="22"/>
      <w:shd w:val="clear" w:color="auto" w:fill="F8F8F8"/>
      <w14:ligatures w14:val="none"/>
    </w:rPr>
  </w:style>
  <w:style w:type="character" w:customStyle="1" w:styleId="NormalTok">
    <w:name w:val="NormalTok"/>
    <w:basedOn w:val="VerbatimChar"/>
    <w:rsid w:val="0057280E"/>
    <w:rPr>
      <w:rFonts w:ascii="Consolas" w:hAnsi="Consolas"/>
      <w:i/>
      <w:kern w:val="0"/>
      <w:sz w:val="22"/>
      <w:shd w:val="clear" w:color="auto" w:fill="F8F8F8"/>
      <w14:ligatures w14:val="none"/>
    </w:rPr>
  </w:style>
  <w:style w:type="paragraph" w:customStyle="1" w:styleId="NoParagraphStyle">
    <w:name w:val="[No Paragraph Style]"/>
    <w:rsid w:val="007541B4"/>
    <w:pPr>
      <w:widowControl w:val="0"/>
      <w:autoSpaceDE w:val="0"/>
      <w:autoSpaceDN w:val="0"/>
      <w:adjustRightInd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IndexBody">
    <w:name w:val="IndexBody"/>
    <w:qFormat/>
    <w:rsid w:val="007541B4"/>
    <w:pPr>
      <w:spacing w:line="220" w:lineRule="atLeast"/>
    </w:pPr>
    <w:rPr>
      <w:rFonts w:ascii="Times Roman" w:eastAsia="Times New Roman" w:hAnsi="Times Roman" w:cs="NewBaskervilleStd-Roman"/>
      <w:color w:val="000000"/>
      <w:kern w:val="0"/>
      <w:sz w:val="18"/>
      <w:szCs w:val="18"/>
      <w:lang w:eastAsia="en-CA"/>
      <w14:ligatures w14:val="none"/>
    </w:rPr>
  </w:style>
  <w:style w:type="character" w:customStyle="1" w:styleId="BoldItalic">
    <w:name w:val="BoldItalic"/>
    <w:uiPriority w:val="1"/>
    <w:qFormat/>
    <w:rsid w:val="007541B4"/>
    <w:rPr>
      <w:rFonts w:cs="NewBaskervilleEF-Bold"/>
      <w:b/>
      <w:bCs/>
      <w:i/>
      <w:iCs/>
      <w:color w:val="3366FF"/>
      <w:w w:val="100"/>
      <w:position w:val="0"/>
      <w:u w:val="none"/>
      <w:vertAlign w:val="baseline"/>
      <w:lang w:val="en-US"/>
    </w:rPr>
  </w:style>
  <w:style w:type="paragraph" w:customStyle="1" w:styleId="BodyCustom">
    <w:name w:val="BodyCustom"/>
    <w:qFormat/>
    <w:rsid w:val="007541B4"/>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kern w:val="0"/>
      <w:lang w:eastAsia="en-CA"/>
      <w14:ligatures w14:val="none"/>
    </w:rPr>
  </w:style>
  <w:style w:type="paragraph" w:customStyle="1" w:styleId="IndexHead">
    <w:name w:val="IndexHead"/>
    <w:qFormat/>
    <w:rsid w:val="007541B4"/>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7541B4"/>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CodeListingCaption">
    <w:name w:val="CodeListingCaption"/>
    <w:next w:val="Code"/>
    <w:qFormat/>
    <w:rsid w:val="007541B4"/>
    <w:pPr>
      <w:numPr>
        <w:ilvl w:val="6"/>
        <w:numId w:val="33"/>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Code">
    <w:name w:val="Code"/>
    <w:qFormat/>
    <w:rsid w:val="007541B4"/>
    <w:pPr>
      <w:pBdr>
        <w:left w:val="single" w:sz="4" w:space="14" w:color="auto"/>
      </w:pBdr>
      <w:suppressAutoHyphens/>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Epigraph">
    <w:name w:val="Epigraph"/>
    <w:qFormat/>
    <w:rsid w:val="007541B4"/>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character" w:customStyle="1" w:styleId="Literal">
    <w:name w:val="Literal"/>
    <w:uiPriority w:val="1"/>
    <w:qFormat/>
    <w:rsid w:val="007541B4"/>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7541B4"/>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character" w:customStyle="1" w:styleId="LiteralBold">
    <w:name w:val="LiteralBold"/>
    <w:uiPriority w:val="1"/>
    <w:qFormat/>
    <w:rsid w:val="007541B4"/>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7541B4"/>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7541B4"/>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7541B4"/>
    <w:pPr>
      <w:widowControl w:val="0"/>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numbering" w:customStyle="1" w:styleId="ChapterNumbering">
    <w:name w:val="ChapterNumbering"/>
    <w:uiPriority w:val="99"/>
    <w:rsid w:val="007541B4"/>
    <w:pPr>
      <w:numPr>
        <w:numId w:val="28"/>
      </w:numPr>
    </w:pPr>
  </w:style>
  <w:style w:type="paragraph" w:customStyle="1" w:styleId="HeadA">
    <w:name w:val="HeadA"/>
    <w:qFormat/>
    <w:rsid w:val="007541B4"/>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lockquote">
    <w:name w:val="Blockquote"/>
    <w:next w:val="Normal"/>
    <w:qFormat/>
    <w:rsid w:val="007541B4"/>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CodeWide">
    <w:name w:val="CodeWide"/>
    <w:qFormat/>
    <w:rsid w:val="007541B4"/>
    <w:pPr>
      <w:widowControl w:val="0"/>
      <w:pBdr>
        <w:left w:val="single" w:sz="4" w:space="1"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aptionLine">
    <w:name w:val="CaptionLine"/>
    <w:next w:val="Body"/>
    <w:qFormat/>
    <w:rsid w:val="007541B4"/>
    <w:pPr>
      <w:numPr>
        <w:ilvl w:val="4"/>
        <w:numId w:val="33"/>
      </w:numPr>
      <w:spacing w:after="240"/>
    </w:pPr>
    <w:rPr>
      <w:rFonts w:ascii="Times Roman" w:eastAsia="Times New Roman" w:hAnsi="Times Roman" w:cs="FuturaPT-BookObl"/>
      <w:color w:val="000000"/>
      <w:kern w:val="0"/>
      <w:sz w:val="17"/>
      <w:szCs w:val="17"/>
      <w:lang w:eastAsia="en-CA"/>
      <w14:ligatures w14:val="none"/>
    </w:rPr>
  </w:style>
  <w:style w:type="character" w:customStyle="1" w:styleId="Regular">
    <w:name w:val="Regular"/>
    <w:uiPriority w:val="1"/>
    <w:qFormat/>
    <w:rsid w:val="007541B4"/>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7541B4"/>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7541B4"/>
    <w:pPr>
      <w:keepLines/>
      <w:widowControl w:val="0"/>
      <w:suppressAutoHyphens/>
      <w:autoSpaceDE w:val="0"/>
      <w:autoSpaceDN w:val="0"/>
      <w:adjustRightInd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7541B4"/>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7541B4"/>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7541B4"/>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7541B4"/>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ChapterIntro">
    <w:name w:val="ChapterIntro"/>
    <w:qFormat/>
    <w:rsid w:val="007541B4"/>
    <w:pPr>
      <w:suppressAutoHyphens/>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xCaption">
    <w:name w:val="BoxCaption"/>
    <w:next w:val="BoxBody"/>
    <w:qFormat/>
    <w:rsid w:val="007541B4"/>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7541B4"/>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7541B4"/>
    <w:pPr>
      <w:widowControl w:val="0"/>
      <w:pBdr>
        <w:left w:val="single" w:sz="18" w:space="4" w:color="008000"/>
      </w:pBdr>
      <w:autoSpaceDE w:val="0"/>
      <w:autoSpaceDN w:val="0"/>
      <w:adjustRightInd w:val="0"/>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ChapterTitle">
    <w:name w:val="ChapterTitle"/>
    <w:qFormat/>
    <w:rsid w:val="007541B4"/>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oxListBullet">
    <w:name w:val="BoxListBullet"/>
    <w:qFormat/>
    <w:rsid w:val="007541B4"/>
    <w:pPr>
      <w:widowControl w:val="0"/>
      <w:numPr>
        <w:numId w:val="23"/>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7541B4"/>
    <w:pPr>
      <w:widowControl w:val="0"/>
      <w:pBdr>
        <w:left w:val="single" w:sz="18" w:space="4" w:color="008000"/>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7541B4"/>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7541B4"/>
    <w:pPr>
      <w:keepNext/>
      <w:keepLines/>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character" w:customStyle="1" w:styleId="KeyCaps">
    <w:name w:val="KeyCaps"/>
    <w:uiPriority w:val="1"/>
    <w:qFormat/>
    <w:rsid w:val="00F1431F"/>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7541B4"/>
    <w:rPr>
      <w:rFonts w:ascii="Wingdings2" w:hAnsi="Wingdings2" w:cs="Wingdings2"/>
      <w:color w:val="000000"/>
      <w:w w:val="100"/>
      <w:position w:val="0"/>
      <w:u w:val="none"/>
      <w:vertAlign w:val="baseline"/>
      <w:lang w:val="en-US"/>
    </w:rPr>
  </w:style>
  <w:style w:type="paragraph" w:customStyle="1" w:styleId="ListBody">
    <w:name w:val="ListBody"/>
    <w:qFormat/>
    <w:rsid w:val="007541B4"/>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kern w:val="0"/>
      <w:lang w:eastAsia="en-CA"/>
      <w14:ligatures w14:val="none"/>
    </w:rPr>
  </w:style>
  <w:style w:type="character" w:customStyle="1" w:styleId="LinkURL">
    <w:name w:val="LinkURL"/>
    <w:uiPriority w:val="1"/>
    <w:qFormat/>
    <w:rsid w:val="007541B4"/>
    <w:rPr>
      <w:rFonts w:cs="NewBaskervilleStd-Italic"/>
      <w:i/>
      <w:iCs/>
      <w:color w:val="3366FF"/>
      <w:w w:val="100"/>
      <w:position w:val="0"/>
      <w:u w:val="none"/>
      <w:vertAlign w:val="baseline"/>
      <w:lang w:val="en-US"/>
    </w:rPr>
  </w:style>
  <w:style w:type="paragraph" w:customStyle="1" w:styleId="Note">
    <w:name w:val="Note"/>
    <w:qFormat/>
    <w:rsid w:val="007541B4"/>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kern w:val="0"/>
      <w:lang w:eastAsia="en-CA"/>
      <w14:ligatures w14:val="none"/>
    </w:rPr>
  </w:style>
  <w:style w:type="character" w:customStyle="1" w:styleId="bulletcharacter">
    <w:name w:val="bullet_character"/>
    <w:uiPriority w:val="99"/>
    <w:rsid w:val="007541B4"/>
    <w:rPr>
      <w:rFonts w:ascii="Symbol" w:hAnsi="Symbol" w:cs="Symbol"/>
      <w:color w:val="000000"/>
    </w:rPr>
  </w:style>
  <w:style w:type="character" w:customStyle="1" w:styleId="Superscript">
    <w:name w:val="Superscript"/>
    <w:uiPriority w:val="1"/>
    <w:qFormat/>
    <w:rsid w:val="007541B4"/>
    <w:rPr>
      <w:color w:val="3366FF"/>
      <w:vertAlign w:val="superscript"/>
    </w:rPr>
  </w:style>
  <w:style w:type="character" w:customStyle="1" w:styleId="SuperscriptItalic">
    <w:name w:val="SuperscriptItalic"/>
    <w:uiPriority w:val="1"/>
    <w:qFormat/>
    <w:rsid w:val="007541B4"/>
    <w:rPr>
      <w:i/>
      <w:color w:val="3366FF"/>
      <w:vertAlign w:val="superscript"/>
    </w:rPr>
  </w:style>
  <w:style w:type="character" w:customStyle="1" w:styleId="Subscript">
    <w:name w:val="Subscript"/>
    <w:uiPriority w:val="1"/>
    <w:qFormat/>
    <w:rsid w:val="007541B4"/>
    <w:rPr>
      <w:color w:val="3366FF"/>
      <w:vertAlign w:val="subscript"/>
    </w:rPr>
  </w:style>
  <w:style w:type="character" w:customStyle="1" w:styleId="SubscriptItalic">
    <w:name w:val="SubscriptItalic"/>
    <w:uiPriority w:val="1"/>
    <w:qFormat/>
    <w:rsid w:val="007541B4"/>
    <w:rPr>
      <w:i/>
      <w:color w:val="3366FF"/>
      <w:vertAlign w:val="subscript"/>
    </w:rPr>
  </w:style>
  <w:style w:type="character" w:customStyle="1" w:styleId="Symbol">
    <w:name w:val="Symbol"/>
    <w:uiPriority w:val="1"/>
    <w:qFormat/>
    <w:rsid w:val="007541B4"/>
    <w:rPr>
      <w:rFonts w:ascii="Symbol" w:hAnsi="Symbol"/>
    </w:rPr>
  </w:style>
  <w:style w:type="character" w:customStyle="1" w:styleId="Italic">
    <w:name w:val="Italic"/>
    <w:uiPriority w:val="1"/>
    <w:qFormat/>
    <w:rsid w:val="007541B4"/>
    <w:rPr>
      <w:rFonts w:cs="NewBaskervilleStd-Italic"/>
      <w:i/>
      <w:iCs/>
      <w:color w:val="0000FF"/>
      <w:w w:val="100"/>
      <w:position w:val="0"/>
      <w:u w:val="none"/>
      <w:vertAlign w:val="baseline"/>
      <w:lang w:val="en-US"/>
    </w:rPr>
  </w:style>
  <w:style w:type="paragraph" w:customStyle="1" w:styleId="ListBullet">
    <w:name w:val="ListBullet"/>
    <w:qFormat/>
    <w:rsid w:val="007541B4"/>
    <w:pPr>
      <w:widowControl w:val="0"/>
      <w:numPr>
        <w:numId w:val="21"/>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lang w:eastAsia="en-CA"/>
      <w14:ligatures w14:val="none"/>
    </w:rPr>
  </w:style>
  <w:style w:type="paragraph" w:customStyle="1" w:styleId="ListCode">
    <w:name w:val="ListCode"/>
    <w:qFormat/>
    <w:rsid w:val="007541B4"/>
    <w:pPr>
      <w:widowControl w:val="0"/>
      <w:pBdr>
        <w:left w:val="single" w:sz="4" w:space="4"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7541B4"/>
    <w:pPr>
      <w:keepNext/>
      <w:keepLines/>
      <w:widowControl w:val="0"/>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kern w:val="0"/>
      <w:lang w:eastAsia="en-CA"/>
      <w14:ligatures w14:val="none"/>
    </w:rPr>
  </w:style>
  <w:style w:type="paragraph" w:customStyle="1" w:styleId="ListNumber">
    <w:name w:val="ListNumber"/>
    <w:qFormat/>
    <w:rsid w:val="007541B4"/>
    <w:pPr>
      <w:widowControl w:val="0"/>
      <w:numPr>
        <w:numId w:val="19"/>
      </w:numP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kern w:val="0"/>
      <w:lang w:eastAsia="en-CA"/>
      <w14:ligatures w14:val="none"/>
    </w:rPr>
  </w:style>
  <w:style w:type="paragraph" w:customStyle="1" w:styleId="ListNumberSub">
    <w:name w:val="ListNumberSub"/>
    <w:qFormat/>
    <w:rsid w:val="007541B4"/>
    <w:pPr>
      <w:widowControl w:val="0"/>
      <w:numPr>
        <w:numId w:val="445"/>
      </w:numP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kern w:val="0"/>
      <w:lang w:eastAsia="en-CA"/>
      <w14:ligatures w14:val="none"/>
    </w:rPr>
  </w:style>
  <w:style w:type="paragraph" w:customStyle="1" w:styleId="GraphicSlug">
    <w:name w:val="GraphicSlug"/>
    <w:qFormat/>
    <w:rsid w:val="007541B4"/>
    <w:pPr>
      <w:keepLines/>
      <w:widowControl w:val="0"/>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character" w:customStyle="1" w:styleId="AltText">
    <w:name w:val="AltText"/>
    <w:uiPriority w:val="1"/>
    <w:qFormat/>
    <w:rsid w:val="007541B4"/>
    <w:rPr>
      <w:color w:val="FF358C"/>
      <w:u w:val="single"/>
    </w:rPr>
  </w:style>
  <w:style w:type="paragraph" w:customStyle="1" w:styleId="PartNumber">
    <w:name w:val="PartNumber"/>
    <w:qFormat/>
    <w:rsid w:val="007541B4"/>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7541B4"/>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7541B4"/>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7541B4"/>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lang w:eastAsia="en-CA"/>
      <w14:ligatures w14:val="none"/>
    </w:rPr>
  </w:style>
  <w:style w:type="paragraph" w:customStyle="1" w:styleId="ChapterIntroList">
    <w:name w:val="ChapterIntroList"/>
    <w:qFormat/>
    <w:rsid w:val="007541B4"/>
    <w:pPr>
      <w:widowControl w:val="0"/>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kern w:val="0"/>
      <w:lang w:eastAsia="en-CA"/>
      <w14:ligatures w14:val="none"/>
    </w:rPr>
  </w:style>
  <w:style w:type="paragraph" w:customStyle="1" w:styleId="ChapterSubtitle">
    <w:name w:val="ChapterSubtitle"/>
    <w:rsid w:val="007541B4"/>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dyContinued">
    <w:name w:val="BodyContinued"/>
    <w:qFormat/>
    <w:rsid w:val="007541B4"/>
    <w:pPr>
      <w:widowControl w:val="0"/>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kern w:val="0"/>
      <w:lang w:eastAsia="en-CA"/>
      <w14:ligatures w14:val="none"/>
    </w:rPr>
  </w:style>
  <w:style w:type="paragraph" w:customStyle="1" w:styleId="BoxHeadA">
    <w:name w:val="BoxHeadA"/>
    <w:qFormat/>
    <w:rsid w:val="007541B4"/>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7541B4"/>
    <w:pPr>
      <w:spacing w:before="120"/>
    </w:pPr>
    <w:rPr>
      <w:i/>
      <w:iCs/>
      <w:caps w:val="0"/>
    </w:rPr>
  </w:style>
  <w:style w:type="paragraph" w:customStyle="1" w:styleId="BoxBodyContinued">
    <w:name w:val="BoxBodyContinued"/>
    <w:qFormat/>
    <w:rsid w:val="007541B4"/>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character" w:customStyle="1" w:styleId="Bold">
    <w:name w:val="Bold"/>
    <w:uiPriority w:val="1"/>
    <w:rsid w:val="007541B4"/>
    <w:rPr>
      <w:b/>
      <w:bCs/>
      <w:color w:val="3366FF"/>
    </w:rPr>
  </w:style>
  <w:style w:type="paragraph" w:customStyle="1" w:styleId="RunInHead">
    <w:name w:val="RunInHead"/>
    <w:rsid w:val="007541B4"/>
    <w:pPr>
      <w:widowControl w:val="0"/>
      <w:autoSpaceDE w:val="0"/>
      <w:autoSpaceDN w:val="0"/>
      <w:adjustRightInd w:val="0"/>
      <w:spacing w:before="120" w:line="240" w:lineRule="atLeast"/>
      <w:ind w:left="1440"/>
      <w:textAlignment w:val="baseline"/>
    </w:pPr>
    <w:rPr>
      <w:rFonts w:ascii="Times Roman" w:eastAsia="Times New Roman" w:hAnsi="Times Roman" w:cs="NewBaskervilleStd-Roman"/>
      <w:b/>
      <w:color w:val="000000"/>
      <w:kern w:val="0"/>
      <w:lang w:eastAsia="en-CA"/>
      <w14:ligatures w14:val="none"/>
    </w:rPr>
  </w:style>
  <w:style w:type="paragraph" w:customStyle="1" w:styleId="RunInPara">
    <w:name w:val="RunInPara"/>
    <w:qFormat/>
    <w:rsid w:val="007541B4"/>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kern w:val="0"/>
      <w:lang w:eastAsia="en-CA"/>
      <w14:ligatures w14:val="none"/>
    </w:rPr>
  </w:style>
  <w:style w:type="paragraph" w:customStyle="1" w:styleId="BoxRunInHead">
    <w:name w:val="BoxRunInHead"/>
    <w:rsid w:val="007541B4"/>
    <w:pPr>
      <w:widowControl w:val="0"/>
      <w:pBdr>
        <w:left w:val="single" w:sz="18" w:space="4" w:color="008000"/>
      </w:pBdr>
      <w:autoSpaceDE w:val="0"/>
      <w:autoSpaceDN w:val="0"/>
      <w:adjustRightInd w:val="0"/>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7541B4"/>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7541B4"/>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character" w:customStyle="1" w:styleId="GraphicInline">
    <w:name w:val="GraphicInline"/>
    <w:uiPriority w:val="1"/>
    <w:qFormat/>
    <w:rsid w:val="007541B4"/>
    <w:rPr>
      <w:color w:val="3366FF"/>
      <w:bdr w:val="none" w:sz="0" w:space="0" w:color="auto"/>
      <w:shd w:val="clear" w:color="auto" w:fill="99CC00"/>
    </w:rPr>
  </w:style>
  <w:style w:type="character" w:customStyle="1" w:styleId="KeyTerm">
    <w:name w:val="KeyTerm"/>
    <w:uiPriority w:val="1"/>
    <w:qFormat/>
    <w:rsid w:val="00F1431F"/>
    <w:rPr>
      <w:i/>
      <w:color w:val="3366FF"/>
      <w:bdr w:val="none" w:sz="0" w:space="0" w:color="auto"/>
      <w:shd w:val="clear" w:color="auto" w:fill="D9D9D9"/>
    </w:rPr>
  </w:style>
  <w:style w:type="character" w:customStyle="1" w:styleId="DigitalOnly">
    <w:name w:val="DigitalOnly"/>
    <w:uiPriority w:val="1"/>
    <w:qFormat/>
    <w:rsid w:val="007541B4"/>
    <w:rPr>
      <w:color w:val="3366FF"/>
      <w:bdr w:val="single" w:sz="4" w:space="0" w:color="3366FF"/>
    </w:rPr>
  </w:style>
  <w:style w:type="character" w:customStyle="1" w:styleId="PrintOnly">
    <w:name w:val="PrintOnly"/>
    <w:uiPriority w:val="1"/>
    <w:qFormat/>
    <w:rsid w:val="007541B4"/>
    <w:rPr>
      <w:color w:val="3366FF"/>
      <w:bdr w:val="single" w:sz="4" w:space="0" w:color="FF0000"/>
    </w:rPr>
  </w:style>
  <w:style w:type="character" w:customStyle="1" w:styleId="LinkEmail">
    <w:name w:val="LinkEmail"/>
    <w:basedOn w:val="LinkURL"/>
    <w:uiPriority w:val="1"/>
    <w:qFormat/>
    <w:rsid w:val="007541B4"/>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7541B4"/>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7541B4"/>
    <w:rPr>
      <w:color w:val="3366FF"/>
      <w:bdr w:val="none" w:sz="0" w:space="0" w:color="auto"/>
      <w:shd w:val="clear" w:color="auto" w:fill="FFFF00"/>
    </w:rPr>
  </w:style>
  <w:style w:type="character" w:customStyle="1" w:styleId="FootnoteReference0">
    <w:name w:val="FootnoteReference"/>
    <w:uiPriority w:val="1"/>
    <w:qFormat/>
    <w:rsid w:val="007541B4"/>
    <w:rPr>
      <w:color w:val="3366FF"/>
      <w:vertAlign w:val="superscript"/>
    </w:rPr>
  </w:style>
  <w:style w:type="paragraph" w:customStyle="1" w:styleId="Footnote">
    <w:name w:val="Footnote"/>
    <w:qFormat/>
    <w:rsid w:val="007541B4"/>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kern w:val="0"/>
      <w:sz w:val="16"/>
      <w:lang w:eastAsia="en-CA"/>
      <w14:ligatures w14:val="none"/>
    </w:rPr>
  </w:style>
  <w:style w:type="character" w:customStyle="1" w:styleId="FootnoteRef">
    <w:name w:val="FootnoteRef"/>
    <w:basedOn w:val="FootnoteReference0"/>
    <w:uiPriority w:val="1"/>
    <w:qFormat/>
    <w:rsid w:val="007541B4"/>
    <w:rPr>
      <w:color w:val="3366FF"/>
      <w:vertAlign w:val="superscript"/>
    </w:rPr>
  </w:style>
  <w:style w:type="character" w:customStyle="1" w:styleId="EndnoteReference">
    <w:name w:val="EndnoteReference"/>
    <w:basedOn w:val="FootnoteReference0"/>
    <w:uiPriority w:val="1"/>
    <w:qFormat/>
    <w:rsid w:val="007541B4"/>
    <w:rPr>
      <w:color w:val="3366FF"/>
      <w:vertAlign w:val="superscript"/>
    </w:rPr>
  </w:style>
  <w:style w:type="paragraph" w:customStyle="1" w:styleId="QuotePara">
    <w:name w:val="QuotePara"/>
    <w:qFormat/>
    <w:rsid w:val="007541B4"/>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kern w:val="0"/>
      <w:lang w:eastAsia="en-CA"/>
      <w14:ligatures w14:val="none"/>
    </w:rPr>
  </w:style>
  <w:style w:type="paragraph" w:customStyle="1" w:styleId="QuoteSource">
    <w:name w:val="QuoteSource"/>
    <w:basedOn w:val="QuotePara"/>
    <w:qFormat/>
    <w:rsid w:val="007541B4"/>
    <w:pPr>
      <w:spacing w:after="240"/>
      <w:jc w:val="right"/>
    </w:pPr>
    <w:rPr>
      <w:i w:val="0"/>
    </w:rPr>
  </w:style>
  <w:style w:type="character" w:customStyle="1" w:styleId="Caps">
    <w:name w:val="Caps"/>
    <w:uiPriority w:val="1"/>
    <w:qFormat/>
    <w:rsid w:val="007541B4"/>
    <w:rPr>
      <w:caps/>
      <w:smallCaps w:val="0"/>
      <w:color w:val="3366FF"/>
    </w:rPr>
  </w:style>
  <w:style w:type="character" w:customStyle="1" w:styleId="SmallCaps">
    <w:name w:val="SmallCaps"/>
    <w:uiPriority w:val="1"/>
    <w:qFormat/>
    <w:rsid w:val="007541B4"/>
    <w:rPr>
      <w:caps w:val="0"/>
      <w:smallCaps/>
      <w:color w:val="3366FF"/>
    </w:rPr>
  </w:style>
  <w:style w:type="character" w:customStyle="1" w:styleId="SmallCapsBold">
    <w:name w:val="SmallCapsBold"/>
    <w:basedOn w:val="SmallCaps"/>
    <w:uiPriority w:val="1"/>
    <w:qFormat/>
    <w:rsid w:val="007541B4"/>
    <w:rPr>
      <w:b/>
      <w:bCs/>
      <w:caps w:val="0"/>
      <w:smallCaps/>
      <w:color w:val="3366FF"/>
    </w:rPr>
  </w:style>
  <w:style w:type="character" w:customStyle="1" w:styleId="SmallCapsBoldItalic">
    <w:name w:val="SmallCapsBoldItalic"/>
    <w:basedOn w:val="SmallCapsBold"/>
    <w:uiPriority w:val="1"/>
    <w:qFormat/>
    <w:rsid w:val="007541B4"/>
    <w:rPr>
      <w:b/>
      <w:bCs/>
      <w:i/>
      <w:iCs/>
      <w:caps w:val="0"/>
      <w:smallCaps/>
      <w:color w:val="3366FF"/>
    </w:rPr>
  </w:style>
  <w:style w:type="character" w:customStyle="1" w:styleId="SmallCapsItalic">
    <w:name w:val="SmallCapsItalic"/>
    <w:basedOn w:val="SmallCaps"/>
    <w:uiPriority w:val="1"/>
    <w:qFormat/>
    <w:rsid w:val="007541B4"/>
    <w:rPr>
      <w:i/>
      <w:iCs/>
      <w:caps w:val="0"/>
      <w:smallCaps/>
      <w:color w:val="3366FF"/>
    </w:rPr>
  </w:style>
  <w:style w:type="character" w:customStyle="1" w:styleId="NSSymbol">
    <w:name w:val="NSSymbol"/>
    <w:uiPriority w:val="1"/>
    <w:qFormat/>
    <w:rsid w:val="007541B4"/>
    <w:rPr>
      <w:color w:val="3366FF"/>
    </w:rPr>
  </w:style>
  <w:style w:type="table" w:styleId="TableGrid">
    <w:name w:val="Table Grid"/>
    <w:basedOn w:val="TableNormal"/>
    <w:uiPriority w:val="59"/>
    <w:rsid w:val="007541B4"/>
    <w:rPr>
      <w:rFonts w:eastAsia="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7541B4"/>
    <w:pPr>
      <w:keepLines/>
      <w:widowControl w:val="0"/>
      <w:suppressAutoHyphens/>
      <w:autoSpaceDE w:val="0"/>
      <w:autoSpaceDN w:val="0"/>
      <w:adjustRightInd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7541B4"/>
    <w:pPr>
      <w:keepLines/>
      <w:widowControl w:val="0"/>
      <w:autoSpaceDE w:val="0"/>
      <w:autoSpaceDN w:val="0"/>
      <w:adjustRightInd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7541B4"/>
    <w:pPr>
      <w:keepLines/>
      <w:widowControl w:val="0"/>
      <w:numPr>
        <w:numId w:val="25"/>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7541B4"/>
    <w:pPr>
      <w:keepLines/>
      <w:widowControl w:val="0"/>
      <w:numPr>
        <w:numId w:val="447"/>
      </w:numPr>
      <w:autoSpaceDE w:val="0"/>
      <w:autoSpaceDN w:val="0"/>
      <w:adjustRightInd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7541B4"/>
    <w:pPr>
      <w:keepLines/>
      <w:widowControl w:val="0"/>
      <w:autoSpaceDE w:val="0"/>
      <w:autoSpaceDN w:val="0"/>
      <w:adjustRightInd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7541B4"/>
    <w:rPr>
      <w:i w:val="0"/>
      <w:sz w:val="18"/>
      <w:szCs w:val="18"/>
    </w:rPr>
  </w:style>
  <w:style w:type="paragraph" w:customStyle="1" w:styleId="ExtractSource">
    <w:name w:val="ExtractSource"/>
    <w:basedOn w:val="ExtractPara"/>
    <w:qFormat/>
    <w:rsid w:val="007541B4"/>
    <w:pPr>
      <w:jc w:val="right"/>
    </w:pPr>
  </w:style>
  <w:style w:type="paragraph" w:customStyle="1" w:styleId="ExtractParaContinued">
    <w:name w:val="ExtractParaContinued"/>
    <w:basedOn w:val="ExtractPara"/>
    <w:qFormat/>
    <w:rsid w:val="007541B4"/>
    <w:pPr>
      <w:spacing w:before="0"/>
      <w:ind w:firstLine="360"/>
    </w:pPr>
  </w:style>
  <w:style w:type="paragraph" w:customStyle="1" w:styleId="AppendixNumber">
    <w:name w:val="AppendixNumber"/>
    <w:qFormat/>
    <w:rsid w:val="007541B4"/>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7541B4"/>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7541B4"/>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7541B4"/>
    <w:pPr>
      <w:widowControl w:val="0"/>
      <w:autoSpaceDE w:val="0"/>
      <w:autoSpaceDN w:val="0"/>
      <w:adjustRightInd w:val="0"/>
      <w:spacing w:line="240" w:lineRule="atLeast"/>
      <w:ind w:left="360"/>
      <w:textAlignment w:val="baseline"/>
    </w:pPr>
    <w:rPr>
      <w:rFonts w:ascii="Times Roman" w:eastAsia="Times New Roman" w:hAnsi="Times Roman" w:cs="NewBaskervilleStd-Roman"/>
      <w:b/>
      <w:bCs/>
      <w:color w:val="000000"/>
      <w:kern w:val="0"/>
      <w:lang w:eastAsia="en-CA"/>
      <w14:ligatures w14:val="none"/>
    </w:rPr>
  </w:style>
  <w:style w:type="paragraph" w:customStyle="1" w:styleId="GlossaryDefinition">
    <w:name w:val="GlossaryDefinition"/>
    <w:qFormat/>
    <w:rsid w:val="007541B4"/>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kern w:val="0"/>
      <w:lang w:eastAsia="en-CA"/>
      <w14:ligatures w14:val="none"/>
    </w:rPr>
  </w:style>
  <w:style w:type="paragraph" w:customStyle="1" w:styleId="EndnoteEntry">
    <w:name w:val="EndnoteEntry"/>
    <w:qFormat/>
    <w:rsid w:val="007541B4"/>
    <w:pPr>
      <w:widowControl w:val="0"/>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kern w:val="0"/>
      <w:lang w:eastAsia="en-CA"/>
      <w14:ligatures w14:val="none"/>
    </w:rPr>
  </w:style>
  <w:style w:type="character" w:customStyle="1" w:styleId="EndnoteRef">
    <w:name w:val="EndnoteRef"/>
    <w:basedOn w:val="EndnoteReference"/>
    <w:uiPriority w:val="1"/>
    <w:qFormat/>
    <w:rsid w:val="007541B4"/>
    <w:rPr>
      <w:color w:val="3366FF"/>
      <w:vertAlign w:val="superscript"/>
    </w:rPr>
  </w:style>
  <w:style w:type="paragraph" w:customStyle="1" w:styleId="Reference">
    <w:name w:val="Reference"/>
    <w:qFormat/>
    <w:rsid w:val="007541B4"/>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kern w:val="0"/>
      <w:lang w:eastAsia="en-CA"/>
      <w14:ligatures w14:val="none"/>
    </w:rPr>
  </w:style>
  <w:style w:type="paragraph" w:customStyle="1" w:styleId="HeadProject">
    <w:name w:val="HeadProject"/>
    <w:qFormat/>
    <w:rsid w:val="00F1431F"/>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Gray">
    <w:name w:val="LiteralGray"/>
    <w:uiPriority w:val="1"/>
    <w:qFormat/>
    <w:rsid w:val="007541B4"/>
    <w:rPr>
      <w:rFonts w:ascii="Courier" w:hAnsi="Courier"/>
      <w:color w:val="A6A6A6" w:themeColor="background1" w:themeShade="A6"/>
    </w:rPr>
  </w:style>
  <w:style w:type="character" w:customStyle="1" w:styleId="PyBracket">
    <w:name w:val="PyBracket"/>
    <w:uiPriority w:val="1"/>
    <w:qFormat/>
    <w:rsid w:val="007541B4"/>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7541B4"/>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7541B4"/>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7541B4"/>
  </w:style>
  <w:style w:type="character" w:styleId="BookTitle">
    <w:name w:val="Book Title"/>
    <w:basedOn w:val="DefaultParagraphFont"/>
    <w:uiPriority w:val="33"/>
    <w:qFormat/>
    <w:rsid w:val="007541B4"/>
    <w:rPr>
      <w:b/>
      <w:bCs/>
      <w:smallCaps/>
      <w:spacing w:val="5"/>
    </w:rPr>
  </w:style>
  <w:style w:type="paragraph" w:customStyle="1" w:styleId="BookTitle0">
    <w:name w:val="BookTitle"/>
    <w:qFormat/>
    <w:rsid w:val="007541B4"/>
    <w:pPr>
      <w:widowControl w:val="0"/>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7541B4"/>
  </w:style>
  <w:style w:type="paragraph" w:customStyle="1" w:styleId="BookEdition">
    <w:name w:val="BookEdition"/>
    <w:basedOn w:val="BookSubtitle"/>
    <w:qFormat/>
    <w:rsid w:val="007541B4"/>
    <w:rPr>
      <w:b w:val="0"/>
      <w:bCs w:val="0"/>
      <w:i/>
      <w:iCs/>
      <w:sz w:val="24"/>
      <w:szCs w:val="24"/>
    </w:rPr>
  </w:style>
  <w:style w:type="paragraph" w:customStyle="1" w:styleId="BookAuthor">
    <w:name w:val="BookAuthor"/>
    <w:basedOn w:val="BookEdition"/>
    <w:qFormat/>
    <w:rsid w:val="007541B4"/>
    <w:rPr>
      <w:i w:val="0"/>
      <w:iCs w:val="0"/>
      <w:smallCaps/>
    </w:rPr>
  </w:style>
  <w:style w:type="paragraph" w:customStyle="1" w:styleId="BookPublisher">
    <w:name w:val="BookPublisher"/>
    <w:basedOn w:val="BookAuthor"/>
    <w:qFormat/>
    <w:rsid w:val="007541B4"/>
    <w:rPr>
      <w:i/>
      <w:iCs/>
      <w:smallCaps w:val="0"/>
      <w:sz w:val="20"/>
      <w:szCs w:val="20"/>
    </w:rPr>
  </w:style>
  <w:style w:type="paragraph" w:customStyle="1" w:styleId="Copyright">
    <w:name w:val="Copyright"/>
    <w:qFormat/>
    <w:rsid w:val="007541B4"/>
    <w:pPr>
      <w:widowControl w:val="0"/>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7541B4"/>
  </w:style>
  <w:style w:type="paragraph" w:customStyle="1" w:styleId="CopyrightHead">
    <w:name w:val="CopyrightHead"/>
    <w:basedOn w:val="CopyrightLOC"/>
    <w:qFormat/>
    <w:rsid w:val="007541B4"/>
    <w:rPr>
      <w:b/>
    </w:rPr>
  </w:style>
  <w:style w:type="paragraph" w:customStyle="1" w:styleId="Dedication">
    <w:name w:val="Dedication"/>
    <w:basedOn w:val="BookPublisher"/>
    <w:qFormat/>
    <w:rsid w:val="007541B4"/>
  </w:style>
  <w:style w:type="paragraph" w:customStyle="1" w:styleId="FrontmatterTitle">
    <w:name w:val="FrontmatterTitle"/>
    <w:basedOn w:val="BackmatterTitle"/>
    <w:qFormat/>
    <w:rsid w:val="007541B4"/>
  </w:style>
  <w:style w:type="paragraph" w:customStyle="1" w:styleId="TOCFM">
    <w:name w:val="TOCFM"/>
    <w:basedOn w:val="Normal"/>
    <w:qFormat/>
    <w:rsid w:val="007541B4"/>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7541B4"/>
    <w:pPr>
      <w:ind w:left="720"/>
    </w:pPr>
    <w:rPr>
      <w:b/>
    </w:rPr>
  </w:style>
  <w:style w:type="paragraph" w:customStyle="1" w:styleId="TOCPart">
    <w:name w:val="TOCPart"/>
    <w:basedOn w:val="TOCH1"/>
    <w:qFormat/>
    <w:rsid w:val="007541B4"/>
    <w:pPr>
      <w:spacing w:before="120"/>
      <w:ind w:left="0"/>
      <w:jc w:val="center"/>
    </w:pPr>
    <w:rPr>
      <w:b w:val="0"/>
      <w:sz w:val="28"/>
      <w:szCs w:val="24"/>
    </w:rPr>
  </w:style>
  <w:style w:type="paragraph" w:customStyle="1" w:styleId="TOCChapter">
    <w:name w:val="TOCChapter"/>
    <w:basedOn w:val="TOCH1"/>
    <w:qFormat/>
    <w:rsid w:val="007541B4"/>
    <w:pPr>
      <w:ind w:left="360"/>
    </w:pPr>
    <w:rPr>
      <w:b w:val="0"/>
      <w:sz w:val="24"/>
    </w:rPr>
  </w:style>
  <w:style w:type="paragraph" w:customStyle="1" w:styleId="TOCH2">
    <w:name w:val="TOCH2"/>
    <w:basedOn w:val="TOCH1"/>
    <w:qFormat/>
    <w:rsid w:val="007541B4"/>
    <w:pPr>
      <w:ind w:left="1080"/>
    </w:pPr>
    <w:rPr>
      <w:i/>
    </w:rPr>
  </w:style>
  <w:style w:type="paragraph" w:customStyle="1" w:styleId="TOCH3">
    <w:name w:val="TOCH3"/>
    <w:basedOn w:val="TOCH1"/>
    <w:qFormat/>
    <w:rsid w:val="007541B4"/>
    <w:pPr>
      <w:ind w:left="1440"/>
    </w:pPr>
    <w:rPr>
      <w:b w:val="0"/>
      <w:i/>
    </w:rPr>
  </w:style>
  <w:style w:type="paragraph" w:customStyle="1" w:styleId="BoxType">
    <w:name w:val="BoxType"/>
    <w:qFormat/>
    <w:rsid w:val="007541B4"/>
    <w:pPr>
      <w:keepLines/>
      <w:widowControl w:val="0"/>
      <w:pBdr>
        <w:top w:val="single" w:sz="18" w:space="1" w:color="008000"/>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character" w:customStyle="1" w:styleId="CustomCharStyle">
    <w:name w:val="CustomCharStyle"/>
    <w:uiPriority w:val="1"/>
    <w:qFormat/>
    <w:rsid w:val="007541B4"/>
    <w:rPr>
      <w:b w:val="0"/>
      <w:bCs w:val="0"/>
      <w:i w:val="0"/>
      <w:iCs w:val="0"/>
      <w:color w:val="3366FF"/>
      <w:bdr w:val="none" w:sz="0" w:space="0" w:color="auto"/>
      <w:shd w:val="clear" w:color="auto" w:fill="CCFFCC"/>
    </w:rPr>
  </w:style>
  <w:style w:type="character" w:customStyle="1" w:styleId="CodeAnnotation">
    <w:name w:val="CodeAnnotation"/>
    <w:uiPriority w:val="1"/>
    <w:qFormat/>
    <w:rsid w:val="007541B4"/>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7541B4"/>
    <w:pPr>
      <w:keepNext/>
      <w:keepLines/>
      <w:widowControl w:val="0"/>
      <w:numPr>
        <w:ilvl w:val="1"/>
        <w:numId w:val="33"/>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
    <w:name w:val="HeadB"/>
    <w:qFormat/>
    <w:rsid w:val="007541B4"/>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HeadBNumber">
    <w:name w:val="HeadBNumber"/>
    <w:qFormat/>
    <w:rsid w:val="007541B4"/>
    <w:pPr>
      <w:keepNext/>
      <w:keepLines/>
      <w:widowControl w:val="0"/>
      <w:numPr>
        <w:ilvl w:val="2"/>
        <w:numId w:val="33"/>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
    <w:name w:val="HeadC"/>
    <w:qFormat/>
    <w:rsid w:val="007541B4"/>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kern w:val="0"/>
      <w:lang w:eastAsia="en-CA"/>
      <w14:ligatures w14:val="none"/>
    </w:rPr>
  </w:style>
  <w:style w:type="paragraph" w:customStyle="1" w:styleId="HeadCNumber">
    <w:name w:val="HeadCNumber"/>
    <w:qFormat/>
    <w:rsid w:val="007541B4"/>
    <w:pPr>
      <w:keepNext/>
      <w:keepLines/>
      <w:widowControl w:val="0"/>
      <w:numPr>
        <w:ilvl w:val="3"/>
        <w:numId w:val="33"/>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kern w:val="0"/>
      <w:lang w:eastAsia="en-CA"/>
      <w14:ligatures w14:val="none"/>
    </w:rPr>
  </w:style>
  <w:style w:type="paragraph" w:customStyle="1" w:styleId="ListPlain">
    <w:name w:val="ListPlain"/>
    <w:qFormat/>
    <w:rsid w:val="007541B4"/>
    <w:pPr>
      <w:widowControl w:val="0"/>
      <w:autoSpaceDE w:val="0"/>
      <w:autoSpaceDN w:val="0"/>
      <w:adjustRightInd w:val="0"/>
      <w:spacing w:before="120" w:line="240" w:lineRule="atLeast"/>
      <w:ind w:left="1800"/>
      <w:textAlignment w:val="baseline"/>
    </w:pPr>
    <w:rPr>
      <w:rFonts w:ascii="Times Roman" w:eastAsia="Times New Roman" w:hAnsi="Times Roman" w:cs="NewBaskervilleStd-Roman"/>
      <w:color w:val="000000"/>
      <w:kern w:val="0"/>
      <w:lang w:eastAsia="en-CA"/>
      <w14:ligatures w14:val="none"/>
    </w:rPr>
  </w:style>
  <w:style w:type="paragraph" w:customStyle="1" w:styleId="CodeAnnotated">
    <w:name w:val="CodeAnnotated"/>
    <w:qFormat/>
    <w:rsid w:val="007541B4"/>
    <w:pPr>
      <w:widowControl w:val="0"/>
      <w:pBdr>
        <w:left w:val="single" w:sz="4" w:space="4"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BoxListNumber">
    <w:name w:val="BoxListNumber"/>
    <w:qFormat/>
    <w:rsid w:val="007541B4"/>
    <w:pPr>
      <w:widowControl w:val="0"/>
      <w:numPr>
        <w:numId w:val="24"/>
      </w:numPr>
      <w:pBdr>
        <w:left w:val="single" w:sz="18" w:space="4" w:color="008000"/>
      </w:pBdr>
      <w:autoSpaceDE w:val="0"/>
      <w:autoSpaceDN w:val="0"/>
      <w:adjustRightInd w:val="0"/>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7541B4"/>
    <w:pPr>
      <w:widowControl w:val="0"/>
      <w:pBdr>
        <w:left w:val="single" w:sz="18" w:space="4" w:color="008000"/>
      </w:pBdr>
      <w:autoSpaceDE w:val="0"/>
      <w:autoSpaceDN w:val="0"/>
      <w:adjustRightInd w:val="0"/>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7541B4"/>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character" w:customStyle="1" w:styleId="MenuArrow">
    <w:name w:val="MenuArrow"/>
    <w:uiPriority w:val="1"/>
    <w:qFormat/>
    <w:rsid w:val="007541B4"/>
    <w:rPr>
      <w:rFonts w:ascii="Webdings" w:hAnsi="Webdings" w:cs="Webdings"/>
      <w:color w:val="3366FF"/>
      <w:w w:val="100"/>
      <w:position w:val="0"/>
      <w:u w:val="none"/>
      <w:vertAlign w:val="baseline"/>
      <w:lang w:val="en-US"/>
    </w:rPr>
  </w:style>
  <w:style w:type="paragraph" w:customStyle="1" w:styleId="TableTitle">
    <w:name w:val="TableTitle"/>
    <w:qFormat/>
    <w:rsid w:val="007541B4"/>
    <w:pPr>
      <w:keepNext/>
      <w:keepLines/>
      <w:widowControl w:val="0"/>
      <w:numPr>
        <w:ilvl w:val="5"/>
        <w:numId w:val="33"/>
      </w:numPr>
      <w:suppressAutoHyphens/>
      <w:autoSpaceDE w:val="0"/>
      <w:autoSpaceDN w:val="0"/>
      <w:adjustRightInd w:val="0"/>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7541B4"/>
    <w:pPr>
      <w:jc w:val="right"/>
    </w:pPr>
    <w:rPr>
      <w:i w:val="0"/>
    </w:rPr>
  </w:style>
  <w:style w:type="paragraph" w:customStyle="1" w:styleId="Body">
    <w:name w:val="Body"/>
    <w:uiPriority w:val="99"/>
    <w:qFormat/>
    <w:rsid w:val="007541B4"/>
    <w:pP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kern w:val="0"/>
      <w:lang w:eastAsia="en-CA"/>
      <w14:ligatures w14:val="none"/>
    </w:rPr>
  </w:style>
  <w:style w:type="paragraph" w:customStyle="1" w:styleId="ChapterNumber">
    <w:name w:val="ChapterNumber"/>
    <w:next w:val="Normal"/>
    <w:qFormat/>
    <w:rsid w:val="007541B4"/>
    <w:pPr>
      <w:numPr>
        <w:numId w:val="33"/>
      </w:numPr>
      <w:suppressAutoHyphens/>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character" w:customStyle="1" w:styleId="Xref">
    <w:name w:val="Xref"/>
    <w:uiPriority w:val="1"/>
    <w:rsid w:val="007541B4"/>
    <w:rPr>
      <w:color w:val="FF0000"/>
      <w:lang w:val="fr-FR"/>
    </w:rPr>
  </w:style>
  <w:style w:type="paragraph" w:customStyle="1" w:styleId="Default">
    <w:name w:val="Default"/>
    <w:rsid w:val="007541B4"/>
    <w:pPr>
      <w:autoSpaceDE w:val="0"/>
      <w:autoSpaceDN w:val="0"/>
      <w:adjustRightInd w:val="0"/>
    </w:pPr>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7541B4"/>
  </w:style>
  <w:style w:type="paragraph" w:customStyle="1" w:styleId="ReviewHead">
    <w:name w:val="ReviewHead"/>
    <w:basedOn w:val="FrontmatterTitle"/>
    <w:qFormat/>
    <w:rsid w:val="007541B4"/>
  </w:style>
  <w:style w:type="paragraph" w:customStyle="1" w:styleId="ReviewQuote">
    <w:name w:val="ReviewQuote"/>
    <w:basedOn w:val="QuotePara"/>
    <w:qFormat/>
    <w:rsid w:val="007541B4"/>
  </w:style>
  <w:style w:type="paragraph" w:customStyle="1" w:styleId="ReviewSource">
    <w:name w:val="ReviewSource"/>
    <w:basedOn w:val="QuoteSource"/>
    <w:qFormat/>
    <w:rsid w:val="007541B4"/>
  </w:style>
  <w:style w:type="paragraph" w:customStyle="1" w:styleId="ListGraphic">
    <w:name w:val="ListGraphic"/>
    <w:basedOn w:val="GraphicSlug"/>
    <w:qFormat/>
    <w:rsid w:val="007541B4"/>
    <w:pPr>
      <w:ind w:left="0"/>
    </w:pPr>
  </w:style>
  <w:style w:type="paragraph" w:customStyle="1" w:styleId="ListCaption">
    <w:name w:val="ListCaption"/>
    <w:basedOn w:val="CaptionLine"/>
    <w:qFormat/>
    <w:rsid w:val="007541B4"/>
    <w:pPr>
      <w:ind w:left="3600"/>
    </w:pPr>
  </w:style>
  <w:style w:type="paragraph" w:customStyle="1" w:styleId="NoteContinued">
    <w:name w:val="NoteContinued"/>
    <w:basedOn w:val="Note"/>
    <w:qFormat/>
    <w:rsid w:val="007541B4"/>
    <w:pPr>
      <w:spacing w:before="0"/>
      <w:ind w:firstLine="0"/>
    </w:pPr>
  </w:style>
  <w:style w:type="paragraph" w:customStyle="1" w:styleId="NoteCode">
    <w:name w:val="NoteCode"/>
    <w:basedOn w:val="Code"/>
    <w:qFormat/>
    <w:rsid w:val="007541B4"/>
    <w:pPr>
      <w:spacing w:after="240"/>
    </w:pPr>
  </w:style>
  <w:style w:type="paragraph" w:customStyle="1" w:styleId="ListBulletSub">
    <w:name w:val="ListBulletSub"/>
    <w:basedOn w:val="ListBullet"/>
    <w:qFormat/>
    <w:rsid w:val="007541B4"/>
    <w:pPr>
      <w:numPr>
        <w:numId w:val="441"/>
      </w:numPr>
      <w:ind w:left="2520"/>
    </w:pPr>
  </w:style>
  <w:style w:type="paragraph" w:customStyle="1" w:styleId="CodeCustom1">
    <w:name w:val="CodeCustom1"/>
    <w:basedOn w:val="Code"/>
    <w:qFormat/>
    <w:rsid w:val="007541B4"/>
    <w:rPr>
      <w:color w:val="00B0F0"/>
    </w:rPr>
  </w:style>
  <w:style w:type="paragraph" w:customStyle="1" w:styleId="CodeCustom2">
    <w:name w:val="CodeCustom2"/>
    <w:basedOn w:val="CodeCustom1"/>
    <w:qFormat/>
    <w:rsid w:val="007541B4"/>
    <w:pPr>
      <w:framePr w:wrap="around" w:vAnchor="text" w:hAnchor="text" w:y="1"/>
    </w:pPr>
    <w:rPr>
      <w:color w:val="7030A0"/>
    </w:rPr>
  </w:style>
  <w:style w:type="paragraph" w:customStyle="1" w:styleId="BoxGraphic">
    <w:name w:val="BoxGraphic"/>
    <w:basedOn w:val="BoxBodyFirst"/>
    <w:qFormat/>
    <w:rsid w:val="007541B4"/>
    <w:rPr>
      <w:bCs/>
      <w:color w:val="A12126"/>
    </w:rPr>
  </w:style>
  <w:style w:type="paragraph" w:customStyle="1" w:styleId="Equation">
    <w:name w:val="Equation"/>
    <w:basedOn w:val="ListPlain"/>
    <w:qFormat/>
    <w:rsid w:val="007541B4"/>
  </w:style>
  <w:style w:type="paragraph" w:styleId="Revision">
    <w:name w:val="Revision"/>
    <w:hidden/>
    <w:uiPriority w:val="99"/>
    <w:semiHidden/>
    <w:rsid w:val="0065384F"/>
    <w:rPr>
      <w:rFonts w:ascii="Calibri" w:hAnsi="Calibri" w:cs="Times New Roman"/>
      <w:sz w:val="20"/>
      <w:szCs w:val="20"/>
    </w:rPr>
  </w:style>
  <w:style w:type="paragraph" w:styleId="TOC1">
    <w:name w:val="toc 1"/>
    <w:basedOn w:val="Normal"/>
    <w:next w:val="Normal"/>
    <w:autoRedefine/>
    <w:uiPriority w:val="39"/>
    <w:unhideWhenUsed/>
    <w:rsid w:val="005B1D6E"/>
    <w:pPr>
      <w:tabs>
        <w:tab w:val="right" w:leader="dot" w:pos="9350"/>
      </w:tabs>
      <w:spacing w:after="100"/>
      <w:pPrChange w:id="0" w:author="Frances" w:date="2023-05-31T11:44:00Z">
        <w:pPr>
          <w:spacing w:after="100"/>
        </w:pPr>
      </w:pPrChange>
    </w:pPr>
    <w:rPr>
      <w:rPrChange w:id="0" w:author="Frances" w:date="2023-05-31T11:44:00Z">
        <w:rPr>
          <w:rFonts w:ascii="Calibri" w:eastAsiaTheme="minorHAnsi" w:hAnsi="Calibri"/>
          <w:kern w:val="2"/>
          <w:lang w:val="en-US" w:eastAsia="en-US" w:bidi="ar-SA"/>
          <w14:ligatures w14:val="standardContextual"/>
        </w:rPr>
      </w:rPrChange>
    </w:rPr>
  </w:style>
  <w:style w:type="paragraph" w:styleId="TOC2">
    <w:name w:val="toc 2"/>
    <w:basedOn w:val="Normal"/>
    <w:next w:val="Normal"/>
    <w:autoRedefine/>
    <w:uiPriority w:val="39"/>
    <w:unhideWhenUsed/>
    <w:rsid w:val="005B1D6E"/>
    <w:pPr>
      <w:tabs>
        <w:tab w:val="right" w:leader="dot" w:pos="9350"/>
      </w:tabs>
      <w:spacing w:after="100"/>
      <w:ind w:left="200"/>
      <w:pPrChange w:id="1" w:author="Frances" w:date="2023-05-31T11:47:00Z">
        <w:pPr>
          <w:spacing w:after="100"/>
          <w:ind w:left="200"/>
        </w:pPr>
      </w:pPrChange>
    </w:pPr>
    <w:rPr>
      <w:rPrChange w:id="1" w:author="Frances" w:date="2023-05-31T11:47:00Z">
        <w:rPr>
          <w:rFonts w:ascii="Calibri" w:eastAsiaTheme="minorHAnsi" w:hAnsi="Calibri"/>
          <w:kern w:val="2"/>
          <w:lang w:val="en-US" w:eastAsia="en-US" w:bidi="ar-SA"/>
          <w14:ligatures w14:val="standardContextual"/>
        </w:rPr>
      </w:rPrChange>
    </w:rPr>
  </w:style>
  <w:style w:type="character" w:styleId="CommentReference">
    <w:name w:val="annotation reference"/>
    <w:basedOn w:val="DefaultParagraphFont"/>
    <w:uiPriority w:val="99"/>
    <w:semiHidden/>
    <w:unhideWhenUsed/>
    <w:rsid w:val="00656098"/>
    <w:rPr>
      <w:sz w:val="16"/>
      <w:szCs w:val="16"/>
    </w:rPr>
  </w:style>
  <w:style w:type="paragraph" w:styleId="CommentText">
    <w:name w:val="annotation text"/>
    <w:basedOn w:val="Normal"/>
    <w:link w:val="CommentTextChar"/>
    <w:uiPriority w:val="99"/>
    <w:semiHidden/>
    <w:unhideWhenUsed/>
    <w:rsid w:val="00656098"/>
  </w:style>
  <w:style w:type="character" w:customStyle="1" w:styleId="CommentTextChar">
    <w:name w:val="Comment Text Char"/>
    <w:basedOn w:val="DefaultParagraphFont"/>
    <w:link w:val="CommentText"/>
    <w:uiPriority w:val="99"/>
    <w:semiHidden/>
    <w:rsid w:val="00656098"/>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656098"/>
    <w:rPr>
      <w:b/>
      <w:bCs/>
    </w:rPr>
  </w:style>
  <w:style w:type="character" w:customStyle="1" w:styleId="CommentSubjectChar">
    <w:name w:val="Comment Subject Char"/>
    <w:basedOn w:val="CommentTextChar"/>
    <w:link w:val="CommentSubject"/>
    <w:uiPriority w:val="99"/>
    <w:semiHidden/>
    <w:rsid w:val="00656098"/>
    <w:rPr>
      <w:rFonts w:ascii="Calibri" w:hAnsi="Calibri" w:cs="Times New Roman"/>
      <w:b/>
      <w:bCs/>
      <w:sz w:val="20"/>
      <w:szCs w:val="20"/>
    </w:rPr>
  </w:style>
  <w:style w:type="paragraph" w:customStyle="1" w:styleId="HeadAExercise">
    <w:name w:val="HeadAExercise"/>
    <w:qFormat/>
    <w:rsid w:val="007541B4"/>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character" w:customStyle="1" w:styleId="LiteralSuperscript">
    <w:name w:val="LiteralSuperscript"/>
    <w:uiPriority w:val="1"/>
    <w:qFormat/>
    <w:rsid w:val="007541B4"/>
    <w:rPr>
      <w:vertAlign w:val="superscript"/>
    </w:rPr>
  </w:style>
  <w:style w:type="character" w:customStyle="1" w:styleId="LiteralSubscript">
    <w:name w:val="LiteralSubscript"/>
    <w:uiPriority w:val="1"/>
    <w:qFormat/>
    <w:rsid w:val="007541B4"/>
    <w:rPr>
      <w:vertAlign w:val="subscript"/>
    </w:rPr>
  </w:style>
  <w:style w:type="character" w:customStyle="1" w:styleId="LiteralItalicSuperscript">
    <w:name w:val="LiteralItalicSuperscript"/>
    <w:uiPriority w:val="1"/>
    <w:qFormat/>
    <w:rsid w:val="007541B4"/>
    <w:rPr>
      <w:i/>
      <w:color w:val="3266FF"/>
      <w:vertAlign w:val="superscript"/>
    </w:rPr>
  </w:style>
  <w:style w:type="character" w:customStyle="1" w:styleId="LiteralItalicSubscript">
    <w:name w:val="LiteralItalicSubscript"/>
    <w:basedOn w:val="LiteralItalicSuperscript"/>
    <w:uiPriority w:val="1"/>
    <w:qFormat/>
    <w:rsid w:val="007541B4"/>
    <w:rPr>
      <w:i/>
      <w:color w:val="3266FF"/>
      <w:vertAlign w:val="subscript"/>
    </w:rPr>
  </w:style>
  <w:style w:type="paragraph" w:customStyle="1" w:styleId="BoxCodeAnnotated">
    <w:name w:val="BoxCodeAnnotated"/>
    <w:basedOn w:val="BoxCode"/>
    <w:qFormat/>
    <w:rsid w:val="007541B4"/>
    <w:pPr>
      <w:ind w:hanging="216"/>
    </w:pPr>
  </w:style>
  <w:style w:type="paragraph" w:customStyle="1" w:styleId="BoxListNumberSub">
    <w:name w:val="BoxListNumberSub"/>
    <w:basedOn w:val="BoxListNumber"/>
    <w:qFormat/>
    <w:rsid w:val="007541B4"/>
    <w:pPr>
      <w:numPr>
        <w:numId w:val="444"/>
      </w:numPr>
      <w:ind w:left="720"/>
    </w:pPr>
  </w:style>
  <w:style w:type="numbering" w:customStyle="1" w:styleId="CurrentList1">
    <w:name w:val="Current List1"/>
    <w:uiPriority w:val="99"/>
    <w:rsid w:val="007541B4"/>
    <w:pPr>
      <w:numPr>
        <w:numId w:val="426"/>
      </w:numPr>
    </w:pPr>
  </w:style>
  <w:style w:type="numbering" w:customStyle="1" w:styleId="CurrentList2">
    <w:name w:val="Current List2"/>
    <w:uiPriority w:val="99"/>
    <w:rsid w:val="007541B4"/>
    <w:pPr>
      <w:numPr>
        <w:numId w:val="427"/>
      </w:numPr>
    </w:pPr>
  </w:style>
  <w:style w:type="paragraph" w:customStyle="1" w:styleId="ListContinued">
    <w:name w:val="ListContinued"/>
    <w:qFormat/>
    <w:rsid w:val="007541B4"/>
    <w:pPr>
      <w:spacing w:before="120"/>
      <w:ind w:left="1800"/>
    </w:pPr>
    <w:rPr>
      <w:rFonts w:ascii="Times Roman" w:eastAsia="Times New Roman" w:hAnsi="Times Roman" w:cs="NewBaskervilleStd-Roman"/>
      <w:color w:val="000000"/>
      <w:kern w:val="0"/>
      <w:lang w:eastAsia="en-CA"/>
      <w14:ligatures w14:val="none"/>
    </w:rPr>
  </w:style>
  <w:style w:type="paragraph" w:customStyle="1" w:styleId="ListCodeAnnotated">
    <w:name w:val="ListCodeAnnotated"/>
    <w:basedOn w:val="ListCode"/>
    <w:qFormat/>
    <w:rsid w:val="007541B4"/>
    <w:pPr>
      <w:ind w:left="1613" w:hanging="216"/>
    </w:pPr>
  </w:style>
  <w:style w:type="paragraph" w:customStyle="1" w:styleId="ListLetter">
    <w:name w:val="ListLetter"/>
    <w:qFormat/>
    <w:rsid w:val="007541B4"/>
    <w:pPr>
      <w:numPr>
        <w:numId w:val="429"/>
      </w:numPr>
      <w:spacing w:before="180" w:line="240" w:lineRule="atLeast"/>
      <w:ind w:left="1800"/>
    </w:pPr>
    <w:rPr>
      <w:rFonts w:ascii="Times Roman" w:eastAsia="Times New Roman" w:hAnsi="Times Roman" w:cs="NewBaskervilleStd-Roman"/>
      <w:color w:val="000000"/>
      <w:kern w:val="0"/>
      <w:lang w:eastAsia="en-CA"/>
      <w14:ligatures w14:val="none"/>
    </w:rPr>
  </w:style>
  <w:style w:type="paragraph" w:customStyle="1" w:styleId="ListLetterSub">
    <w:name w:val="ListLetterSub"/>
    <w:qFormat/>
    <w:rsid w:val="007541B4"/>
    <w:pPr>
      <w:numPr>
        <w:numId w:val="446"/>
      </w:numPr>
      <w:spacing w:before="60" w:line="240" w:lineRule="atLeast"/>
      <w:ind w:left="2160"/>
    </w:pPr>
    <w:rPr>
      <w:rFonts w:ascii="Times Roman" w:eastAsia="Times New Roman" w:hAnsi="Times Roman" w:cs="NewBaskervilleStd-Roman"/>
      <w:color w:val="000000"/>
      <w:kern w:val="0"/>
      <w:lang w:eastAsia="en-CA"/>
      <w14:ligatures w14:val="none"/>
    </w:rPr>
  </w:style>
  <w:style w:type="paragraph" w:customStyle="1" w:styleId="ListPlainSub">
    <w:name w:val="ListPlainSub"/>
    <w:qFormat/>
    <w:rsid w:val="007541B4"/>
    <w:pPr>
      <w:spacing w:before="120" w:line="240" w:lineRule="atLeast"/>
      <w:ind w:left="2160"/>
    </w:pPr>
    <w:rPr>
      <w:rFonts w:ascii="Times Roman" w:eastAsia="Times New Roman" w:hAnsi="Times Roman" w:cs="NewBaskervilleStd-Roman"/>
      <w:color w:val="000000"/>
      <w:kern w:val="0"/>
      <w:lang w:eastAsia="en-CA"/>
      <w14:ligatures w14:val="none"/>
    </w:rPr>
  </w:style>
  <w:style w:type="numbering" w:customStyle="1" w:styleId="CurrentList3">
    <w:name w:val="Current List3"/>
    <w:uiPriority w:val="99"/>
    <w:rsid w:val="007541B4"/>
    <w:pPr>
      <w:numPr>
        <w:numId w:val="430"/>
      </w:numPr>
    </w:pPr>
  </w:style>
  <w:style w:type="numbering" w:customStyle="1" w:styleId="CurrentList4">
    <w:name w:val="Current List4"/>
    <w:uiPriority w:val="99"/>
    <w:rsid w:val="007541B4"/>
    <w:pPr>
      <w:numPr>
        <w:numId w:val="431"/>
      </w:numPr>
    </w:pPr>
  </w:style>
  <w:style w:type="paragraph" w:customStyle="1" w:styleId="BoxListLetter">
    <w:name w:val="BoxListLetter"/>
    <w:basedOn w:val="BoxListNumber"/>
    <w:qFormat/>
    <w:rsid w:val="007541B4"/>
    <w:pPr>
      <w:numPr>
        <w:numId w:val="435"/>
      </w:numPr>
      <w:ind w:left="360"/>
    </w:pPr>
  </w:style>
  <w:style w:type="numbering" w:customStyle="1" w:styleId="CurrentList5">
    <w:name w:val="Current List5"/>
    <w:uiPriority w:val="99"/>
    <w:rsid w:val="007541B4"/>
    <w:pPr>
      <w:numPr>
        <w:numId w:val="433"/>
      </w:numPr>
    </w:pPr>
  </w:style>
  <w:style w:type="paragraph" w:customStyle="1" w:styleId="BoxListLetterSub">
    <w:name w:val="BoxListLetterSub"/>
    <w:basedOn w:val="BoxListNumber"/>
    <w:qFormat/>
    <w:rsid w:val="007541B4"/>
    <w:pPr>
      <w:numPr>
        <w:numId w:val="443"/>
      </w:numPr>
    </w:pPr>
  </w:style>
  <w:style w:type="numbering" w:customStyle="1" w:styleId="CurrentList6">
    <w:name w:val="Current List6"/>
    <w:uiPriority w:val="99"/>
    <w:rsid w:val="007541B4"/>
    <w:pPr>
      <w:numPr>
        <w:numId w:val="434"/>
      </w:numPr>
    </w:pPr>
  </w:style>
  <w:style w:type="paragraph" w:customStyle="1" w:styleId="BoxListBulletSub">
    <w:name w:val="BoxListBulletSub"/>
    <w:basedOn w:val="BoxListBullet"/>
    <w:qFormat/>
    <w:rsid w:val="007541B4"/>
    <w:pPr>
      <w:numPr>
        <w:numId w:val="439"/>
      </w:numPr>
      <w:ind w:left="720"/>
    </w:pPr>
  </w:style>
  <w:style w:type="numbering" w:customStyle="1" w:styleId="CurrentList7">
    <w:name w:val="Current List7"/>
    <w:uiPriority w:val="99"/>
    <w:rsid w:val="007541B4"/>
    <w:pPr>
      <w:numPr>
        <w:numId w:val="436"/>
      </w:numPr>
    </w:pPr>
  </w:style>
  <w:style w:type="paragraph" w:customStyle="1" w:styleId="ChapterAuthor">
    <w:name w:val="ChapterAuthor"/>
    <w:basedOn w:val="ChapterSubtitle"/>
    <w:qFormat/>
    <w:rsid w:val="007541B4"/>
    <w:rPr>
      <w:i/>
      <w:sz w:val="22"/>
    </w:rPr>
  </w:style>
  <w:style w:type="character" w:customStyle="1" w:styleId="ChineseChar">
    <w:name w:val="ChineseChar"/>
    <w:uiPriority w:val="1"/>
    <w:qFormat/>
    <w:rsid w:val="007541B4"/>
    <w:rPr>
      <w:lang w:val="fr-FR"/>
    </w:rPr>
  </w:style>
  <w:style w:type="character" w:customStyle="1" w:styleId="JapaneseChar">
    <w:name w:val="JapaneseChar"/>
    <w:uiPriority w:val="1"/>
    <w:qFormat/>
    <w:rsid w:val="007541B4"/>
    <w:rPr>
      <w:lang w:val="fr-FR"/>
    </w:rPr>
  </w:style>
  <w:style w:type="character" w:customStyle="1" w:styleId="EmojiChar">
    <w:name w:val="EmojiChar"/>
    <w:uiPriority w:val="99"/>
    <w:qFormat/>
    <w:rsid w:val="007541B4"/>
    <w:rPr>
      <w:lang w:val="fr-FR"/>
    </w:rPr>
  </w:style>
  <w:style w:type="character" w:customStyle="1" w:styleId="Strikethrough">
    <w:name w:val="Strikethrough"/>
    <w:uiPriority w:val="1"/>
    <w:qFormat/>
    <w:rsid w:val="007541B4"/>
    <w:rPr>
      <w:strike/>
      <w:dstrike w:val="0"/>
    </w:rPr>
  </w:style>
  <w:style w:type="character" w:customStyle="1" w:styleId="SuperscriptBold">
    <w:name w:val="SuperscriptBold"/>
    <w:basedOn w:val="Superscript"/>
    <w:uiPriority w:val="1"/>
    <w:qFormat/>
    <w:rsid w:val="007541B4"/>
    <w:rPr>
      <w:b/>
      <w:color w:val="3366FF"/>
      <w:vertAlign w:val="superscript"/>
    </w:rPr>
  </w:style>
  <w:style w:type="character" w:customStyle="1" w:styleId="SubscriptBold">
    <w:name w:val="SubscriptBold"/>
    <w:basedOn w:val="Subscript"/>
    <w:uiPriority w:val="1"/>
    <w:qFormat/>
    <w:rsid w:val="007541B4"/>
    <w:rPr>
      <w:b/>
      <w:color w:val="3366FF"/>
      <w:vertAlign w:val="subscript"/>
    </w:rPr>
  </w:style>
  <w:style w:type="character" w:customStyle="1" w:styleId="SuperscriptBoldItalic">
    <w:name w:val="SuperscriptBoldItalic"/>
    <w:basedOn w:val="Superscript"/>
    <w:uiPriority w:val="1"/>
    <w:qFormat/>
    <w:rsid w:val="007541B4"/>
    <w:rPr>
      <w:b/>
      <w:i/>
      <w:color w:val="3366FF"/>
      <w:vertAlign w:val="superscript"/>
    </w:rPr>
  </w:style>
  <w:style w:type="character" w:customStyle="1" w:styleId="SubscriptBoldItalic">
    <w:name w:val="SubscriptBoldItalic"/>
    <w:basedOn w:val="Subscript"/>
    <w:uiPriority w:val="1"/>
    <w:qFormat/>
    <w:rsid w:val="007541B4"/>
    <w:rPr>
      <w:b/>
      <w:i/>
      <w:color w:val="3366FF"/>
      <w:vertAlign w:val="subscript"/>
    </w:rPr>
  </w:style>
  <w:style w:type="character" w:customStyle="1" w:styleId="SuperscriptLiteralBoldItalic">
    <w:name w:val="SuperscriptLiteralBoldItalic"/>
    <w:basedOn w:val="SuperscriptBoldItalic"/>
    <w:uiPriority w:val="1"/>
    <w:qFormat/>
    <w:rsid w:val="007541B4"/>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7541B4"/>
    <w:rPr>
      <w:rFonts w:ascii="Courier" w:hAnsi="Courier"/>
      <w:b/>
      <w:i/>
      <w:color w:val="3366FF"/>
      <w:vertAlign w:val="subscript"/>
    </w:rPr>
  </w:style>
  <w:style w:type="character" w:customStyle="1" w:styleId="SuperscriptLiteralBold">
    <w:name w:val="SuperscriptLiteralBold"/>
    <w:basedOn w:val="SuperscriptBold"/>
    <w:uiPriority w:val="1"/>
    <w:qFormat/>
    <w:rsid w:val="007541B4"/>
    <w:rPr>
      <w:rFonts w:ascii="Courier" w:hAnsi="Courier"/>
      <w:b/>
      <w:i w:val="0"/>
      <w:color w:val="3366FF"/>
      <w:vertAlign w:val="superscript"/>
    </w:rPr>
  </w:style>
  <w:style w:type="character" w:customStyle="1" w:styleId="SubscriptLiteralBold">
    <w:name w:val="SubscriptLiteralBold"/>
    <w:basedOn w:val="SubscriptBold"/>
    <w:uiPriority w:val="1"/>
    <w:qFormat/>
    <w:rsid w:val="007541B4"/>
    <w:rPr>
      <w:rFonts w:ascii="Courier" w:hAnsi="Courier"/>
      <w:b/>
      <w:i w:val="0"/>
      <w:color w:val="3366FF"/>
      <w:vertAlign w:val="subscript"/>
    </w:rPr>
  </w:style>
  <w:style w:type="character" w:customStyle="1" w:styleId="SuperscriptLiteral">
    <w:name w:val="SuperscriptLiteral"/>
    <w:basedOn w:val="Superscript"/>
    <w:uiPriority w:val="1"/>
    <w:qFormat/>
    <w:rsid w:val="007541B4"/>
    <w:rPr>
      <w:rFonts w:ascii="Courier" w:hAnsi="Courier"/>
      <w:color w:val="3366FF"/>
      <w:vertAlign w:val="superscript"/>
    </w:rPr>
  </w:style>
  <w:style w:type="character" w:customStyle="1" w:styleId="SuperscriptLiteralItalic">
    <w:name w:val="SuperscriptLiteralItalic"/>
    <w:basedOn w:val="SuperscriptLiteral"/>
    <w:uiPriority w:val="1"/>
    <w:qFormat/>
    <w:rsid w:val="007541B4"/>
    <w:rPr>
      <w:rFonts w:ascii="Courier" w:hAnsi="Courier"/>
      <w:i/>
      <w:color w:val="3366FF"/>
      <w:vertAlign w:val="superscript"/>
    </w:rPr>
  </w:style>
  <w:style w:type="character" w:customStyle="1" w:styleId="SubscriptLiteral">
    <w:name w:val="SubscriptLiteral"/>
    <w:basedOn w:val="Subscript"/>
    <w:uiPriority w:val="1"/>
    <w:qFormat/>
    <w:rsid w:val="007541B4"/>
    <w:rPr>
      <w:rFonts w:ascii="Courier" w:hAnsi="Courier"/>
      <w:color w:val="3366FF"/>
      <w:vertAlign w:val="subscript"/>
    </w:rPr>
  </w:style>
  <w:style w:type="character" w:customStyle="1" w:styleId="SubscriptLiteralItalic">
    <w:name w:val="SubscriptLiteralItalic"/>
    <w:basedOn w:val="SubscriptLiteral"/>
    <w:uiPriority w:val="1"/>
    <w:qFormat/>
    <w:rsid w:val="007541B4"/>
    <w:rPr>
      <w:rFonts w:ascii="Courier" w:hAnsi="Courier"/>
      <w:i/>
      <w:color w:val="3366FF"/>
      <w:vertAlign w:val="subscript"/>
    </w:rPr>
  </w:style>
  <w:style w:type="character" w:customStyle="1" w:styleId="CyrillicChar">
    <w:name w:val="CyrillicChar"/>
    <w:uiPriority w:val="1"/>
    <w:qFormat/>
    <w:rsid w:val="007541B4"/>
    <w:rPr>
      <w:lang w:val="fr-FR"/>
    </w:rPr>
  </w:style>
  <w:style w:type="paragraph" w:customStyle="1" w:styleId="TabularList">
    <w:name w:val="TabularList"/>
    <w:basedOn w:val="Body"/>
    <w:qFormat/>
    <w:rsid w:val="007541B4"/>
    <w:pPr>
      <w:ind w:left="0" w:firstLine="0"/>
    </w:pPr>
  </w:style>
  <w:style w:type="character" w:styleId="UnresolvedMention">
    <w:name w:val="Unresolved Mention"/>
    <w:basedOn w:val="DefaultParagraphFont"/>
    <w:uiPriority w:val="99"/>
    <w:semiHidden/>
    <w:unhideWhenUsed/>
    <w:rsid w:val="007541B4"/>
    <w:rPr>
      <w:color w:val="605E5C"/>
      <w:shd w:val="clear" w:color="auto" w:fill="E1DFDD"/>
    </w:rPr>
  </w:style>
  <w:style w:type="numbering" w:customStyle="1" w:styleId="CurrentList9">
    <w:name w:val="Current List9"/>
    <w:uiPriority w:val="99"/>
    <w:rsid w:val="007541B4"/>
    <w:pPr>
      <w:numPr>
        <w:numId w:val="440"/>
      </w:numPr>
    </w:pPr>
  </w:style>
  <w:style w:type="numbering" w:customStyle="1" w:styleId="CurrentList8">
    <w:name w:val="Current List8"/>
    <w:uiPriority w:val="99"/>
    <w:rsid w:val="007541B4"/>
    <w:pPr>
      <w:numPr>
        <w:numId w:val="438"/>
      </w:numPr>
    </w:pPr>
  </w:style>
  <w:style w:type="paragraph" w:styleId="EndnoteText">
    <w:name w:val="endnote text"/>
    <w:basedOn w:val="Normal"/>
    <w:link w:val="EndnoteTextChar"/>
    <w:uiPriority w:val="99"/>
    <w:semiHidden/>
    <w:unhideWhenUsed/>
    <w:rsid w:val="007541B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541B4"/>
    <w:rPr>
      <w:rFonts w:eastAsia="Times New Roman"/>
      <w:kern w:val="0"/>
      <w:sz w:val="20"/>
      <w:szCs w:val="20"/>
      <w14:ligatures w14:val="none"/>
    </w:rPr>
  </w:style>
  <w:style w:type="character" w:styleId="EndnoteReference0">
    <w:name w:val="endnote reference"/>
    <w:basedOn w:val="DefaultParagraphFont"/>
    <w:uiPriority w:val="99"/>
    <w:semiHidden/>
    <w:unhideWhenUsed/>
    <w:rsid w:val="007541B4"/>
    <w:rPr>
      <w:vertAlign w:val="superscript"/>
    </w:rPr>
  </w:style>
  <w:style w:type="character" w:customStyle="1" w:styleId="Emoji">
    <w:name w:val="Emoji"/>
    <w:basedOn w:val="DefaultParagraphFont"/>
    <w:uiPriority w:val="1"/>
    <w:qFormat/>
    <w:rsid w:val="007541B4"/>
    <w:rPr>
      <w:rFonts w:ascii="Apple Color Emoji" w:hAnsi="Apple Color Emoji" w:cs="Apple Color Emoji"/>
      <w:lang w:eastAsia="en-US"/>
    </w:rPr>
  </w:style>
  <w:style w:type="character" w:customStyle="1" w:styleId="LiteralGrayItalic">
    <w:name w:val="LiteralGrayItalic"/>
    <w:basedOn w:val="LiteralGray"/>
    <w:uiPriority w:val="1"/>
    <w:qFormat/>
    <w:rsid w:val="007541B4"/>
    <w:rPr>
      <w:rFonts w:ascii="Courier" w:hAnsi="Courier"/>
      <w:i/>
      <w:color w:val="A6A6A6" w:themeColor="background1" w:themeShade="A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github.com/dgkeyes/dk"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hyperlink" Target="https://choosealicens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148DE3-467C-46EC-A6C3-73AAB327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320</TotalTime>
  <Pages>17</Pages>
  <Words>4913</Words>
  <Characters>28010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Keyes</dc:creator>
  <cp:keywords/>
  <dc:description/>
  <cp:lastModifiedBy>David Keyes</cp:lastModifiedBy>
  <cp:revision>59</cp:revision>
  <dcterms:created xsi:type="dcterms:W3CDTF">2023-04-24T21:48:00Z</dcterms:created>
  <dcterms:modified xsi:type="dcterms:W3CDTF">2023-06-01T16:54:00Z</dcterms:modified>
</cp:coreProperties>
</file>