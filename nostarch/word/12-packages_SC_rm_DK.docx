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EE30" w14:textId="104CEACB" w:rsidR="008267BF" w:rsidRDefault="008267BF" w:rsidP="00780D7A">
      <w:pPr>
        <w:pStyle w:val="ChapterNumber"/>
      </w:pPr>
      <w:bookmarkStart w:id="0" w:name="packageschapter"/>
    </w:p>
    <w:p w14:paraId="3B5394FC" w14:textId="223D1613" w:rsidR="008267BF" w:rsidRPr="005E47A7" w:rsidRDefault="00000000">
      <w:pPr>
        <w:pStyle w:val="ChapterTitle"/>
      </w:pPr>
      <w:r w:rsidRPr="005E47A7">
        <w:t xml:space="preserve">Creating </w:t>
      </w:r>
      <w:r w:rsidR="006E3BE1" w:rsidRPr="005E47A7">
        <w:t>Functions and</w:t>
      </w:r>
      <w:r w:rsidRPr="005E47A7">
        <w:t xml:space="preserve"> Packages</w:t>
      </w:r>
    </w:p>
    <w:p w14:paraId="10875075" w14:textId="1DBDECF0" w:rsidR="008267BF" w:rsidRPr="005E47A7" w:rsidRDefault="00EB3D1E">
      <w:pPr>
        <w:pStyle w:val="ChapterIntro"/>
      </w:pPr>
      <w:ins w:id="1" w:author="Rachel Monaghan" w:date="2023-12-02T12:45:00Z">
        <w:r>
          <w:t>In t</w:t>
        </w:r>
      </w:ins>
      <w:del w:id="2" w:author="Rachel Monaghan" w:date="2023-12-02T12:45:00Z">
        <w:r w:rsidRPr="005E47A7" w:rsidDel="00EB3D1E">
          <w:delText>T</w:delText>
        </w:r>
      </w:del>
      <w:r w:rsidRPr="005E47A7">
        <w:t>his chapter</w:t>
      </w:r>
      <w:del w:id="3" w:author="Rachel Monaghan" w:date="2023-12-02T12:45:00Z">
        <w:r w:rsidRPr="005E47A7" w:rsidDel="00EB3D1E">
          <w:delText xml:space="preserve"> discusses how to make your own R functions and packages. Y</w:delText>
        </w:r>
      </w:del>
      <w:ins w:id="4" w:author="Rachel Monaghan" w:date="2023-12-02T12:45:00Z">
        <w:r>
          <w:t>, y</w:t>
        </w:r>
      </w:ins>
      <w:r w:rsidRPr="005E47A7">
        <w:t>ou’ll learn how to define your own</w:t>
      </w:r>
      <w:ins w:id="5" w:author="Rachel Monaghan" w:date="2023-12-02T12:45:00Z">
        <w:r>
          <w:t xml:space="preserve"> R</w:t>
        </w:r>
      </w:ins>
      <w:r w:rsidRPr="005E47A7">
        <w:t xml:space="preserve"> functions, including the parameters they should accept. Then</w:t>
      </w:r>
      <w:ins w:id="6" w:author="Sydney Cromwell" w:date="2023-10-30T05:54:00Z">
        <w:r w:rsidR="00DF1C02" w:rsidRPr="005E47A7">
          <w:t>,</w:t>
        </w:r>
      </w:ins>
      <w:r w:rsidRPr="005E47A7">
        <w:t xml:space="preserve"> you’ll create a package</w:t>
      </w:r>
      <w:ins w:id="7" w:author="Rachel Monaghan" w:date="2023-12-02T12:47:00Z">
        <w:r>
          <w:t xml:space="preserve"> to distribute those functions</w:t>
        </w:r>
      </w:ins>
      <w:r w:rsidRPr="005E47A7">
        <w:t xml:space="preserve">, add </w:t>
      </w:r>
      <w:ins w:id="8" w:author="Rachel Monaghan" w:date="2023-12-02T12:48:00Z">
        <w:r>
          <w:t xml:space="preserve">your </w:t>
        </w:r>
      </w:ins>
      <w:r w:rsidRPr="005E47A7">
        <w:t>code and dependencies to it, write its documentation, and choose the license under which to release it.</w:t>
      </w:r>
    </w:p>
    <w:p w14:paraId="322641DE" w14:textId="28B29732" w:rsidR="008267BF" w:rsidRPr="005E47A7" w:rsidRDefault="00000000" w:rsidP="006A732A">
      <w:pPr>
        <w:pStyle w:val="Body"/>
      </w:pPr>
      <w:r w:rsidRPr="005E47A7">
        <w:t>Saving your code as</w:t>
      </w:r>
      <w:ins w:id="9" w:author="Rachel Monaghan" w:date="2023-12-02T12:46:00Z">
        <w:r w:rsidR="00EB3D1E">
          <w:t xml:space="preserve"> custom</w:t>
        </w:r>
      </w:ins>
      <w:r w:rsidRPr="005E47A7">
        <w:t xml:space="preserve"> functions and then distributing </w:t>
      </w:r>
      <w:del w:id="10" w:author="Rachel Monaghan" w:date="2023-12-02T12:46:00Z">
        <w:r w:rsidRPr="005E47A7" w:rsidDel="00EB3D1E">
          <w:delText>these functions</w:delText>
        </w:r>
      </w:del>
      <w:ins w:id="11" w:author="Rachel Monaghan" w:date="2023-12-02T12:46:00Z">
        <w:r w:rsidR="00EB3D1E">
          <w:t>them</w:t>
        </w:r>
      </w:ins>
      <w:r w:rsidRPr="005E47A7">
        <w:t xml:space="preserve"> in packages can have numerous benefits. First, packages make your code easier for others to use. For example, when researchers at the Moffitt Cancer Center needed to access code from a database, data scientists Travis Gerke and Garrick Aden-Buie used to write R code for each researcher, but they quickly realized they were reusing the same code over and over. Instead, they made a package with functions for accessing databases. Now researchers no longer had to ask for help</w:t>
      </w:r>
      <w:del w:id="12" w:author="Rachel Monaghan" w:date="2023-12-02T12:49:00Z">
        <w:r w:rsidRPr="005E47A7" w:rsidDel="00EB3D1E">
          <w:delText>. They</w:delText>
        </w:r>
      </w:del>
      <w:ins w:id="13" w:author="Rachel Monaghan" w:date="2023-12-02T12:49:00Z">
        <w:r w:rsidR="00EB3D1E">
          <w:t>; they</w:t>
        </w:r>
      </w:ins>
      <w:r w:rsidRPr="005E47A7">
        <w:t xml:space="preserve"> could </w:t>
      </w:r>
      <w:ins w:id="14" w:author="Rachel Monaghan" w:date="2023-12-02T12:49:00Z">
        <w:r w:rsidR="00EB3D1E">
          <w:t xml:space="preserve">simply </w:t>
        </w:r>
      </w:ins>
      <w:r w:rsidRPr="005E47A7">
        <w:t xml:space="preserve">install the package </w:t>
      </w:r>
      <w:proofErr w:type="spellStart"/>
      <w:r w:rsidRPr="005E47A7">
        <w:t>Gerke</w:t>
      </w:r>
      <w:proofErr w:type="spellEnd"/>
      <w:r w:rsidRPr="005E47A7">
        <w:t xml:space="preserve"> and Aden-</w:t>
      </w:r>
      <w:proofErr w:type="spellStart"/>
      <w:r w:rsidRPr="005E47A7">
        <w:t>Buie</w:t>
      </w:r>
      <w:proofErr w:type="spellEnd"/>
      <w:r w:rsidRPr="005E47A7">
        <w:t xml:space="preserve"> had made and use its functions themselves.</w:t>
      </w:r>
    </w:p>
    <w:p w14:paraId="62EB8421" w14:textId="3D0447EF" w:rsidR="008267BF" w:rsidRPr="005E47A7" w:rsidRDefault="00000000" w:rsidP="006A732A">
      <w:pPr>
        <w:pStyle w:val="Body"/>
      </w:pPr>
      <w:r w:rsidRPr="005E47A7">
        <w:t xml:space="preserve">What’s more, developing packages allows you to shape how others work. Say you make a ggplot theme that follows the principles of high-quality data visualization discussed in </w:t>
      </w:r>
      <w:r w:rsidRPr="005E47A7">
        <w:rPr>
          <w:rStyle w:val="Xref"/>
        </w:rPr>
        <w:t>Chapter 3</w:t>
      </w:r>
      <w:r w:rsidRPr="005E47A7">
        <w:t xml:space="preserve">. If you put this theme in a package, you can give others an easy way to follow these </w:t>
      </w:r>
      <w:ins w:id="15" w:author="Rachel Monaghan" w:date="2023-12-02T12:50:00Z">
        <w:r w:rsidR="00FB4F14">
          <w:t xml:space="preserve">design </w:t>
        </w:r>
      </w:ins>
      <w:r w:rsidRPr="005E47A7">
        <w:t xml:space="preserve">principles. </w:t>
      </w:r>
      <w:ins w:id="16" w:author="Rachel Monaghan" w:date="2023-12-02T12:50:00Z">
        <w:r w:rsidR="00FB4F14">
          <w:t>In short, f</w:t>
        </w:r>
      </w:ins>
      <w:del w:id="17" w:author="Rachel Monaghan" w:date="2023-12-02T12:50:00Z">
        <w:r w:rsidRPr="005E47A7" w:rsidDel="00FB4F14">
          <w:delText>F</w:delText>
        </w:r>
      </w:del>
      <w:r w:rsidRPr="005E47A7">
        <w:t xml:space="preserve">unctions and packages </w:t>
      </w:r>
      <w:del w:id="18" w:author="Rachel Monaghan" w:date="2023-12-02T12:50:00Z">
        <w:r w:rsidRPr="005E47A7" w:rsidDel="00FB4F14">
          <w:delText xml:space="preserve">can </w:delText>
        </w:r>
      </w:del>
      <w:r w:rsidRPr="005E47A7">
        <w:t>help you work with others using shared code.</w:t>
      </w:r>
      <w:bookmarkEnd w:id="0"/>
    </w:p>
    <w:p w14:paraId="0038CC6B" w14:textId="77777777" w:rsidR="008267BF" w:rsidRPr="005E47A7" w:rsidRDefault="00000000">
      <w:pPr>
        <w:pStyle w:val="HeadA"/>
      </w:pPr>
      <w:bookmarkStart w:id="19" w:name="creatingyourownfunctions"/>
      <w:r w:rsidRPr="005E47A7">
        <w:rPr>
          <w:rFonts w:eastAsia="Arial Unicode MS" w:cs="Arial Unicode MS"/>
        </w:rPr>
        <w:lastRenderedPageBreak/>
        <w:t>Creating Your Own Functions</w:t>
      </w:r>
    </w:p>
    <w:p w14:paraId="1E06E3F7" w14:textId="77777777" w:rsidR="008267BF" w:rsidRPr="005E47A7" w:rsidRDefault="00000000" w:rsidP="006A732A">
      <w:pPr>
        <w:pStyle w:val="Body"/>
      </w:pPr>
      <w:r w:rsidRPr="005E47A7">
        <w:t xml:space="preserve">Hadley Wickham, developer of the </w:t>
      </w:r>
      <w:r w:rsidRPr="005E47A7">
        <w:rPr>
          <w:rStyle w:val="Literal"/>
        </w:rPr>
        <w:t>tidyverse</w:t>
      </w:r>
      <w:r w:rsidRPr="005E47A7">
        <w:t xml:space="preserve"> set of packages, recommends creating a function once you’ve copied some code three times. Functions have three pieces: a name, a body, and arguments.</w:t>
      </w:r>
      <w:bookmarkEnd w:id="19"/>
    </w:p>
    <w:p w14:paraId="09642BF7" w14:textId="77777777" w:rsidR="008267BF" w:rsidRPr="005E47A7" w:rsidRDefault="00000000">
      <w:pPr>
        <w:pStyle w:val="HeadB"/>
      </w:pPr>
      <w:bookmarkStart w:id="20" w:name="writingasimplefunction"/>
      <w:r w:rsidRPr="005E47A7">
        <w:rPr>
          <w:rFonts w:eastAsia="Arial Unicode MS" w:cs="Arial Unicode MS"/>
        </w:rPr>
        <w:t>Writing a Simple Function</w:t>
      </w:r>
    </w:p>
    <w:p w14:paraId="3EF817DF" w14:textId="797DDCC6" w:rsidR="008300F0" w:rsidDel="00FB4F14" w:rsidRDefault="00000000" w:rsidP="00D51F59">
      <w:pPr>
        <w:pStyle w:val="Body"/>
        <w:rPr>
          <w:del w:id="21" w:author="Rachel Monaghan" w:date="2023-12-02T12:53:00Z"/>
        </w:rPr>
      </w:pPr>
      <w:del w:id="22" w:author="Rachel Monaghan" w:date="2023-12-02T12:50:00Z">
        <w:r w:rsidRPr="005E47A7" w:rsidDel="00FB4F14">
          <w:delText xml:space="preserve">Let’s </w:delText>
        </w:r>
      </w:del>
      <w:ins w:id="23" w:author="Rachel Monaghan" w:date="2023-12-02T12:50:00Z">
        <w:r w:rsidR="00FB4F14">
          <w:t>You’ll</w:t>
        </w:r>
        <w:r w:rsidR="00FB4F14" w:rsidRPr="005E47A7">
          <w:t xml:space="preserve"> </w:t>
        </w:r>
      </w:ins>
      <w:r w:rsidRPr="005E47A7">
        <w:t xml:space="preserve">begin by </w:t>
      </w:r>
      <w:del w:id="24" w:author="Rachel Monaghan" w:date="2023-12-02T12:50:00Z">
        <w:r w:rsidRPr="005E47A7" w:rsidDel="00FB4F14">
          <w:delText xml:space="preserve">taking </w:delText>
        </w:r>
      </w:del>
      <w:ins w:id="25" w:author="Rachel Monaghan" w:date="2023-12-02T12:50:00Z">
        <w:r w:rsidR="00FB4F14">
          <w:t>w</w:t>
        </w:r>
      </w:ins>
      <w:ins w:id="26" w:author="Rachel Monaghan" w:date="2023-12-02T12:51:00Z">
        <w:r w:rsidR="00FB4F14">
          <w:t>riting</w:t>
        </w:r>
      </w:ins>
      <w:ins w:id="27" w:author="Rachel Monaghan" w:date="2023-12-02T12:50:00Z">
        <w:r w:rsidR="00FB4F14" w:rsidRPr="005E47A7">
          <w:t xml:space="preserve"> </w:t>
        </w:r>
      </w:ins>
      <w:r w:rsidRPr="005E47A7">
        <w:t xml:space="preserve">an example of a relatively simple function. This function, called </w:t>
      </w:r>
      <w:proofErr w:type="spellStart"/>
      <w:r w:rsidRPr="005E47A7">
        <w:rPr>
          <w:rStyle w:val="Literal"/>
        </w:rPr>
        <w:t>show_in_excel_</w:t>
      </w:r>
      <w:proofErr w:type="gramStart"/>
      <w:r w:rsidRPr="005E47A7">
        <w:rPr>
          <w:rStyle w:val="Literal"/>
        </w:rPr>
        <w:t>penguins</w:t>
      </w:r>
      <w:proofErr w:type="spellEnd"/>
      <w:r w:rsidRPr="005E47A7">
        <w:rPr>
          <w:rStyle w:val="Literal"/>
        </w:rPr>
        <w:t>(</w:t>
      </w:r>
      <w:proofErr w:type="gramEnd"/>
      <w:r w:rsidRPr="005E47A7">
        <w:rPr>
          <w:rStyle w:val="Literal"/>
        </w:rPr>
        <w:t>)</w:t>
      </w:r>
      <w:r w:rsidRPr="005E47A7">
        <w:t xml:space="preserve">, opens </w:t>
      </w:r>
      <w:del w:id="28" w:author="Rachel Monaghan" w:date="2023-12-02T12:51:00Z">
        <w:r w:rsidRPr="005E47A7" w:rsidDel="00FB4F14">
          <w:delText xml:space="preserve">in Excel </w:delText>
        </w:r>
      </w:del>
      <w:r w:rsidRPr="005E47A7">
        <w:t xml:space="preserve">the </w:t>
      </w:r>
      <w:ins w:id="29" w:author="Rachel Monaghan" w:date="2023-12-02T12:51:00Z">
        <w:r w:rsidR="00FB4F14">
          <w:t xml:space="preserve">penguin </w:t>
        </w:r>
      </w:ins>
      <w:r w:rsidRPr="005E47A7">
        <w:t xml:space="preserve">data </w:t>
      </w:r>
      <w:del w:id="30" w:author="Rachel Monaghan" w:date="2023-12-02T12:51:00Z">
        <w:r w:rsidRPr="005E47A7" w:rsidDel="00FB4F14">
          <w:delText>about penguins we used in</w:delText>
        </w:r>
      </w:del>
      <w:ins w:id="31" w:author="Rachel Monaghan" w:date="2023-12-02T12:51:00Z">
        <w:r w:rsidR="00FB4F14">
          <w:t>from</w:t>
        </w:r>
      </w:ins>
      <w:r w:rsidRPr="005E47A7">
        <w:t xml:space="preserve"> </w:t>
      </w:r>
      <w:r w:rsidRPr="005E47A7">
        <w:rPr>
          <w:rStyle w:val="Xref"/>
        </w:rPr>
        <w:t>Chapter 7</w:t>
      </w:r>
      <w:del w:id="32" w:author="Rachel Monaghan" w:date="2023-12-02T12:51:00Z">
        <w:r w:rsidRPr="005E47A7" w:rsidDel="00FB4F14">
          <w:delText>.</w:delText>
        </w:r>
      </w:del>
      <w:ins w:id="33" w:author="Rachel Monaghan" w:date="2023-12-02T12:51:00Z">
        <w:r w:rsidR="00FB4F14">
          <w:t xml:space="preserve"> in Microsoft Excel</w:t>
        </w:r>
      </w:ins>
    </w:p>
    <w:p w14:paraId="49572EED" w14:textId="2B4A8BDE" w:rsidR="008267BF" w:rsidRPr="005E47A7" w:rsidRDefault="00000000" w:rsidP="00FB4F14">
      <w:pPr>
        <w:pStyle w:val="Body"/>
      </w:pPr>
      <w:del w:id="34" w:author="Rachel Monaghan" w:date="2023-12-02T12:52:00Z">
        <w:r w:rsidRPr="005E47A7" w:rsidDel="00FB4F14">
          <w:delText>We f</w:delText>
        </w:r>
      </w:del>
      <w:del w:id="35" w:author="Rachel Monaghan" w:date="2023-12-02T12:53:00Z">
        <w:r w:rsidRPr="005E47A7" w:rsidDel="00FB4F14">
          <w:delText xml:space="preserve">irst import the data with the </w:delText>
        </w:r>
        <w:r w:rsidRPr="005E47A7" w:rsidDel="00FB4F14">
          <w:rPr>
            <w:rStyle w:val="Literal"/>
          </w:rPr>
          <w:delText>read_csv()</w:delText>
        </w:r>
        <w:r w:rsidRPr="005E47A7" w:rsidDel="00FB4F14">
          <w:delText xml:space="preserve"> function before creating the </w:delText>
        </w:r>
        <w:r w:rsidRPr="005E47A7" w:rsidDel="00FB4F14">
          <w:rPr>
            <w:rStyle w:val="Literal"/>
          </w:rPr>
          <w:delText>show_in_excel_penguins()</w:delText>
        </w:r>
        <w:r w:rsidRPr="005E47A7" w:rsidDel="00FB4F14">
          <w:delText xml:space="preserve"> function</w:delText>
        </w:r>
      </w:del>
      <w:r w:rsidRPr="005E47A7">
        <w:t>:</w:t>
      </w:r>
    </w:p>
    <w:p w14:paraId="41007D54" w14:textId="0C28A507" w:rsidR="00AE1E20" w:rsidRDefault="00AE1E20" w:rsidP="00AE1E20">
      <w:pPr>
        <w:pStyle w:val="Code"/>
      </w:pPr>
      <w:commentRangeStart w:id="36"/>
      <w:r w:rsidRPr="005E47A7">
        <w:rPr>
          <w:rStyle w:val="CodeAnnotation"/>
        </w:rPr>
        <w:t>1</w:t>
      </w:r>
      <w:r>
        <w:t xml:space="preserve"> </w:t>
      </w:r>
      <w:proofErr w:type="gramStart"/>
      <w:r>
        <w:t>penguins</w:t>
      </w:r>
      <w:proofErr w:type="gramEnd"/>
      <w:r>
        <w:t xml:space="preserve"> &lt;- read_csv("https://data.rwithoutstatistics.com/penguins-2007.csv")</w:t>
      </w:r>
    </w:p>
    <w:p w14:paraId="4AD4DF80" w14:textId="77777777" w:rsidR="00AE1E20" w:rsidRDefault="00AE1E20" w:rsidP="00AE1E20">
      <w:pPr>
        <w:pStyle w:val="Code"/>
      </w:pPr>
    </w:p>
    <w:p w14:paraId="638EFF20" w14:textId="420DD7EE" w:rsidR="00AE1E20" w:rsidRDefault="00AE1E20" w:rsidP="00AE1E20">
      <w:pPr>
        <w:pStyle w:val="Code"/>
      </w:pPr>
      <w:r w:rsidRPr="005E47A7">
        <w:rPr>
          <w:rStyle w:val="CodeAnnotation"/>
        </w:rPr>
        <w:t>2</w:t>
      </w:r>
      <w:r>
        <w:t xml:space="preserve"> </w:t>
      </w:r>
      <w:proofErr w:type="spellStart"/>
      <w:r>
        <w:t>show_in_excel_penguins</w:t>
      </w:r>
      <w:proofErr w:type="spellEnd"/>
      <w:r>
        <w:t xml:space="preserve"> &lt;- </w:t>
      </w:r>
      <w:proofErr w:type="gramStart"/>
      <w:r>
        <w:t>function(</w:t>
      </w:r>
      <w:proofErr w:type="gramEnd"/>
      <w:r>
        <w:t>) {</w:t>
      </w:r>
      <w:commentRangeEnd w:id="36"/>
      <w:r>
        <w:rPr>
          <w:rStyle w:val="CommentReference"/>
          <w:rFonts w:asciiTheme="minorHAnsi" w:hAnsiTheme="minorHAnsi" w:cstheme="minorBidi"/>
          <w:color w:val="auto"/>
          <w:lang w:eastAsia="en-US"/>
        </w:rPr>
        <w:commentReference w:id="36"/>
      </w:r>
    </w:p>
    <w:p w14:paraId="7FDE4F5B" w14:textId="77777777" w:rsidR="00AE1E20" w:rsidRDefault="00AE1E20" w:rsidP="00AE1E20">
      <w:pPr>
        <w:pStyle w:val="Code"/>
      </w:pPr>
      <w:r>
        <w:t xml:space="preserve">  </w:t>
      </w:r>
      <w:proofErr w:type="spellStart"/>
      <w:r>
        <w:t>csv_file</w:t>
      </w:r>
      <w:proofErr w:type="spellEnd"/>
      <w:r>
        <w:t xml:space="preserve"> &lt;- </w:t>
      </w:r>
      <w:proofErr w:type="spellStart"/>
      <w:r>
        <w:t>str_glue</w:t>
      </w:r>
      <w:proofErr w:type="spellEnd"/>
      <w:r>
        <w:t>("{</w:t>
      </w:r>
      <w:proofErr w:type="spellStart"/>
      <w:r>
        <w:t>tempfile</w:t>
      </w:r>
      <w:proofErr w:type="spellEnd"/>
      <w:r>
        <w:t>()}.csv")</w:t>
      </w:r>
    </w:p>
    <w:p w14:paraId="0E974302" w14:textId="77777777" w:rsidR="00AE1E20" w:rsidRDefault="00AE1E20" w:rsidP="00AE1E20">
      <w:pPr>
        <w:pStyle w:val="Code"/>
      </w:pPr>
    </w:p>
    <w:p w14:paraId="5BF25B3F" w14:textId="77777777" w:rsidR="00AE1E20" w:rsidRDefault="00AE1E20" w:rsidP="00AE1E20">
      <w:pPr>
        <w:pStyle w:val="Code"/>
      </w:pPr>
      <w:r>
        <w:t xml:space="preserve">  </w:t>
      </w:r>
      <w:proofErr w:type="spellStart"/>
      <w:r>
        <w:t>write_</w:t>
      </w:r>
      <w:proofErr w:type="gramStart"/>
      <w:r>
        <w:t>csv</w:t>
      </w:r>
      <w:proofErr w:type="spellEnd"/>
      <w:r>
        <w:t>(</w:t>
      </w:r>
      <w:proofErr w:type="gramEnd"/>
    </w:p>
    <w:p w14:paraId="7BA37093" w14:textId="77777777" w:rsidR="00AE1E20" w:rsidRDefault="00AE1E20" w:rsidP="00AE1E20">
      <w:pPr>
        <w:pStyle w:val="Code"/>
      </w:pPr>
      <w:r>
        <w:t xml:space="preserve">    x = penguins,</w:t>
      </w:r>
    </w:p>
    <w:p w14:paraId="4822BECC" w14:textId="77777777" w:rsidR="00AE1E20" w:rsidRDefault="00AE1E20" w:rsidP="00AE1E20">
      <w:pPr>
        <w:pStyle w:val="Code"/>
      </w:pPr>
      <w:r>
        <w:t xml:space="preserve">    file = </w:t>
      </w:r>
      <w:proofErr w:type="spellStart"/>
      <w:r>
        <w:t>csv_file</w:t>
      </w:r>
      <w:proofErr w:type="spellEnd"/>
      <w:r>
        <w:t>,</w:t>
      </w:r>
    </w:p>
    <w:p w14:paraId="77FE7AA3" w14:textId="77777777" w:rsidR="00AE1E20" w:rsidRDefault="00AE1E20" w:rsidP="00AE1E20">
      <w:pPr>
        <w:pStyle w:val="Code"/>
      </w:pPr>
      <w:r>
        <w:t xml:space="preserve">    </w:t>
      </w:r>
      <w:proofErr w:type="spellStart"/>
      <w:r>
        <w:t>na</w:t>
      </w:r>
      <w:proofErr w:type="spellEnd"/>
      <w:r>
        <w:t xml:space="preserve"> = ""</w:t>
      </w:r>
    </w:p>
    <w:p w14:paraId="78B3B9F2" w14:textId="77777777" w:rsidR="00AE1E20" w:rsidRDefault="00AE1E20" w:rsidP="00AE1E20">
      <w:pPr>
        <w:pStyle w:val="Code"/>
      </w:pPr>
      <w:r>
        <w:t xml:space="preserve">  )</w:t>
      </w:r>
    </w:p>
    <w:p w14:paraId="21F166FC" w14:textId="77777777" w:rsidR="00AE1E20" w:rsidRDefault="00AE1E20" w:rsidP="00AE1E20">
      <w:pPr>
        <w:pStyle w:val="Code"/>
      </w:pPr>
    </w:p>
    <w:p w14:paraId="4508A4F1" w14:textId="77777777" w:rsidR="00AE1E20" w:rsidRDefault="00AE1E20" w:rsidP="00AE1E20">
      <w:pPr>
        <w:pStyle w:val="Code"/>
      </w:pPr>
      <w:r>
        <w:t xml:space="preserve">  </w:t>
      </w:r>
      <w:proofErr w:type="spellStart"/>
      <w:r>
        <w:t>file_</w:t>
      </w:r>
      <w:proofErr w:type="gramStart"/>
      <w:r>
        <w:t>show</w:t>
      </w:r>
      <w:proofErr w:type="spellEnd"/>
      <w:r>
        <w:t>(</w:t>
      </w:r>
      <w:proofErr w:type="gramEnd"/>
      <w:r>
        <w:t xml:space="preserve">path = </w:t>
      </w:r>
      <w:proofErr w:type="spellStart"/>
      <w:r>
        <w:t>csv_file</w:t>
      </w:r>
      <w:proofErr w:type="spellEnd"/>
      <w:r>
        <w:t>)</w:t>
      </w:r>
    </w:p>
    <w:p w14:paraId="60825DDE" w14:textId="77AC91C1" w:rsidR="00AE1E20" w:rsidRPr="005E47A7" w:rsidRDefault="00AE1E20" w:rsidP="00AE1E20">
      <w:pPr>
        <w:pStyle w:val="Code"/>
      </w:pPr>
      <w:r>
        <w:t>}</w:t>
      </w:r>
    </w:p>
    <w:p w14:paraId="45E2A7B2" w14:textId="0C960F5D" w:rsidR="008267BF" w:rsidRPr="005E47A7" w:rsidRDefault="00FB4F14" w:rsidP="00FB4F14">
      <w:pPr>
        <w:pStyle w:val="Body"/>
      </w:pPr>
      <w:ins w:id="37" w:author="Rachel Monaghan" w:date="2023-12-02T12:53:00Z">
        <w:r>
          <w:t xml:space="preserve">This code first </w:t>
        </w:r>
      </w:ins>
      <w:ins w:id="38" w:author="Rachel Monaghan" w:date="2023-12-02T12:54:00Z">
        <w:r w:rsidR="00D51F59" w:rsidRPr="005E47A7">
          <w:t>load</w:t>
        </w:r>
        <w:r w:rsidR="00D51F59">
          <w:t>s</w:t>
        </w:r>
        <w:r w:rsidR="00D51F59" w:rsidRPr="005E47A7">
          <w:t xml:space="preserve"> the </w:t>
        </w:r>
        <w:r w:rsidR="00D51F59" w:rsidRPr="005E47A7">
          <w:rPr>
            <w:rStyle w:val="Literal"/>
          </w:rPr>
          <w:t>tidyverse</w:t>
        </w:r>
        <w:r w:rsidR="00D51F59" w:rsidRPr="005E47A7">
          <w:t xml:space="preserve"> and </w:t>
        </w:r>
        <w:r w:rsidR="00D51F59" w:rsidRPr="005E47A7">
          <w:rPr>
            <w:rStyle w:val="Literal"/>
          </w:rPr>
          <w:t>fs</w:t>
        </w:r>
        <w:r w:rsidR="00D51F59" w:rsidRPr="005E47A7">
          <w:t xml:space="preserve"> packages</w:t>
        </w:r>
      </w:ins>
      <w:del w:id="39" w:author="Rachel Monaghan" w:date="2023-12-02T12:54:00Z">
        <w:r w:rsidRPr="005E47A7" w:rsidDel="00D51F59">
          <w:delText xml:space="preserve">We load the </w:delText>
        </w:r>
        <w:r w:rsidRPr="005E47A7" w:rsidDel="00D51F59">
          <w:rPr>
            <w:rStyle w:val="Literal"/>
          </w:rPr>
          <w:delText>tidyverse</w:delText>
        </w:r>
        <w:r w:rsidRPr="005E47A7" w:rsidDel="00D51F59">
          <w:delText xml:space="preserve"> and </w:delText>
        </w:r>
        <w:r w:rsidRPr="005E47A7" w:rsidDel="00D51F59">
          <w:rPr>
            <w:rStyle w:val="Literal"/>
          </w:rPr>
          <w:delText>fs</w:delText>
        </w:r>
        <w:r w:rsidRPr="005E47A7" w:rsidDel="00D51F59">
          <w:delText xml:space="preserve"> packages</w:delText>
        </w:r>
      </w:del>
      <w:r w:rsidRPr="005E47A7">
        <w:t xml:space="preserve">. </w:t>
      </w:r>
      <w:del w:id="40" w:author="Rachel Monaghan" w:date="2023-12-02T12:54:00Z">
        <w:r w:rsidRPr="005E47A7" w:rsidDel="00D51F59">
          <w:delText xml:space="preserve">We’ll </w:delText>
        </w:r>
      </w:del>
      <w:ins w:id="41" w:author="Rachel Monaghan" w:date="2023-12-02T12:54:00Z">
        <w:r w:rsidR="00D51F59">
          <w:t>You’ll</w:t>
        </w:r>
        <w:r w:rsidR="00D51F59" w:rsidRPr="005E47A7">
          <w:t xml:space="preserve"> </w:t>
        </w:r>
      </w:ins>
      <w:r w:rsidRPr="005E47A7">
        <w:t xml:space="preserve">use </w:t>
      </w:r>
      <w:r w:rsidRPr="005E47A7">
        <w:rPr>
          <w:rStyle w:val="Literal"/>
        </w:rPr>
        <w:t>tidyverse</w:t>
      </w:r>
      <w:r w:rsidRPr="005E47A7">
        <w:t xml:space="preserve"> to create a filename for the CSV file and save it</w:t>
      </w:r>
      <w:del w:id="42" w:author="Rachel Monaghan" w:date="2023-12-02T12:55:00Z">
        <w:r w:rsidRPr="005E47A7" w:rsidDel="00D51F59">
          <w:delText>. The</w:delText>
        </w:r>
      </w:del>
      <w:ins w:id="43" w:author="Rachel Monaghan" w:date="2023-12-02T12:55:00Z">
        <w:r w:rsidR="00D51F59">
          <w:t>, and</w:t>
        </w:r>
      </w:ins>
      <w:r w:rsidRPr="005E47A7">
        <w:t xml:space="preserve"> </w:t>
      </w:r>
      <w:r w:rsidRPr="005E47A7">
        <w:rPr>
          <w:rStyle w:val="Literal"/>
        </w:rPr>
        <w:t>fs</w:t>
      </w:r>
      <w:r w:rsidRPr="005E47A7">
        <w:t xml:space="preserve"> </w:t>
      </w:r>
      <w:del w:id="44" w:author="Rachel Monaghan" w:date="2023-12-02T12:55:00Z">
        <w:r w:rsidRPr="005E47A7" w:rsidDel="00D51F59">
          <w:delText xml:space="preserve">package will enable us </w:delText>
        </w:r>
      </w:del>
      <w:r w:rsidRPr="005E47A7">
        <w:t>to open the CSV file in Excel (or whichever program your computer uses to open CSV files by default).</w:t>
      </w:r>
    </w:p>
    <w:p w14:paraId="234838A0" w14:textId="37D84D7B" w:rsidR="008267BF" w:rsidRPr="005E47A7" w:rsidRDefault="00D51F59" w:rsidP="006A732A">
      <w:pPr>
        <w:pStyle w:val="Body"/>
      </w:pPr>
      <w:ins w:id="45" w:author="Rachel Monaghan" w:date="2023-12-02T12:56:00Z">
        <w:r>
          <w:t>Next,</w:t>
        </w:r>
      </w:ins>
      <w:ins w:id="46" w:author="Rachel Monaghan" w:date="2023-12-02T12:55:00Z">
        <w:r w:rsidRPr="005E47A7">
          <w:t xml:space="preserve"> the </w:t>
        </w:r>
        <w:r w:rsidRPr="005E47A7">
          <w:rPr>
            <w:rStyle w:val="Literal"/>
          </w:rPr>
          <w:t>read_</w:t>
        </w:r>
        <w:proofErr w:type="gramStart"/>
        <w:r w:rsidRPr="005E47A7">
          <w:rPr>
            <w:rStyle w:val="Literal"/>
          </w:rPr>
          <w:t>csv(</w:t>
        </w:r>
        <w:proofErr w:type="gramEnd"/>
        <w:r w:rsidRPr="005E47A7">
          <w:rPr>
            <w:rStyle w:val="Literal"/>
          </w:rPr>
          <w:t>)</w:t>
        </w:r>
        <w:r w:rsidRPr="005E47A7">
          <w:t xml:space="preserve"> function </w:t>
        </w:r>
      </w:ins>
      <w:ins w:id="47" w:author="Rachel Monaghan" w:date="2023-12-02T12:56:00Z">
        <w:r w:rsidRPr="005E47A7">
          <w:t>import</w:t>
        </w:r>
        <w:r>
          <w:t>s</w:t>
        </w:r>
        <w:r w:rsidRPr="005E47A7">
          <w:t xml:space="preserve"> the </w:t>
        </w:r>
        <w:r>
          <w:t xml:space="preserve">penguin </w:t>
        </w:r>
        <w:r w:rsidRPr="005E47A7">
          <w:t>data</w:t>
        </w:r>
      </w:ins>
      <w:ins w:id="48" w:author="Rachel Monaghan" w:date="2023-12-02T12:58:00Z">
        <w:r w:rsidR="004F3B73">
          <w:t xml:space="preserve"> and names the data frame </w:t>
        </w:r>
        <w:r w:rsidR="004F3B73" w:rsidRPr="004F3B73">
          <w:rPr>
            <w:rStyle w:val="Literal"/>
            <w:rPrChange w:id="49" w:author="Rachel Monaghan" w:date="2023-12-02T12:58:00Z">
              <w:rPr/>
            </w:rPrChange>
          </w:rPr>
          <w:t>penguins</w:t>
        </w:r>
        <w:r w:rsidR="004F3B73">
          <w:t xml:space="preserve"> </w:t>
        </w:r>
        <w:r w:rsidR="004F3B73" w:rsidRPr="005E47A7">
          <w:rPr>
            <w:rStyle w:val="CodeAnnotation"/>
          </w:rPr>
          <w:t>1</w:t>
        </w:r>
      </w:ins>
      <w:ins w:id="50" w:author="Rachel Monaghan" w:date="2023-12-02T12:56:00Z">
        <w:r>
          <w:t>.</w:t>
        </w:r>
        <w:r w:rsidRPr="005E47A7">
          <w:t xml:space="preserve"> </w:t>
        </w:r>
      </w:ins>
      <w:del w:id="51" w:author="Rachel Monaghan" w:date="2023-12-02T12:58:00Z">
        <w:r w:rsidRPr="005E47A7" w:rsidDel="004F3B73">
          <w:delText xml:space="preserve">We give the function a name </w:delText>
        </w:r>
        <w:r w:rsidRPr="005E47A7" w:rsidDel="004F3B73">
          <w:rPr>
            <w:rStyle w:val="CodeAnnotation"/>
          </w:rPr>
          <w:delText>1</w:delText>
        </w:r>
      </w:del>
      <w:ins w:id="52" w:author="Rachel Monaghan" w:date="2023-12-02T12:58:00Z">
        <w:r w:rsidR="004F3B73">
          <w:t>Then it creates the</w:t>
        </w:r>
      </w:ins>
      <w:ins w:id="53" w:author="Rachel Monaghan" w:date="2023-12-02T12:59:00Z">
        <w:r w:rsidR="004F3B73">
          <w:t xml:space="preserve"> new</w:t>
        </w:r>
      </w:ins>
      <w:ins w:id="54" w:author="Rachel Monaghan" w:date="2023-12-02T12:58:00Z">
        <w:r w:rsidR="004F3B73">
          <w:t xml:space="preserve"> </w:t>
        </w:r>
      </w:ins>
      <w:proofErr w:type="spellStart"/>
      <w:ins w:id="55" w:author="Rachel Monaghan" w:date="2023-12-02T12:59:00Z">
        <w:r w:rsidR="004F3B73" w:rsidRPr="005E47A7">
          <w:rPr>
            <w:rStyle w:val="Literal"/>
          </w:rPr>
          <w:t>show_in_excel_penguins</w:t>
        </w:r>
        <w:proofErr w:type="spellEnd"/>
        <w:r w:rsidR="004F3B73">
          <w:t xml:space="preserve"> function</w:t>
        </w:r>
      </w:ins>
      <w:r w:rsidRPr="005E47A7">
        <w:t xml:space="preserve">, </w:t>
      </w:r>
      <w:del w:id="56" w:author="Rachel Monaghan" w:date="2023-12-02T12:59:00Z">
        <w:r w:rsidRPr="005E47A7" w:rsidDel="004F3B73">
          <w:delText>then use</w:delText>
        </w:r>
      </w:del>
      <w:ins w:id="57" w:author="Rachel Monaghan" w:date="2023-12-02T12:59:00Z">
        <w:r w:rsidR="004F3B73">
          <w:t>using</w:t>
        </w:r>
      </w:ins>
      <w:r w:rsidRPr="005E47A7">
        <w:t xml:space="preserve"> the assignment operator (</w:t>
      </w:r>
      <w:r w:rsidRPr="005E47A7">
        <w:rPr>
          <w:rStyle w:val="Literal"/>
        </w:rPr>
        <w:t>&lt;-</w:t>
      </w:r>
      <w:r w:rsidRPr="005E47A7">
        <w:t xml:space="preserve">) and </w:t>
      </w:r>
      <w:proofErr w:type="gramStart"/>
      <w:r w:rsidRPr="005E47A7">
        <w:rPr>
          <w:rStyle w:val="Literal"/>
        </w:rPr>
        <w:t>function(</w:t>
      </w:r>
      <w:proofErr w:type="gramEnd"/>
      <w:r w:rsidRPr="005E47A7">
        <w:rPr>
          <w:rStyle w:val="Literal"/>
        </w:rPr>
        <w:t>)</w:t>
      </w:r>
      <w:r w:rsidRPr="005E47A7">
        <w:t xml:space="preserve"> to specify that </w:t>
      </w:r>
      <w:proofErr w:type="spellStart"/>
      <w:r w:rsidRPr="005E47A7">
        <w:rPr>
          <w:rStyle w:val="Literal"/>
        </w:rPr>
        <w:t>show_in_excel_penguins</w:t>
      </w:r>
      <w:proofErr w:type="spellEnd"/>
      <w:r w:rsidRPr="005E47A7">
        <w:t xml:space="preserve"> is</w:t>
      </w:r>
      <w:del w:id="58" w:author="Rachel Monaghan" w:date="2023-12-02T12:59:00Z">
        <w:r w:rsidRPr="005E47A7" w:rsidDel="004F3B73">
          <w:delText xml:space="preserve"> not</w:delText>
        </w:r>
      </w:del>
      <w:ins w:id="59" w:author="Rachel Monaghan" w:date="2023-12-02T12:59:00Z">
        <w:r w:rsidR="004F3B73">
          <w:t>n’t</w:t>
        </w:r>
      </w:ins>
      <w:r w:rsidRPr="005E47A7">
        <w:t xml:space="preserve"> a variable name but a function name </w:t>
      </w:r>
      <w:r w:rsidRPr="005E47A7">
        <w:rPr>
          <w:rStyle w:val="CodeAnnotation"/>
        </w:rPr>
        <w:t>2</w:t>
      </w:r>
      <w:r w:rsidRPr="005E47A7">
        <w:t>. The open curly bracket (</w:t>
      </w:r>
      <w:r w:rsidRPr="005E47A7">
        <w:rPr>
          <w:rStyle w:val="Literal"/>
        </w:rPr>
        <w:t>{</w:t>
      </w:r>
      <w:r w:rsidRPr="005E47A7">
        <w:t xml:space="preserve">) at the end of the line indicates the start of the function body, where the </w:t>
      </w:r>
      <w:ins w:id="60" w:author="Rachel Monaghan" w:date="2023-12-02T12:59:00Z">
        <w:r w:rsidR="004F3B73">
          <w:t>“</w:t>
        </w:r>
      </w:ins>
      <w:r w:rsidRPr="005E47A7">
        <w:t>meat</w:t>
      </w:r>
      <w:ins w:id="61" w:author="Rachel Monaghan" w:date="2023-12-02T12:59:00Z">
        <w:r w:rsidR="004F3B73">
          <w:t>”</w:t>
        </w:r>
      </w:ins>
      <w:r w:rsidRPr="005E47A7">
        <w:t xml:space="preserve"> of the function can be found. In </w:t>
      </w:r>
      <w:del w:id="62" w:author="Rachel Monaghan" w:date="2023-12-02T12:59:00Z">
        <w:r w:rsidRPr="005E47A7" w:rsidDel="004F3B73">
          <w:delText xml:space="preserve">our </w:delText>
        </w:r>
      </w:del>
      <w:ins w:id="63" w:author="Rachel Monaghan" w:date="2023-12-02T12:59:00Z">
        <w:r w:rsidR="004F3B73">
          <w:t>this</w:t>
        </w:r>
        <w:r w:rsidR="004F3B73" w:rsidRPr="005E47A7">
          <w:t xml:space="preserve"> </w:t>
        </w:r>
      </w:ins>
      <w:r w:rsidRPr="005E47A7">
        <w:t>case, the body does three things:</w:t>
      </w:r>
    </w:p>
    <w:p w14:paraId="366FF3C6" w14:textId="77777777" w:rsidR="008267BF" w:rsidRPr="005E47A7" w:rsidRDefault="00000000">
      <w:pPr>
        <w:pStyle w:val="ListBullet"/>
        <w:pPrChange w:id="64" w:author="Rachel Monaghan" w:date="2023-12-02T13:00:00Z">
          <w:pPr>
            <w:pStyle w:val="ListNumber"/>
            <w:numPr>
              <w:numId w:val="5"/>
            </w:numPr>
            <w:tabs>
              <w:tab w:val="num" w:pos="2160"/>
            </w:tabs>
            <w:ind w:left="1800" w:firstLine="0"/>
          </w:pPr>
        </w:pPrChange>
      </w:pPr>
      <w:r w:rsidRPr="005E47A7">
        <w:t xml:space="preserve">Creates a location for a CSV file to be saved using the </w:t>
      </w:r>
      <w:r w:rsidRPr="005E47A7">
        <w:rPr>
          <w:rStyle w:val="Literal"/>
        </w:rPr>
        <w:t>str_</w:t>
      </w:r>
      <w:proofErr w:type="gramStart"/>
      <w:r w:rsidRPr="005E47A7">
        <w:rPr>
          <w:rStyle w:val="Literal"/>
        </w:rPr>
        <w:t>glue(</w:t>
      </w:r>
      <w:proofErr w:type="gramEnd"/>
      <w:r w:rsidRPr="005E47A7">
        <w:rPr>
          <w:rStyle w:val="Literal"/>
        </w:rPr>
        <w:t>)</w:t>
      </w:r>
      <w:r w:rsidRPr="005E47A7">
        <w:t xml:space="preserve"> function combined with the </w:t>
      </w:r>
      <w:proofErr w:type="spellStart"/>
      <w:r w:rsidRPr="005E47A7">
        <w:rPr>
          <w:rStyle w:val="Literal"/>
        </w:rPr>
        <w:t>tempfile</w:t>
      </w:r>
      <w:proofErr w:type="spellEnd"/>
      <w:r w:rsidRPr="005E47A7">
        <w:rPr>
          <w:rStyle w:val="Literal"/>
        </w:rPr>
        <w:t>()</w:t>
      </w:r>
      <w:r w:rsidRPr="005E47A7">
        <w:t xml:space="preserve"> function. This creates a file at a temporary location with the </w:t>
      </w:r>
      <w:r w:rsidRPr="005E47A7">
        <w:rPr>
          <w:rStyle w:val="Italic"/>
        </w:rPr>
        <w:t>.csv</w:t>
      </w:r>
      <w:r w:rsidRPr="005E47A7">
        <w:rPr>
          <w:rFonts w:ascii="Calibri" w:hAnsi="Calibri"/>
          <w:i/>
          <w:iCs/>
          <w:color w:val="0000FF"/>
          <w:u w:color="0000FF"/>
        </w:rPr>
        <w:t xml:space="preserve"> </w:t>
      </w:r>
      <w:r w:rsidRPr="005E47A7">
        <w:t xml:space="preserve">extension and saves it as </w:t>
      </w:r>
      <w:proofErr w:type="spellStart"/>
      <w:r w:rsidRPr="005E47A7">
        <w:rPr>
          <w:rStyle w:val="Literal"/>
        </w:rPr>
        <w:t>csv_file</w:t>
      </w:r>
      <w:proofErr w:type="spellEnd"/>
      <w:r w:rsidRPr="005E47A7">
        <w:t>.</w:t>
      </w:r>
    </w:p>
    <w:p w14:paraId="7FE7BE61" w14:textId="69C1F2A8" w:rsidR="008267BF" w:rsidRPr="005E47A7" w:rsidRDefault="00000000">
      <w:pPr>
        <w:pStyle w:val="ListBullet"/>
        <w:pPrChange w:id="65" w:author="Rachel Monaghan" w:date="2023-12-02T13:00:00Z">
          <w:pPr>
            <w:pStyle w:val="ListNumber"/>
            <w:numPr>
              <w:numId w:val="5"/>
            </w:numPr>
            <w:tabs>
              <w:tab w:val="num" w:pos="2160"/>
            </w:tabs>
            <w:ind w:left="1800" w:firstLine="0"/>
          </w:pPr>
        </w:pPrChange>
      </w:pPr>
      <w:r w:rsidRPr="005E47A7">
        <w:t xml:space="preserve">Writes </w:t>
      </w:r>
      <w:r w:rsidRPr="005E47A7">
        <w:rPr>
          <w:rStyle w:val="Literal"/>
        </w:rPr>
        <w:t>penguins</w:t>
      </w:r>
      <w:r w:rsidRPr="005E47A7">
        <w:t xml:space="preserve"> to the location set in </w:t>
      </w:r>
      <w:proofErr w:type="spellStart"/>
      <w:r w:rsidRPr="005E47A7">
        <w:rPr>
          <w:rStyle w:val="Literal"/>
        </w:rPr>
        <w:t>csv_file</w:t>
      </w:r>
      <w:proofErr w:type="spellEnd"/>
      <w:r w:rsidRPr="005E47A7">
        <w:t xml:space="preserve">. The </w:t>
      </w:r>
      <w:r w:rsidRPr="005E47A7">
        <w:rPr>
          <w:rStyle w:val="Literal"/>
        </w:rPr>
        <w:t>x</w:t>
      </w:r>
      <w:r w:rsidRPr="005E47A7">
        <w:t xml:space="preserve"> argument in </w:t>
      </w:r>
      <w:proofErr w:type="spellStart"/>
      <w:r w:rsidRPr="005E47A7">
        <w:rPr>
          <w:rStyle w:val="Literal"/>
        </w:rPr>
        <w:t>write_</w:t>
      </w:r>
      <w:proofErr w:type="gramStart"/>
      <w:r w:rsidRPr="005E47A7">
        <w:rPr>
          <w:rStyle w:val="Literal"/>
        </w:rPr>
        <w:t>csv</w:t>
      </w:r>
      <w:proofErr w:type="spellEnd"/>
      <w:r w:rsidRPr="005E47A7">
        <w:rPr>
          <w:rStyle w:val="Literal"/>
        </w:rPr>
        <w:t>(</w:t>
      </w:r>
      <w:proofErr w:type="gramEnd"/>
      <w:r w:rsidRPr="005E47A7">
        <w:rPr>
          <w:rStyle w:val="Literal"/>
        </w:rPr>
        <w:t>)</w:t>
      </w:r>
      <w:r w:rsidRPr="005E47A7">
        <w:t xml:space="preserve"> refers to the data frame to be saved. </w:t>
      </w:r>
      <w:del w:id="66" w:author="Rachel Monaghan" w:date="2023-12-02T13:00:00Z">
        <w:r w:rsidRPr="005E47A7" w:rsidDel="004F3B73">
          <w:delText>We also make</w:delText>
        </w:r>
      </w:del>
      <w:ins w:id="67" w:author="Rachel Monaghan" w:date="2023-12-02T13:00:00Z">
        <w:r w:rsidR="004F3B73">
          <w:t>It also specifies that</w:t>
        </w:r>
      </w:ins>
      <w:r w:rsidRPr="005E47A7">
        <w:t xml:space="preserve"> all </w:t>
      </w:r>
      <w:r w:rsidRPr="005E47A7">
        <w:rPr>
          <w:rStyle w:val="Literal"/>
        </w:rPr>
        <w:t>NA</w:t>
      </w:r>
      <w:r w:rsidRPr="005E47A7">
        <w:t xml:space="preserve"> values </w:t>
      </w:r>
      <w:ins w:id="68" w:author="Rachel Monaghan" w:date="2023-12-02T13:01:00Z">
        <w:r w:rsidR="004F3B73">
          <w:t xml:space="preserve">should </w:t>
        </w:r>
      </w:ins>
      <w:r w:rsidRPr="005E47A7">
        <w:t xml:space="preserve">show up as blanks. </w:t>
      </w:r>
      <w:ins w:id="69" w:author="Rachel Monaghan" w:date="2023-12-02T13:01:00Z">
        <w:r w:rsidR="004F3B73">
          <w:t>(</w:t>
        </w:r>
      </w:ins>
      <w:r w:rsidRPr="005E47A7">
        <w:t xml:space="preserve">By default, they </w:t>
      </w:r>
      <w:del w:id="70" w:author="Rachel Monaghan" w:date="2023-12-02T13:01:00Z">
        <w:r w:rsidRPr="005E47A7" w:rsidDel="004F3B73">
          <w:delText xml:space="preserve">will </w:delText>
        </w:r>
      </w:del>
      <w:ins w:id="71" w:author="Rachel Monaghan" w:date="2023-12-02T13:01:00Z">
        <w:r w:rsidR="004F3B73">
          <w:t>would</w:t>
        </w:r>
        <w:r w:rsidR="004F3B73" w:rsidRPr="005E47A7">
          <w:t xml:space="preserve"> </w:t>
        </w:r>
      </w:ins>
      <w:del w:id="72" w:author="Rachel Monaghan" w:date="2023-12-02T13:01:00Z">
        <w:r w:rsidRPr="005E47A7" w:rsidDel="004F3B73">
          <w:delText>show up as</w:delText>
        </w:r>
      </w:del>
      <w:ins w:id="73" w:author="Rachel Monaghan" w:date="2023-12-02T13:01:00Z">
        <w:r w:rsidR="004F3B73">
          <w:t>display</w:t>
        </w:r>
      </w:ins>
      <w:r w:rsidRPr="005E47A7">
        <w:t xml:space="preserve"> the text </w:t>
      </w:r>
      <w:r w:rsidRPr="005E47A7">
        <w:rPr>
          <w:rStyle w:val="Italic"/>
        </w:rPr>
        <w:t>NA</w:t>
      </w:r>
      <w:r w:rsidRPr="005E47A7">
        <w:t>.</w:t>
      </w:r>
      <w:ins w:id="74" w:author="Rachel Monaghan" w:date="2023-12-02T13:01:00Z">
        <w:r w:rsidR="004F3B73">
          <w:t>)</w:t>
        </w:r>
      </w:ins>
    </w:p>
    <w:p w14:paraId="787F8C11" w14:textId="7D46DE3D" w:rsidR="008267BF" w:rsidRPr="005E47A7" w:rsidRDefault="00000000">
      <w:pPr>
        <w:pStyle w:val="ListBullet"/>
        <w:pPrChange w:id="75" w:author="Rachel Monaghan" w:date="2023-12-02T13:00:00Z">
          <w:pPr>
            <w:pStyle w:val="ListNumber"/>
            <w:numPr>
              <w:numId w:val="5"/>
            </w:numPr>
            <w:tabs>
              <w:tab w:val="num" w:pos="2160"/>
            </w:tabs>
            <w:ind w:left="1800" w:firstLine="0"/>
          </w:pPr>
        </w:pPrChange>
      </w:pPr>
      <w:r w:rsidRPr="005E47A7">
        <w:t xml:space="preserve">Uses the </w:t>
      </w:r>
      <w:proofErr w:type="spellStart"/>
      <w:r w:rsidRPr="005E47A7">
        <w:rPr>
          <w:rStyle w:val="Literal"/>
        </w:rPr>
        <w:t>file_</w:t>
      </w:r>
      <w:proofErr w:type="gramStart"/>
      <w:r w:rsidRPr="005E47A7">
        <w:rPr>
          <w:rStyle w:val="Literal"/>
        </w:rPr>
        <w:t>show</w:t>
      </w:r>
      <w:proofErr w:type="spellEnd"/>
      <w:r w:rsidRPr="005E47A7">
        <w:rPr>
          <w:rStyle w:val="Literal"/>
        </w:rPr>
        <w:t>(</w:t>
      </w:r>
      <w:proofErr w:type="gramEnd"/>
      <w:r w:rsidRPr="005E47A7">
        <w:rPr>
          <w:rStyle w:val="Literal"/>
        </w:rPr>
        <w:t>)</w:t>
      </w:r>
      <w:r w:rsidRPr="005E47A7">
        <w:t xml:space="preserve"> function from the </w:t>
      </w:r>
      <w:r w:rsidRPr="005E47A7">
        <w:rPr>
          <w:rStyle w:val="Literal"/>
        </w:rPr>
        <w:t>fs</w:t>
      </w:r>
      <w:r w:rsidRPr="005E47A7">
        <w:t xml:space="preserve"> package to open the temporar</w:t>
      </w:r>
      <w:del w:id="76" w:author="Rachel Monaghan" w:date="2023-12-02T13:01:00Z">
        <w:r w:rsidRPr="005E47A7" w:rsidDel="004F3B73">
          <w:delText>il</w:delText>
        </w:r>
      </w:del>
      <w:r w:rsidRPr="005E47A7">
        <w:t xml:space="preserve">y </w:t>
      </w:r>
      <w:del w:id="77" w:author="Rachel Monaghan" w:date="2023-12-02T13:01:00Z">
        <w:r w:rsidRPr="005E47A7" w:rsidDel="004F3B73">
          <w:delText xml:space="preserve">created </w:delText>
        </w:r>
      </w:del>
      <w:r w:rsidRPr="005E47A7">
        <w:t>CSV file in Excel.</w:t>
      </w:r>
    </w:p>
    <w:p w14:paraId="1E06E6C8" w14:textId="36909379" w:rsidR="008300F0" w:rsidRDefault="00000000" w:rsidP="001A57BE">
      <w:pPr>
        <w:pStyle w:val="Body"/>
      </w:pPr>
      <w:del w:id="78" w:author="Rachel Monaghan" w:date="2023-12-02T13:02:00Z">
        <w:r w:rsidRPr="005E47A7" w:rsidDel="009C763A">
          <w:delText>If you wanted t</w:delText>
        </w:r>
      </w:del>
      <w:ins w:id="79" w:author="Rachel Monaghan" w:date="2023-12-02T13:02:00Z">
        <w:r w:rsidR="009C763A">
          <w:t>T</w:t>
        </w:r>
      </w:ins>
      <w:r w:rsidRPr="005E47A7">
        <w:t xml:space="preserve">o use the </w:t>
      </w:r>
      <w:proofErr w:type="spellStart"/>
      <w:r w:rsidRPr="005E47A7">
        <w:rPr>
          <w:rStyle w:val="Literal"/>
        </w:rPr>
        <w:t>show_in_excel_</w:t>
      </w:r>
      <w:proofErr w:type="gramStart"/>
      <w:r w:rsidRPr="005E47A7">
        <w:rPr>
          <w:rStyle w:val="Literal"/>
        </w:rPr>
        <w:t>penguins</w:t>
      </w:r>
      <w:proofErr w:type="spellEnd"/>
      <w:r w:rsidRPr="005E47A7">
        <w:rPr>
          <w:rStyle w:val="Literal"/>
        </w:rPr>
        <w:t>(</w:t>
      </w:r>
      <w:proofErr w:type="gramEnd"/>
      <w:r w:rsidRPr="005E47A7">
        <w:rPr>
          <w:rStyle w:val="Literal"/>
        </w:rPr>
        <w:t>)</w:t>
      </w:r>
      <w:r w:rsidRPr="005E47A7">
        <w:t xml:space="preserve"> function, </w:t>
      </w:r>
      <w:del w:id="80" w:author="Rachel Monaghan" w:date="2023-12-02T13:03:00Z">
        <w:r w:rsidRPr="005E47A7" w:rsidDel="009C763A">
          <w:delText xml:space="preserve">you </w:delText>
        </w:r>
      </w:del>
      <w:del w:id="81" w:author="Rachel Monaghan" w:date="2023-12-02T13:02:00Z">
        <w:r w:rsidRPr="005E47A7" w:rsidDel="009C763A">
          <w:delText>would run</w:delText>
        </w:r>
      </w:del>
      <w:ins w:id="82" w:author="Rachel Monaghan" w:date="2023-12-02T13:02:00Z">
        <w:r w:rsidR="009C763A">
          <w:t>highlight</w:t>
        </w:r>
      </w:ins>
      <w:r w:rsidRPr="005E47A7">
        <w:t xml:space="preserve"> the lines </w:t>
      </w:r>
      <w:del w:id="83" w:author="Rachel Monaghan" w:date="2023-12-02T13:02:00Z">
        <w:r w:rsidRPr="005E47A7" w:rsidDel="009C763A">
          <w:delText>where you</w:delText>
        </w:r>
      </w:del>
      <w:ins w:id="84" w:author="Rachel Monaghan" w:date="2023-12-02T13:02:00Z">
        <w:r w:rsidR="009C763A">
          <w:t>that</w:t>
        </w:r>
      </w:ins>
      <w:r w:rsidRPr="005E47A7">
        <w:t xml:space="preserve"> define the function </w:t>
      </w:r>
      <w:del w:id="85" w:author="Rachel Monaghan" w:date="2023-12-02T13:02:00Z">
        <w:r w:rsidRPr="005E47A7" w:rsidDel="009C763A">
          <w:delText xml:space="preserve">by highlighting those lines </w:delText>
        </w:r>
      </w:del>
      <w:r w:rsidRPr="005E47A7">
        <w:t xml:space="preserve">and </w:t>
      </w:r>
      <w:ins w:id="86" w:author="Rachel Monaghan" w:date="2023-12-02T13:03:00Z">
        <w:r w:rsidR="009C763A">
          <w:t xml:space="preserve">then </w:t>
        </w:r>
      </w:ins>
      <w:del w:id="87" w:author="Rachel Monaghan" w:date="2023-12-02T13:02:00Z">
        <w:r w:rsidRPr="005E47A7" w:rsidDel="009C763A">
          <w:delText xml:space="preserve">hitting </w:delText>
        </w:r>
      </w:del>
      <w:ins w:id="88" w:author="Rachel Monaghan" w:date="2023-12-02T13:02:00Z">
        <w:r w:rsidR="009C763A">
          <w:t>press</w:t>
        </w:r>
        <w:r w:rsidR="009C763A" w:rsidRPr="005E47A7">
          <w:t xml:space="preserve"> </w:t>
        </w:r>
      </w:ins>
      <w:r w:rsidR="001A57BE" w:rsidRPr="005E47A7">
        <w:rPr>
          <w:rStyle w:val="KeyCaps"/>
        </w:rPr>
        <w:t>c</w:t>
      </w:r>
      <w:r w:rsidRPr="005E47A7">
        <w:rPr>
          <w:rStyle w:val="KeyCaps"/>
        </w:rPr>
        <w:t>ommand</w:t>
      </w:r>
      <w:del w:id="89" w:author="Sydney Cromwell" w:date="2023-10-30T06:01:00Z">
        <w:r w:rsidRPr="005E47A7" w:rsidDel="006A7AF5">
          <w:rPr>
            <w:rStyle w:val="KeyCaps"/>
            <w:rPrChange w:id="90" w:author="Sydney Cromwell" w:date="2023-10-30T06:01:00Z">
              <w:rPr/>
            </w:rPrChange>
          </w:rPr>
          <w:delText xml:space="preserve"> </w:delText>
        </w:r>
      </w:del>
      <w:r w:rsidR="001A57BE" w:rsidRPr="005E47A7">
        <w:rPr>
          <w:rStyle w:val="KeyCaps"/>
          <w:rPrChange w:id="91" w:author="Sydney Cromwell" w:date="2023-10-30T06:01:00Z">
            <w:rPr/>
          </w:rPrChange>
        </w:rPr>
        <w:t>-</w:t>
      </w:r>
      <w:del w:id="92" w:author="Sydney Cromwell" w:date="2023-10-30T06:01:00Z">
        <w:r w:rsidRPr="005E47A7" w:rsidDel="006A7AF5">
          <w:rPr>
            <w:rStyle w:val="KeyCaps"/>
          </w:rPr>
          <w:delText xml:space="preserve"> </w:delText>
        </w:r>
      </w:del>
      <w:r w:rsidR="001A57BE" w:rsidRPr="005E47A7">
        <w:rPr>
          <w:rStyle w:val="KeyCaps"/>
        </w:rPr>
        <w:t>e</w:t>
      </w:r>
      <w:r w:rsidRPr="005E47A7">
        <w:rPr>
          <w:rStyle w:val="KeyCaps"/>
        </w:rPr>
        <w:t>nter</w:t>
      </w:r>
      <w:r w:rsidRPr="005E47A7">
        <w:t xml:space="preserve"> on </w:t>
      </w:r>
      <w:r w:rsidR="005C4071" w:rsidRPr="005E47A7">
        <w:t>ma</w:t>
      </w:r>
      <w:r w:rsidRPr="005E47A7">
        <w:t>c</w:t>
      </w:r>
      <w:r w:rsidR="005C4071" w:rsidRPr="005E47A7">
        <w:t>OS</w:t>
      </w:r>
      <w:r w:rsidRPr="005E47A7">
        <w:t xml:space="preserve"> </w:t>
      </w:r>
      <w:del w:id="93" w:author="Rachel Monaghan" w:date="2023-12-02T13:03:00Z">
        <w:r w:rsidRPr="005E47A7" w:rsidDel="009C763A">
          <w:delText xml:space="preserve">and </w:delText>
        </w:r>
      </w:del>
      <w:ins w:id="94" w:author="Rachel Monaghan" w:date="2023-12-02T13:03:00Z">
        <w:r w:rsidR="009C763A">
          <w:t>or</w:t>
        </w:r>
        <w:r w:rsidR="009C763A" w:rsidRPr="005E47A7">
          <w:t xml:space="preserve"> </w:t>
        </w:r>
      </w:ins>
      <w:r w:rsidR="001A57BE" w:rsidRPr="005E47A7">
        <w:rPr>
          <w:rStyle w:val="KeyCaps"/>
        </w:rPr>
        <w:t>c</w:t>
      </w:r>
      <w:r w:rsidRPr="005E47A7">
        <w:rPr>
          <w:rStyle w:val="KeyCaps"/>
        </w:rPr>
        <w:t>trl</w:t>
      </w:r>
      <w:del w:id="95" w:author="Sydney Cromwell" w:date="2023-10-30T06:01:00Z">
        <w:r w:rsidRPr="005E47A7" w:rsidDel="006A7AF5">
          <w:rPr>
            <w:rStyle w:val="KeyCaps"/>
            <w:rPrChange w:id="96" w:author="Sydney Cromwell" w:date="2023-10-30T06:01:00Z">
              <w:rPr/>
            </w:rPrChange>
          </w:rPr>
          <w:delText xml:space="preserve"> </w:delText>
        </w:r>
      </w:del>
      <w:r w:rsidR="001A57BE" w:rsidRPr="005E47A7">
        <w:rPr>
          <w:rStyle w:val="KeyCaps"/>
          <w:rPrChange w:id="97" w:author="Sydney Cromwell" w:date="2023-10-30T06:01:00Z">
            <w:rPr/>
          </w:rPrChange>
        </w:rPr>
        <w:t>-</w:t>
      </w:r>
      <w:del w:id="98" w:author="Sydney Cromwell" w:date="2023-10-30T06:01:00Z">
        <w:r w:rsidRPr="005E47A7" w:rsidDel="006A7AF5">
          <w:rPr>
            <w:rStyle w:val="KeyCaps"/>
          </w:rPr>
          <w:lastRenderedPageBreak/>
          <w:delText xml:space="preserve"> </w:delText>
        </w:r>
      </w:del>
      <w:r w:rsidR="001A57BE" w:rsidRPr="005E47A7">
        <w:rPr>
          <w:rStyle w:val="KeyCaps"/>
        </w:rPr>
        <w:t>e</w:t>
      </w:r>
      <w:r w:rsidRPr="005E47A7">
        <w:rPr>
          <w:rStyle w:val="KeyCaps"/>
        </w:rPr>
        <w:t>nter</w:t>
      </w:r>
      <w:r w:rsidRPr="005E47A7">
        <w:t xml:space="preserve"> on Windows. You should </w:t>
      </w:r>
      <w:ins w:id="99" w:author="Rachel Monaghan" w:date="2023-12-02T13:04:00Z">
        <w:r w:rsidR="009C763A">
          <w:t xml:space="preserve">now </w:t>
        </w:r>
      </w:ins>
      <w:r w:rsidRPr="005E47A7">
        <w:t xml:space="preserve">see the function </w:t>
      </w:r>
      <w:del w:id="100" w:author="Rachel Monaghan" w:date="2023-12-02T13:04:00Z">
        <w:r w:rsidRPr="005E47A7" w:rsidDel="009C763A">
          <w:delText xml:space="preserve">show up </w:delText>
        </w:r>
      </w:del>
      <w:r w:rsidRPr="005E47A7">
        <w:t>in your global environment, as shown in Figure 12-1</w:t>
      </w:r>
      <w:r w:rsidR="001A57BE" w:rsidRPr="005E47A7">
        <w:t>.</w:t>
      </w:r>
    </w:p>
    <w:p w14:paraId="76D6BC54" w14:textId="4EB8AE63" w:rsidR="008267BF" w:rsidRPr="005E47A7" w:rsidRDefault="00000000">
      <w:pPr>
        <w:pStyle w:val="GraphicSlug"/>
      </w:pPr>
      <w:r w:rsidRPr="005E47A7">
        <w:t>[F12001.png]</w:t>
      </w:r>
    </w:p>
    <w:p w14:paraId="2703EB56" w14:textId="77777777" w:rsidR="008267BF" w:rsidRPr="005E47A7" w:rsidRDefault="00000000">
      <w:pPr>
        <w:pStyle w:val="CaptionedFigure"/>
      </w:pPr>
      <w:r w:rsidRPr="005E47A7">
        <w:rPr>
          <w:noProof/>
        </w:rPr>
        <w:drawing>
          <wp:inline distT="0" distB="0" distL="0" distR="0" wp14:anchorId="1CA642A4" wp14:editId="31574DB8">
            <wp:extent cx="5334000" cy="1412458"/>
            <wp:effectExtent l="0" t="0" r="0" b="0"/>
            <wp:docPr id="1073741825" name="officeArt object" descr="Figure 13.1: The function we created in the global environment"/>
            <wp:cNvGraphicFramePr/>
            <a:graphic xmlns:a="http://schemas.openxmlformats.org/drawingml/2006/main">
              <a:graphicData uri="http://schemas.openxmlformats.org/drawingml/2006/picture">
                <pic:pic xmlns:pic="http://schemas.openxmlformats.org/drawingml/2006/picture">
                  <pic:nvPicPr>
                    <pic:cNvPr id="1073741825" name="Figure 13.1: The function we created in the global environment" descr="Figure 13.1: The function we created in the global environment"/>
                    <pic:cNvPicPr>
                      <a:picLocks noChangeAspect="1"/>
                    </pic:cNvPicPr>
                  </pic:nvPicPr>
                  <pic:blipFill>
                    <a:blip r:embed="rId12"/>
                    <a:stretch>
                      <a:fillRect/>
                    </a:stretch>
                  </pic:blipFill>
                  <pic:spPr>
                    <a:xfrm>
                      <a:off x="0" y="0"/>
                      <a:ext cx="5334000" cy="1412458"/>
                    </a:xfrm>
                    <a:prstGeom prst="rect">
                      <a:avLst/>
                    </a:prstGeom>
                    <a:ln w="12700" cap="flat">
                      <a:noFill/>
                      <a:miter lim="400000"/>
                    </a:ln>
                    <a:effectLst/>
                  </pic:spPr>
                </pic:pic>
              </a:graphicData>
            </a:graphic>
          </wp:inline>
        </w:drawing>
      </w:r>
      <w:bookmarkEnd w:id="20"/>
    </w:p>
    <w:p w14:paraId="5C680FCB" w14:textId="4657C4D8" w:rsidR="008267BF" w:rsidRPr="005E47A7" w:rsidRDefault="00000000" w:rsidP="00BB6B99">
      <w:pPr>
        <w:pStyle w:val="CaptionLine"/>
      </w:pPr>
      <w:bookmarkStart w:id="101" w:name="figfunctioninglobalenvironment"/>
      <w:bookmarkEnd w:id="101"/>
      <w:r w:rsidRPr="005E47A7">
        <w:rPr>
          <w:rFonts w:eastAsia="Arial Unicode MS"/>
        </w:rPr>
        <w:t>The</w:t>
      </w:r>
      <w:ins w:id="102" w:author="Rachel Monaghan" w:date="2023-12-02T13:05:00Z">
        <w:r w:rsidR="009C763A">
          <w:rPr>
            <w:rFonts w:eastAsia="Arial Unicode MS"/>
          </w:rPr>
          <w:t xml:space="preserve"> new</w:t>
        </w:r>
      </w:ins>
      <w:r w:rsidRPr="005E47A7">
        <w:rPr>
          <w:rFonts w:eastAsia="Arial Unicode MS"/>
        </w:rPr>
        <w:t xml:space="preserve"> function </w:t>
      </w:r>
      <w:del w:id="103" w:author="Rachel Monaghan" w:date="2023-12-02T13:04:00Z">
        <w:r w:rsidRPr="005E47A7" w:rsidDel="009C763A">
          <w:rPr>
            <w:rFonts w:eastAsia="Arial Unicode MS"/>
          </w:rPr>
          <w:delText xml:space="preserve">we </w:delText>
        </w:r>
      </w:del>
      <w:del w:id="104" w:author="Rachel Monaghan" w:date="2023-12-02T13:05:00Z">
        <w:r w:rsidRPr="005E47A7" w:rsidDel="009C763A">
          <w:rPr>
            <w:rFonts w:eastAsia="Arial Unicode MS"/>
          </w:rPr>
          <w:delText xml:space="preserve">created </w:delText>
        </w:r>
      </w:del>
      <w:r w:rsidRPr="005E47A7">
        <w:rPr>
          <w:rFonts w:eastAsia="Arial Unicode MS"/>
        </w:rPr>
        <w:t>in the global environment</w:t>
      </w:r>
    </w:p>
    <w:p w14:paraId="1F32B883" w14:textId="0FD4E074" w:rsidR="008267BF" w:rsidRPr="005E47A7" w:rsidRDefault="00000000" w:rsidP="006A732A">
      <w:pPr>
        <w:pStyle w:val="Body"/>
      </w:pPr>
      <w:r w:rsidRPr="005E47A7">
        <w:t xml:space="preserve">From now on, any time you run the code </w:t>
      </w:r>
      <w:proofErr w:type="spellStart"/>
      <w:r w:rsidRPr="005E47A7">
        <w:rPr>
          <w:rStyle w:val="Literal"/>
        </w:rPr>
        <w:t>show_in_excel_</w:t>
      </w:r>
      <w:proofErr w:type="gramStart"/>
      <w:r w:rsidRPr="005E47A7">
        <w:rPr>
          <w:rStyle w:val="Literal"/>
        </w:rPr>
        <w:t>penguins</w:t>
      </w:r>
      <w:proofErr w:type="spellEnd"/>
      <w:r w:rsidRPr="005E47A7">
        <w:rPr>
          <w:rStyle w:val="Literal"/>
        </w:rPr>
        <w:t>(</w:t>
      </w:r>
      <w:proofErr w:type="gramEnd"/>
      <w:r w:rsidRPr="005E47A7">
        <w:rPr>
          <w:rStyle w:val="Literal"/>
        </w:rPr>
        <w:t>)</w:t>
      </w:r>
      <w:r w:rsidRPr="005E47A7">
        <w:t xml:space="preserve">, R will open the </w:t>
      </w:r>
      <w:r w:rsidRPr="009C763A">
        <w:rPr>
          <w:rStyle w:val="Literal"/>
          <w:rPrChange w:id="105" w:author="Rachel Monaghan" w:date="2023-12-02T13:03:00Z">
            <w:rPr/>
          </w:rPrChange>
        </w:rPr>
        <w:t>penguins</w:t>
      </w:r>
      <w:r w:rsidRPr="005E47A7">
        <w:t xml:space="preserve"> data frame in Excel.</w:t>
      </w:r>
    </w:p>
    <w:p w14:paraId="77DD444A" w14:textId="77777777" w:rsidR="008267BF" w:rsidRPr="005E47A7" w:rsidRDefault="00000000">
      <w:pPr>
        <w:pStyle w:val="HeadB"/>
      </w:pPr>
      <w:bookmarkStart w:id="106" w:name="addingarguments"/>
      <w:r w:rsidRPr="005E47A7">
        <w:rPr>
          <w:rFonts w:eastAsia="Arial Unicode MS" w:cs="Arial Unicode MS"/>
        </w:rPr>
        <w:t>Adding Arguments</w:t>
      </w:r>
    </w:p>
    <w:p w14:paraId="7E91CEC1" w14:textId="13411FA1" w:rsidR="008267BF" w:rsidRPr="005E47A7" w:rsidRDefault="00000000" w:rsidP="006A732A">
      <w:pPr>
        <w:pStyle w:val="Body"/>
      </w:pPr>
      <w:del w:id="107" w:author="Rachel Monaghan" w:date="2023-12-02T13:05:00Z">
        <w:r w:rsidRPr="005E47A7" w:rsidDel="009C763A">
          <w:delText>Now, y</w:delText>
        </w:r>
      </w:del>
      <w:ins w:id="108" w:author="Rachel Monaghan" w:date="2023-12-02T13:05:00Z">
        <w:r w:rsidR="009C763A">
          <w:t>Y</w:t>
        </w:r>
      </w:ins>
      <w:r w:rsidRPr="005E47A7">
        <w:t>ou’re probably thinking that th</w:t>
      </w:r>
      <w:ins w:id="109" w:author="Rachel Monaghan" w:date="2023-12-02T13:05:00Z">
        <w:r w:rsidR="009C763A">
          <w:t>is</w:t>
        </w:r>
      </w:ins>
      <w:del w:id="110" w:author="Rachel Monaghan" w:date="2023-12-02T13:05:00Z">
        <w:r w:rsidRPr="005E47A7" w:rsidDel="009C763A">
          <w:delText>e</w:delText>
        </w:r>
      </w:del>
      <w:r w:rsidRPr="005E47A7">
        <w:t xml:space="preserve"> function </w:t>
      </w:r>
      <w:del w:id="111" w:author="Rachel Monaghan" w:date="2023-12-02T13:05:00Z">
        <w:r w:rsidRPr="005E47A7" w:rsidDel="009C763A">
          <w:delText xml:space="preserve">we wrote </w:delText>
        </w:r>
      </w:del>
      <w:r w:rsidRPr="005E47A7">
        <w:t xml:space="preserve">doesn’t seem very useful. All it does it open the </w:t>
      </w:r>
      <w:proofErr w:type="gramStart"/>
      <w:r w:rsidRPr="005E47A7">
        <w:rPr>
          <w:rStyle w:val="Literal"/>
        </w:rPr>
        <w:t>penguins</w:t>
      </w:r>
      <w:proofErr w:type="gramEnd"/>
      <w:r w:rsidRPr="005E47A7">
        <w:t xml:space="preserve"> data frame. Why would you want to keep doing that? A more practical function would let you open </w:t>
      </w:r>
      <w:r w:rsidRPr="0076185B">
        <w:rPr>
          <w:rStyle w:val="Italic"/>
          <w:rPrChange w:id="112" w:author="Rachel Monaghan" w:date="2023-12-02T13:08:00Z">
            <w:rPr/>
          </w:rPrChange>
        </w:rPr>
        <w:t>any</w:t>
      </w:r>
      <w:r w:rsidRPr="005E47A7">
        <w:t xml:space="preserve"> data in Excel so you can use it in a variety of contexts.</w:t>
      </w:r>
    </w:p>
    <w:p w14:paraId="3AB5B654" w14:textId="0ED74CE1" w:rsidR="008267BF" w:rsidRPr="005E47A7" w:rsidDel="0076185B" w:rsidRDefault="00000000" w:rsidP="0081232B">
      <w:pPr>
        <w:pStyle w:val="Body"/>
        <w:rPr>
          <w:del w:id="113" w:author="Rachel Monaghan" w:date="2023-12-02T13:09:00Z"/>
        </w:rPr>
      </w:pPr>
      <w:r w:rsidRPr="005E47A7">
        <w:t xml:space="preserve">The </w:t>
      </w:r>
      <w:proofErr w:type="spellStart"/>
      <w:r w:rsidRPr="005E47A7">
        <w:rPr>
          <w:rStyle w:val="Literal"/>
        </w:rPr>
        <w:t>show_in_</w:t>
      </w:r>
      <w:proofErr w:type="gramStart"/>
      <w:r w:rsidRPr="005E47A7">
        <w:rPr>
          <w:rStyle w:val="Literal"/>
        </w:rPr>
        <w:t>excel</w:t>
      </w:r>
      <w:proofErr w:type="spellEnd"/>
      <w:r w:rsidRPr="005E47A7">
        <w:rPr>
          <w:rStyle w:val="Literal"/>
        </w:rPr>
        <w:t>(</w:t>
      </w:r>
      <w:proofErr w:type="gramEnd"/>
      <w:r w:rsidRPr="005E47A7">
        <w:rPr>
          <w:rStyle w:val="Literal"/>
        </w:rPr>
        <w:t>)</w:t>
      </w:r>
      <w:r w:rsidRPr="005E47A7">
        <w:t xml:space="preserve"> function </w:t>
      </w:r>
      <w:ins w:id="114" w:author="Rachel Monaghan" w:date="2023-12-02T13:08:00Z">
        <w:r w:rsidR="0076185B">
          <w:t xml:space="preserve">does just </w:t>
        </w:r>
      </w:ins>
      <w:ins w:id="115" w:author="Rachel Monaghan" w:date="2023-12-02T13:09:00Z">
        <w:r w:rsidR="0076185B">
          <w:t xml:space="preserve">that: it </w:t>
        </w:r>
      </w:ins>
      <w:r w:rsidRPr="005E47A7">
        <w:t xml:space="preserve">takes any data frame from R, saves it as a CSV file, and opens the CSV file in Excel. Bruno Rodrigues, head of the Department of Statistics and Data Strategy at the Ministry of Higher Education and Research in Luxembourg, wrote </w:t>
      </w:r>
      <w:proofErr w:type="spellStart"/>
      <w:ins w:id="116" w:author="Rachel Monaghan" w:date="2023-12-02T13:06:00Z">
        <w:r w:rsidR="009C763A" w:rsidRPr="005E47A7">
          <w:rPr>
            <w:rStyle w:val="Literal"/>
          </w:rPr>
          <w:t>show_in_</w:t>
        </w:r>
        <w:proofErr w:type="gramStart"/>
        <w:r w:rsidR="009C763A" w:rsidRPr="005E47A7">
          <w:rPr>
            <w:rStyle w:val="Literal"/>
          </w:rPr>
          <w:t>excel</w:t>
        </w:r>
        <w:proofErr w:type="spellEnd"/>
        <w:r w:rsidR="009C763A" w:rsidRPr="005E47A7">
          <w:rPr>
            <w:rStyle w:val="Literal"/>
          </w:rPr>
          <w:t>(</w:t>
        </w:r>
        <w:proofErr w:type="gramEnd"/>
        <w:r w:rsidR="009C763A" w:rsidRPr="005E47A7">
          <w:rPr>
            <w:rStyle w:val="Literal"/>
          </w:rPr>
          <w:t>)</w:t>
        </w:r>
        <w:r w:rsidR="009C763A">
          <w:t xml:space="preserve"> </w:t>
        </w:r>
      </w:ins>
      <w:del w:id="117" w:author="Rachel Monaghan" w:date="2023-12-02T13:06:00Z">
        <w:r w:rsidRPr="005E47A7" w:rsidDel="009C763A">
          <w:delText xml:space="preserve">it </w:delText>
        </w:r>
      </w:del>
      <w:r w:rsidRPr="005E47A7">
        <w:t xml:space="preserve">to easily share data with his non-R-user colleagues. Whenever he needed data in a CSV file, he could run </w:t>
      </w:r>
      <w:ins w:id="118" w:author="Rachel Monaghan" w:date="2023-12-02T13:06:00Z">
        <w:r w:rsidR="0076185B">
          <w:t>t</w:t>
        </w:r>
      </w:ins>
      <w:r w:rsidRPr="005E47A7">
        <w:t>his function.</w:t>
      </w:r>
    </w:p>
    <w:p w14:paraId="03D76A96" w14:textId="77777777" w:rsidR="002E31F4" w:rsidRDefault="00000000" w:rsidP="0076185B">
      <w:pPr>
        <w:pStyle w:val="Body"/>
        <w:rPr>
          <w:ins w:id="119" w:author="Rachel Monaghan" w:date="2023-12-02T13:13:00Z"/>
        </w:rPr>
      </w:pPr>
      <w:del w:id="120" w:author="Rachel Monaghan" w:date="2023-12-02T13:09:00Z">
        <w:r w:rsidRPr="005E47A7" w:rsidDel="0076185B">
          <w:delText xml:space="preserve">To make such a function, </w:delText>
        </w:r>
      </w:del>
      <w:del w:id="121" w:author="Rachel Monaghan" w:date="2023-12-02T13:06:00Z">
        <w:r w:rsidRPr="005E47A7" w:rsidDel="0076185B">
          <w:delText xml:space="preserve">we </w:delText>
        </w:r>
      </w:del>
      <w:del w:id="122" w:author="Rachel Monaghan" w:date="2023-12-02T13:09:00Z">
        <w:r w:rsidRPr="005E47A7" w:rsidDel="0076185B">
          <w:delText>need to add arguments.</w:delText>
        </w:r>
      </w:del>
      <w:r w:rsidRPr="005E47A7">
        <w:t xml:space="preserve"> </w:t>
      </w:r>
    </w:p>
    <w:p w14:paraId="682083DD" w14:textId="6E3BB68E" w:rsidR="008267BF" w:rsidRPr="005E47A7" w:rsidRDefault="00000000" w:rsidP="0076185B">
      <w:pPr>
        <w:pStyle w:val="Body"/>
      </w:pPr>
      <w:del w:id="123" w:author="Sydney Cromwell" w:date="2023-10-30T09:17:00Z">
        <w:r w:rsidRPr="005E47A7" w:rsidDel="00866A28">
          <w:delText xml:space="preserve">Below </w:delText>
        </w:r>
      </w:del>
      <w:ins w:id="124" w:author="Sydney Cromwell" w:date="2023-10-30T09:17:00Z">
        <w:del w:id="125" w:author="Rachel Monaghan" w:date="2023-12-02T13:12:00Z">
          <w:r w:rsidR="00866A28" w:rsidDel="002E31F4">
            <w:delText>Here</w:delText>
          </w:r>
        </w:del>
        <w:del w:id="126" w:author="Rachel Monaghan" w:date="2023-12-02T13:07:00Z">
          <w:r w:rsidR="00866A28" w:rsidRPr="005E47A7" w:rsidDel="0076185B">
            <w:delText xml:space="preserve"> </w:delText>
          </w:r>
        </w:del>
      </w:ins>
      <w:del w:id="127" w:author="Rachel Monaghan" w:date="2023-12-02T13:07:00Z">
        <w:r w:rsidRPr="005E47A7" w:rsidDel="0076185B">
          <w:delText>i</w:delText>
        </w:r>
      </w:del>
      <w:del w:id="128" w:author="Rachel Monaghan" w:date="2023-12-02T13:12:00Z">
        <w:r w:rsidRPr="005E47A7" w:rsidDel="002E31F4">
          <w:delText>s a</w:delText>
        </w:r>
      </w:del>
      <w:ins w:id="129" w:author="Rachel Monaghan" w:date="2023-12-02T13:12:00Z">
        <w:r w:rsidR="002E31F4">
          <w:t xml:space="preserve">Replace your </w:t>
        </w:r>
        <w:proofErr w:type="spellStart"/>
        <w:r w:rsidR="002E31F4" w:rsidRPr="005E47A7">
          <w:rPr>
            <w:rStyle w:val="Literal"/>
          </w:rPr>
          <w:t>show_in_excel_</w:t>
        </w:r>
        <w:proofErr w:type="gramStart"/>
        <w:r w:rsidR="002E31F4" w:rsidRPr="005E47A7">
          <w:rPr>
            <w:rStyle w:val="Literal"/>
          </w:rPr>
          <w:t>penguins</w:t>
        </w:r>
        <w:proofErr w:type="spellEnd"/>
        <w:r w:rsidR="002E31F4" w:rsidRPr="005E47A7">
          <w:rPr>
            <w:rStyle w:val="Literal"/>
          </w:rPr>
          <w:t>(</w:t>
        </w:r>
        <w:proofErr w:type="gramEnd"/>
        <w:r w:rsidR="002E31F4" w:rsidRPr="005E47A7">
          <w:rPr>
            <w:rStyle w:val="Literal"/>
          </w:rPr>
          <w:t>)</w:t>
        </w:r>
      </w:ins>
      <w:r w:rsidRPr="005E47A7">
        <w:t xml:space="preserve"> </w:t>
      </w:r>
      <w:ins w:id="130" w:author="Rachel Monaghan" w:date="2023-12-02T13:12:00Z">
        <w:r w:rsidR="002E31F4">
          <w:t>function definit</w:t>
        </w:r>
      </w:ins>
      <w:ins w:id="131" w:author="Rachel Monaghan" w:date="2023-12-02T13:13:00Z">
        <w:r w:rsidR="002E31F4">
          <w:t xml:space="preserve">ion </w:t>
        </w:r>
      </w:ins>
      <w:ins w:id="132" w:author="Rachel Monaghan" w:date="2023-12-02T13:12:00Z">
        <w:r w:rsidR="002E31F4">
          <w:t xml:space="preserve">with this </w:t>
        </w:r>
      </w:ins>
      <w:r w:rsidRPr="005E47A7">
        <w:t xml:space="preserve">slightly simplified version of the </w:t>
      </w:r>
      <w:del w:id="133" w:author="Rachel Monaghan" w:date="2023-12-02T13:13:00Z">
        <w:r w:rsidRPr="005E47A7" w:rsidDel="002E31F4">
          <w:delText xml:space="preserve">actual </w:delText>
        </w:r>
      </w:del>
      <w:r w:rsidRPr="005E47A7">
        <w:t xml:space="preserve">code that </w:t>
      </w:r>
      <w:del w:id="134" w:author="Rachel Monaghan" w:date="2023-12-02T13:08:00Z">
        <w:r w:rsidRPr="005E47A7" w:rsidDel="0076185B">
          <w:delText xml:space="preserve">Bruno </w:delText>
        </w:r>
      </w:del>
      <w:r w:rsidRPr="005E47A7">
        <w:t>Rodrigues used</w:t>
      </w:r>
      <w:del w:id="135" w:author="Rachel Monaghan" w:date="2023-12-02T13:07:00Z">
        <w:r w:rsidRPr="005E47A7" w:rsidDel="0076185B">
          <w:delText xml:space="preserve">. </w:delText>
        </w:r>
      </w:del>
      <w:ins w:id="136" w:author="Rachel Monaghan" w:date="2023-12-02T13:07:00Z">
        <w:r w:rsidR="0076185B">
          <w:t>:</w:t>
        </w:r>
        <w:r w:rsidR="0076185B" w:rsidRPr="005E47A7">
          <w:t xml:space="preserve"> </w:t>
        </w:r>
      </w:ins>
      <w:moveFromRangeStart w:id="137" w:author="Rachel Monaghan" w:date="2023-12-02T13:06:00Z" w:name="move152414831"/>
      <w:moveFrom w:id="138" w:author="Rachel Monaghan" w:date="2023-12-02T13:06:00Z">
        <w:r w:rsidRPr="005E47A7" w:rsidDel="0076185B">
          <w:t xml:space="preserve">It looks the same as our </w:t>
        </w:r>
        <w:r w:rsidRPr="005E47A7" w:rsidDel="0076185B">
          <w:rPr>
            <w:rStyle w:val="Literal"/>
          </w:rPr>
          <w:t>show_in_excel_penguins()</w:t>
        </w:r>
        <w:r w:rsidRPr="005E47A7" w:rsidDel="0076185B">
          <w:t xml:space="preserve"> function, with two exceptions:</w:t>
        </w:r>
      </w:moveFrom>
      <w:moveFromRangeEnd w:id="137"/>
    </w:p>
    <w:p w14:paraId="5913B6DB" w14:textId="77777777" w:rsidR="00AE1E20" w:rsidRDefault="00AE1E20" w:rsidP="00AE1E20">
      <w:pPr>
        <w:pStyle w:val="Code"/>
      </w:pPr>
      <w:proofErr w:type="spellStart"/>
      <w:r>
        <w:t>show_in_excel</w:t>
      </w:r>
      <w:proofErr w:type="spellEnd"/>
      <w:r>
        <w:t xml:space="preserve"> &lt;- function(data) {</w:t>
      </w:r>
    </w:p>
    <w:p w14:paraId="645ACD11" w14:textId="77777777" w:rsidR="00AE1E20" w:rsidRDefault="00AE1E20" w:rsidP="00AE1E20">
      <w:pPr>
        <w:pStyle w:val="Code"/>
      </w:pPr>
      <w:r>
        <w:t xml:space="preserve">  </w:t>
      </w:r>
      <w:proofErr w:type="spellStart"/>
      <w:r>
        <w:t>csv_file</w:t>
      </w:r>
      <w:proofErr w:type="spellEnd"/>
      <w:r>
        <w:t xml:space="preserve"> &lt;- </w:t>
      </w:r>
      <w:proofErr w:type="spellStart"/>
      <w:r>
        <w:t>str_glue</w:t>
      </w:r>
      <w:proofErr w:type="spellEnd"/>
      <w:r>
        <w:t>("{</w:t>
      </w:r>
      <w:proofErr w:type="spellStart"/>
      <w:r>
        <w:t>tempfile</w:t>
      </w:r>
      <w:proofErr w:type="spellEnd"/>
      <w:r>
        <w:t>()}.csv")</w:t>
      </w:r>
    </w:p>
    <w:p w14:paraId="0A79F965" w14:textId="77777777" w:rsidR="00AE1E20" w:rsidRDefault="00AE1E20" w:rsidP="00AE1E20">
      <w:pPr>
        <w:pStyle w:val="Code"/>
      </w:pPr>
      <w:r>
        <w:t xml:space="preserve">  </w:t>
      </w:r>
      <w:proofErr w:type="spellStart"/>
      <w:r>
        <w:t>write_</w:t>
      </w:r>
      <w:proofErr w:type="gramStart"/>
      <w:r>
        <w:t>csv</w:t>
      </w:r>
      <w:proofErr w:type="spellEnd"/>
      <w:r>
        <w:t>(</w:t>
      </w:r>
      <w:proofErr w:type="gramEnd"/>
    </w:p>
    <w:p w14:paraId="0461409B" w14:textId="77777777" w:rsidR="00AE1E20" w:rsidRDefault="00AE1E20" w:rsidP="00AE1E20">
      <w:pPr>
        <w:pStyle w:val="Code"/>
      </w:pPr>
      <w:r>
        <w:t xml:space="preserve">    x = data,</w:t>
      </w:r>
    </w:p>
    <w:p w14:paraId="21F83488" w14:textId="77777777" w:rsidR="00AE1E20" w:rsidRDefault="00AE1E20" w:rsidP="00AE1E20">
      <w:pPr>
        <w:pStyle w:val="Code"/>
      </w:pPr>
      <w:r>
        <w:t xml:space="preserve">    file = </w:t>
      </w:r>
      <w:proofErr w:type="spellStart"/>
      <w:r>
        <w:t>csv_file</w:t>
      </w:r>
      <w:proofErr w:type="spellEnd"/>
      <w:r>
        <w:t>,</w:t>
      </w:r>
    </w:p>
    <w:p w14:paraId="4A03FE0D" w14:textId="77777777" w:rsidR="00AE1E20" w:rsidRDefault="00AE1E20" w:rsidP="00AE1E20">
      <w:pPr>
        <w:pStyle w:val="Code"/>
      </w:pPr>
      <w:r>
        <w:t xml:space="preserve">    </w:t>
      </w:r>
      <w:proofErr w:type="spellStart"/>
      <w:r>
        <w:t>na</w:t>
      </w:r>
      <w:proofErr w:type="spellEnd"/>
      <w:r>
        <w:t xml:space="preserve"> = ""</w:t>
      </w:r>
    </w:p>
    <w:p w14:paraId="16361EDA" w14:textId="77777777" w:rsidR="00AE1E20" w:rsidRDefault="00AE1E20" w:rsidP="00AE1E20">
      <w:pPr>
        <w:pStyle w:val="Code"/>
      </w:pPr>
      <w:r>
        <w:t xml:space="preserve">  )</w:t>
      </w:r>
    </w:p>
    <w:p w14:paraId="354A5AC7" w14:textId="77777777" w:rsidR="00AE1E20" w:rsidRDefault="00AE1E20" w:rsidP="00AE1E20">
      <w:pPr>
        <w:pStyle w:val="Code"/>
      </w:pPr>
      <w:r>
        <w:t xml:space="preserve">  </w:t>
      </w:r>
      <w:proofErr w:type="spellStart"/>
      <w:r>
        <w:t>file_</w:t>
      </w:r>
      <w:proofErr w:type="gramStart"/>
      <w:r>
        <w:t>show</w:t>
      </w:r>
      <w:proofErr w:type="spellEnd"/>
      <w:r>
        <w:t>(</w:t>
      </w:r>
      <w:proofErr w:type="gramEnd"/>
      <w:r>
        <w:t xml:space="preserve">path = </w:t>
      </w:r>
      <w:proofErr w:type="spellStart"/>
      <w:r>
        <w:t>csv_file</w:t>
      </w:r>
      <w:proofErr w:type="spellEnd"/>
      <w:r>
        <w:t>)</w:t>
      </w:r>
    </w:p>
    <w:p w14:paraId="10EB0055" w14:textId="00894602" w:rsidR="00AE1E20" w:rsidRPr="005E47A7" w:rsidRDefault="00AE1E20" w:rsidP="00AE1E20">
      <w:pPr>
        <w:pStyle w:val="Code"/>
      </w:pPr>
      <w:r>
        <w:t>}</w:t>
      </w:r>
    </w:p>
    <w:p w14:paraId="127947E8" w14:textId="11131A3F" w:rsidR="008267BF" w:rsidRPr="005E47A7" w:rsidRDefault="0076185B" w:rsidP="006A732A">
      <w:pPr>
        <w:pStyle w:val="Body"/>
      </w:pPr>
      <w:moveToRangeStart w:id="139" w:author="Rachel Monaghan" w:date="2023-12-02T13:06:00Z" w:name="move152414831"/>
      <w:moveTo w:id="140" w:author="Rachel Monaghan" w:date="2023-12-02T13:06:00Z">
        <w:del w:id="141" w:author="Rachel Monaghan" w:date="2023-12-02T13:13:00Z">
          <w:r w:rsidRPr="005E47A7" w:rsidDel="002E31F4">
            <w:delText>It</w:delText>
          </w:r>
        </w:del>
      </w:moveTo>
      <w:ins w:id="142" w:author="Rachel Monaghan" w:date="2023-12-02T13:13:00Z">
        <w:r w:rsidR="002E31F4">
          <w:t>This code</w:t>
        </w:r>
      </w:ins>
      <w:moveTo w:id="143" w:author="Rachel Monaghan" w:date="2023-12-02T13:06:00Z">
        <w:r w:rsidRPr="005E47A7">
          <w:t xml:space="preserve"> looks the same as </w:t>
        </w:r>
        <w:del w:id="144" w:author="Rachel Monaghan" w:date="2023-12-02T13:13:00Z">
          <w:r w:rsidRPr="005E47A7" w:rsidDel="002E31F4">
            <w:delText xml:space="preserve">our </w:delText>
          </w:r>
        </w:del>
        <w:proofErr w:type="spellStart"/>
        <w:r w:rsidRPr="005E47A7">
          <w:rPr>
            <w:rStyle w:val="Literal"/>
          </w:rPr>
          <w:t>show_in_excel_</w:t>
        </w:r>
        <w:proofErr w:type="gramStart"/>
        <w:r w:rsidRPr="005E47A7">
          <w:rPr>
            <w:rStyle w:val="Literal"/>
          </w:rPr>
          <w:t>penguins</w:t>
        </w:r>
        <w:proofErr w:type="spellEnd"/>
        <w:r w:rsidRPr="005E47A7">
          <w:rPr>
            <w:rStyle w:val="Literal"/>
          </w:rPr>
          <w:t>(</w:t>
        </w:r>
        <w:proofErr w:type="gramEnd"/>
        <w:r w:rsidRPr="005E47A7">
          <w:rPr>
            <w:rStyle w:val="Literal"/>
          </w:rPr>
          <w:t>)</w:t>
        </w:r>
        <w:del w:id="145" w:author="Rachel Monaghan" w:date="2023-12-02T13:13:00Z">
          <w:r w:rsidRPr="005E47A7" w:rsidDel="002E31F4">
            <w:delText xml:space="preserve"> function</w:delText>
          </w:r>
        </w:del>
        <w:r w:rsidRPr="005E47A7">
          <w:t>, with two exceptions</w:t>
        </w:r>
        <w:del w:id="146" w:author="Rachel Monaghan" w:date="2023-12-02T13:06:00Z">
          <w:r w:rsidRPr="005E47A7" w:rsidDel="0076185B">
            <w:delText>:</w:delText>
          </w:r>
        </w:del>
      </w:moveTo>
      <w:moveToRangeEnd w:id="139"/>
      <w:ins w:id="147" w:author="Rachel Monaghan" w:date="2023-12-02T13:06:00Z">
        <w:r>
          <w:t xml:space="preserve">. </w:t>
        </w:r>
      </w:ins>
      <w:r w:rsidRPr="005E47A7">
        <w:t xml:space="preserve">Notice that the first line now says </w:t>
      </w:r>
      <w:r w:rsidRPr="005E47A7">
        <w:rPr>
          <w:rStyle w:val="Literal"/>
        </w:rPr>
        <w:t>function(data)</w:t>
      </w:r>
      <w:r w:rsidRPr="005E47A7">
        <w:t xml:space="preserve">. Items listed within the parentheses of </w:t>
      </w:r>
      <w:del w:id="148" w:author="Rachel Monaghan" w:date="2023-12-02T13:09:00Z">
        <w:r w:rsidRPr="005E47A7" w:rsidDel="0076185B">
          <w:delText xml:space="preserve">our </w:delText>
        </w:r>
      </w:del>
      <w:ins w:id="149" w:author="Rachel Monaghan" w:date="2023-12-02T13:09:00Z">
        <w:r>
          <w:t>the</w:t>
        </w:r>
        <w:r w:rsidRPr="005E47A7">
          <w:t xml:space="preserve"> </w:t>
        </w:r>
      </w:ins>
      <w:r w:rsidRPr="005E47A7">
        <w:t xml:space="preserve">function definition are arguments. If you look further down, you’ll see </w:t>
      </w:r>
      <w:del w:id="150" w:author="Rachel Monaghan" w:date="2023-12-02T13:09:00Z">
        <w:r w:rsidRPr="005E47A7" w:rsidDel="0076185B">
          <w:delText xml:space="preserve">another </w:delText>
        </w:r>
      </w:del>
      <w:ins w:id="151" w:author="Rachel Monaghan" w:date="2023-12-02T13:09:00Z">
        <w:r>
          <w:t>the second</w:t>
        </w:r>
        <w:r w:rsidRPr="005E47A7">
          <w:t xml:space="preserve"> </w:t>
        </w:r>
      </w:ins>
      <w:r w:rsidRPr="005E47A7">
        <w:t xml:space="preserve">change. Within </w:t>
      </w:r>
      <w:proofErr w:type="spellStart"/>
      <w:r w:rsidRPr="005E47A7">
        <w:rPr>
          <w:rStyle w:val="Literal"/>
        </w:rPr>
        <w:t>write_</w:t>
      </w:r>
      <w:proofErr w:type="gramStart"/>
      <w:r w:rsidRPr="005E47A7">
        <w:rPr>
          <w:rStyle w:val="Literal"/>
        </w:rPr>
        <w:t>csv</w:t>
      </w:r>
      <w:proofErr w:type="spellEnd"/>
      <w:r w:rsidRPr="005E47A7">
        <w:rPr>
          <w:rStyle w:val="Literal"/>
        </w:rPr>
        <w:t>(</w:t>
      </w:r>
      <w:proofErr w:type="gramEnd"/>
      <w:r w:rsidRPr="005E47A7">
        <w:rPr>
          <w:rStyle w:val="Literal"/>
        </w:rPr>
        <w:t>)</w:t>
      </w:r>
      <w:r w:rsidRPr="005E47A7">
        <w:t xml:space="preserve">, instead of </w:t>
      </w:r>
      <w:r w:rsidRPr="005E47A7">
        <w:rPr>
          <w:rStyle w:val="Literal"/>
        </w:rPr>
        <w:t>x =</w:t>
      </w:r>
      <w:r w:rsidRPr="005E47A7">
        <w:rPr>
          <w:rFonts w:ascii="Courier New" w:hAnsi="Courier New"/>
          <w:color w:val="3366FF"/>
          <w:u w:color="3366FF"/>
        </w:rPr>
        <w:t xml:space="preserve"> </w:t>
      </w:r>
      <w:r w:rsidRPr="005E47A7">
        <w:rPr>
          <w:rStyle w:val="Literal"/>
        </w:rPr>
        <w:t>penguins</w:t>
      </w:r>
      <w:r w:rsidRPr="005E47A7">
        <w:t xml:space="preserve">, </w:t>
      </w:r>
      <w:del w:id="152" w:author="Rachel Monaghan" w:date="2023-12-02T13:10:00Z">
        <w:r w:rsidRPr="005E47A7" w:rsidDel="0076185B">
          <w:delText>we now use the line</w:delText>
        </w:r>
      </w:del>
      <w:ins w:id="153" w:author="Rachel Monaghan" w:date="2023-12-02T13:10:00Z">
        <w:r>
          <w:t>it now says</w:t>
        </w:r>
      </w:ins>
      <w:r w:rsidRPr="005E47A7">
        <w:t xml:space="preserve"> </w:t>
      </w:r>
      <w:r w:rsidRPr="005E47A7">
        <w:rPr>
          <w:rStyle w:val="Literal"/>
        </w:rPr>
        <w:t>x = data</w:t>
      </w:r>
      <w:r w:rsidRPr="005E47A7">
        <w:t xml:space="preserve">. This allows </w:t>
      </w:r>
      <w:del w:id="154" w:author="Rachel Monaghan" w:date="2023-12-02T13:10:00Z">
        <w:r w:rsidRPr="005E47A7" w:rsidDel="0076185B">
          <w:delText xml:space="preserve">us </w:delText>
        </w:r>
      </w:del>
      <w:ins w:id="155" w:author="Rachel Monaghan" w:date="2023-12-02T13:10:00Z">
        <w:r>
          <w:t>you</w:t>
        </w:r>
        <w:r w:rsidRPr="005E47A7">
          <w:t xml:space="preserve"> </w:t>
        </w:r>
      </w:ins>
      <w:r w:rsidRPr="005E47A7">
        <w:t xml:space="preserve">to use the function with any data, not just </w:t>
      </w:r>
      <w:r w:rsidRPr="005E47A7">
        <w:rPr>
          <w:rStyle w:val="Literal"/>
        </w:rPr>
        <w:t>penguins</w:t>
      </w:r>
      <w:r w:rsidRPr="005E47A7">
        <w:t>.</w:t>
      </w:r>
    </w:p>
    <w:p w14:paraId="51C85650" w14:textId="46386EF8" w:rsidR="008267BF" w:rsidRPr="005E47A7" w:rsidRDefault="00000000" w:rsidP="006A732A">
      <w:pPr>
        <w:pStyle w:val="Body"/>
      </w:pPr>
      <w:r w:rsidRPr="005E47A7">
        <w:lastRenderedPageBreak/>
        <w:t xml:space="preserve">To use this function, you </w:t>
      </w:r>
      <w:del w:id="156" w:author="Rachel Monaghan" w:date="2023-12-02T13:11:00Z">
        <w:r w:rsidRPr="005E47A7" w:rsidDel="002E31F4">
          <w:delText xml:space="preserve">would </w:delText>
        </w:r>
      </w:del>
      <w:ins w:id="157" w:author="Rachel Monaghan" w:date="2023-12-02T13:11:00Z">
        <w:r w:rsidR="002E31F4">
          <w:t>simply</w:t>
        </w:r>
        <w:r w:rsidR="002E31F4" w:rsidRPr="005E47A7">
          <w:t xml:space="preserve"> </w:t>
        </w:r>
      </w:ins>
      <w:r w:rsidRPr="005E47A7">
        <w:t xml:space="preserve">tell </w:t>
      </w:r>
      <w:proofErr w:type="spellStart"/>
      <w:r w:rsidRPr="005E47A7">
        <w:rPr>
          <w:rStyle w:val="Literal"/>
        </w:rPr>
        <w:t>show_in_</w:t>
      </w:r>
      <w:proofErr w:type="gramStart"/>
      <w:r w:rsidRPr="005E47A7">
        <w:rPr>
          <w:rStyle w:val="Literal"/>
        </w:rPr>
        <w:t>excel</w:t>
      </w:r>
      <w:proofErr w:type="spellEnd"/>
      <w:r w:rsidRPr="005E47A7">
        <w:rPr>
          <w:rStyle w:val="Literal"/>
        </w:rPr>
        <w:t>(</w:t>
      </w:r>
      <w:proofErr w:type="gramEnd"/>
      <w:r w:rsidRPr="005E47A7">
        <w:rPr>
          <w:rStyle w:val="Literal"/>
        </w:rPr>
        <w:t>)</w:t>
      </w:r>
      <w:r w:rsidRPr="005E47A7">
        <w:t xml:space="preserve"> what data to use, and the function </w:t>
      </w:r>
      <w:del w:id="158" w:author="Rachel Monaghan" w:date="2023-12-02T13:11:00Z">
        <w:r w:rsidRPr="005E47A7" w:rsidDel="002E31F4">
          <w:delText xml:space="preserve">would </w:delText>
        </w:r>
      </w:del>
      <w:r w:rsidRPr="005E47A7">
        <w:t>open</w:t>
      </w:r>
      <w:ins w:id="159" w:author="Rachel Monaghan" w:date="2023-12-02T13:11:00Z">
        <w:r w:rsidR="002E31F4">
          <w:t>s</w:t>
        </w:r>
      </w:ins>
      <w:r w:rsidRPr="005E47A7">
        <w:t xml:space="preserve"> the data in Excel. For example, </w:t>
      </w:r>
      <w:del w:id="160" w:author="Rachel Monaghan" w:date="2023-12-02T13:11:00Z">
        <w:r w:rsidRPr="005E47A7" w:rsidDel="002E31F4">
          <w:delText xml:space="preserve">you can </w:delText>
        </w:r>
      </w:del>
      <w:r w:rsidRPr="005E47A7">
        <w:t xml:space="preserve">tell it to open the </w:t>
      </w:r>
      <w:proofErr w:type="gramStart"/>
      <w:r w:rsidRPr="005E47A7">
        <w:rPr>
          <w:rStyle w:val="Literal"/>
        </w:rPr>
        <w:t>penguins</w:t>
      </w:r>
      <w:proofErr w:type="gramEnd"/>
      <w:r w:rsidRPr="005E47A7">
        <w:t xml:space="preserve"> data frame as follows:</w:t>
      </w:r>
    </w:p>
    <w:p w14:paraId="6BE226A8" w14:textId="77777777" w:rsidR="008267BF" w:rsidRPr="002E31F4" w:rsidRDefault="00000000">
      <w:pPr>
        <w:pStyle w:val="Code"/>
        <w:rPr>
          <w:rStyle w:val="LiteralBold"/>
          <w:rPrChange w:id="161" w:author="Rachel Monaghan" w:date="2023-12-02T13:11:00Z">
            <w:rPr/>
          </w:rPrChange>
        </w:rPr>
      </w:pPr>
      <w:proofErr w:type="spellStart"/>
      <w:r w:rsidRPr="002E31F4">
        <w:rPr>
          <w:rStyle w:val="LiteralBold"/>
          <w:rPrChange w:id="162" w:author="Rachel Monaghan" w:date="2023-12-02T13:11:00Z">
            <w:rPr/>
          </w:rPrChange>
        </w:rPr>
        <w:t>show_in_</w:t>
      </w:r>
      <w:proofErr w:type="gramStart"/>
      <w:r w:rsidRPr="002E31F4">
        <w:rPr>
          <w:rStyle w:val="LiteralBold"/>
          <w:rPrChange w:id="163" w:author="Rachel Monaghan" w:date="2023-12-02T13:11:00Z">
            <w:rPr/>
          </w:rPrChange>
        </w:rPr>
        <w:t>excel</w:t>
      </w:r>
      <w:proofErr w:type="spellEnd"/>
      <w:r w:rsidRPr="002E31F4">
        <w:rPr>
          <w:rStyle w:val="LiteralBold"/>
          <w:rPrChange w:id="164" w:author="Rachel Monaghan" w:date="2023-12-02T13:11:00Z">
            <w:rPr/>
          </w:rPrChange>
        </w:rPr>
        <w:t>(</w:t>
      </w:r>
      <w:proofErr w:type="gramEnd"/>
      <w:r w:rsidRPr="002E31F4">
        <w:rPr>
          <w:rStyle w:val="LiteralBold"/>
          <w:rPrChange w:id="165" w:author="Rachel Monaghan" w:date="2023-12-02T13:11:00Z">
            <w:rPr/>
          </w:rPrChange>
        </w:rPr>
        <w:t>data = penguins)</w:t>
      </w:r>
    </w:p>
    <w:p w14:paraId="5DF1DE4F" w14:textId="66C0BAB5" w:rsidR="008267BF" w:rsidRPr="005E47A7" w:rsidRDefault="00000000" w:rsidP="006A732A">
      <w:pPr>
        <w:pStyle w:val="Body"/>
      </w:pPr>
      <w:r w:rsidRPr="005E47A7">
        <w:t xml:space="preserve">Having created the function with the </w:t>
      </w:r>
      <w:r w:rsidRPr="005E47A7">
        <w:rPr>
          <w:rStyle w:val="Literal"/>
        </w:rPr>
        <w:t>data</w:t>
      </w:r>
      <w:r w:rsidRPr="005E47A7">
        <w:t xml:space="preserve"> argument, </w:t>
      </w:r>
      <w:ins w:id="166" w:author="Rachel Monaghan" w:date="2023-12-02T13:14:00Z">
        <w:r w:rsidR="002E31F4">
          <w:t xml:space="preserve">now </w:t>
        </w:r>
      </w:ins>
      <w:del w:id="167" w:author="Rachel Monaghan" w:date="2023-12-02T13:11:00Z">
        <w:r w:rsidRPr="005E47A7" w:rsidDel="002E31F4">
          <w:delText xml:space="preserve">we </w:delText>
        </w:r>
      </w:del>
      <w:ins w:id="168" w:author="Rachel Monaghan" w:date="2023-12-02T13:11:00Z">
        <w:r w:rsidR="002E31F4">
          <w:t>you</w:t>
        </w:r>
        <w:r w:rsidR="002E31F4" w:rsidRPr="005E47A7">
          <w:t xml:space="preserve"> </w:t>
        </w:r>
      </w:ins>
      <w:r w:rsidRPr="005E47A7">
        <w:t xml:space="preserve">can run it with any data </w:t>
      </w:r>
      <w:del w:id="169" w:author="Rachel Monaghan" w:date="2023-12-02T13:14:00Z">
        <w:r w:rsidRPr="005E47A7" w:rsidDel="002E31F4">
          <w:delText xml:space="preserve">we </w:delText>
        </w:r>
      </w:del>
      <w:ins w:id="170" w:author="Rachel Monaghan" w:date="2023-12-02T13:14:00Z">
        <w:r w:rsidR="002E31F4">
          <w:t>you</w:t>
        </w:r>
        <w:r w:rsidR="002E31F4" w:rsidRPr="005E47A7">
          <w:t xml:space="preserve"> </w:t>
        </w:r>
      </w:ins>
      <w:r w:rsidRPr="005E47A7">
        <w:t xml:space="preserve">want to. This code, for example, </w:t>
      </w:r>
      <w:del w:id="171" w:author="Rachel Monaghan" w:date="2023-12-02T13:14:00Z">
        <w:r w:rsidRPr="005E47A7" w:rsidDel="002E31F4">
          <w:delText xml:space="preserve">will </w:delText>
        </w:r>
      </w:del>
      <w:r w:rsidRPr="005E47A7">
        <w:t>import</w:t>
      </w:r>
      <w:ins w:id="172" w:author="Rachel Monaghan" w:date="2023-12-02T13:14:00Z">
        <w:r w:rsidR="002E31F4">
          <w:t>s</w:t>
        </w:r>
      </w:ins>
      <w:r w:rsidRPr="005E47A7">
        <w:t xml:space="preserve"> </w:t>
      </w:r>
      <w:ins w:id="173" w:author="Sydney Cromwell" w:date="2023-10-30T06:04:00Z">
        <w:r w:rsidR="006A7AF5" w:rsidRPr="005E47A7">
          <w:t xml:space="preserve">the </w:t>
        </w:r>
      </w:ins>
      <w:r w:rsidRPr="005E47A7">
        <w:t xml:space="preserve">COVID case data </w:t>
      </w:r>
      <w:del w:id="174" w:author="Rachel Monaghan" w:date="2023-12-02T13:14:00Z">
        <w:r w:rsidRPr="005E47A7" w:rsidDel="002E31F4">
          <w:delText>we saw in</w:delText>
        </w:r>
      </w:del>
      <w:ins w:id="175" w:author="Rachel Monaghan" w:date="2023-12-02T13:14:00Z">
        <w:r w:rsidR="002E31F4">
          <w:t>from</w:t>
        </w:r>
      </w:ins>
      <w:r w:rsidRPr="005E47A7">
        <w:t xml:space="preserve"> </w:t>
      </w:r>
      <w:r w:rsidRPr="005E47A7">
        <w:rPr>
          <w:rStyle w:val="Xref"/>
        </w:rPr>
        <w:t>Chapter 10</w:t>
      </w:r>
      <w:r w:rsidRPr="005E47A7">
        <w:t xml:space="preserve"> and open</w:t>
      </w:r>
      <w:ins w:id="176" w:author="Rachel Monaghan" w:date="2023-12-02T13:14:00Z">
        <w:r w:rsidR="002E31F4">
          <w:t>s</w:t>
        </w:r>
      </w:ins>
      <w:r w:rsidRPr="005E47A7">
        <w:t xml:space="preserve"> it in Excel:</w:t>
      </w:r>
    </w:p>
    <w:p w14:paraId="42B8B075" w14:textId="77777777" w:rsidR="001A57BE" w:rsidRPr="005E47A7" w:rsidRDefault="00000000" w:rsidP="001A57BE">
      <w:pPr>
        <w:pStyle w:val="Code"/>
      </w:pPr>
      <w:proofErr w:type="spellStart"/>
      <w:r w:rsidRPr="005E47A7">
        <w:t>covid_data</w:t>
      </w:r>
      <w:proofErr w:type="spellEnd"/>
      <w:r w:rsidRPr="005E47A7">
        <w:t xml:space="preserve"> &lt;- </w:t>
      </w:r>
      <w:proofErr w:type="spellStart"/>
      <w:r w:rsidRPr="005E47A7">
        <w:t>read_</w:t>
      </w:r>
      <w:proofErr w:type="gramStart"/>
      <w:r w:rsidRPr="005E47A7">
        <w:t>csv</w:t>
      </w:r>
      <w:proofErr w:type="spellEnd"/>
      <w:r w:rsidRPr="005E47A7">
        <w:t>(</w:t>
      </w:r>
      <w:proofErr w:type="gramEnd"/>
      <w:r w:rsidRPr="005E47A7">
        <w:t>"https://data.rwithoutstatistics.com/</w:t>
      </w:r>
    </w:p>
    <w:p w14:paraId="22EA7077" w14:textId="19829C73" w:rsidR="008267BF" w:rsidRPr="005E47A7" w:rsidRDefault="00000000" w:rsidP="008F15C5">
      <w:pPr>
        <w:pStyle w:val="Code"/>
      </w:pPr>
      <w:r w:rsidRPr="005E47A7">
        <w:t>us-states-covid-rolling-average.csv")</w:t>
      </w:r>
    </w:p>
    <w:p w14:paraId="152D7233" w14:textId="77777777" w:rsidR="008300F0" w:rsidRDefault="00000000" w:rsidP="008F15C5">
      <w:pPr>
        <w:pStyle w:val="Code"/>
      </w:pPr>
      <w:proofErr w:type="spellStart"/>
      <w:r w:rsidRPr="005E47A7">
        <w:t>show_in_</w:t>
      </w:r>
      <w:proofErr w:type="gramStart"/>
      <w:r w:rsidRPr="005E47A7">
        <w:t>excel</w:t>
      </w:r>
      <w:proofErr w:type="spellEnd"/>
      <w:r w:rsidRPr="005E47A7">
        <w:t>(</w:t>
      </w:r>
      <w:proofErr w:type="gramEnd"/>
      <w:r w:rsidRPr="005E47A7">
        <w:t xml:space="preserve">data = </w:t>
      </w:r>
      <w:proofErr w:type="spellStart"/>
      <w:r w:rsidRPr="005E47A7">
        <w:t>covid_data</w:t>
      </w:r>
      <w:proofErr w:type="spellEnd"/>
      <w:r w:rsidRPr="005E47A7">
        <w:t>)</w:t>
      </w:r>
    </w:p>
    <w:p w14:paraId="66199108" w14:textId="36BC4797" w:rsidR="008267BF" w:rsidRPr="005E47A7" w:rsidRDefault="00000000" w:rsidP="006A732A">
      <w:pPr>
        <w:pStyle w:val="Body"/>
      </w:pPr>
      <w:r w:rsidRPr="005E47A7">
        <w:t xml:space="preserve">You can also use </w:t>
      </w:r>
      <w:proofErr w:type="spellStart"/>
      <w:ins w:id="177" w:author="Rachel Monaghan" w:date="2023-12-02T13:14:00Z">
        <w:r w:rsidR="00F536FC" w:rsidRPr="005E47A7">
          <w:rPr>
            <w:rStyle w:val="Literal"/>
          </w:rPr>
          <w:t>show_in_</w:t>
        </w:r>
        <w:proofErr w:type="gramStart"/>
        <w:r w:rsidR="00F536FC" w:rsidRPr="005E47A7">
          <w:rPr>
            <w:rStyle w:val="Literal"/>
          </w:rPr>
          <w:t>excel</w:t>
        </w:r>
        <w:proofErr w:type="spellEnd"/>
        <w:r w:rsidR="00F536FC" w:rsidRPr="005E47A7">
          <w:rPr>
            <w:rStyle w:val="Literal"/>
          </w:rPr>
          <w:t>(</w:t>
        </w:r>
        <w:proofErr w:type="gramEnd"/>
        <w:r w:rsidR="00F536FC" w:rsidRPr="005E47A7">
          <w:rPr>
            <w:rStyle w:val="Literal"/>
          </w:rPr>
          <w:t>)</w:t>
        </w:r>
        <w:r w:rsidR="00F536FC">
          <w:t xml:space="preserve"> </w:t>
        </w:r>
      </w:ins>
      <w:del w:id="178" w:author="Rachel Monaghan" w:date="2023-12-02T13:14:00Z">
        <w:r w:rsidRPr="005E47A7" w:rsidDel="00F536FC">
          <w:delText xml:space="preserve">this function </w:delText>
        </w:r>
      </w:del>
      <w:r w:rsidRPr="005E47A7">
        <w:t xml:space="preserve">at the end of a pipeline. This code filters the </w:t>
      </w:r>
      <w:proofErr w:type="spellStart"/>
      <w:r w:rsidRPr="005E47A7">
        <w:rPr>
          <w:rStyle w:val="Literal"/>
        </w:rPr>
        <w:t>covid_data</w:t>
      </w:r>
      <w:proofErr w:type="spellEnd"/>
      <w:r w:rsidRPr="005E47A7">
        <w:t xml:space="preserve"> data frame to include only data from California before opening it in Excel:</w:t>
      </w:r>
    </w:p>
    <w:p w14:paraId="3156BDAD" w14:textId="77777777" w:rsidR="008300F0" w:rsidRDefault="00000000">
      <w:pPr>
        <w:pStyle w:val="Code"/>
      </w:pPr>
      <w:proofErr w:type="spellStart"/>
      <w:r w:rsidRPr="005E47A7">
        <w:t>covid_data</w:t>
      </w:r>
      <w:proofErr w:type="spellEnd"/>
      <w:r w:rsidRPr="005E47A7">
        <w:t xml:space="preserve"> %&gt;%</w:t>
      </w:r>
    </w:p>
    <w:p w14:paraId="014A9B60" w14:textId="77777777" w:rsidR="008300F0" w:rsidRDefault="00000000">
      <w:pPr>
        <w:pStyle w:val="Code"/>
      </w:pPr>
      <w:r w:rsidRPr="005E47A7">
        <w:t xml:space="preserve">  </w:t>
      </w:r>
      <w:proofErr w:type="gramStart"/>
      <w:r w:rsidRPr="005E47A7">
        <w:t>filter(</w:t>
      </w:r>
      <w:proofErr w:type="gramEnd"/>
      <w:r w:rsidRPr="005E47A7">
        <w:t>state == "California") %&gt;%</w:t>
      </w:r>
    </w:p>
    <w:p w14:paraId="5A0D9432" w14:textId="67B7627F" w:rsidR="008267BF" w:rsidRPr="005E47A7" w:rsidRDefault="00000000">
      <w:pPr>
        <w:pStyle w:val="Code"/>
      </w:pPr>
      <w:r w:rsidRPr="005E47A7">
        <w:t xml:space="preserve">  </w:t>
      </w:r>
      <w:proofErr w:type="spellStart"/>
      <w:r w:rsidRPr="005E47A7">
        <w:t>show_in_</w:t>
      </w:r>
      <w:proofErr w:type="gramStart"/>
      <w:r w:rsidRPr="005E47A7">
        <w:t>excel</w:t>
      </w:r>
      <w:proofErr w:type="spellEnd"/>
      <w:r w:rsidRPr="005E47A7">
        <w:t>(</w:t>
      </w:r>
      <w:proofErr w:type="gramEnd"/>
      <w:r w:rsidRPr="005E47A7">
        <w:t>)</w:t>
      </w:r>
    </w:p>
    <w:p w14:paraId="55FB1722" w14:textId="77777777" w:rsidR="008267BF" w:rsidRPr="005E47A7" w:rsidRDefault="00000000" w:rsidP="006A732A">
      <w:pPr>
        <w:pStyle w:val="Body"/>
      </w:pPr>
      <w:r w:rsidRPr="005E47A7">
        <w:t xml:space="preserve">Bruno Rodrigues could have copied the code within the </w:t>
      </w:r>
      <w:proofErr w:type="spellStart"/>
      <w:r w:rsidRPr="005E47A7">
        <w:rPr>
          <w:rStyle w:val="Literal"/>
        </w:rPr>
        <w:t>show_in_</w:t>
      </w:r>
      <w:proofErr w:type="gramStart"/>
      <w:r w:rsidRPr="005E47A7">
        <w:rPr>
          <w:rStyle w:val="Literal"/>
        </w:rPr>
        <w:t>excel</w:t>
      </w:r>
      <w:proofErr w:type="spellEnd"/>
      <w:r w:rsidRPr="005E47A7">
        <w:rPr>
          <w:rStyle w:val="Literal"/>
        </w:rPr>
        <w:t>(</w:t>
      </w:r>
      <w:proofErr w:type="gramEnd"/>
      <w:r w:rsidRPr="005E47A7">
        <w:rPr>
          <w:rStyle w:val="Literal"/>
        </w:rPr>
        <w:t>)</w:t>
      </w:r>
      <w:r w:rsidRPr="005E47A7">
        <w:t xml:space="preserve"> function and re</w:t>
      </w:r>
      <w:del w:id="179" w:author="Rachel Monaghan" w:date="2023-12-02T13:14:00Z">
        <w:r w:rsidRPr="005E47A7" w:rsidDel="00F536FC">
          <w:delText>-</w:delText>
        </w:r>
      </w:del>
      <w:r w:rsidRPr="005E47A7">
        <w:t>run it every time he wanted to view his data in Excel. But, by creating a function, he was able to write the code just once and then run it as many times as necessary.</w:t>
      </w:r>
    </w:p>
    <w:p w14:paraId="1CB34C72" w14:textId="74B3880C" w:rsidR="008267BF" w:rsidRPr="005E47A7" w:rsidRDefault="00000000">
      <w:pPr>
        <w:pStyle w:val="HeadB"/>
      </w:pPr>
      <w:bookmarkStart w:id="180" w:name="X864a69dbbdb6e12b7fbd2a4b4ebc68125515a42"/>
      <w:r w:rsidRPr="005E47A7">
        <w:rPr>
          <w:rFonts w:eastAsia="Arial Unicode MS" w:cs="Arial Unicode MS"/>
        </w:rPr>
        <w:t>Creating a Function to Format Race and Ethnicity Data</w:t>
      </w:r>
    </w:p>
    <w:p w14:paraId="359CC65A" w14:textId="3EDE1368" w:rsidR="008300F0" w:rsidRDefault="00000000" w:rsidP="006A732A">
      <w:pPr>
        <w:pStyle w:val="Body"/>
      </w:pPr>
      <w:del w:id="181" w:author="Rachel Monaghan" w:date="2023-12-02T13:15:00Z">
        <w:r w:rsidRPr="005E47A7" w:rsidDel="00F536FC">
          <w:delText>Now that</w:delText>
        </w:r>
      </w:del>
      <w:ins w:id="182" w:author="Rachel Monaghan" w:date="2023-12-02T13:15:00Z">
        <w:r w:rsidR="00F536FC">
          <w:t>Hopefully now</w:t>
        </w:r>
      </w:ins>
      <w:r w:rsidRPr="005E47A7">
        <w:t xml:space="preserve"> you </w:t>
      </w:r>
      <w:ins w:id="183" w:author="Rachel Monaghan" w:date="2023-12-02T13:15:00Z">
        <w:r w:rsidR="00F536FC">
          <w:t xml:space="preserve">better </w:t>
        </w:r>
      </w:ins>
      <w:r w:rsidRPr="005E47A7">
        <w:t xml:space="preserve">understand how functions work, </w:t>
      </w:r>
      <w:ins w:id="184" w:author="Rachel Monaghan" w:date="2023-12-02T13:15:00Z">
        <w:r w:rsidR="00F536FC">
          <w:t xml:space="preserve">so </w:t>
        </w:r>
      </w:ins>
      <w:r w:rsidRPr="005E47A7">
        <w:t xml:space="preserve">let’s walk through an example function you could use to simplify some of the activities </w:t>
      </w:r>
      <w:del w:id="185" w:author="Rachel Monaghan" w:date="2023-12-02T13:15:00Z">
        <w:r w:rsidRPr="005E47A7" w:rsidDel="00F536FC">
          <w:delText>discussed in</w:delText>
        </w:r>
      </w:del>
      <w:ins w:id="186" w:author="Rachel Monaghan" w:date="2023-12-02T13:15:00Z">
        <w:r w:rsidR="00F536FC">
          <w:t>from</w:t>
        </w:r>
      </w:ins>
      <w:r w:rsidRPr="005E47A7">
        <w:t xml:space="preserve"> previous chapters.</w:t>
      </w:r>
    </w:p>
    <w:p w14:paraId="7C683270" w14:textId="6FDD0845" w:rsidR="008267BF" w:rsidRPr="005E47A7" w:rsidRDefault="00000000" w:rsidP="006A732A">
      <w:pPr>
        <w:pStyle w:val="Body"/>
      </w:pPr>
      <w:r w:rsidRPr="005E47A7">
        <w:t xml:space="preserve">In </w:t>
      </w:r>
      <w:r w:rsidRPr="005E47A7">
        <w:rPr>
          <w:rStyle w:val="Xref"/>
        </w:rPr>
        <w:t>Chapter 11</w:t>
      </w:r>
      <w:r w:rsidRPr="005E47A7">
        <w:t xml:space="preserve">, when you used the </w:t>
      </w:r>
      <w:proofErr w:type="spellStart"/>
      <w:r w:rsidRPr="005E47A7">
        <w:rPr>
          <w:rStyle w:val="Literal"/>
        </w:rPr>
        <w:t>tidycensus</w:t>
      </w:r>
      <w:proofErr w:type="spellEnd"/>
      <w:r w:rsidRPr="005E47A7">
        <w:t xml:space="preserve"> package to </w:t>
      </w:r>
      <w:del w:id="187" w:author="Rachel Monaghan" w:date="2023-12-02T13:16:00Z">
        <w:r w:rsidRPr="005E47A7" w:rsidDel="00F536FC">
          <w:delText xml:space="preserve">easily </w:delText>
        </w:r>
      </w:del>
      <w:ins w:id="188" w:author="Rachel Monaghan" w:date="2023-12-02T13:16:00Z">
        <w:r w:rsidR="00F536FC">
          <w:t>automat</w:t>
        </w:r>
      </w:ins>
      <w:ins w:id="189" w:author="Rachel Monaghan" w:date="2023-12-02T13:17:00Z">
        <w:r w:rsidR="00F536FC">
          <w:t>ically</w:t>
        </w:r>
      </w:ins>
      <w:ins w:id="190" w:author="Rachel Monaghan" w:date="2023-12-02T13:16:00Z">
        <w:r w:rsidR="00F536FC" w:rsidRPr="005E47A7">
          <w:t xml:space="preserve"> </w:t>
        </w:r>
      </w:ins>
      <w:r w:rsidRPr="005E47A7">
        <w:t xml:space="preserve">import data from the United States Census Bureau, you learned </w:t>
      </w:r>
      <w:del w:id="191" w:author="Rachel Monaghan" w:date="2023-12-02T13:17:00Z">
        <w:r w:rsidRPr="005E47A7" w:rsidDel="00F536FC">
          <w:delText>that it can be hard to remember the names of</w:delText>
        </w:r>
      </w:del>
      <w:ins w:id="192" w:author="Rachel Monaghan" w:date="2023-12-02T13:17:00Z">
        <w:r w:rsidR="00F536FC">
          <w:t>that</w:t>
        </w:r>
      </w:ins>
      <w:r w:rsidRPr="005E47A7">
        <w:t xml:space="preserve"> the census </w:t>
      </w:r>
      <w:del w:id="193" w:author="Rachel Monaghan" w:date="2023-12-02T13:17:00Z">
        <w:r w:rsidRPr="005E47A7" w:rsidDel="00F536FC">
          <w:delText xml:space="preserve">data’s </w:delText>
        </w:r>
      </w:del>
      <w:ins w:id="194" w:author="Rachel Monaghan" w:date="2023-12-02T13:17:00Z">
        <w:r w:rsidR="00F536FC" w:rsidRPr="005E47A7">
          <w:t>data</w:t>
        </w:r>
        <w:r w:rsidR="00F536FC">
          <w:t xml:space="preserve"> has</w:t>
        </w:r>
        <w:r w:rsidR="00F536FC" w:rsidRPr="005E47A7">
          <w:t xml:space="preserve"> </w:t>
        </w:r>
      </w:ins>
      <w:r w:rsidRPr="005E47A7">
        <w:t>many variables</w:t>
      </w:r>
      <w:ins w:id="195" w:author="Rachel Monaghan" w:date="2023-12-02T13:17:00Z">
        <w:r w:rsidR="00F536FC">
          <w:t xml:space="preserve"> with non-intuitive names</w:t>
        </w:r>
      </w:ins>
      <w:r w:rsidRPr="005E47A7">
        <w:t xml:space="preserve">. Say you regularly want to access data about race and ethnicity from the American Community Survey, but </w:t>
      </w:r>
      <w:ins w:id="196" w:author="Rachel Monaghan" w:date="2023-12-02T13:16:00Z">
        <w:r w:rsidR="00F536FC">
          <w:t xml:space="preserve">you can </w:t>
        </w:r>
      </w:ins>
      <w:r w:rsidRPr="005E47A7">
        <w:t xml:space="preserve">never remember which variables enable you to do so. </w:t>
      </w:r>
      <w:del w:id="197" w:author="Rachel Monaghan" w:date="2023-12-02T13:18:00Z">
        <w:r w:rsidRPr="005E47A7" w:rsidDel="00F54930">
          <w:delText>In t</w:delText>
        </w:r>
      </w:del>
      <w:ins w:id="198" w:author="Rachel Monaghan" w:date="2023-12-02T13:21:00Z">
        <w:r w:rsidR="00F54930">
          <w:t>To mak</w:t>
        </w:r>
      </w:ins>
      <w:ins w:id="199" w:author="Rachel Monaghan" w:date="2023-12-02T13:22:00Z">
        <w:r w:rsidR="00F54930">
          <w:t xml:space="preserve">e </w:t>
        </w:r>
      </w:ins>
      <w:ins w:id="200" w:author="Rachel Monaghan" w:date="2023-12-02T13:23:00Z">
        <w:r w:rsidR="00785457">
          <w:t>your</w:t>
        </w:r>
      </w:ins>
      <w:ins w:id="201" w:author="Rachel Monaghan" w:date="2023-12-02T13:22:00Z">
        <w:r w:rsidR="00F54930">
          <w:t xml:space="preserve"> task more efficient, you’ll create</w:t>
        </w:r>
      </w:ins>
      <w:del w:id="202" w:author="Rachel Monaghan" w:date="2023-12-02T13:21:00Z">
        <w:r w:rsidRPr="005E47A7" w:rsidDel="00F54930">
          <w:delText>his section</w:delText>
        </w:r>
      </w:del>
      <w:del w:id="203" w:author="Rachel Monaghan" w:date="2023-12-02T13:18:00Z">
        <w:r w:rsidRPr="005E47A7" w:rsidDel="00F54930">
          <w:delText xml:space="preserve">, </w:delText>
        </w:r>
      </w:del>
      <w:del w:id="204" w:author="Rachel Monaghan" w:date="2023-12-02T13:16:00Z">
        <w:r w:rsidRPr="005E47A7" w:rsidDel="00F536FC">
          <w:delText xml:space="preserve">we’ll </w:delText>
        </w:r>
      </w:del>
      <w:del w:id="205" w:author="Rachel Monaghan" w:date="2023-12-02T13:18:00Z">
        <w:r w:rsidRPr="005E47A7" w:rsidDel="00F54930">
          <w:delText xml:space="preserve">create </w:delText>
        </w:r>
      </w:del>
      <w:ins w:id="206" w:author="Rachel Monaghan" w:date="2023-12-02T13:18:00Z">
        <w:r w:rsidR="00F54930" w:rsidRPr="005E47A7">
          <w:t xml:space="preserve"> </w:t>
        </w:r>
      </w:ins>
      <w:del w:id="207" w:author="Rachel Monaghan" w:date="2023-12-02T13:22:00Z">
        <w:r w:rsidRPr="005E47A7" w:rsidDel="00F54930">
          <w:delText xml:space="preserve">the </w:delText>
        </w:r>
      </w:del>
      <w:ins w:id="208" w:author="Rachel Monaghan" w:date="2023-12-02T13:22:00Z">
        <w:r w:rsidR="00F54930">
          <w:t>a</w:t>
        </w:r>
        <w:r w:rsidR="00F54930" w:rsidRPr="005E47A7">
          <w:t xml:space="preserve"> </w:t>
        </w:r>
      </w:ins>
      <w:proofErr w:type="spellStart"/>
      <w:r w:rsidRPr="005E47A7">
        <w:rPr>
          <w:rStyle w:val="Literal"/>
        </w:rPr>
        <w:t>get_acs_race_ethnicity</w:t>
      </w:r>
      <w:proofErr w:type="spellEnd"/>
      <w:r w:rsidRPr="005E47A7">
        <w:rPr>
          <w:rStyle w:val="Literal"/>
        </w:rPr>
        <w:t>()</w:t>
      </w:r>
      <w:r w:rsidRPr="005E47A7">
        <w:t xml:space="preserve"> function</w:t>
      </w:r>
      <w:ins w:id="209" w:author="Rachel Monaghan" w:date="2023-12-02T13:20:00Z">
        <w:r w:rsidR="00F54930">
          <w:t xml:space="preserve"> </w:t>
        </w:r>
      </w:ins>
      <w:ins w:id="210" w:author="Rachel Monaghan" w:date="2023-12-02T13:22:00Z">
        <w:r w:rsidR="00F54930">
          <w:t>step-by-step in this section</w:t>
        </w:r>
      </w:ins>
      <w:ins w:id="211" w:author="Rachel Monaghan" w:date="2023-12-02T13:23:00Z">
        <w:r w:rsidR="00785457">
          <w:t>,</w:t>
        </w:r>
      </w:ins>
      <w:ins w:id="212" w:author="Rachel Monaghan" w:date="2023-12-02T13:22:00Z">
        <w:r w:rsidR="00F54930">
          <w:t xml:space="preserve"> learn</w:t>
        </w:r>
      </w:ins>
      <w:ins w:id="213" w:author="Rachel Monaghan" w:date="2023-12-02T13:23:00Z">
        <w:r w:rsidR="00785457">
          <w:t>ing</w:t>
        </w:r>
      </w:ins>
      <w:del w:id="214" w:author="Rachel Monaghan" w:date="2023-12-02T13:19:00Z">
        <w:r w:rsidRPr="005E47A7" w:rsidDel="00F54930">
          <w:delText xml:space="preserve"> to help with this task, walking through its development step-by-step to</w:delText>
        </w:r>
      </w:del>
      <w:del w:id="215" w:author="Rachel Monaghan" w:date="2023-12-02T13:22:00Z">
        <w:r w:rsidRPr="005E47A7" w:rsidDel="00F54930">
          <w:delText xml:space="preserve"> </w:delText>
        </w:r>
      </w:del>
      <w:del w:id="216" w:author="Rachel Monaghan" w:date="2023-12-02T13:19:00Z">
        <w:r w:rsidRPr="005E47A7" w:rsidDel="00F54930">
          <w:delText xml:space="preserve">show </w:delText>
        </w:r>
      </w:del>
      <w:ins w:id="217" w:author="Rachel Monaghan" w:date="2023-12-02T13:19:00Z">
        <w:r w:rsidR="00F54930" w:rsidRPr="005E47A7">
          <w:t xml:space="preserve"> </w:t>
        </w:r>
      </w:ins>
      <w:r w:rsidRPr="005E47A7">
        <w:t xml:space="preserve">some important concepts about </w:t>
      </w:r>
      <w:del w:id="218" w:author="Rachel Monaghan" w:date="2023-12-02T13:20:00Z">
        <w:r w:rsidRPr="005E47A7" w:rsidDel="00F54930">
          <w:delText xml:space="preserve">making </w:delText>
        </w:r>
      </w:del>
      <w:ins w:id="219" w:author="Rachel Monaghan" w:date="2023-12-02T13:20:00Z">
        <w:r w:rsidR="00F54930">
          <w:t>custom</w:t>
        </w:r>
        <w:r w:rsidR="00F54930" w:rsidRPr="005E47A7">
          <w:t xml:space="preserve"> </w:t>
        </w:r>
      </w:ins>
      <w:r w:rsidRPr="005E47A7">
        <w:t>functions</w:t>
      </w:r>
      <w:ins w:id="220" w:author="Rachel Monaghan" w:date="2023-12-02T13:19:00Z">
        <w:r w:rsidR="00F54930">
          <w:t xml:space="preserve"> along the </w:t>
        </w:r>
      </w:ins>
      <w:ins w:id="221" w:author="Rachel Monaghan" w:date="2023-12-02T13:20:00Z">
        <w:r w:rsidR="00F54930">
          <w:t>way</w:t>
        </w:r>
      </w:ins>
      <w:r w:rsidRPr="005E47A7">
        <w:t>.</w:t>
      </w:r>
    </w:p>
    <w:p w14:paraId="6D3ED798" w14:textId="2A1A6785" w:rsidR="008300F0" w:rsidRDefault="00000000" w:rsidP="006A732A">
      <w:pPr>
        <w:pStyle w:val="Body"/>
      </w:pPr>
      <w:r w:rsidRPr="005E47A7">
        <w:t xml:space="preserve">A first version of </w:t>
      </w:r>
      <w:del w:id="222" w:author="Rachel Monaghan" w:date="2023-12-02T13:21:00Z">
        <w:r w:rsidRPr="005E47A7" w:rsidDel="00F54930">
          <w:delText xml:space="preserve">this </w:delText>
        </w:r>
      </w:del>
      <w:ins w:id="223" w:author="Rachel Monaghan" w:date="2023-12-02T13:21:00Z">
        <w:r w:rsidR="00F54930">
          <w:t xml:space="preserve">the </w:t>
        </w:r>
        <w:proofErr w:type="spellStart"/>
        <w:r w:rsidR="00F54930" w:rsidRPr="005E47A7">
          <w:rPr>
            <w:rStyle w:val="Literal"/>
          </w:rPr>
          <w:t>get_acs_race_</w:t>
        </w:r>
        <w:proofErr w:type="gramStart"/>
        <w:r w:rsidR="00F54930" w:rsidRPr="005E47A7">
          <w:rPr>
            <w:rStyle w:val="Literal"/>
          </w:rPr>
          <w:t>ethnicity</w:t>
        </w:r>
        <w:proofErr w:type="spellEnd"/>
        <w:r w:rsidR="00F54930" w:rsidRPr="005E47A7">
          <w:rPr>
            <w:rStyle w:val="Literal"/>
          </w:rPr>
          <w:t>(</w:t>
        </w:r>
        <w:proofErr w:type="gramEnd"/>
        <w:r w:rsidR="00F54930" w:rsidRPr="005E47A7">
          <w:rPr>
            <w:rStyle w:val="Literal"/>
          </w:rPr>
          <w:t>)</w:t>
        </w:r>
        <w:r w:rsidR="00F54930" w:rsidRPr="005E47A7">
          <w:t xml:space="preserve"> </w:t>
        </w:r>
      </w:ins>
      <w:r w:rsidRPr="005E47A7">
        <w:t>function might look like this:</w:t>
      </w:r>
    </w:p>
    <w:p w14:paraId="7B9A3420" w14:textId="77777777" w:rsidR="00516067" w:rsidRDefault="00516067" w:rsidP="00516067">
      <w:pPr>
        <w:pStyle w:val="CodeWide"/>
      </w:pPr>
      <w:r>
        <w:t>library(</w:t>
      </w:r>
      <w:proofErr w:type="spellStart"/>
      <w:r>
        <w:t>tidycensus</w:t>
      </w:r>
      <w:proofErr w:type="spellEnd"/>
      <w:r>
        <w:t>)</w:t>
      </w:r>
    </w:p>
    <w:p w14:paraId="65CEB7B1" w14:textId="77777777" w:rsidR="00516067" w:rsidRDefault="00516067" w:rsidP="00516067">
      <w:pPr>
        <w:pStyle w:val="CodeWide"/>
      </w:pPr>
    </w:p>
    <w:p w14:paraId="4669FC1C" w14:textId="77777777" w:rsidR="00516067" w:rsidRDefault="00516067" w:rsidP="00516067">
      <w:pPr>
        <w:pStyle w:val="CodeWide"/>
      </w:pPr>
      <w:proofErr w:type="spellStart"/>
      <w:r>
        <w:t>get_acs_race_ethnicity</w:t>
      </w:r>
      <w:proofErr w:type="spellEnd"/>
      <w:r>
        <w:t xml:space="preserve"> &lt;- </w:t>
      </w:r>
      <w:proofErr w:type="gramStart"/>
      <w:r>
        <w:t>function(</w:t>
      </w:r>
      <w:proofErr w:type="gramEnd"/>
      <w:r>
        <w:t>) {</w:t>
      </w:r>
    </w:p>
    <w:p w14:paraId="6AF98CD8" w14:textId="77777777" w:rsidR="00516067" w:rsidRDefault="00516067" w:rsidP="00516067">
      <w:pPr>
        <w:pStyle w:val="CodeWide"/>
      </w:pPr>
      <w:r>
        <w:t xml:space="preserve">  </w:t>
      </w:r>
      <w:proofErr w:type="spellStart"/>
      <w:r>
        <w:t>race_ethnicity_data</w:t>
      </w:r>
      <w:proofErr w:type="spellEnd"/>
      <w:r>
        <w:t xml:space="preserve"> &lt;-</w:t>
      </w:r>
    </w:p>
    <w:p w14:paraId="029D3009" w14:textId="77777777" w:rsidR="00516067" w:rsidRDefault="00516067" w:rsidP="00516067">
      <w:pPr>
        <w:pStyle w:val="CodeWide"/>
      </w:pPr>
      <w:r>
        <w:t xml:space="preserve">    </w:t>
      </w:r>
      <w:proofErr w:type="spellStart"/>
      <w:r>
        <w:t>get_</w:t>
      </w:r>
      <w:proofErr w:type="gramStart"/>
      <w:r>
        <w:t>acs</w:t>
      </w:r>
      <w:proofErr w:type="spellEnd"/>
      <w:r>
        <w:t>(</w:t>
      </w:r>
      <w:proofErr w:type="gramEnd"/>
    </w:p>
    <w:p w14:paraId="63487C98" w14:textId="77777777" w:rsidR="00516067" w:rsidRDefault="00516067" w:rsidP="00516067">
      <w:pPr>
        <w:pStyle w:val="CodeWide"/>
      </w:pPr>
      <w:r>
        <w:t xml:space="preserve">      geography = "state",</w:t>
      </w:r>
    </w:p>
    <w:p w14:paraId="6EE0BD51" w14:textId="77777777" w:rsidR="00516067" w:rsidRDefault="00516067" w:rsidP="00516067">
      <w:pPr>
        <w:pStyle w:val="CodeWide"/>
      </w:pPr>
      <w:r>
        <w:t xml:space="preserve">      variables = </w:t>
      </w:r>
      <w:proofErr w:type="gramStart"/>
      <w:r>
        <w:t>c(</w:t>
      </w:r>
      <w:proofErr w:type="gramEnd"/>
    </w:p>
    <w:p w14:paraId="3ECBC510" w14:textId="77777777" w:rsidR="00516067" w:rsidRDefault="00516067" w:rsidP="00516067">
      <w:pPr>
        <w:pStyle w:val="CodeWide"/>
      </w:pPr>
      <w:r>
        <w:t xml:space="preserve">        "White" = "B03002_003",</w:t>
      </w:r>
    </w:p>
    <w:p w14:paraId="2A53BB39" w14:textId="77777777" w:rsidR="00516067" w:rsidRDefault="00516067" w:rsidP="00516067">
      <w:pPr>
        <w:pStyle w:val="CodeWide"/>
      </w:pPr>
      <w:r>
        <w:t xml:space="preserve">        "Black/African American" = "B03002_004",</w:t>
      </w:r>
    </w:p>
    <w:p w14:paraId="69424D53" w14:textId="77777777" w:rsidR="00516067" w:rsidRDefault="00516067" w:rsidP="00516067">
      <w:pPr>
        <w:pStyle w:val="CodeWide"/>
      </w:pPr>
      <w:r>
        <w:t xml:space="preserve">        "American Indian/Alaska Native" = "B03002_005",</w:t>
      </w:r>
    </w:p>
    <w:p w14:paraId="2F9D5E44" w14:textId="77777777" w:rsidR="00516067" w:rsidRDefault="00516067" w:rsidP="00516067">
      <w:pPr>
        <w:pStyle w:val="CodeWide"/>
      </w:pPr>
      <w:r>
        <w:t xml:space="preserve">        "Asian" = "B03002_006",</w:t>
      </w:r>
    </w:p>
    <w:p w14:paraId="43362CDF" w14:textId="77777777" w:rsidR="00516067" w:rsidRDefault="00516067" w:rsidP="00516067">
      <w:pPr>
        <w:pStyle w:val="CodeWide"/>
      </w:pPr>
      <w:r>
        <w:lastRenderedPageBreak/>
        <w:t xml:space="preserve">        "Native Hawaiian/Pacific Islander" = "B03002_007",</w:t>
      </w:r>
    </w:p>
    <w:p w14:paraId="10643C82" w14:textId="77777777" w:rsidR="00516067" w:rsidRDefault="00516067" w:rsidP="00516067">
      <w:pPr>
        <w:pStyle w:val="CodeWide"/>
      </w:pPr>
      <w:r>
        <w:t xml:space="preserve">        "Other race" = "B03002_008",</w:t>
      </w:r>
    </w:p>
    <w:p w14:paraId="7072045E" w14:textId="77777777" w:rsidR="00516067" w:rsidRDefault="00516067" w:rsidP="00516067">
      <w:pPr>
        <w:pStyle w:val="CodeWide"/>
      </w:pPr>
      <w:r>
        <w:t xml:space="preserve">        "Multi-Race" = "B03002_009",</w:t>
      </w:r>
    </w:p>
    <w:p w14:paraId="611E6C61" w14:textId="77777777" w:rsidR="00516067" w:rsidRDefault="00516067" w:rsidP="00516067">
      <w:pPr>
        <w:pStyle w:val="CodeWide"/>
      </w:pPr>
      <w:r>
        <w:t xml:space="preserve">        "Hispanic/Latino" = "B03002_012"</w:t>
      </w:r>
    </w:p>
    <w:p w14:paraId="6730A42C" w14:textId="77777777" w:rsidR="00516067" w:rsidRDefault="00516067" w:rsidP="00516067">
      <w:pPr>
        <w:pStyle w:val="CodeWide"/>
      </w:pPr>
      <w:r>
        <w:t xml:space="preserve">      )</w:t>
      </w:r>
    </w:p>
    <w:p w14:paraId="50170B25" w14:textId="77777777" w:rsidR="00516067" w:rsidRDefault="00516067" w:rsidP="00516067">
      <w:pPr>
        <w:pStyle w:val="CodeWide"/>
      </w:pPr>
      <w:r>
        <w:t xml:space="preserve">    )</w:t>
      </w:r>
    </w:p>
    <w:p w14:paraId="1F135825" w14:textId="77777777" w:rsidR="00516067" w:rsidRDefault="00516067" w:rsidP="00516067">
      <w:pPr>
        <w:pStyle w:val="CodeWide"/>
      </w:pPr>
    </w:p>
    <w:p w14:paraId="442944C7" w14:textId="77777777" w:rsidR="00516067" w:rsidRDefault="00516067" w:rsidP="00516067">
      <w:pPr>
        <w:pStyle w:val="CodeWide"/>
      </w:pPr>
      <w:r>
        <w:t xml:space="preserve">  </w:t>
      </w:r>
      <w:proofErr w:type="spellStart"/>
      <w:r>
        <w:t>race_ethnicity_data</w:t>
      </w:r>
      <w:proofErr w:type="spellEnd"/>
    </w:p>
    <w:p w14:paraId="2E49AD6E" w14:textId="7E406F1D" w:rsidR="00516067" w:rsidRPr="005E47A7" w:rsidRDefault="00516067" w:rsidP="00516067">
      <w:pPr>
        <w:pStyle w:val="CodeWide"/>
      </w:pPr>
      <w:r>
        <w:t>}</w:t>
      </w:r>
    </w:p>
    <w:p w14:paraId="37497247" w14:textId="1871EF25" w:rsidR="008267BF" w:rsidRPr="005E47A7" w:rsidRDefault="00000000" w:rsidP="006A732A">
      <w:pPr>
        <w:pStyle w:val="Body"/>
      </w:pPr>
      <w:r w:rsidRPr="005E47A7">
        <w:t>Within the function</w:t>
      </w:r>
      <w:del w:id="224" w:author="Rachel Monaghan" w:date="2023-12-02T13:24:00Z">
        <w:r w:rsidRPr="005E47A7" w:rsidDel="00785457">
          <w:delText>’s</w:delText>
        </w:r>
      </w:del>
      <w:r w:rsidRPr="005E47A7">
        <w:t xml:space="preserve"> body, </w:t>
      </w:r>
      <w:del w:id="225" w:author="Rachel Monaghan" w:date="2023-12-02T13:23:00Z">
        <w:r w:rsidRPr="005E47A7" w:rsidDel="00785457">
          <w:delText xml:space="preserve">we </w:delText>
        </w:r>
      </w:del>
      <w:ins w:id="226" w:author="Rachel Monaghan" w:date="2023-12-02T13:23:00Z">
        <w:r w:rsidR="00785457">
          <w:t>this code</w:t>
        </w:r>
        <w:r w:rsidR="00785457" w:rsidRPr="005E47A7">
          <w:t xml:space="preserve"> </w:t>
        </w:r>
      </w:ins>
      <w:r w:rsidRPr="005E47A7">
        <w:t>call</w:t>
      </w:r>
      <w:ins w:id="227" w:author="Rachel Monaghan" w:date="2023-12-02T13:24:00Z">
        <w:r w:rsidR="00785457">
          <w:t>s</w:t>
        </w:r>
      </w:ins>
      <w:r w:rsidRPr="005E47A7">
        <w:t xml:space="preserve"> the </w:t>
      </w:r>
      <w:proofErr w:type="spellStart"/>
      <w:r w:rsidRPr="005E47A7">
        <w:rPr>
          <w:rStyle w:val="Literal"/>
        </w:rPr>
        <w:t>get_</w:t>
      </w:r>
      <w:proofErr w:type="gramStart"/>
      <w:r w:rsidRPr="005E47A7">
        <w:rPr>
          <w:rStyle w:val="Literal"/>
        </w:rPr>
        <w:t>acs</w:t>
      </w:r>
      <w:proofErr w:type="spellEnd"/>
      <w:r w:rsidRPr="005E47A7">
        <w:rPr>
          <w:rStyle w:val="Literal"/>
        </w:rPr>
        <w:t>(</w:t>
      </w:r>
      <w:proofErr w:type="gramEnd"/>
      <w:r w:rsidRPr="005E47A7">
        <w:rPr>
          <w:rStyle w:val="Literal"/>
        </w:rPr>
        <w:t>)</w:t>
      </w:r>
      <w:r w:rsidRPr="005E47A7">
        <w:t xml:space="preserve"> function from </w:t>
      </w:r>
      <w:proofErr w:type="spellStart"/>
      <w:r w:rsidRPr="005E47A7">
        <w:rPr>
          <w:rStyle w:val="Literal"/>
        </w:rPr>
        <w:t>tidycensus</w:t>
      </w:r>
      <w:proofErr w:type="spellEnd"/>
      <w:r w:rsidRPr="005E47A7">
        <w:t xml:space="preserve"> to retrieve population data at the state level. But instead of returning the function’s default output, </w:t>
      </w:r>
      <w:del w:id="228" w:author="Rachel Monaghan" w:date="2023-12-02T13:25:00Z">
        <w:r w:rsidRPr="005E47A7" w:rsidDel="00785457">
          <w:delText>we relabel</w:delText>
        </w:r>
      </w:del>
      <w:ins w:id="229" w:author="Rachel Monaghan" w:date="2023-12-02T13:25:00Z">
        <w:r w:rsidR="00785457">
          <w:t>it updates</w:t>
        </w:r>
      </w:ins>
      <w:r w:rsidRPr="005E47A7">
        <w:t xml:space="preserve"> the hard-to-remember variable names to human-readable names, such as </w:t>
      </w:r>
      <w:r w:rsidRPr="00785457">
        <w:rPr>
          <w:rStyle w:val="Literal"/>
          <w:rPrChange w:id="230" w:author="Rachel Monaghan" w:date="2023-12-02T13:25:00Z">
            <w:rPr/>
          </w:rPrChange>
        </w:rPr>
        <w:t>White</w:t>
      </w:r>
      <w:r w:rsidRPr="005E47A7">
        <w:t xml:space="preserve"> and </w:t>
      </w:r>
      <w:r w:rsidRPr="00785457">
        <w:rPr>
          <w:rStyle w:val="Literal"/>
          <w:rPrChange w:id="231" w:author="Rachel Monaghan" w:date="2023-12-02T13:25:00Z">
            <w:rPr/>
          </w:rPrChange>
        </w:rPr>
        <w:t>Black/African American</w:t>
      </w:r>
      <w:del w:id="232" w:author="Rachel Monaghan" w:date="2023-12-02T13:25:00Z">
        <w:r w:rsidRPr="005E47A7" w:rsidDel="00785457">
          <w:delText>. Next, we</w:delText>
        </w:r>
      </w:del>
      <w:ins w:id="233" w:author="Rachel Monaghan" w:date="2023-12-02T13:25:00Z">
        <w:r w:rsidR="00785457">
          <w:t>,</w:t>
        </w:r>
      </w:ins>
      <w:r w:rsidRPr="005E47A7">
        <w:t xml:space="preserve"> </w:t>
      </w:r>
      <w:ins w:id="234" w:author="Rachel Monaghan" w:date="2023-12-02T13:25:00Z">
        <w:r w:rsidR="00785457">
          <w:t xml:space="preserve">and </w:t>
        </w:r>
      </w:ins>
      <w:r w:rsidRPr="005E47A7">
        <w:t>save</w:t>
      </w:r>
      <w:ins w:id="235" w:author="Rachel Monaghan" w:date="2023-12-02T13:25:00Z">
        <w:r w:rsidR="00785457">
          <w:t>s</w:t>
        </w:r>
      </w:ins>
      <w:r w:rsidRPr="005E47A7">
        <w:t xml:space="preserve"> </w:t>
      </w:r>
      <w:del w:id="236" w:author="Rachel Monaghan" w:date="2023-12-02T13:26:00Z">
        <w:r w:rsidRPr="005E47A7" w:rsidDel="00785457">
          <w:delText>these names</w:delText>
        </w:r>
      </w:del>
      <w:ins w:id="237" w:author="Rachel Monaghan" w:date="2023-12-02T13:26:00Z">
        <w:r w:rsidR="00785457">
          <w:t>them</w:t>
        </w:r>
      </w:ins>
      <w:r w:rsidRPr="005E47A7">
        <w:t xml:space="preserve"> as an object called </w:t>
      </w:r>
      <w:proofErr w:type="spellStart"/>
      <w:r w:rsidRPr="005E47A7">
        <w:rPr>
          <w:rStyle w:val="Literal"/>
        </w:rPr>
        <w:t>race_ethnicity_data</w:t>
      </w:r>
      <w:proofErr w:type="spellEnd"/>
      <w:r w:rsidRPr="005E47A7">
        <w:t xml:space="preserve">. </w:t>
      </w:r>
      <w:del w:id="238" w:author="Rachel Monaghan" w:date="2023-12-02T13:26:00Z">
        <w:r w:rsidRPr="005E47A7" w:rsidDel="00785457">
          <w:delText>Lastly, we use this</w:delText>
        </w:r>
      </w:del>
      <w:ins w:id="239" w:author="Rachel Monaghan" w:date="2023-12-02T13:26:00Z">
        <w:r w:rsidR="00785457">
          <w:t>The code then uses the</w:t>
        </w:r>
      </w:ins>
      <w:r w:rsidRPr="005E47A7">
        <w:t xml:space="preserve"> </w:t>
      </w:r>
      <w:proofErr w:type="spellStart"/>
      <w:ins w:id="240" w:author="Rachel Monaghan" w:date="2023-12-02T13:26:00Z">
        <w:r w:rsidR="00785457" w:rsidRPr="005E47A7">
          <w:rPr>
            <w:rStyle w:val="Literal"/>
          </w:rPr>
          <w:t>race_ethnicity_data</w:t>
        </w:r>
        <w:proofErr w:type="spellEnd"/>
        <w:r w:rsidR="00785457" w:rsidRPr="005E47A7">
          <w:t xml:space="preserve"> </w:t>
        </w:r>
      </w:ins>
      <w:r w:rsidRPr="005E47A7">
        <w:t xml:space="preserve">object to return that data when the </w:t>
      </w:r>
      <w:proofErr w:type="spellStart"/>
      <w:ins w:id="241" w:author="Rachel Monaghan" w:date="2023-12-02T13:27:00Z">
        <w:r w:rsidR="00785457" w:rsidRPr="005E47A7">
          <w:rPr>
            <w:rStyle w:val="Literal"/>
          </w:rPr>
          <w:t>get_acs_race_</w:t>
        </w:r>
        <w:proofErr w:type="gramStart"/>
        <w:r w:rsidR="00785457" w:rsidRPr="005E47A7">
          <w:rPr>
            <w:rStyle w:val="Literal"/>
          </w:rPr>
          <w:t>ethnicity</w:t>
        </w:r>
        <w:proofErr w:type="spellEnd"/>
        <w:r w:rsidR="00785457" w:rsidRPr="005E47A7">
          <w:rPr>
            <w:rStyle w:val="Literal"/>
          </w:rPr>
          <w:t>(</w:t>
        </w:r>
        <w:proofErr w:type="gramEnd"/>
        <w:r w:rsidR="00785457" w:rsidRPr="005E47A7">
          <w:rPr>
            <w:rStyle w:val="Literal"/>
          </w:rPr>
          <w:t>)</w:t>
        </w:r>
        <w:r w:rsidR="00785457">
          <w:t xml:space="preserve"> </w:t>
        </w:r>
      </w:ins>
      <w:r w:rsidRPr="005E47A7">
        <w:t>function is run.</w:t>
      </w:r>
    </w:p>
    <w:p w14:paraId="17B1EADC" w14:textId="23215D38" w:rsidR="008267BF" w:rsidRPr="005E47A7" w:rsidRDefault="00000000" w:rsidP="006A732A">
      <w:pPr>
        <w:pStyle w:val="Body"/>
      </w:pPr>
      <w:del w:id="242" w:author="Rachel Monaghan" w:date="2023-12-02T13:27:00Z">
        <w:r w:rsidRPr="005E47A7" w:rsidDel="00785457">
          <w:delText>We can</w:delText>
        </w:r>
      </w:del>
      <w:ins w:id="243" w:author="Rachel Monaghan" w:date="2023-12-02T13:27:00Z">
        <w:r w:rsidR="00785457">
          <w:t>To</w:t>
        </w:r>
      </w:ins>
      <w:r w:rsidRPr="005E47A7">
        <w:t xml:space="preserve"> run this function</w:t>
      </w:r>
      <w:del w:id="244" w:author="Rachel Monaghan" w:date="2023-12-02T13:27:00Z">
        <w:r w:rsidRPr="005E47A7" w:rsidDel="00785457">
          <w:delText xml:space="preserve"> by</w:delText>
        </w:r>
      </w:del>
      <w:ins w:id="245" w:author="Rachel Monaghan" w:date="2023-12-02T13:27:00Z">
        <w:r w:rsidR="00785457">
          <w:t>,</w:t>
        </w:r>
      </w:ins>
      <w:r w:rsidRPr="005E47A7">
        <w:t xml:space="preserve"> enter</w:t>
      </w:r>
      <w:del w:id="246" w:author="Rachel Monaghan" w:date="2023-12-02T13:27:00Z">
        <w:r w:rsidRPr="005E47A7" w:rsidDel="00785457">
          <w:delText>ing</w:delText>
        </w:r>
      </w:del>
      <w:r w:rsidRPr="005E47A7">
        <w:t xml:space="preserve"> the following:</w:t>
      </w:r>
    </w:p>
    <w:p w14:paraId="1F8BA96E" w14:textId="77777777" w:rsidR="008267BF" w:rsidRPr="00785457" w:rsidRDefault="00000000">
      <w:pPr>
        <w:pStyle w:val="Code"/>
        <w:rPr>
          <w:rStyle w:val="LiteralBold"/>
          <w:rPrChange w:id="247" w:author="Rachel Monaghan" w:date="2023-12-02T13:27:00Z">
            <w:rPr/>
          </w:rPrChange>
        </w:rPr>
      </w:pPr>
      <w:proofErr w:type="spellStart"/>
      <w:r w:rsidRPr="00785457">
        <w:rPr>
          <w:rStyle w:val="LiteralBold"/>
          <w:rPrChange w:id="248" w:author="Rachel Monaghan" w:date="2023-12-02T13:27:00Z">
            <w:rPr/>
          </w:rPrChange>
        </w:rPr>
        <w:t>get_acs_race_</w:t>
      </w:r>
      <w:proofErr w:type="gramStart"/>
      <w:r w:rsidRPr="00785457">
        <w:rPr>
          <w:rStyle w:val="LiteralBold"/>
          <w:rPrChange w:id="249" w:author="Rachel Monaghan" w:date="2023-12-02T13:27:00Z">
            <w:rPr/>
          </w:rPrChange>
        </w:rPr>
        <w:t>ethnicity</w:t>
      </w:r>
      <w:proofErr w:type="spellEnd"/>
      <w:r w:rsidRPr="00785457">
        <w:rPr>
          <w:rStyle w:val="LiteralBold"/>
          <w:rPrChange w:id="250" w:author="Rachel Monaghan" w:date="2023-12-02T13:27:00Z">
            <w:rPr/>
          </w:rPrChange>
        </w:rPr>
        <w:t>(</w:t>
      </w:r>
      <w:proofErr w:type="gramEnd"/>
      <w:r w:rsidRPr="00785457">
        <w:rPr>
          <w:rStyle w:val="LiteralBold"/>
          <w:rPrChange w:id="251" w:author="Rachel Monaghan" w:date="2023-12-02T13:27:00Z">
            <w:rPr/>
          </w:rPrChange>
        </w:rPr>
        <w:t>)</w:t>
      </w:r>
    </w:p>
    <w:p w14:paraId="4BEF9A95" w14:textId="113F54D0" w:rsidR="008267BF" w:rsidRPr="005E47A7" w:rsidRDefault="00000000" w:rsidP="006A732A">
      <w:pPr>
        <w:pStyle w:val="Body"/>
      </w:pPr>
      <w:r w:rsidRPr="005E47A7">
        <w:t>Doing so should return data with easy-to-read race and ethnicity group names:</w:t>
      </w:r>
    </w:p>
    <w:p w14:paraId="420A13C1" w14:textId="77777777" w:rsidR="008267BF" w:rsidRPr="005E47A7" w:rsidRDefault="00000000" w:rsidP="006A7AF5">
      <w:pPr>
        <w:pStyle w:val="Code"/>
      </w:pPr>
      <w:r w:rsidRPr="005E47A7">
        <w:t>#&gt; # A tibble: 416 × 5</w:t>
      </w:r>
    </w:p>
    <w:p w14:paraId="17A4B3D9" w14:textId="77777777" w:rsidR="008267BF" w:rsidRPr="005E47A7" w:rsidRDefault="00000000" w:rsidP="006A7AF5">
      <w:pPr>
        <w:pStyle w:val="Code"/>
      </w:pPr>
      <w:r w:rsidRPr="005E47A7">
        <w:t xml:space="preserve">#&gt;    GEOID NAME    variable                     estimate   </w:t>
      </w:r>
      <w:proofErr w:type="spellStart"/>
      <w:r w:rsidRPr="005E47A7">
        <w:t>moe</w:t>
      </w:r>
      <w:proofErr w:type="spellEnd"/>
    </w:p>
    <w:p w14:paraId="2494526B" w14:textId="77777777" w:rsidR="008267BF" w:rsidRPr="005E47A7" w:rsidRDefault="00000000" w:rsidP="006A7AF5">
      <w:pPr>
        <w:pStyle w:val="Code"/>
      </w:pPr>
      <w:r w:rsidRPr="005E47A7">
        <w:t>#&gt;    &lt;chr&gt; &lt;chr&gt;   &lt;chr&gt;                           &lt;dbl&gt; &lt;dbl&gt;</w:t>
      </w:r>
    </w:p>
    <w:p w14:paraId="692A8A64" w14:textId="77777777" w:rsidR="008267BF" w:rsidRPr="005E47A7" w:rsidRDefault="00000000" w:rsidP="006A7AF5">
      <w:pPr>
        <w:pStyle w:val="Code"/>
      </w:pPr>
      <w:r w:rsidRPr="005E47A7">
        <w:t>#</w:t>
      </w:r>
      <w:proofErr w:type="gramStart"/>
      <w:r w:rsidRPr="005E47A7">
        <w:t>&gt;  1</w:t>
      </w:r>
      <w:proofErr w:type="gramEnd"/>
      <w:r w:rsidRPr="005E47A7">
        <w:t xml:space="preserve"> 01    Alabama White                         3241003  2076</w:t>
      </w:r>
    </w:p>
    <w:p w14:paraId="200C0F06" w14:textId="77777777" w:rsidR="008267BF" w:rsidRPr="005E47A7" w:rsidRDefault="00000000" w:rsidP="006A7AF5">
      <w:pPr>
        <w:pStyle w:val="Code"/>
      </w:pPr>
      <w:r w:rsidRPr="005E47A7">
        <w:t>#</w:t>
      </w:r>
      <w:proofErr w:type="gramStart"/>
      <w:r w:rsidRPr="005E47A7">
        <w:t>&gt;  2</w:t>
      </w:r>
      <w:proofErr w:type="gramEnd"/>
      <w:r w:rsidRPr="005E47A7">
        <w:t xml:space="preserve"> 01    Alabama Black/African American        1316314  3018</w:t>
      </w:r>
    </w:p>
    <w:p w14:paraId="09A913DA" w14:textId="0C8A25CF" w:rsidR="008267BF" w:rsidRPr="005E47A7" w:rsidRDefault="00000000" w:rsidP="006A7AF5">
      <w:pPr>
        <w:pStyle w:val="Code"/>
      </w:pPr>
      <w:r w:rsidRPr="005E47A7">
        <w:t>#</w:t>
      </w:r>
      <w:proofErr w:type="gramStart"/>
      <w:r w:rsidRPr="005E47A7">
        <w:t>&gt;  3</w:t>
      </w:r>
      <w:proofErr w:type="gramEnd"/>
      <w:r w:rsidRPr="005E47A7">
        <w:t xml:space="preserve"> 01    Alabama American Indian/Alaska Na</w:t>
      </w:r>
      <w:r w:rsidR="007474D6" w:rsidRPr="005E47A7">
        <w:t>...</w:t>
      </w:r>
      <w:r w:rsidRPr="005E47A7">
        <w:t xml:space="preserve">    17417   941</w:t>
      </w:r>
    </w:p>
    <w:p w14:paraId="366B4E4A" w14:textId="77777777" w:rsidR="008267BF" w:rsidRPr="005E47A7" w:rsidRDefault="00000000" w:rsidP="006A7AF5">
      <w:pPr>
        <w:pStyle w:val="Code"/>
      </w:pPr>
      <w:r w:rsidRPr="005E47A7">
        <w:t>#</w:t>
      </w:r>
      <w:proofErr w:type="gramStart"/>
      <w:r w:rsidRPr="005E47A7">
        <w:t>&gt;  4</w:t>
      </w:r>
      <w:proofErr w:type="gramEnd"/>
      <w:r w:rsidRPr="005E47A7">
        <w:t xml:space="preserve"> 01    Alabama Asian                           69331  1559</w:t>
      </w:r>
    </w:p>
    <w:p w14:paraId="4DA73A49" w14:textId="28555008" w:rsidR="008267BF" w:rsidRPr="005E47A7" w:rsidRDefault="00000000" w:rsidP="006A7AF5">
      <w:pPr>
        <w:pStyle w:val="Code"/>
      </w:pPr>
      <w:r w:rsidRPr="005E47A7">
        <w:t>#</w:t>
      </w:r>
      <w:proofErr w:type="gramStart"/>
      <w:r w:rsidRPr="005E47A7">
        <w:t>&gt;  5</w:t>
      </w:r>
      <w:proofErr w:type="gramEnd"/>
      <w:r w:rsidRPr="005E47A7">
        <w:t xml:space="preserve"> 01    Alabama Native Hawaiian/Pacific I</w:t>
      </w:r>
      <w:r w:rsidR="007474D6" w:rsidRPr="005E47A7">
        <w:t>...</w:t>
      </w:r>
      <w:r w:rsidRPr="005E47A7">
        <w:t xml:space="preserve">     1594   376</w:t>
      </w:r>
    </w:p>
    <w:p w14:paraId="2373CE59" w14:textId="77777777" w:rsidR="008267BF" w:rsidRPr="005E47A7" w:rsidRDefault="00000000" w:rsidP="006A7AF5">
      <w:pPr>
        <w:pStyle w:val="Code"/>
      </w:pPr>
      <w:r w:rsidRPr="005E47A7">
        <w:t>#</w:t>
      </w:r>
      <w:proofErr w:type="gramStart"/>
      <w:r w:rsidRPr="005E47A7">
        <w:t>&gt;  6</w:t>
      </w:r>
      <w:proofErr w:type="gramEnd"/>
      <w:r w:rsidRPr="005E47A7">
        <w:t xml:space="preserve"> 01    Alabama Other race                      12504  1867</w:t>
      </w:r>
    </w:p>
    <w:p w14:paraId="2CBFFF47" w14:textId="77777777" w:rsidR="008267BF" w:rsidRPr="005E47A7" w:rsidRDefault="00000000" w:rsidP="006A7AF5">
      <w:pPr>
        <w:pStyle w:val="Code"/>
      </w:pPr>
      <w:r w:rsidRPr="005E47A7">
        <w:t>#</w:t>
      </w:r>
      <w:proofErr w:type="gramStart"/>
      <w:r w:rsidRPr="005E47A7">
        <w:t>&gt;  7</w:t>
      </w:r>
      <w:proofErr w:type="gramEnd"/>
      <w:r w:rsidRPr="005E47A7">
        <w:t xml:space="preserve"> 01    Alabama Multi-Race                     114853  3835</w:t>
      </w:r>
    </w:p>
    <w:p w14:paraId="5CB1238E" w14:textId="77777777" w:rsidR="008267BF" w:rsidRPr="005E47A7" w:rsidRDefault="00000000" w:rsidP="006A7AF5">
      <w:pPr>
        <w:pStyle w:val="Code"/>
      </w:pPr>
      <w:r w:rsidRPr="005E47A7">
        <w:t>#</w:t>
      </w:r>
      <w:proofErr w:type="gramStart"/>
      <w:r w:rsidRPr="005E47A7">
        <w:t>&gt;  8</w:t>
      </w:r>
      <w:proofErr w:type="gramEnd"/>
      <w:r w:rsidRPr="005E47A7">
        <w:t xml:space="preserve"> 01    Alabama Hispanic/Latino                224659   413</w:t>
      </w:r>
    </w:p>
    <w:p w14:paraId="12ADD37C" w14:textId="77777777" w:rsidR="008267BF" w:rsidRPr="005E47A7" w:rsidRDefault="00000000" w:rsidP="006A7AF5">
      <w:pPr>
        <w:pStyle w:val="Code"/>
      </w:pPr>
      <w:r w:rsidRPr="005E47A7">
        <w:t>#</w:t>
      </w:r>
      <w:proofErr w:type="gramStart"/>
      <w:r w:rsidRPr="005E47A7">
        <w:t>&gt;  9</w:t>
      </w:r>
      <w:proofErr w:type="gramEnd"/>
      <w:r w:rsidRPr="005E47A7">
        <w:t xml:space="preserve"> 02    Alaska  White                          434515  1067</w:t>
      </w:r>
    </w:p>
    <w:p w14:paraId="3196E7CE" w14:textId="77777777" w:rsidR="008267BF" w:rsidRPr="005E47A7" w:rsidRDefault="00000000" w:rsidP="006A7AF5">
      <w:pPr>
        <w:pStyle w:val="Code"/>
      </w:pPr>
      <w:r w:rsidRPr="005E47A7">
        <w:t xml:space="preserve">#&gt; 10 02    </w:t>
      </w:r>
      <w:proofErr w:type="gramStart"/>
      <w:r w:rsidRPr="005E47A7">
        <w:t>Alaska  Black</w:t>
      </w:r>
      <w:proofErr w:type="gramEnd"/>
      <w:r w:rsidRPr="005E47A7">
        <w:t>/African American          22787   769</w:t>
      </w:r>
    </w:p>
    <w:p w14:paraId="0547A6AD" w14:textId="3FB5466E" w:rsidR="008267BF" w:rsidRPr="005E47A7" w:rsidRDefault="00000000" w:rsidP="006A7AF5">
      <w:pPr>
        <w:pStyle w:val="Code"/>
      </w:pPr>
      <w:r w:rsidRPr="005E47A7">
        <w:t>#&gt; # 406 more rows</w:t>
      </w:r>
    </w:p>
    <w:p w14:paraId="315BBDA8" w14:textId="76427B95" w:rsidR="008300F0" w:rsidRDefault="00000000" w:rsidP="006A732A">
      <w:pPr>
        <w:pStyle w:val="Body"/>
      </w:pPr>
      <w:del w:id="252" w:author="Rachel Monaghan" w:date="2023-12-02T13:27:00Z">
        <w:r w:rsidRPr="005E47A7" w:rsidDel="00785457">
          <w:delText xml:space="preserve">We </w:delText>
        </w:r>
      </w:del>
      <w:ins w:id="253" w:author="Rachel Monaghan" w:date="2023-12-02T13:27:00Z">
        <w:r w:rsidR="00785457">
          <w:t>You</w:t>
        </w:r>
        <w:r w:rsidR="00785457" w:rsidRPr="005E47A7">
          <w:t xml:space="preserve"> </w:t>
        </w:r>
      </w:ins>
      <w:r w:rsidRPr="005E47A7">
        <w:t xml:space="preserve">could improve this function in a few ways. </w:t>
      </w:r>
      <w:del w:id="254" w:author="Rachel Monaghan" w:date="2023-12-02T13:27:00Z">
        <w:r w:rsidRPr="005E47A7" w:rsidDel="00D546E0">
          <w:delText>For example, y</w:delText>
        </w:r>
      </w:del>
      <w:ins w:id="255" w:author="Rachel Monaghan" w:date="2023-12-02T13:27:00Z">
        <w:r w:rsidR="00D546E0">
          <w:t>Y</w:t>
        </w:r>
      </w:ins>
      <w:r w:rsidRPr="005E47A7">
        <w:t>ou might want the resulting variable</w:t>
      </w:r>
      <w:del w:id="256" w:author="Rachel Monaghan" w:date="2023-12-02T13:28:00Z">
        <w:r w:rsidRPr="005E47A7" w:rsidDel="00D546E0">
          <w:delText>s</w:delText>
        </w:r>
      </w:del>
      <w:r w:rsidRPr="005E47A7">
        <w:t xml:space="preserve"> names to follow a consistent syntax</w:t>
      </w:r>
      <w:del w:id="257" w:author="Rachel Monaghan" w:date="2023-12-02T13:28:00Z">
        <w:r w:rsidRPr="005E47A7" w:rsidDel="00D546E0">
          <w:delText>. To do this</w:delText>
        </w:r>
      </w:del>
      <w:r w:rsidRPr="005E47A7">
        <w:t xml:space="preserve">, </w:t>
      </w:r>
      <w:ins w:id="258" w:author="Rachel Monaghan" w:date="2023-12-02T13:28:00Z">
        <w:r w:rsidR="00D546E0">
          <w:t xml:space="preserve">for example, so </w:t>
        </w:r>
      </w:ins>
      <w:r w:rsidRPr="005E47A7">
        <w:t xml:space="preserve">you could use the </w:t>
      </w:r>
      <w:proofErr w:type="spellStart"/>
      <w:r w:rsidRPr="005E47A7">
        <w:rPr>
          <w:rStyle w:val="Literal"/>
        </w:rPr>
        <w:t>clean_</w:t>
      </w:r>
      <w:proofErr w:type="gramStart"/>
      <w:r w:rsidRPr="005E47A7">
        <w:rPr>
          <w:rStyle w:val="Literal"/>
        </w:rPr>
        <w:t>names</w:t>
      </w:r>
      <w:proofErr w:type="spellEnd"/>
      <w:r w:rsidRPr="005E47A7">
        <w:rPr>
          <w:rStyle w:val="Literal"/>
        </w:rPr>
        <w:t>(</w:t>
      </w:r>
      <w:proofErr w:type="gramEnd"/>
      <w:r w:rsidRPr="005E47A7">
        <w:rPr>
          <w:rStyle w:val="Literal"/>
        </w:rPr>
        <w:t>)</w:t>
      </w:r>
      <w:r w:rsidRPr="005E47A7">
        <w:t xml:space="preserve"> function from the </w:t>
      </w:r>
      <w:r w:rsidRPr="005E47A7">
        <w:rPr>
          <w:rStyle w:val="Literal"/>
        </w:rPr>
        <w:t>janitor</w:t>
      </w:r>
      <w:r w:rsidRPr="005E47A7">
        <w:t xml:space="preserve"> package</w:t>
      </w:r>
      <w:del w:id="259" w:author="Rachel Monaghan" w:date="2023-12-02T13:28:00Z">
        <w:r w:rsidRPr="005E47A7" w:rsidDel="00D546E0">
          <w:delText>, which</w:delText>
        </w:r>
      </w:del>
      <w:ins w:id="260" w:author="Rachel Monaghan" w:date="2023-12-02T13:28:00Z">
        <w:r w:rsidR="00D546E0">
          <w:t xml:space="preserve"> to</w:t>
        </w:r>
      </w:ins>
      <w:r w:rsidRPr="005E47A7">
        <w:t xml:space="preserve"> format</w:t>
      </w:r>
      <w:del w:id="261" w:author="Rachel Monaghan" w:date="2023-12-02T13:28:00Z">
        <w:r w:rsidRPr="005E47A7" w:rsidDel="00D546E0">
          <w:delText>s</w:delText>
        </w:r>
      </w:del>
      <w:r w:rsidRPr="005E47A7">
        <w:t xml:space="preserve"> </w:t>
      </w:r>
      <w:del w:id="262" w:author="Rachel Monaghan" w:date="2023-12-02T13:28:00Z">
        <w:r w:rsidRPr="005E47A7" w:rsidDel="00D546E0">
          <w:delText>all variable names using</w:delText>
        </w:r>
      </w:del>
      <w:ins w:id="263" w:author="Rachel Monaghan" w:date="2023-12-02T13:28:00Z">
        <w:r w:rsidR="00D546E0">
          <w:t>them in</w:t>
        </w:r>
      </w:ins>
      <w:r w:rsidRPr="005E47A7">
        <w:t xml:space="preserve"> </w:t>
      </w:r>
      <w:r w:rsidRPr="005E47A7">
        <w:rPr>
          <w:rStyle w:val="Italic"/>
        </w:rPr>
        <w:t>snake case</w:t>
      </w:r>
      <w:r w:rsidRPr="005E47A7">
        <w:t xml:space="preserve"> (in which all words are lowercase and separated by underscores). </w:t>
      </w:r>
      <w:del w:id="264" w:author="Rachel Monaghan" w:date="2023-12-02T13:31:00Z">
        <w:r w:rsidRPr="005E47A7" w:rsidDel="00337FE0">
          <w:delText xml:space="preserve">In snake case, the variable name </w:delText>
        </w:r>
        <w:r w:rsidRPr="005E47A7" w:rsidDel="00337FE0">
          <w:rPr>
            <w:rStyle w:val="Literal"/>
          </w:rPr>
          <w:delText>GEOID</w:delText>
        </w:r>
        <w:r w:rsidRPr="005E47A7" w:rsidDel="00337FE0">
          <w:delText xml:space="preserve"> would become </w:delText>
        </w:r>
        <w:r w:rsidRPr="005E47A7" w:rsidDel="00337FE0">
          <w:rPr>
            <w:rStyle w:val="Literal"/>
          </w:rPr>
          <w:delText>geoid</w:delText>
        </w:r>
        <w:r w:rsidRPr="005E47A7" w:rsidDel="00337FE0">
          <w:delText xml:space="preserve">. </w:delText>
        </w:r>
      </w:del>
      <w:r w:rsidRPr="005E47A7">
        <w:t xml:space="preserve">However, you might also want to </w:t>
      </w:r>
      <w:del w:id="265" w:author="Rachel Monaghan" w:date="2023-12-02T13:32:00Z">
        <w:r w:rsidRPr="005E47A7" w:rsidDel="00337FE0">
          <w:delText>leave yourself</w:delText>
        </w:r>
      </w:del>
      <w:ins w:id="266" w:author="Rachel Monaghan" w:date="2023-12-02T13:32:00Z">
        <w:r w:rsidR="00337FE0">
          <w:t>have</w:t>
        </w:r>
      </w:ins>
      <w:r w:rsidRPr="005E47A7">
        <w:t xml:space="preserve"> the option of keeping the original variable names. </w:t>
      </w:r>
      <w:del w:id="267" w:author="Rachel Monaghan" w:date="2023-12-02T13:32:00Z">
        <w:r w:rsidRPr="005E47A7" w:rsidDel="00337FE0">
          <w:delText xml:space="preserve">We can </w:delText>
        </w:r>
      </w:del>
      <w:ins w:id="268" w:author="Rachel Monaghan" w:date="2023-12-02T13:32:00Z">
        <w:r w:rsidR="00337FE0">
          <w:t xml:space="preserve">To </w:t>
        </w:r>
      </w:ins>
      <w:r w:rsidRPr="005E47A7">
        <w:t>accomplish this</w:t>
      </w:r>
      <w:del w:id="269" w:author="Rachel Monaghan" w:date="2023-12-02T13:32:00Z">
        <w:r w:rsidRPr="005E47A7" w:rsidDel="00337FE0">
          <w:delText xml:space="preserve"> by adding</w:delText>
        </w:r>
      </w:del>
      <w:ins w:id="270" w:author="Rachel Monaghan" w:date="2023-12-02T13:32:00Z">
        <w:r w:rsidR="00337FE0">
          <w:t>, add</w:t>
        </w:r>
      </w:ins>
      <w:r w:rsidRPr="005E47A7">
        <w:t xml:space="preserve"> </w:t>
      </w:r>
      <w:del w:id="271" w:author="Rachel Monaghan" w:date="2023-12-02T13:32:00Z">
        <w:r w:rsidRPr="005E47A7" w:rsidDel="00337FE0">
          <w:delText xml:space="preserve">an </w:delText>
        </w:r>
      </w:del>
      <w:ins w:id="272" w:author="Rachel Monaghan" w:date="2023-12-02T13:33:00Z">
        <w:r w:rsidR="00337FE0">
          <w:t xml:space="preserve">the </w:t>
        </w:r>
        <w:proofErr w:type="spellStart"/>
        <w:r w:rsidR="00337FE0" w:rsidRPr="005E47A7">
          <w:rPr>
            <w:rStyle w:val="Literal"/>
          </w:rPr>
          <w:t>clean_variable_names</w:t>
        </w:r>
        <w:proofErr w:type="spellEnd"/>
        <w:r w:rsidR="00337FE0" w:rsidRPr="005E47A7">
          <w:t xml:space="preserve"> </w:t>
        </w:r>
      </w:ins>
      <w:r w:rsidRPr="005E47A7">
        <w:t>argument to the function</w:t>
      </w:r>
      <w:ins w:id="273" w:author="Rachel Monaghan" w:date="2023-12-02T13:33:00Z">
        <w:r w:rsidR="00337FE0">
          <w:t xml:space="preserve"> definition as follows</w:t>
        </w:r>
      </w:ins>
      <w:r w:rsidRPr="005E47A7">
        <w:t>:</w:t>
      </w:r>
    </w:p>
    <w:p w14:paraId="4EA78FC6" w14:textId="77777777" w:rsidR="004F596E" w:rsidRDefault="004F596E" w:rsidP="004F596E">
      <w:pPr>
        <w:pStyle w:val="CodeWide"/>
      </w:pPr>
      <w:proofErr w:type="spellStart"/>
      <w:r>
        <w:t>get_acs_race_ethnicity</w:t>
      </w:r>
      <w:proofErr w:type="spellEnd"/>
      <w:r>
        <w:t xml:space="preserve"> &lt;- </w:t>
      </w:r>
      <w:proofErr w:type="gramStart"/>
      <w:r>
        <w:t>function(</w:t>
      </w:r>
      <w:proofErr w:type="spellStart"/>
      <w:proofErr w:type="gramEnd"/>
      <w:r>
        <w:t>clean_variable_names</w:t>
      </w:r>
      <w:proofErr w:type="spellEnd"/>
      <w:r>
        <w:t xml:space="preserve"> = FALSE) {</w:t>
      </w:r>
    </w:p>
    <w:p w14:paraId="0D438057" w14:textId="77777777" w:rsidR="004F596E" w:rsidRDefault="004F596E" w:rsidP="004F596E">
      <w:pPr>
        <w:pStyle w:val="CodeWide"/>
      </w:pPr>
      <w:r>
        <w:t xml:space="preserve">  </w:t>
      </w:r>
      <w:proofErr w:type="spellStart"/>
      <w:r>
        <w:t>race_ethnicity_data</w:t>
      </w:r>
      <w:proofErr w:type="spellEnd"/>
      <w:r>
        <w:t xml:space="preserve"> &lt;-</w:t>
      </w:r>
    </w:p>
    <w:p w14:paraId="719F422C" w14:textId="77777777" w:rsidR="004F596E" w:rsidRDefault="004F596E" w:rsidP="004F596E">
      <w:pPr>
        <w:pStyle w:val="CodeWide"/>
      </w:pPr>
      <w:r>
        <w:t xml:space="preserve">    </w:t>
      </w:r>
      <w:proofErr w:type="spellStart"/>
      <w:r>
        <w:t>get_</w:t>
      </w:r>
      <w:proofErr w:type="gramStart"/>
      <w:r>
        <w:t>acs</w:t>
      </w:r>
      <w:proofErr w:type="spellEnd"/>
      <w:r>
        <w:t>(</w:t>
      </w:r>
      <w:proofErr w:type="gramEnd"/>
    </w:p>
    <w:p w14:paraId="05BA9783" w14:textId="77777777" w:rsidR="004F596E" w:rsidRDefault="004F596E" w:rsidP="004F596E">
      <w:pPr>
        <w:pStyle w:val="CodeWide"/>
      </w:pPr>
      <w:r>
        <w:t xml:space="preserve">      geography = "state",</w:t>
      </w:r>
    </w:p>
    <w:p w14:paraId="625323ED" w14:textId="77777777" w:rsidR="004F596E" w:rsidRDefault="004F596E" w:rsidP="004F596E">
      <w:pPr>
        <w:pStyle w:val="CodeWide"/>
      </w:pPr>
      <w:r>
        <w:t xml:space="preserve">      variables = </w:t>
      </w:r>
      <w:proofErr w:type="gramStart"/>
      <w:r>
        <w:t>c(</w:t>
      </w:r>
      <w:proofErr w:type="gramEnd"/>
    </w:p>
    <w:p w14:paraId="2A9622CD" w14:textId="77777777" w:rsidR="004F596E" w:rsidRDefault="004F596E" w:rsidP="004F596E">
      <w:pPr>
        <w:pStyle w:val="CodeWide"/>
      </w:pPr>
      <w:r>
        <w:t xml:space="preserve">        "White" = "B03002_003",</w:t>
      </w:r>
    </w:p>
    <w:p w14:paraId="5CC1D4EF" w14:textId="77777777" w:rsidR="004F596E" w:rsidRDefault="004F596E" w:rsidP="004F596E">
      <w:pPr>
        <w:pStyle w:val="CodeWide"/>
      </w:pPr>
      <w:r>
        <w:t xml:space="preserve">        "Black/African American" = "B03002_004",</w:t>
      </w:r>
    </w:p>
    <w:p w14:paraId="1312B316" w14:textId="77777777" w:rsidR="004F596E" w:rsidRDefault="004F596E" w:rsidP="004F596E">
      <w:pPr>
        <w:pStyle w:val="CodeWide"/>
      </w:pPr>
      <w:r>
        <w:t xml:space="preserve">        "American Indian/Alaska Native" = "B03002_005",</w:t>
      </w:r>
    </w:p>
    <w:p w14:paraId="4F6D19CC" w14:textId="77777777" w:rsidR="004F596E" w:rsidRDefault="004F596E" w:rsidP="004F596E">
      <w:pPr>
        <w:pStyle w:val="CodeWide"/>
      </w:pPr>
      <w:r>
        <w:t xml:space="preserve">        "Asian" = "B03002_006",</w:t>
      </w:r>
    </w:p>
    <w:p w14:paraId="278399E7" w14:textId="77777777" w:rsidR="004F596E" w:rsidRDefault="004F596E" w:rsidP="004F596E">
      <w:pPr>
        <w:pStyle w:val="CodeWide"/>
      </w:pPr>
      <w:r>
        <w:t xml:space="preserve">        "Native Hawaiian/Pacific Islander" = "B03002_007",</w:t>
      </w:r>
    </w:p>
    <w:p w14:paraId="7EB3F0E1" w14:textId="77777777" w:rsidR="004F596E" w:rsidRDefault="004F596E" w:rsidP="004F596E">
      <w:pPr>
        <w:pStyle w:val="CodeWide"/>
      </w:pPr>
      <w:r>
        <w:t xml:space="preserve">        "Other race" = "B03002_008",</w:t>
      </w:r>
    </w:p>
    <w:p w14:paraId="582CF042" w14:textId="77777777" w:rsidR="004F596E" w:rsidRDefault="004F596E" w:rsidP="004F596E">
      <w:pPr>
        <w:pStyle w:val="CodeWide"/>
      </w:pPr>
      <w:r>
        <w:lastRenderedPageBreak/>
        <w:t xml:space="preserve">        "Multi-Race" = "B03002_009",</w:t>
      </w:r>
    </w:p>
    <w:p w14:paraId="4F09EBDE" w14:textId="77777777" w:rsidR="004F596E" w:rsidRDefault="004F596E" w:rsidP="004F596E">
      <w:pPr>
        <w:pStyle w:val="CodeWide"/>
      </w:pPr>
      <w:r>
        <w:t xml:space="preserve">        "Hispanic/Latino" = "B03002_012"</w:t>
      </w:r>
    </w:p>
    <w:p w14:paraId="4AAA7FF6" w14:textId="77777777" w:rsidR="004F596E" w:rsidRDefault="004F596E" w:rsidP="004F596E">
      <w:pPr>
        <w:pStyle w:val="CodeWide"/>
      </w:pPr>
      <w:r>
        <w:t xml:space="preserve">      )</w:t>
      </w:r>
    </w:p>
    <w:p w14:paraId="09FBD1D1" w14:textId="77777777" w:rsidR="004F596E" w:rsidRDefault="004F596E" w:rsidP="004F596E">
      <w:pPr>
        <w:pStyle w:val="CodeWide"/>
      </w:pPr>
      <w:r>
        <w:t xml:space="preserve">    )</w:t>
      </w:r>
    </w:p>
    <w:p w14:paraId="1CAD036A" w14:textId="77777777" w:rsidR="004F596E" w:rsidRDefault="004F596E" w:rsidP="004F596E">
      <w:pPr>
        <w:pStyle w:val="CodeWide"/>
      </w:pPr>
    </w:p>
    <w:p w14:paraId="3468ADBC" w14:textId="77777777" w:rsidR="004F596E" w:rsidRDefault="004F596E" w:rsidP="004F596E">
      <w:pPr>
        <w:pStyle w:val="CodeWide"/>
      </w:pPr>
      <w:r>
        <w:t xml:space="preserve">  if (</w:t>
      </w:r>
      <w:proofErr w:type="spellStart"/>
      <w:r>
        <w:t>clean_variable_names</w:t>
      </w:r>
      <w:proofErr w:type="spellEnd"/>
      <w:r>
        <w:t xml:space="preserve"> == TRUE) {</w:t>
      </w:r>
    </w:p>
    <w:p w14:paraId="2EDDCFED" w14:textId="77777777" w:rsidR="004F596E" w:rsidRDefault="004F596E" w:rsidP="004F596E">
      <w:pPr>
        <w:pStyle w:val="CodeWide"/>
      </w:pPr>
      <w:r>
        <w:t xml:space="preserve">    </w:t>
      </w:r>
      <w:proofErr w:type="spellStart"/>
      <w:r>
        <w:t>race_ethnicity_data</w:t>
      </w:r>
      <w:proofErr w:type="spellEnd"/>
      <w:r>
        <w:t xml:space="preserve"> &lt;- </w:t>
      </w:r>
      <w:proofErr w:type="spellStart"/>
      <w:r>
        <w:t>clean_names</w:t>
      </w:r>
      <w:proofErr w:type="spellEnd"/>
      <w:r>
        <w:t>(</w:t>
      </w:r>
      <w:proofErr w:type="spellStart"/>
      <w:r>
        <w:t>race_ethnicity_data</w:t>
      </w:r>
      <w:proofErr w:type="spellEnd"/>
      <w:r>
        <w:t>)</w:t>
      </w:r>
    </w:p>
    <w:p w14:paraId="0E7E8DA5" w14:textId="77777777" w:rsidR="004F596E" w:rsidRDefault="004F596E" w:rsidP="004F596E">
      <w:pPr>
        <w:pStyle w:val="CodeWide"/>
      </w:pPr>
      <w:r>
        <w:t xml:space="preserve">  }</w:t>
      </w:r>
    </w:p>
    <w:p w14:paraId="280C9E8D" w14:textId="77777777" w:rsidR="004F596E" w:rsidRDefault="004F596E" w:rsidP="004F596E">
      <w:pPr>
        <w:pStyle w:val="CodeWide"/>
      </w:pPr>
    </w:p>
    <w:p w14:paraId="072B5620" w14:textId="77777777" w:rsidR="004F596E" w:rsidRDefault="004F596E" w:rsidP="004F596E">
      <w:pPr>
        <w:pStyle w:val="CodeWide"/>
      </w:pPr>
      <w:r>
        <w:t xml:space="preserve">  </w:t>
      </w:r>
      <w:proofErr w:type="spellStart"/>
      <w:r>
        <w:t>race_ethnicity_data</w:t>
      </w:r>
      <w:proofErr w:type="spellEnd"/>
    </w:p>
    <w:p w14:paraId="7F045EC0" w14:textId="2493C75E" w:rsidR="004F596E" w:rsidRPr="005E47A7" w:rsidRDefault="004F596E" w:rsidP="004F596E">
      <w:pPr>
        <w:pStyle w:val="CodeWide"/>
      </w:pPr>
      <w:r>
        <w:t>}</w:t>
      </w:r>
    </w:p>
    <w:p w14:paraId="2EE2D591" w14:textId="066B605D" w:rsidR="008267BF" w:rsidRPr="005E47A7" w:rsidRDefault="00000000" w:rsidP="006A732A">
      <w:pPr>
        <w:pStyle w:val="Body"/>
      </w:pPr>
      <w:del w:id="274" w:author="Rachel Monaghan" w:date="2023-12-02T13:33:00Z">
        <w:r w:rsidRPr="005E47A7" w:rsidDel="00337FE0">
          <w:delText xml:space="preserve">We </w:delText>
        </w:r>
      </w:del>
      <w:ins w:id="275" w:author="Rachel Monaghan" w:date="2023-12-02T13:33:00Z">
        <w:r w:rsidR="00337FE0">
          <w:t>This code</w:t>
        </w:r>
        <w:r w:rsidR="00337FE0" w:rsidRPr="005E47A7">
          <w:t xml:space="preserve"> </w:t>
        </w:r>
      </w:ins>
      <w:r w:rsidRPr="005E47A7">
        <w:t>add</w:t>
      </w:r>
      <w:ins w:id="276" w:author="Rachel Monaghan" w:date="2023-12-02T13:35:00Z">
        <w:r w:rsidR="00FB2C2D">
          <w:t>s</w:t>
        </w:r>
      </w:ins>
      <w:r w:rsidRPr="005E47A7">
        <w:t xml:space="preserve"> the </w:t>
      </w:r>
      <w:proofErr w:type="spellStart"/>
      <w:r w:rsidRPr="005E47A7">
        <w:rPr>
          <w:rStyle w:val="Literal"/>
        </w:rPr>
        <w:t>clean_variable_names</w:t>
      </w:r>
      <w:proofErr w:type="spellEnd"/>
      <w:r w:rsidRPr="005E47A7">
        <w:t xml:space="preserve"> argument to </w:t>
      </w:r>
      <w:proofErr w:type="spellStart"/>
      <w:ins w:id="277" w:author="Rachel Monaghan" w:date="2023-12-02T13:34:00Z">
        <w:r w:rsidR="00337FE0" w:rsidRPr="005E47A7">
          <w:rPr>
            <w:rStyle w:val="Literal"/>
          </w:rPr>
          <w:t>get_acs_race_</w:t>
        </w:r>
        <w:proofErr w:type="gramStart"/>
        <w:r w:rsidR="00337FE0" w:rsidRPr="005E47A7">
          <w:rPr>
            <w:rStyle w:val="Literal"/>
          </w:rPr>
          <w:t>ethnicity</w:t>
        </w:r>
        <w:proofErr w:type="spellEnd"/>
        <w:r w:rsidR="00337FE0" w:rsidRPr="005E47A7">
          <w:rPr>
            <w:rStyle w:val="Literal"/>
          </w:rPr>
          <w:t>(</w:t>
        </w:r>
        <w:proofErr w:type="gramEnd"/>
        <w:r w:rsidR="00337FE0" w:rsidRPr="005E47A7">
          <w:rPr>
            <w:rStyle w:val="Literal"/>
          </w:rPr>
          <w:t>)</w:t>
        </w:r>
        <w:r w:rsidR="00337FE0">
          <w:t xml:space="preserve"> </w:t>
        </w:r>
      </w:ins>
      <w:del w:id="278" w:author="Rachel Monaghan" w:date="2023-12-02T13:34:00Z">
        <w:r w:rsidRPr="005E47A7" w:rsidDel="00337FE0">
          <w:delText xml:space="preserve">the function </w:delText>
        </w:r>
      </w:del>
      <w:r w:rsidRPr="005E47A7">
        <w:t xml:space="preserve">and </w:t>
      </w:r>
      <w:del w:id="279" w:author="Rachel Monaghan" w:date="2023-12-02T13:34:00Z">
        <w:r w:rsidRPr="005E47A7" w:rsidDel="00337FE0">
          <w:delText xml:space="preserve">specify </w:delText>
        </w:r>
      </w:del>
      <w:ins w:id="280" w:author="Rachel Monaghan" w:date="2023-12-02T13:34:00Z">
        <w:r w:rsidR="00337FE0" w:rsidRPr="005E47A7">
          <w:t>specif</w:t>
        </w:r>
        <w:r w:rsidR="00337FE0">
          <w:t>ies</w:t>
        </w:r>
        <w:r w:rsidR="00337FE0" w:rsidRPr="005E47A7">
          <w:t xml:space="preserve"> </w:t>
        </w:r>
      </w:ins>
      <w:r w:rsidRPr="005E47A7">
        <w:t>that it</w:t>
      </w:r>
      <w:ins w:id="281" w:author="Rachel Monaghan" w:date="2023-12-02T13:34:00Z">
        <w:r w:rsidR="00337FE0">
          <w:t>s value</w:t>
        </w:r>
      </w:ins>
      <w:r w:rsidRPr="005E47A7">
        <w:t xml:space="preserve"> should be </w:t>
      </w:r>
      <w:r w:rsidRPr="005E47A7">
        <w:rPr>
          <w:rStyle w:val="Literal"/>
        </w:rPr>
        <w:t>FALSE</w:t>
      </w:r>
      <w:r w:rsidRPr="005E47A7">
        <w:t xml:space="preserve"> by default. Then, in the function body, </w:t>
      </w:r>
      <w:del w:id="282" w:author="Rachel Monaghan" w:date="2023-12-02T13:34:00Z">
        <w:r w:rsidRPr="005E47A7" w:rsidDel="00337FE0">
          <w:delText xml:space="preserve">we set up </w:delText>
        </w:r>
      </w:del>
      <w:r w:rsidRPr="005E47A7">
        <w:t xml:space="preserve">an </w:t>
      </w:r>
      <w:r w:rsidRPr="005E47A7">
        <w:rPr>
          <w:rStyle w:val="Literal"/>
        </w:rPr>
        <w:t>if</w:t>
      </w:r>
      <w:r w:rsidRPr="005E47A7">
        <w:t xml:space="preserve"> statement</w:t>
      </w:r>
      <w:del w:id="283" w:author="Rachel Monaghan" w:date="2023-12-02T13:34:00Z">
        <w:r w:rsidRPr="005E47A7" w:rsidDel="00337FE0">
          <w:delText>. I</w:delText>
        </w:r>
      </w:del>
      <w:ins w:id="284" w:author="Rachel Monaghan" w:date="2023-12-02T13:34:00Z">
        <w:r w:rsidR="00337FE0">
          <w:t xml:space="preserve"> </w:t>
        </w:r>
      </w:ins>
      <w:ins w:id="285" w:author="Rachel Monaghan" w:date="2023-12-02T13:36:00Z">
        <w:r w:rsidR="00FB2C2D">
          <w:t xml:space="preserve">says </w:t>
        </w:r>
      </w:ins>
      <w:ins w:id="286" w:author="Rachel Monaghan" w:date="2023-12-02T13:34:00Z">
        <w:r w:rsidR="00337FE0">
          <w:t>that i</w:t>
        </w:r>
      </w:ins>
      <w:r w:rsidRPr="005E47A7">
        <w:t xml:space="preserve">f the argument is </w:t>
      </w:r>
      <w:r w:rsidRPr="005E47A7">
        <w:rPr>
          <w:rStyle w:val="Literal"/>
        </w:rPr>
        <w:t>TRUE</w:t>
      </w:r>
      <w:r w:rsidRPr="005E47A7">
        <w:t xml:space="preserve">, </w:t>
      </w:r>
      <w:del w:id="287" w:author="Rachel Monaghan" w:date="2023-12-02T13:36:00Z">
        <w:r w:rsidRPr="005E47A7" w:rsidDel="00FB2C2D">
          <w:delText xml:space="preserve">we run a line that overwrites </w:delText>
        </w:r>
      </w:del>
      <w:r w:rsidRPr="005E47A7">
        <w:t xml:space="preserve">the variable names </w:t>
      </w:r>
      <w:del w:id="288" w:author="Rachel Monaghan" w:date="2023-12-02T13:36:00Z">
        <w:r w:rsidRPr="005E47A7" w:rsidDel="00FB2C2D">
          <w:delText xml:space="preserve">with </w:delText>
        </w:r>
      </w:del>
      <w:ins w:id="289" w:author="Rachel Monaghan" w:date="2023-12-02T13:36:00Z">
        <w:r w:rsidR="00FB2C2D">
          <w:t>should be overwritten by</w:t>
        </w:r>
        <w:r w:rsidR="00FB2C2D" w:rsidRPr="005E47A7">
          <w:t xml:space="preserve"> </w:t>
        </w:r>
      </w:ins>
      <w:r w:rsidRPr="005E47A7">
        <w:t xml:space="preserve">versions formatted in snake case </w:t>
      </w:r>
      <w:r w:rsidRPr="005E47A7">
        <w:rPr>
          <w:rStyle w:val="CodeAnnotation"/>
        </w:rPr>
        <w:t>1</w:t>
      </w:r>
      <w:r w:rsidRPr="005E47A7">
        <w:t xml:space="preserve">. If the argument is </w:t>
      </w:r>
      <w:r w:rsidRPr="005E47A7">
        <w:rPr>
          <w:rStyle w:val="Literal"/>
        </w:rPr>
        <w:t>FALSE</w:t>
      </w:r>
      <w:r w:rsidRPr="005E47A7">
        <w:t xml:space="preserve">, </w:t>
      </w:r>
      <w:del w:id="290" w:author="Rachel Monaghan" w:date="2023-12-02T13:36:00Z">
        <w:r w:rsidRPr="005E47A7" w:rsidDel="00FB2C2D">
          <w:delText xml:space="preserve">we leave </w:delText>
        </w:r>
      </w:del>
      <w:r w:rsidRPr="005E47A7">
        <w:t xml:space="preserve">the variable names </w:t>
      </w:r>
      <w:ins w:id="291" w:author="Rachel Monaghan" w:date="2023-12-02T13:36:00Z">
        <w:r w:rsidR="00FB2C2D">
          <w:t xml:space="preserve">remain </w:t>
        </w:r>
      </w:ins>
      <w:r w:rsidRPr="005E47A7">
        <w:t>unchanged.</w:t>
      </w:r>
    </w:p>
    <w:p w14:paraId="4F27D97E" w14:textId="626B29ED" w:rsidR="008267BF" w:rsidRPr="005E47A7" w:rsidRDefault="00000000" w:rsidP="006A732A">
      <w:pPr>
        <w:pStyle w:val="Body"/>
      </w:pPr>
      <w:r w:rsidRPr="005E47A7">
        <w:t>If you run the function</w:t>
      </w:r>
      <w:ins w:id="292" w:author="Rachel Monaghan" w:date="2023-12-02T13:37:00Z">
        <w:r w:rsidR="00FB2C2D">
          <w:t xml:space="preserve"> now</w:t>
        </w:r>
      </w:ins>
      <w:r w:rsidRPr="005E47A7">
        <w:t xml:space="preserve">, nothing should change, because </w:t>
      </w:r>
      <w:del w:id="293" w:author="Rachel Monaghan" w:date="2023-12-02T13:37:00Z">
        <w:r w:rsidRPr="005E47A7" w:rsidDel="00FB2C2D">
          <w:delText xml:space="preserve">our </w:delText>
        </w:r>
      </w:del>
      <w:ins w:id="294" w:author="Rachel Monaghan" w:date="2023-12-02T13:37:00Z">
        <w:r w:rsidR="00FB2C2D">
          <w:t>the</w:t>
        </w:r>
        <w:r w:rsidR="00FB2C2D" w:rsidRPr="005E47A7">
          <w:t xml:space="preserve"> </w:t>
        </w:r>
      </w:ins>
      <w:r w:rsidRPr="005E47A7">
        <w:t xml:space="preserve">new argument is set to </w:t>
      </w:r>
      <w:r w:rsidRPr="005E47A7">
        <w:rPr>
          <w:rStyle w:val="Literal"/>
        </w:rPr>
        <w:t>FALSE</w:t>
      </w:r>
      <w:r w:rsidRPr="005E47A7">
        <w:t xml:space="preserve"> by default. Try setting </w:t>
      </w:r>
      <w:proofErr w:type="spellStart"/>
      <w:r w:rsidRPr="005E47A7">
        <w:rPr>
          <w:rStyle w:val="Literal"/>
        </w:rPr>
        <w:t>clean_variable_names</w:t>
      </w:r>
      <w:proofErr w:type="spellEnd"/>
      <w:r w:rsidRPr="005E47A7">
        <w:t xml:space="preserve"> to </w:t>
      </w:r>
      <w:r w:rsidRPr="005E47A7">
        <w:rPr>
          <w:rStyle w:val="Literal"/>
        </w:rPr>
        <w:t>TRUE</w:t>
      </w:r>
      <w:r w:rsidRPr="005E47A7">
        <w:t xml:space="preserve"> as follows:</w:t>
      </w:r>
    </w:p>
    <w:p w14:paraId="46CF8AFE" w14:textId="77777777" w:rsidR="008267BF" w:rsidRPr="00FB2C2D" w:rsidRDefault="00000000">
      <w:pPr>
        <w:pStyle w:val="Code"/>
        <w:rPr>
          <w:rStyle w:val="LiteralBold"/>
          <w:rPrChange w:id="295" w:author="Rachel Monaghan" w:date="2023-12-02T13:37:00Z">
            <w:rPr/>
          </w:rPrChange>
        </w:rPr>
      </w:pPr>
      <w:proofErr w:type="spellStart"/>
      <w:r w:rsidRPr="00FB2C2D">
        <w:rPr>
          <w:rStyle w:val="LiteralBold"/>
          <w:rPrChange w:id="296" w:author="Rachel Monaghan" w:date="2023-12-02T13:37:00Z">
            <w:rPr/>
          </w:rPrChange>
        </w:rPr>
        <w:t>get_acs_race_</w:t>
      </w:r>
      <w:proofErr w:type="gramStart"/>
      <w:r w:rsidRPr="00FB2C2D">
        <w:rPr>
          <w:rStyle w:val="LiteralBold"/>
          <w:rPrChange w:id="297" w:author="Rachel Monaghan" w:date="2023-12-02T13:37:00Z">
            <w:rPr/>
          </w:rPrChange>
        </w:rPr>
        <w:t>ethnicity</w:t>
      </w:r>
      <w:proofErr w:type="spellEnd"/>
      <w:r w:rsidRPr="00FB2C2D">
        <w:rPr>
          <w:rStyle w:val="LiteralBold"/>
          <w:rPrChange w:id="298" w:author="Rachel Monaghan" w:date="2023-12-02T13:37:00Z">
            <w:rPr/>
          </w:rPrChange>
        </w:rPr>
        <w:t>(</w:t>
      </w:r>
      <w:proofErr w:type="spellStart"/>
      <w:proofErr w:type="gramEnd"/>
      <w:r w:rsidRPr="00FB2C2D">
        <w:rPr>
          <w:rStyle w:val="LiteralBold"/>
          <w:rPrChange w:id="299" w:author="Rachel Monaghan" w:date="2023-12-02T13:37:00Z">
            <w:rPr/>
          </w:rPrChange>
        </w:rPr>
        <w:t>clean_variable_names</w:t>
      </w:r>
      <w:proofErr w:type="spellEnd"/>
      <w:r w:rsidRPr="00FB2C2D">
        <w:rPr>
          <w:rStyle w:val="LiteralBold"/>
          <w:rPrChange w:id="300" w:author="Rachel Monaghan" w:date="2023-12-02T13:37:00Z">
            <w:rPr/>
          </w:rPrChange>
        </w:rPr>
        <w:t xml:space="preserve"> = TRUE)</w:t>
      </w:r>
    </w:p>
    <w:p w14:paraId="23141269" w14:textId="673D9BA3" w:rsidR="008267BF" w:rsidRPr="005E47A7" w:rsidRDefault="00000000" w:rsidP="006A732A">
      <w:pPr>
        <w:pStyle w:val="Body"/>
      </w:pPr>
      <w:r w:rsidRPr="005E47A7">
        <w:t>This function call should return data with consistent variable names:</w:t>
      </w:r>
    </w:p>
    <w:p w14:paraId="5412FB58" w14:textId="77777777" w:rsidR="008267BF" w:rsidRPr="005E47A7" w:rsidRDefault="00000000" w:rsidP="006A7AF5">
      <w:pPr>
        <w:pStyle w:val="Code"/>
      </w:pPr>
      <w:r w:rsidRPr="005E47A7">
        <w:t>#&gt; # A tibble: 416 × 5</w:t>
      </w:r>
    </w:p>
    <w:p w14:paraId="77413775" w14:textId="77777777" w:rsidR="008267BF" w:rsidRPr="005E47A7" w:rsidRDefault="00000000" w:rsidP="006A7AF5">
      <w:pPr>
        <w:pStyle w:val="Code"/>
      </w:pPr>
      <w:r w:rsidRPr="005E47A7">
        <w:t xml:space="preserve">#&gt;    geoid name    variable                     estimate   </w:t>
      </w:r>
      <w:proofErr w:type="spellStart"/>
      <w:r w:rsidRPr="005E47A7">
        <w:t>moe</w:t>
      </w:r>
      <w:proofErr w:type="spellEnd"/>
    </w:p>
    <w:p w14:paraId="1BF97134" w14:textId="77777777" w:rsidR="008267BF" w:rsidRPr="005E47A7" w:rsidRDefault="00000000" w:rsidP="006A7AF5">
      <w:pPr>
        <w:pStyle w:val="Code"/>
      </w:pPr>
      <w:r w:rsidRPr="005E47A7">
        <w:t>#&gt;    &lt;chr&gt; &lt;chr&gt;   &lt;chr&gt;                           &lt;dbl&gt; &lt;dbl&gt;</w:t>
      </w:r>
    </w:p>
    <w:p w14:paraId="4B78885E" w14:textId="77777777" w:rsidR="008267BF" w:rsidRPr="005E47A7" w:rsidRDefault="00000000" w:rsidP="006A7AF5">
      <w:pPr>
        <w:pStyle w:val="Code"/>
      </w:pPr>
      <w:r w:rsidRPr="005E47A7">
        <w:t>#</w:t>
      </w:r>
      <w:proofErr w:type="gramStart"/>
      <w:r w:rsidRPr="005E47A7">
        <w:t>&gt;  1</w:t>
      </w:r>
      <w:proofErr w:type="gramEnd"/>
      <w:r w:rsidRPr="005E47A7">
        <w:t xml:space="preserve"> 01    Alabama White                         3241003  2076</w:t>
      </w:r>
    </w:p>
    <w:p w14:paraId="6A146BFE" w14:textId="77777777" w:rsidR="008267BF" w:rsidRPr="005E47A7" w:rsidRDefault="00000000" w:rsidP="006A7AF5">
      <w:pPr>
        <w:pStyle w:val="Code"/>
      </w:pPr>
      <w:r w:rsidRPr="005E47A7">
        <w:t>#</w:t>
      </w:r>
      <w:proofErr w:type="gramStart"/>
      <w:r w:rsidRPr="005E47A7">
        <w:t>&gt;  2</w:t>
      </w:r>
      <w:proofErr w:type="gramEnd"/>
      <w:r w:rsidRPr="005E47A7">
        <w:t xml:space="preserve"> 01    Alabama Black/African American        1316314  3018</w:t>
      </w:r>
    </w:p>
    <w:p w14:paraId="2C7FD40E" w14:textId="1138FC0B" w:rsidR="008267BF" w:rsidRPr="005E47A7" w:rsidRDefault="00000000" w:rsidP="006A7AF5">
      <w:pPr>
        <w:pStyle w:val="Code"/>
      </w:pPr>
      <w:r w:rsidRPr="005E47A7">
        <w:t>#</w:t>
      </w:r>
      <w:proofErr w:type="gramStart"/>
      <w:r w:rsidRPr="005E47A7">
        <w:t>&gt;  3</w:t>
      </w:r>
      <w:proofErr w:type="gramEnd"/>
      <w:r w:rsidRPr="005E47A7">
        <w:t xml:space="preserve"> 01    Alabama American Indian/Alaska Na</w:t>
      </w:r>
      <w:r w:rsidR="007474D6" w:rsidRPr="005E47A7">
        <w:t>...</w:t>
      </w:r>
      <w:r w:rsidRPr="005E47A7">
        <w:t xml:space="preserve">    17417   941</w:t>
      </w:r>
    </w:p>
    <w:p w14:paraId="3EF6DC53" w14:textId="77777777" w:rsidR="008267BF" w:rsidRPr="005E47A7" w:rsidRDefault="00000000" w:rsidP="006A7AF5">
      <w:pPr>
        <w:pStyle w:val="Code"/>
      </w:pPr>
      <w:r w:rsidRPr="005E47A7">
        <w:t>#</w:t>
      </w:r>
      <w:proofErr w:type="gramStart"/>
      <w:r w:rsidRPr="005E47A7">
        <w:t>&gt;  4</w:t>
      </w:r>
      <w:proofErr w:type="gramEnd"/>
      <w:r w:rsidRPr="005E47A7">
        <w:t xml:space="preserve"> 01    Alabama Asian                           69331  1559</w:t>
      </w:r>
    </w:p>
    <w:p w14:paraId="1F6F41AF" w14:textId="7BA076DE" w:rsidR="008267BF" w:rsidRPr="005E47A7" w:rsidRDefault="00000000" w:rsidP="006A7AF5">
      <w:pPr>
        <w:pStyle w:val="Code"/>
      </w:pPr>
      <w:r w:rsidRPr="005E47A7">
        <w:t>#</w:t>
      </w:r>
      <w:proofErr w:type="gramStart"/>
      <w:r w:rsidRPr="005E47A7">
        <w:t>&gt;  5</w:t>
      </w:r>
      <w:proofErr w:type="gramEnd"/>
      <w:r w:rsidRPr="005E47A7">
        <w:t xml:space="preserve"> 01    Alabama Native Hawaiian/Pacific I</w:t>
      </w:r>
      <w:r w:rsidR="007474D6" w:rsidRPr="005E47A7">
        <w:t>...</w:t>
      </w:r>
      <w:r w:rsidRPr="005E47A7">
        <w:t xml:space="preserve">     1594   376</w:t>
      </w:r>
    </w:p>
    <w:p w14:paraId="0A378EC6" w14:textId="77777777" w:rsidR="008267BF" w:rsidRPr="005E47A7" w:rsidRDefault="00000000" w:rsidP="006A7AF5">
      <w:pPr>
        <w:pStyle w:val="Code"/>
      </w:pPr>
      <w:r w:rsidRPr="005E47A7">
        <w:t>#</w:t>
      </w:r>
      <w:proofErr w:type="gramStart"/>
      <w:r w:rsidRPr="005E47A7">
        <w:t>&gt;  6</w:t>
      </w:r>
      <w:proofErr w:type="gramEnd"/>
      <w:r w:rsidRPr="005E47A7">
        <w:t xml:space="preserve"> 01    Alabama Other race                      12504  1867</w:t>
      </w:r>
    </w:p>
    <w:p w14:paraId="106CFE40" w14:textId="77777777" w:rsidR="008267BF" w:rsidRPr="005E47A7" w:rsidRDefault="00000000" w:rsidP="006A7AF5">
      <w:pPr>
        <w:pStyle w:val="Code"/>
      </w:pPr>
      <w:r w:rsidRPr="005E47A7">
        <w:t>#</w:t>
      </w:r>
      <w:proofErr w:type="gramStart"/>
      <w:r w:rsidRPr="005E47A7">
        <w:t>&gt;  7</w:t>
      </w:r>
      <w:proofErr w:type="gramEnd"/>
      <w:r w:rsidRPr="005E47A7">
        <w:t xml:space="preserve"> 01    Alabama Multi-Race                     114853  3835</w:t>
      </w:r>
    </w:p>
    <w:p w14:paraId="40629931" w14:textId="77777777" w:rsidR="008267BF" w:rsidRPr="005E47A7" w:rsidRDefault="00000000" w:rsidP="006A7AF5">
      <w:pPr>
        <w:pStyle w:val="Code"/>
      </w:pPr>
      <w:r w:rsidRPr="005E47A7">
        <w:t>#</w:t>
      </w:r>
      <w:proofErr w:type="gramStart"/>
      <w:r w:rsidRPr="005E47A7">
        <w:t>&gt;  8</w:t>
      </w:r>
      <w:proofErr w:type="gramEnd"/>
      <w:r w:rsidRPr="005E47A7">
        <w:t xml:space="preserve"> 01    Alabama Hispanic/Latino                224659   413</w:t>
      </w:r>
    </w:p>
    <w:p w14:paraId="219BD2A1" w14:textId="77777777" w:rsidR="008267BF" w:rsidRPr="005E47A7" w:rsidRDefault="00000000" w:rsidP="006A7AF5">
      <w:pPr>
        <w:pStyle w:val="Code"/>
      </w:pPr>
      <w:r w:rsidRPr="005E47A7">
        <w:t>#</w:t>
      </w:r>
      <w:proofErr w:type="gramStart"/>
      <w:r w:rsidRPr="005E47A7">
        <w:t>&gt;  9</w:t>
      </w:r>
      <w:proofErr w:type="gramEnd"/>
      <w:r w:rsidRPr="005E47A7">
        <w:t xml:space="preserve"> 02    Alaska  White                          434515  1067</w:t>
      </w:r>
    </w:p>
    <w:p w14:paraId="71EC3E8E" w14:textId="77777777" w:rsidR="008267BF" w:rsidRPr="005E47A7" w:rsidRDefault="00000000" w:rsidP="006A7AF5">
      <w:pPr>
        <w:pStyle w:val="Code"/>
      </w:pPr>
      <w:r w:rsidRPr="005E47A7">
        <w:t xml:space="preserve">#&gt; 10 02    </w:t>
      </w:r>
      <w:proofErr w:type="gramStart"/>
      <w:r w:rsidRPr="005E47A7">
        <w:t>Alaska  Black</w:t>
      </w:r>
      <w:proofErr w:type="gramEnd"/>
      <w:r w:rsidRPr="005E47A7">
        <w:t>/African American          22787   769</w:t>
      </w:r>
    </w:p>
    <w:p w14:paraId="0F28C626" w14:textId="792859CD" w:rsidR="008267BF" w:rsidRPr="005E47A7" w:rsidRDefault="00000000" w:rsidP="006A7AF5">
      <w:pPr>
        <w:pStyle w:val="Code"/>
      </w:pPr>
      <w:r w:rsidRPr="005E47A7">
        <w:t>#&gt; # 406 more rows</w:t>
      </w:r>
    </w:p>
    <w:p w14:paraId="1FB5457C" w14:textId="77777777" w:rsidR="00FB2C2D" w:rsidRDefault="00FB2C2D" w:rsidP="006A732A">
      <w:pPr>
        <w:pStyle w:val="Body"/>
        <w:rPr>
          <w:ins w:id="301" w:author="Rachel Monaghan" w:date="2023-12-02T13:38:00Z"/>
        </w:rPr>
      </w:pPr>
      <w:ins w:id="302" w:author="Rachel Monaghan" w:date="2023-12-02T13:37:00Z">
        <w:r>
          <w:t xml:space="preserve">Notice that </w:t>
        </w:r>
        <w:r w:rsidRPr="00FB2C2D">
          <w:rPr>
            <w:rStyle w:val="Literal"/>
            <w:rPrChange w:id="303" w:author="Rachel Monaghan" w:date="2023-12-02T13:38:00Z">
              <w:rPr/>
            </w:rPrChange>
          </w:rPr>
          <w:t>GEOID</w:t>
        </w:r>
        <w:r>
          <w:t xml:space="preserve"> and </w:t>
        </w:r>
        <w:r w:rsidRPr="00FB2C2D">
          <w:rPr>
            <w:rStyle w:val="Literal"/>
            <w:rPrChange w:id="304" w:author="Rachel Monaghan" w:date="2023-12-02T13:38:00Z">
              <w:rPr/>
            </w:rPrChange>
          </w:rPr>
          <w:t>NAME</w:t>
        </w:r>
        <w:r>
          <w:t xml:space="preserve"> now </w:t>
        </w:r>
      </w:ins>
      <w:ins w:id="305" w:author="Rachel Monaghan" w:date="2023-12-02T13:38:00Z">
        <w:r>
          <w:t xml:space="preserve">appear as </w:t>
        </w:r>
      </w:ins>
      <w:ins w:id="306" w:author="Rachel Monaghan" w:date="2023-12-02T13:37:00Z">
        <w:r w:rsidRPr="00FB2C2D">
          <w:rPr>
            <w:rStyle w:val="Literal"/>
            <w:rPrChange w:id="307" w:author="Rachel Monaghan" w:date="2023-12-02T13:38:00Z">
              <w:rPr/>
            </w:rPrChange>
          </w:rPr>
          <w:t>geoid</w:t>
        </w:r>
        <w:r>
          <w:t xml:space="preserve"> and </w:t>
        </w:r>
        <w:r w:rsidRPr="00FB2C2D">
          <w:rPr>
            <w:rStyle w:val="Literal"/>
            <w:rPrChange w:id="308" w:author="Rachel Monaghan" w:date="2023-12-02T13:38:00Z">
              <w:rPr/>
            </w:rPrChange>
          </w:rPr>
          <w:t>name</w:t>
        </w:r>
        <w:r>
          <w:t xml:space="preserve">. </w:t>
        </w:r>
      </w:ins>
    </w:p>
    <w:p w14:paraId="2A465D53" w14:textId="09635841" w:rsidR="008267BF" w:rsidRPr="005E47A7" w:rsidRDefault="00000000" w:rsidP="006A732A">
      <w:pPr>
        <w:pStyle w:val="Body"/>
      </w:pPr>
      <w:r w:rsidRPr="005E47A7">
        <w:t xml:space="preserve">Now that you’ve seen how to add arguments to two separate functions, </w:t>
      </w:r>
      <w:del w:id="309" w:author="Rachel Monaghan" w:date="2023-12-02T13:38:00Z">
        <w:r w:rsidRPr="005E47A7" w:rsidDel="00FB2C2D">
          <w:delText>let’s explore</w:delText>
        </w:r>
      </w:del>
      <w:ins w:id="310" w:author="Rachel Monaghan" w:date="2023-12-02T13:38:00Z">
        <w:r w:rsidR="00FB2C2D">
          <w:t>you’ll learn</w:t>
        </w:r>
      </w:ins>
      <w:r w:rsidRPr="005E47A7">
        <w:t xml:space="preserve"> how to pass arguments from one function to another.</w:t>
      </w:r>
      <w:bookmarkEnd w:id="106"/>
      <w:bookmarkEnd w:id="180"/>
    </w:p>
    <w:p w14:paraId="6876F17F" w14:textId="3533C3B3" w:rsidR="008267BF" w:rsidRPr="005E47A7" w:rsidRDefault="00000000">
      <w:pPr>
        <w:pStyle w:val="HeadB"/>
      </w:pPr>
      <w:bookmarkStart w:id="311" w:name="X0dadfef651f95e19a1d7511d3859e648f721f38"/>
      <w:r w:rsidRPr="005E47A7">
        <w:rPr>
          <w:rFonts w:eastAsia="Arial Unicode MS"/>
        </w:rPr>
        <w:t xml:space="preserve">Using </w:t>
      </w:r>
      <w:r w:rsidR="001B6624" w:rsidRPr="005E47A7">
        <w:t>.</w:t>
      </w:r>
      <w:ins w:id="312" w:author="Sydney Cromwell" w:date="2023-10-30T06:08:00Z">
        <w:r w:rsidR="006A7AF5" w:rsidRPr="005E47A7">
          <w:t xml:space="preserve"> </w:t>
        </w:r>
      </w:ins>
      <w:r w:rsidR="001B6624" w:rsidRPr="005E47A7">
        <w:t>.</w:t>
      </w:r>
      <w:ins w:id="313" w:author="Sydney Cromwell" w:date="2023-10-30T06:08:00Z">
        <w:r w:rsidR="006A7AF5" w:rsidRPr="005E47A7">
          <w:t xml:space="preserve"> </w:t>
        </w:r>
      </w:ins>
      <w:r w:rsidR="001B6624" w:rsidRPr="005E47A7">
        <w:t>.</w:t>
      </w:r>
      <w:r w:rsidRPr="005E47A7">
        <w:rPr>
          <w:rFonts w:eastAsia="Arial Unicode MS" w:cs="Arial Unicode MS"/>
        </w:rPr>
        <w:t xml:space="preserve"> to Pass Arguments to Another Function</w:t>
      </w:r>
    </w:p>
    <w:p w14:paraId="58E7172D" w14:textId="1F78E2DF" w:rsidR="008267BF" w:rsidRPr="005E47A7" w:rsidRDefault="00000000" w:rsidP="006A732A">
      <w:pPr>
        <w:pStyle w:val="Body"/>
      </w:pPr>
      <w:r w:rsidRPr="005E47A7">
        <w:t xml:space="preserve">The </w:t>
      </w:r>
      <w:proofErr w:type="spellStart"/>
      <w:ins w:id="314" w:author="Rachel Monaghan" w:date="2023-12-02T13:39:00Z">
        <w:r w:rsidR="00FB2C2D" w:rsidRPr="005E47A7">
          <w:rPr>
            <w:rStyle w:val="Literal"/>
          </w:rPr>
          <w:t>get_acs_race_</w:t>
        </w:r>
        <w:proofErr w:type="gramStart"/>
        <w:r w:rsidR="00FB2C2D" w:rsidRPr="005E47A7">
          <w:rPr>
            <w:rStyle w:val="Literal"/>
          </w:rPr>
          <w:t>ethnicity</w:t>
        </w:r>
        <w:proofErr w:type="spellEnd"/>
        <w:r w:rsidR="00FB2C2D" w:rsidRPr="005E47A7">
          <w:rPr>
            <w:rStyle w:val="Literal"/>
          </w:rPr>
          <w:t>(</w:t>
        </w:r>
        <w:proofErr w:type="gramEnd"/>
        <w:r w:rsidR="00FB2C2D" w:rsidRPr="005E47A7">
          <w:rPr>
            <w:rStyle w:val="Literal"/>
          </w:rPr>
          <w:t>)</w:t>
        </w:r>
        <w:r w:rsidR="00FB2C2D">
          <w:t xml:space="preserve"> </w:t>
        </w:r>
      </w:ins>
      <w:r w:rsidRPr="005E47A7">
        <w:t xml:space="preserve">function </w:t>
      </w:r>
      <w:del w:id="315" w:author="Rachel Monaghan" w:date="2023-12-02T13:38:00Z">
        <w:r w:rsidRPr="005E47A7" w:rsidDel="00FB2C2D">
          <w:delText xml:space="preserve">we </w:delText>
        </w:r>
      </w:del>
      <w:ins w:id="316" w:author="Rachel Monaghan" w:date="2023-12-02T13:38:00Z">
        <w:r w:rsidR="00FB2C2D">
          <w:t>you’ve</w:t>
        </w:r>
        <w:r w:rsidR="00FB2C2D" w:rsidRPr="005E47A7">
          <w:t xml:space="preserve"> </w:t>
        </w:r>
      </w:ins>
      <w:r w:rsidRPr="005E47A7">
        <w:t xml:space="preserve">created retrieves population data at the state level by passing the </w:t>
      </w:r>
      <w:r w:rsidRPr="005E47A7">
        <w:rPr>
          <w:rStyle w:val="Literal"/>
        </w:rPr>
        <w:t>geography = "state"</w:t>
      </w:r>
      <w:r w:rsidRPr="005E47A7">
        <w:t xml:space="preserve"> argument to the </w:t>
      </w:r>
      <w:proofErr w:type="spellStart"/>
      <w:r w:rsidRPr="005E47A7">
        <w:rPr>
          <w:rStyle w:val="Literal"/>
        </w:rPr>
        <w:t>get_acs</w:t>
      </w:r>
      <w:proofErr w:type="spellEnd"/>
      <w:r w:rsidRPr="005E47A7">
        <w:rPr>
          <w:rStyle w:val="Literal"/>
        </w:rPr>
        <w:t>()</w:t>
      </w:r>
      <w:r w:rsidRPr="005E47A7">
        <w:t xml:space="preserve"> function. But what if </w:t>
      </w:r>
      <w:del w:id="317" w:author="Rachel Monaghan" w:date="2023-12-02T13:38:00Z">
        <w:r w:rsidRPr="005E47A7" w:rsidDel="00FB2C2D">
          <w:delText xml:space="preserve">we </w:delText>
        </w:r>
      </w:del>
      <w:ins w:id="318" w:author="Rachel Monaghan" w:date="2023-12-02T13:38:00Z">
        <w:r w:rsidR="00FB2C2D">
          <w:t>you</w:t>
        </w:r>
        <w:r w:rsidR="00FB2C2D" w:rsidRPr="005E47A7">
          <w:t xml:space="preserve"> </w:t>
        </w:r>
      </w:ins>
      <w:r w:rsidRPr="005E47A7">
        <w:t xml:space="preserve">wanted to obtain county-level </w:t>
      </w:r>
      <w:ins w:id="319" w:author="Sydney Cromwell" w:date="2023-10-30T08:37:00Z">
        <w:r w:rsidR="00E0679C">
          <w:t>or census</w:t>
        </w:r>
        <w:del w:id="320" w:author="Rachel Monaghan" w:date="2023-12-02T13:39:00Z">
          <w:r w:rsidR="00E0679C" w:rsidDel="00FB2C2D">
            <w:delText>-</w:delText>
          </w:r>
        </w:del>
      </w:ins>
      <w:ins w:id="321" w:author="Rachel Monaghan" w:date="2023-12-02T13:39:00Z">
        <w:r w:rsidR="00FB2C2D">
          <w:t xml:space="preserve"> </w:t>
        </w:r>
      </w:ins>
      <w:ins w:id="322" w:author="Sydney Cromwell" w:date="2023-10-30T08:37:00Z">
        <w:r w:rsidR="00E0679C">
          <w:t xml:space="preserve">tract </w:t>
        </w:r>
      </w:ins>
      <w:r w:rsidRPr="005E47A7">
        <w:t>data</w:t>
      </w:r>
      <w:del w:id="323" w:author="Sydney Cromwell" w:date="2023-10-30T08:37:00Z">
        <w:r w:rsidRPr="005E47A7" w:rsidDel="00E0679C">
          <w:delText>, or else data about census tracts</w:delText>
        </w:r>
      </w:del>
      <w:r w:rsidRPr="005E47A7">
        <w:t xml:space="preserve">? </w:t>
      </w:r>
      <w:del w:id="324" w:author="Rachel Monaghan" w:date="2023-12-02T13:39:00Z">
        <w:r w:rsidRPr="005E47A7" w:rsidDel="00FB2C2D">
          <w:delText xml:space="preserve">We </w:delText>
        </w:r>
      </w:del>
      <w:ins w:id="325" w:author="Rachel Monaghan" w:date="2023-12-02T13:39:00Z">
        <w:r w:rsidR="00FB2C2D">
          <w:t>You</w:t>
        </w:r>
        <w:r w:rsidR="00FB2C2D" w:rsidRPr="005E47A7">
          <w:t xml:space="preserve"> </w:t>
        </w:r>
      </w:ins>
      <w:r w:rsidRPr="005E47A7">
        <w:t xml:space="preserve">could do so using </w:t>
      </w:r>
      <w:proofErr w:type="spellStart"/>
      <w:r w:rsidRPr="005E47A7">
        <w:rPr>
          <w:rStyle w:val="Literal"/>
        </w:rPr>
        <w:t>get_</w:t>
      </w:r>
      <w:proofErr w:type="gramStart"/>
      <w:r w:rsidRPr="005E47A7">
        <w:rPr>
          <w:rStyle w:val="Literal"/>
        </w:rPr>
        <w:t>acs</w:t>
      </w:r>
      <w:proofErr w:type="spellEnd"/>
      <w:r w:rsidRPr="005E47A7">
        <w:rPr>
          <w:rStyle w:val="Literal"/>
        </w:rPr>
        <w:t>(</w:t>
      </w:r>
      <w:proofErr w:type="gramEnd"/>
      <w:r w:rsidRPr="005E47A7">
        <w:rPr>
          <w:rStyle w:val="Literal"/>
        </w:rPr>
        <w:t>)</w:t>
      </w:r>
      <w:r w:rsidRPr="005E47A7">
        <w:t xml:space="preserve">, but </w:t>
      </w:r>
      <w:del w:id="326" w:author="Rachel Monaghan" w:date="2023-12-02T13:39:00Z">
        <w:r w:rsidRPr="005E47A7" w:rsidDel="00FB2C2D">
          <w:delText xml:space="preserve">we’ve </w:delText>
        </w:r>
      </w:del>
      <w:del w:id="327" w:author="Rachel Monaghan" w:date="2023-12-02T13:41:00Z">
        <w:r w:rsidRPr="005E47A7" w:rsidDel="0048153E">
          <w:delText xml:space="preserve">written </w:delText>
        </w:r>
      </w:del>
      <w:del w:id="328" w:author="Rachel Monaghan" w:date="2023-12-02T13:39:00Z">
        <w:r w:rsidRPr="005E47A7" w:rsidDel="00FB2C2D">
          <w:delText xml:space="preserve">the </w:delText>
        </w:r>
      </w:del>
      <w:proofErr w:type="spellStart"/>
      <w:r w:rsidRPr="005E47A7">
        <w:rPr>
          <w:rStyle w:val="Literal"/>
        </w:rPr>
        <w:t>get_acs_race_ethnicity</w:t>
      </w:r>
      <w:proofErr w:type="spellEnd"/>
      <w:r w:rsidRPr="005E47A7">
        <w:rPr>
          <w:rStyle w:val="Literal"/>
        </w:rPr>
        <w:t>()</w:t>
      </w:r>
      <w:ins w:id="329" w:author="Rachel Monaghan" w:date="2023-12-02T13:39:00Z">
        <w:r w:rsidR="00FB2C2D">
          <w:t xml:space="preserve"> </w:t>
        </w:r>
      </w:ins>
      <w:ins w:id="330" w:author="Rachel Monaghan" w:date="2023-12-02T13:41:00Z">
        <w:r w:rsidR="0048153E">
          <w:t xml:space="preserve">isn’t </w:t>
        </w:r>
      </w:ins>
      <w:ins w:id="331" w:author="Rachel Monaghan" w:date="2023-12-02T13:42:00Z">
        <w:r w:rsidR="0048153E">
          <w:t xml:space="preserve">currently </w:t>
        </w:r>
      </w:ins>
      <w:ins w:id="332" w:author="Rachel Monaghan" w:date="2023-12-02T13:41:00Z">
        <w:r w:rsidR="0048153E">
          <w:t xml:space="preserve">written </w:t>
        </w:r>
      </w:ins>
      <w:del w:id="333" w:author="Rachel Monaghan" w:date="2023-12-02T13:39:00Z">
        <w:r w:rsidRPr="005E47A7" w:rsidDel="00FB2C2D">
          <w:delText xml:space="preserve"> function </w:delText>
        </w:r>
      </w:del>
      <w:r w:rsidRPr="005E47A7">
        <w:t>in a way that</w:t>
      </w:r>
      <w:ins w:id="334" w:author="Rachel Monaghan" w:date="2023-12-02T13:43:00Z">
        <w:r w:rsidR="0048153E">
          <w:t xml:space="preserve"> would</w:t>
        </w:r>
      </w:ins>
      <w:del w:id="335" w:author="Rachel Monaghan" w:date="2023-12-02T13:43:00Z">
        <w:r w:rsidRPr="005E47A7" w:rsidDel="0048153E">
          <w:delText xml:space="preserve"> </w:delText>
        </w:r>
      </w:del>
      <w:del w:id="336" w:author="Rachel Monaghan" w:date="2023-12-02T13:42:00Z">
        <w:r w:rsidRPr="005E47A7" w:rsidDel="0048153E">
          <w:delText xml:space="preserve">isn’t </w:delText>
        </w:r>
      </w:del>
      <w:del w:id="337" w:author="Rachel Monaghan" w:date="2023-12-02T13:43:00Z">
        <w:r w:rsidRPr="005E47A7" w:rsidDel="0048153E">
          <w:delText>flexible enough to</w:delText>
        </w:r>
      </w:del>
      <w:r w:rsidRPr="005E47A7">
        <w:t xml:space="preserve"> allow this.</w:t>
      </w:r>
      <w:ins w:id="338" w:author="Rachel Monaghan" w:date="2023-12-02T13:42:00Z">
        <w:r w:rsidR="0048153E">
          <w:t xml:space="preserve"> How </w:t>
        </w:r>
      </w:ins>
      <w:ins w:id="339" w:author="Rachel Monaghan" w:date="2023-12-02T13:44:00Z">
        <w:r w:rsidR="00F77CDB">
          <w:t>could</w:t>
        </w:r>
      </w:ins>
      <w:ins w:id="340" w:author="Rachel Monaghan" w:date="2023-12-02T13:42:00Z">
        <w:r w:rsidR="0048153E">
          <w:t xml:space="preserve"> you modify </w:t>
        </w:r>
      </w:ins>
      <w:ins w:id="341" w:author="Rachel Monaghan" w:date="2023-12-02T13:43:00Z">
        <w:r w:rsidR="0048153E">
          <w:t>the function</w:t>
        </w:r>
      </w:ins>
      <w:ins w:id="342" w:author="Rachel Monaghan" w:date="2023-12-02T13:42:00Z">
        <w:r w:rsidR="0048153E">
          <w:t xml:space="preserve"> to make it more </w:t>
        </w:r>
      </w:ins>
      <w:ins w:id="343" w:author="Rachel Monaghan" w:date="2023-12-02T13:43:00Z">
        <w:r w:rsidR="0048153E">
          <w:t>flexible?</w:t>
        </w:r>
      </w:ins>
    </w:p>
    <w:p w14:paraId="3470FFED" w14:textId="2B1BA10E" w:rsidR="008267BF" w:rsidRPr="005E47A7" w:rsidRDefault="00000000" w:rsidP="006A732A">
      <w:pPr>
        <w:pStyle w:val="Body"/>
      </w:pPr>
      <w:r w:rsidRPr="005E47A7">
        <w:lastRenderedPageBreak/>
        <w:t xml:space="preserve">Your first </w:t>
      </w:r>
      <w:del w:id="344" w:author="Rachel Monaghan" w:date="2023-12-02T13:43:00Z">
        <w:r w:rsidRPr="005E47A7" w:rsidDel="0048153E">
          <w:delText>thought about how to modify our function might involve</w:delText>
        </w:r>
      </w:del>
      <w:ins w:id="345" w:author="Rachel Monaghan" w:date="2023-12-02T13:43:00Z">
        <w:r w:rsidR="0048153E">
          <w:t>idea might be to</w:t>
        </w:r>
      </w:ins>
      <w:r w:rsidRPr="005E47A7">
        <w:t xml:space="preserve"> add</w:t>
      </w:r>
      <w:del w:id="346" w:author="Rachel Monaghan" w:date="2023-12-02T13:43:00Z">
        <w:r w:rsidRPr="005E47A7" w:rsidDel="0048153E">
          <w:delText>ing</w:delText>
        </w:r>
      </w:del>
      <w:r w:rsidRPr="005E47A7">
        <w:t xml:space="preserve"> a</w:t>
      </w:r>
      <w:ins w:id="347" w:author="Rachel Monaghan" w:date="2023-12-02T13:44:00Z">
        <w:r w:rsidR="0048153E">
          <w:t xml:space="preserve"> new</w:t>
        </w:r>
      </w:ins>
      <w:del w:id="348" w:author="Rachel Monaghan" w:date="2023-12-02T13:44:00Z">
        <w:r w:rsidRPr="005E47A7" w:rsidDel="0048153E">
          <w:delText>n additional</w:delText>
        </w:r>
      </w:del>
      <w:r w:rsidRPr="005E47A7">
        <w:t xml:space="preserve"> argument for the level of data to retrieve. </w:t>
      </w:r>
      <w:del w:id="349" w:author="Rachel Monaghan" w:date="2023-12-02T13:44:00Z">
        <w:r w:rsidRPr="005E47A7" w:rsidDel="0048153E">
          <w:delText xml:space="preserve">We </w:delText>
        </w:r>
      </w:del>
      <w:ins w:id="350" w:author="Rachel Monaghan" w:date="2023-12-02T13:44:00Z">
        <w:r w:rsidR="0048153E">
          <w:t>You</w:t>
        </w:r>
        <w:r w:rsidR="0048153E" w:rsidRPr="005E47A7">
          <w:t xml:space="preserve"> </w:t>
        </w:r>
      </w:ins>
      <w:r w:rsidRPr="005E47A7">
        <w:t xml:space="preserve">could edit the first two lines of the function as follows to add a </w:t>
      </w:r>
      <w:proofErr w:type="spellStart"/>
      <w:r w:rsidRPr="005E47A7">
        <w:rPr>
          <w:rStyle w:val="Literal"/>
        </w:rPr>
        <w:t>my_geography</w:t>
      </w:r>
      <w:proofErr w:type="spellEnd"/>
      <w:r w:rsidRPr="005E47A7">
        <w:t xml:space="preserve"> argument and then use it in the </w:t>
      </w:r>
      <w:proofErr w:type="spellStart"/>
      <w:r w:rsidRPr="005E47A7">
        <w:rPr>
          <w:rStyle w:val="Literal"/>
        </w:rPr>
        <w:t>get_</w:t>
      </w:r>
      <w:proofErr w:type="gramStart"/>
      <w:r w:rsidRPr="005E47A7">
        <w:rPr>
          <w:rStyle w:val="Literal"/>
        </w:rPr>
        <w:t>acs</w:t>
      </w:r>
      <w:proofErr w:type="spellEnd"/>
      <w:r w:rsidRPr="005E47A7">
        <w:rPr>
          <w:rStyle w:val="Literal"/>
        </w:rPr>
        <w:t>(</w:t>
      </w:r>
      <w:proofErr w:type="gramEnd"/>
      <w:r w:rsidRPr="005E47A7">
        <w:rPr>
          <w:rStyle w:val="Literal"/>
        </w:rPr>
        <w:t>)</w:t>
      </w:r>
      <w:r w:rsidRPr="005E47A7">
        <w:t xml:space="preserve"> function</w:t>
      </w:r>
      <w:ins w:id="351" w:author="Rachel Monaghan" w:date="2023-12-02T13:51:00Z">
        <w:r w:rsidR="00353752">
          <w:t xml:space="preserve"> like so</w:t>
        </w:r>
      </w:ins>
      <w:r w:rsidRPr="005E47A7">
        <w:t>:</w:t>
      </w:r>
    </w:p>
    <w:p w14:paraId="6E16F41F" w14:textId="77777777" w:rsidR="008267BF" w:rsidRPr="005E47A7" w:rsidRDefault="00000000" w:rsidP="008F15C5">
      <w:pPr>
        <w:pStyle w:val="CodeWide"/>
      </w:pPr>
      <w:proofErr w:type="spellStart"/>
      <w:r w:rsidRPr="005E47A7">
        <w:t>get_acs_race_ethnicity</w:t>
      </w:r>
      <w:proofErr w:type="spellEnd"/>
      <w:r w:rsidRPr="005E47A7">
        <w:t xml:space="preserve"> &lt;- </w:t>
      </w:r>
      <w:proofErr w:type="gramStart"/>
      <w:r w:rsidRPr="005E47A7">
        <w:t>function(</w:t>
      </w:r>
      <w:proofErr w:type="spellStart"/>
      <w:proofErr w:type="gramEnd"/>
      <w:r w:rsidRPr="005E47A7">
        <w:t>clean_variable_names</w:t>
      </w:r>
      <w:proofErr w:type="spellEnd"/>
      <w:r w:rsidRPr="005E47A7">
        <w:t xml:space="preserve"> = FALSE, </w:t>
      </w:r>
      <w:proofErr w:type="spellStart"/>
      <w:r w:rsidRPr="005E47A7">
        <w:t>my_geography</w:t>
      </w:r>
      <w:proofErr w:type="spellEnd"/>
      <w:r w:rsidRPr="005E47A7">
        <w:t>) {</w:t>
      </w:r>
    </w:p>
    <w:p w14:paraId="7B9CBE14" w14:textId="77777777" w:rsidR="008267BF" w:rsidRPr="005E47A7" w:rsidRDefault="00000000" w:rsidP="008F15C5">
      <w:pPr>
        <w:pStyle w:val="CodeWide"/>
      </w:pPr>
      <w:r w:rsidRPr="005E47A7">
        <w:t xml:space="preserve">  </w:t>
      </w:r>
      <w:proofErr w:type="spellStart"/>
      <w:r w:rsidRPr="005E47A7">
        <w:t>race_ethnicity_data</w:t>
      </w:r>
      <w:proofErr w:type="spellEnd"/>
      <w:r w:rsidRPr="005E47A7">
        <w:t xml:space="preserve"> &lt;- </w:t>
      </w:r>
      <w:proofErr w:type="spellStart"/>
      <w:r w:rsidRPr="005E47A7">
        <w:t>get_</w:t>
      </w:r>
      <w:proofErr w:type="gramStart"/>
      <w:r w:rsidRPr="005E47A7">
        <w:t>acs</w:t>
      </w:r>
      <w:proofErr w:type="spellEnd"/>
      <w:r w:rsidRPr="005E47A7">
        <w:t>(</w:t>
      </w:r>
      <w:proofErr w:type="gramEnd"/>
      <w:r w:rsidRPr="005E47A7">
        <w:t xml:space="preserve">geography = </w:t>
      </w:r>
      <w:proofErr w:type="spellStart"/>
      <w:r w:rsidRPr="005E47A7">
        <w:t>my_geography</w:t>
      </w:r>
      <w:proofErr w:type="spellEnd"/>
      <w:r w:rsidRPr="005E47A7">
        <w:t>,</w:t>
      </w:r>
    </w:p>
    <w:p w14:paraId="198474EA" w14:textId="1C420072" w:rsidR="00E168BA" w:rsidRPr="005E47A7" w:rsidRDefault="00E168BA" w:rsidP="008F15C5">
      <w:pPr>
        <w:pStyle w:val="CodeWide"/>
        <w:rPr>
          <w:rStyle w:val="LiteralItalic"/>
        </w:rPr>
      </w:pPr>
      <w:r w:rsidRPr="005E47A7">
        <w:rPr>
          <w:rStyle w:val="LiteralItalic"/>
        </w:rPr>
        <w:t>--snip--</w:t>
      </w:r>
    </w:p>
    <w:p w14:paraId="31122E42" w14:textId="715A86B1" w:rsidR="008300F0" w:rsidRDefault="00000000" w:rsidP="006A732A">
      <w:pPr>
        <w:pStyle w:val="Body"/>
      </w:pPr>
      <w:r w:rsidRPr="005E47A7">
        <w:t xml:space="preserve">But what if </w:t>
      </w:r>
      <w:del w:id="352" w:author="Rachel Monaghan" w:date="2023-12-02T13:45:00Z">
        <w:r w:rsidRPr="005E47A7" w:rsidDel="00F77CDB">
          <w:delText xml:space="preserve">I </w:delText>
        </w:r>
      </w:del>
      <w:ins w:id="353" w:author="Rachel Monaghan" w:date="2023-12-02T13:45:00Z">
        <w:r w:rsidR="00F77CDB">
          <w:t>you</w:t>
        </w:r>
        <w:r w:rsidR="00F77CDB" w:rsidRPr="005E47A7">
          <w:t xml:space="preserve"> </w:t>
        </w:r>
      </w:ins>
      <w:r w:rsidRPr="005E47A7">
        <w:t xml:space="preserve">also want to select the year for which to retrieve data? Well, </w:t>
      </w:r>
      <w:del w:id="354" w:author="Rachel Monaghan" w:date="2023-12-02T13:45:00Z">
        <w:r w:rsidRPr="005E47A7" w:rsidDel="00F77CDB">
          <w:delText xml:space="preserve">we </w:delText>
        </w:r>
      </w:del>
      <w:ins w:id="355" w:author="Rachel Monaghan" w:date="2023-12-02T13:45:00Z">
        <w:r w:rsidR="00F77CDB">
          <w:t>you</w:t>
        </w:r>
        <w:r w:rsidR="00F77CDB" w:rsidRPr="005E47A7">
          <w:t xml:space="preserve"> </w:t>
        </w:r>
      </w:ins>
      <w:r w:rsidRPr="005E47A7">
        <w:t xml:space="preserve">could add an argument for that as well. However, as you saw in </w:t>
      </w:r>
      <w:r w:rsidRPr="005E47A7">
        <w:rPr>
          <w:rStyle w:val="Xref"/>
        </w:rPr>
        <w:t>Chapter 1</w:t>
      </w:r>
      <w:r w:rsidR="00D44232" w:rsidRPr="005E47A7">
        <w:rPr>
          <w:rStyle w:val="Xref"/>
        </w:rPr>
        <w:t>1</w:t>
      </w:r>
      <w:r w:rsidRPr="005E47A7">
        <w:t xml:space="preserve">, the </w:t>
      </w:r>
      <w:proofErr w:type="spellStart"/>
      <w:r w:rsidRPr="005E47A7">
        <w:rPr>
          <w:rStyle w:val="Literal"/>
        </w:rPr>
        <w:t>get_</w:t>
      </w:r>
      <w:proofErr w:type="gramStart"/>
      <w:r w:rsidRPr="005E47A7">
        <w:rPr>
          <w:rStyle w:val="Literal"/>
        </w:rPr>
        <w:t>acs</w:t>
      </w:r>
      <w:proofErr w:type="spellEnd"/>
      <w:r w:rsidRPr="005E47A7">
        <w:rPr>
          <w:rStyle w:val="Literal"/>
        </w:rPr>
        <w:t>(</w:t>
      </w:r>
      <w:proofErr w:type="gramEnd"/>
      <w:r w:rsidRPr="005E47A7">
        <w:rPr>
          <w:rStyle w:val="Literal"/>
        </w:rPr>
        <w:t>)</w:t>
      </w:r>
      <w:r w:rsidRPr="005E47A7">
        <w:t xml:space="preserve"> function has many arguments, and repeating them all in </w:t>
      </w:r>
      <w:del w:id="356" w:author="Rachel Monaghan" w:date="2023-12-02T13:46:00Z">
        <w:r w:rsidRPr="005E47A7" w:rsidDel="00F77CDB">
          <w:delText xml:space="preserve">our </w:delText>
        </w:r>
      </w:del>
      <w:ins w:id="357" w:author="Rachel Monaghan" w:date="2023-12-02T13:46:00Z">
        <w:r w:rsidR="00F77CDB">
          <w:t>your</w:t>
        </w:r>
        <w:r w:rsidR="00F77CDB" w:rsidRPr="005E47A7">
          <w:t xml:space="preserve"> </w:t>
        </w:r>
      </w:ins>
      <w:r w:rsidRPr="005E47A7">
        <w:t xml:space="preserve">code would </w:t>
      </w:r>
      <w:ins w:id="358" w:author="Rachel Monaghan" w:date="2023-12-02T13:46:00Z">
        <w:r w:rsidR="00F77CDB">
          <w:t xml:space="preserve">quickly </w:t>
        </w:r>
      </w:ins>
      <w:r w:rsidRPr="005E47A7">
        <w:t>become cumbersome.</w:t>
      </w:r>
    </w:p>
    <w:p w14:paraId="24E094E1" w14:textId="45AC9461" w:rsidR="008267BF" w:rsidRPr="005E47A7" w:rsidRDefault="00000000" w:rsidP="006A732A">
      <w:pPr>
        <w:pStyle w:val="Body"/>
      </w:pPr>
      <w:r w:rsidRPr="005E47A7">
        <w:t xml:space="preserve">The </w:t>
      </w:r>
      <w:r w:rsidRPr="005E47A7">
        <w:rPr>
          <w:rStyle w:val="Literal"/>
        </w:rPr>
        <w:t>...</w:t>
      </w:r>
      <w:r w:rsidRPr="005E47A7">
        <w:t xml:space="preserve"> syntax </w:t>
      </w:r>
      <w:del w:id="359" w:author="Rachel Monaghan" w:date="2023-12-02T13:47:00Z">
        <w:r w:rsidRPr="005E47A7" w:rsidDel="00F77CDB">
          <w:delText xml:space="preserve">allows </w:delText>
        </w:r>
      </w:del>
      <w:del w:id="360" w:author="Rachel Monaghan" w:date="2023-12-02T13:46:00Z">
        <w:r w:rsidRPr="005E47A7" w:rsidDel="00F77CDB">
          <w:delText xml:space="preserve">us </w:delText>
        </w:r>
      </w:del>
      <w:del w:id="361" w:author="Rachel Monaghan" w:date="2023-12-02T13:47:00Z">
        <w:r w:rsidRPr="005E47A7" w:rsidDel="00F77CDB">
          <w:delText xml:space="preserve">to avoid </w:delText>
        </w:r>
      </w:del>
      <w:del w:id="362" w:author="Rachel Monaghan" w:date="2023-12-02T13:46:00Z">
        <w:r w:rsidRPr="005E47A7" w:rsidDel="00F77CDB">
          <w:delText>doing so</w:delText>
        </w:r>
      </w:del>
      <w:ins w:id="363" w:author="Rachel Monaghan" w:date="2023-12-02T13:47:00Z">
        <w:r w:rsidR="00F77CDB">
          <w:t>gives you a more efficient optio</w:t>
        </w:r>
      </w:ins>
      <w:ins w:id="364" w:author="Rachel Monaghan" w:date="2023-12-02T13:48:00Z">
        <w:r w:rsidR="00F77CDB">
          <w:t>n</w:t>
        </w:r>
      </w:ins>
      <w:r w:rsidRPr="005E47A7">
        <w:t xml:space="preserve">. </w:t>
      </w:r>
      <w:del w:id="365" w:author="Rachel Monaghan" w:date="2023-12-02T13:50:00Z">
        <w:r w:rsidRPr="005E47A7" w:rsidDel="00353752">
          <w:delText>By p</w:delText>
        </w:r>
      </w:del>
      <w:ins w:id="366" w:author="Rachel Monaghan" w:date="2023-12-02T13:50:00Z">
        <w:r w:rsidR="00353752">
          <w:t>P</w:t>
        </w:r>
      </w:ins>
      <w:r w:rsidRPr="005E47A7">
        <w:t xml:space="preserve">lacing </w:t>
      </w:r>
      <w:r w:rsidRPr="005E47A7">
        <w:rPr>
          <w:rStyle w:val="Literal"/>
        </w:rPr>
        <w:t>...</w:t>
      </w:r>
      <w:r w:rsidRPr="005E47A7">
        <w:t xml:space="preserve"> in the </w:t>
      </w:r>
      <w:proofErr w:type="spellStart"/>
      <w:r w:rsidRPr="005E47A7">
        <w:rPr>
          <w:rStyle w:val="Literal"/>
        </w:rPr>
        <w:t>get_acs_race_</w:t>
      </w:r>
      <w:proofErr w:type="gramStart"/>
      <w:r w:rsidRPr="005E47A7">
        <w:rPr>
          <w:rStyle w:val="Literal"/>
        </w:rPr>
        <w:t>ethnicity</w:t>
      </w:r>
      <w:proofErr w:type="spellEnd"/>
      <w:r w:rsidRPr="005E47A7">
        <w:rPr>
          <w:rStyle w:val="Literal"/>
        </w:rPr>
        <w:t>(</w:t>
      </w:r>
      <w:proofErr w:type="gramEnd"/>
      <w:r w:rsidRPr="005E47A7">
        <w:rPr>
          <w:rStyle w:val="Literal"/>
        </w:rPr>
        <w:t>)</w:t>
      </w:r>
      <w:r w:rsidRPr="005E47A7">
        <w:t xml:space="preserve"> function</w:t>
      </w:r>
      <w:del w:id="367" w:author="Rachel Monaghan" w:date="2023-12-02T13:50:00Z">
        <w:r w:rsidRPr="005E47A7" w:rsidDel="00353752">
          <w:delText xml:space="preserve">, </w:delText>
        </w:r>
      </w:del>
      <w:ins w:id="368" w:author="Rachel Monaghan" w:date="2023-12-02T13:50:00Z">
        <w:r w:rsidR="00353752">
          <w:t xml:space="preserve"> allows you to</w:t>
        </w:r>
      </w:ins>
      <w:del w:id="369" w:author="Rachel Monaghan" w:date="2023-12-02T13:48:00Z">
        <w:r w:rsidRPr="005E47A7" w:rsidDel="00F77CDB">
          <w:delText xml:space="preserve">we </w:delText>
        </w:r>
      </w:del>
      <w:del w:id="370" w:author="Rachel Monaghan" w:date="2023-12-02T13:50:00Z">
        <w:r w:rsidRPr="005E47A7" w:rsidDel="00353752">
          <w:delText>can</w:delText>
        </w:r>
      </w:del>
      <w:r w:rsidRPr="005E47A7">
        <w:t xml:space="preserve"> automatically pass any </w:t>
      </w:r>
      <w:ins w:id="371" w:author="Rachel Monaghan" w:date="2023-12-02T13:48:00Z">
        <w:r w:rsidR="00353752">
          <w:t xml:space="preserve">of its </w:t>
        </w:r>
      </w:ins>
      <w:r w:rsidRPr="005E47A7">
        <w:t xml:space="preserve">arguments </w:t>
      </w:r>
      <w:del w:id="372" w:author="Rachel Monaghan" w:date="2023-12-02T13:49:00Z">
        <w:r w:rsidRPr="005E47A7" w:rsidDel="00353752">
          <w:delText xml:space="preserve">listed there </w:delText>
        </w:r>
      </w:del>
      <w:r w:rsidRPr="005E47A7">
        <w:t xml:space="preserve">to </w:t>
      </w:r>
      <w:del w:id="373" w:author="Rachel Monaghan" w:date="2023-12-02T13:50:00Z">
        <w:r w:rsidRPr="005E47A7" w:rsidDel="00353752">
          <w:delText xml:space="preserve">the </w:delText>
        </w:r>
      </w:del>
      <w:proofErr w:type="spellStart"/>
      <w:r w:rsidRPr="005E47A7">
        <w:rPr>
          <w:rStyle w:val="Literal"/>
        </w:rPr>
        <w:t>get_acs</w:t>
      </w:r>
      <w:proofErr w:type="spellEnd"/>
      <w:r w:rsidRPr="005E47A7">
        <w:rPr>
          <w:rStyle w:val="Literal"/>
        </w:rPr>
        <w:t>()</w:t>
      </w:r>
      <w:del w:id="374" w:author="Rachel Monaghan" w:date="2023-12-02T13:50:00Z">
        <w:r w:rsidRPr="00353752" w:rsidDel="00353752">
          <w:delText xml:space="preserve"> </w:delText>
        </w:r>
      </w:del>
      <w:ins w:id="375" w:author="Rachel Monaghan" w:date="2023-12-02T13:50:00Z">
        <w:r w:rsidR="00353752">
          <w:t xml:space="preserve"> </w:t>
        </w:r>
      </w:ins>
      <w:del w:id="376" w:author="Rachel Monaghan" w:date="2023-12-02T13:50:00Z">
        <w:r w:rsidRPr="00353752" w:rsidDel="00353752">
          <w:delText xml:space="preserve">function </w:delText>
        </w:r>
      </w:del>
      <w:r w:rsidRPr="00353752">
        <w:t>by</w:t>
      </w:r>
      <w:r w:rsidRPr="005E47A7">
        <w:t xml:space="preserve"> including </w:t>
      </w:r>
      <w:r w:rsidRPr="005E47A7">
        <w:rPr>
          <w:rStyle w:val="Literal"/>
        </w:rPr>
        <w:t>...</w:t>
      </w:r>
      <w:r w:rsidRPr="005E47A7">
        <w:t xml:space="preserve"> </w:t>
      </w:r>
      <w:del w:id="377" w:author="Rachel Monaghan" w:date="2023-12-02T13:49:00Z">
        <w:r w:rsidRPr="005E47A7" w:rsidDel="00353752">
          <w:delText xml:space="preserve">there </w:delText>
        </w:r>
      </w:del>
      <w:ins w:id="378" w:author="Rachel Monaghan" w:date="2023-12-02T13:50:00Z">
        <w:r w:rsidR="00353752">
          <w:t>in that function</w:t>
        </w:r>
      </w:ins>
      <w:ins w:id="379" w:author="Rachel Monaghan" w:date="2023-12-02T13:49:00Z">
        <w:r w:rsidR="00353752">
          <w:t xml:space="preserve"> </w:t>
        </w:r>
      </w:ins>
      <w:r w:rsidRPr="005E47A7">
        <w:t>as well:</w:t>
      </w:r>
    </w:p>
    <w:p w14:paraId="57C9B0B8" w14:textId="77777777" w:rsidR="00F65021" w:rsidRDefault="00F65021" w:rsidP="00F65021">
      <w:pPr>
        <w:pStyle w:val="CodeWide"/>
      </w:pPr>
      <w:proofErr w:type="spellStart"/>
      <w:r>
        <w:t>get_acs_race_ethnicity</w:t>
      </w:r>
      <w:proofErr w:type="spellEnd"/>
      <w:r>
        <w:t xml:space="preserve"> &lt;- </w:t>
      </w:r>
      <w:proofErr w:type="gramStart"/>
      <w:r>
        <w:t>function(</w:t>
      </w:r>
      <w:proofErr w:type="gramEnd"/>
    </w:p>
    <w:p w14:paraId="6F8D70FC" w14:textId="77777777" w:rsidR="00F65021" w:rsidRDefault="00F65021" w:rsidP="00F65021">
      <w:pPr>
        <w:pStyle w:val="CodeWide"/>
      </w:pPr>
      <w:r>
        <w:t xml:space="preserve">  </w:t>
      </w:r>
      <w:proofErr w:type="spellStart"/>
      <w:r>
        <w:t>clean_variable_names</w:t>
      </w:r>
      <w:proofErr w:type="spellEnd"/>
      <w:r>
        <w:t xml:space="preserve"> = FALSE,</w:t>
      </w:r>
    </w:p>
    <w:p w14:paraId="20347433" w14:textId="77777777" w:rsidR="00F65021" w:rsidRDefault="00F65021" w:rsidP="00F65021">
      <w:pPr>
        <w:pStyle w:val="CodeWide"/>
      </w:pPr>
      <w:r>
        <w:t xml:space="preserve">  ...</w:t>
      </w:r>
    </w:p>
    <w:p w14:paraId="175A9DB9" w14:textId="77777777" w:rsidR="00F65021" w:rsidRDefault="00F65021" w:rsidP="00F65021">
      <w:pPr>
        <w:pStyle w:val="CodeWide"/>
      </w:pPr>
      <w:r>
        <w:t>) {</w:t>
      </w:r>
    </w:p>
    <w:p w14:paraId="0A6189D8" w14:textId="77777777" w:rsidR="00F65021" w:rsidRDefault="00F65021" w:rsidP="00F65021">
      <w:pPr>
        <w:pStyle w:val="CodeWide"/>
      </w:pPr>
      <w:r>
        <w:t xml:space="preserve">  </w:t>
      </w:r>
      <w:proofErr w:type="spellStart"/>
      <w:r>
        <w:t>race_ethnicity_data</w:t>
      </w:r>
      <w:proofErr w:type="spellEnd"/>
      <w:r>
        <w:t xml:space="preserve"> &lt;-</w:t>
      </w:r>
    </w:p>
    <w:p w14:paraId="5AF1C975" w14:textId="77777777" w:rsidR="00F65021" w:rsidRDefault="00F65021" w:rsidP="00F65021">
      <w:pPr>
        <w:pStyle w:val="CodeWide"/>
      </w:pPr>
      <w:r>
        <w:t xml:space="preserve">    </w:t>
      </w:r>
      <w:proofErr w:type="spellStart"/>
      <w:r>
        <w:t>get_</w:t>
      </w:r>
      <w:proofErr w:type="gramStart"/>
      <w:r>
        <w:t>acs</w:t>
      </w:r>
      <w:proofErr w:type="spellEnd"/>
      <w:r>
        <w:t>(</w:t>
      </w:r>
      <w:proofErr w:type="gramEnd"/>
    </w:p>
    <w:p w14:paraId="08CA6ADE" w14:textId="77777777" w:rsidR="00F65021" w:rsidRDefault="00F65021" w:rsidP="00F65021">
      <w:pPr>
        <w:pStyle w:val="CodeWide"/>
      </w:pPr>
      <w:r>
        <w:t xml:space="preserve">      ...,</w:t>
      </w:r>
    </w:p>
    <w:p w14:paraId="58728690" w14:textId="77777777" w:rsidR="00F65021" w:rsidRDefault="00F65021" w:rsidP="00F65021">
      <w:pPr>
        <w:pStyle w:val="CodeWide"/>
      </w:pPr>
      <w:r>
        <w:t xml:space="preserve">      variables = </w:t>
      </w:r>
      <w:proofErr w:type="gramStart"/>
      <w:r>
        <w:t>c(</w:t>
      </w:r>
      <w:proofErr w:type="gramEnd"/>
    </w:p>
    <w:p w14:paraId="3CA119D4" w14:textId="77777777" w:rsidR="00F65021" w:rsidRDefault="00F65021" w:rsidP="00F65021">
      <w:pPr>
        <w:pStyle w:val="CodeWide"/>
      </w:pPr>
      <w:r>
        <w:t xml:space="preserve">        "White" = "B03002_003",</w:t>
      </w:r>
    </w:p>
    <w:p w14:paraId="0B68B9DA" w14:textId="77777777" w:rsidR="00F65021" w:rsidRDefault="00F65021" w:rsidP="00F65021">
      <w:pPr>
        <w:pStyle w:val="CodeWide"/>
      </w:pPr>
      <w:r>
        <w:t xml:space="preserve">        "Black/African American" = "B03002_004",</w:t>
      </w:r>
    </w:p>
    <w:p w14:paraId="4BAE9FE2" w14:textId="77777777" w:rsidR="00F65021" w:rsidRDefault="00F65021" w:rsidP="00F65021">
      <w:pPr>
        <w:pStyle w:val="CodeWide"/>
      </w:pPr>
      <w:r>
        <w:t xml:space="preserve">        "American Indian/Alaska Native" = "B03002_005",</w:t>
      </w:r>
    </w:p>
    <w:p w14:paraId="05388A14" w14:textId="77777777" w:rsidR="00F65021" w:rsidRDefault="00F65021" w:rsidP="00F65021">
      <w:pPr>
        <w:pStyle w:val="CodeWide"/>
      </w:pPr>
      <w:r>
        <w:t xml:space="preserve">        "Asian" = "B03002_006",</w:t>
      </w:r>
    </w:p>
    <w:p w14:paraId="6515E719" w14:textId="77777777" w:rsidR="00F65021" w:rsidRDefault="00F65021" w:rsidP="00F65021">
      <w:pPr>
        <w:pStyle w:val="CodeWide"/>
      </w:pPr>
      <w:r>
        <w:t xml:space="preserve">        "Native Hawaiian/Pacific Islander" = "B03002_007",</w:t>
      </w:r>
    </w:p>
    <w:p w14:paraId="144F8F03" w14:textId="77777777" w:rsidR="00F65021" w:rsidRDefault="00F65021" w:rsidP="00F65021">
      <w:pPr>
        <w:pStyle w:val="CodeWide"/>
      </w:pPr>
      <w:r>
        <w:t xml:space="preserve">        "Other race" = "B03002_008",</w:t>
      </w:r>
    </w:p>
    <w:p w14:paraId="4B2E3344" w14:textId="77777777" w:rsidR="00F65021" w:rsidRDefault="00F65021" w:rsidP="00F65021">
      <w:pPr>
        <w:pStyle w:val="CodeWide"/>
      </w:pPr>
      <w:r>
        <w:t xml:space="preserve">        "Multi-Race" = "B03002_009",</w:t>
      </w:r>
    </w:p>
    <w:p w14:paraId="467194FD" w14:textId="77777777" w:rsidR="00F65021" w:rsidRDefault="00F65021" w:rsidP="00F65021">
      <w:pPr>
        <w:pStyle w:val="CodeWide"/>
      </w:pPr>
      <w:r>
        <w:t xml:space="preserve">        "Hispanic/Latino" = "B03002_012"</w:t>
      </w:r>
    </w:p>
    <w:p w14:paraId="0E6D8D39" w14:textId="77777777" w:rsidR="00F65021" w:rsidRDefault="00F65021" w:rsidP="00F65021">
      <w:pPr>
        <w:pStyle w:val="CodeWide"/>
      </w:pPr>
      <w:r>
        <w:t xml:space="preserve">      )</w:t>
      </w:r>
    </w:p>
    <w:p w14:paraId="1BCF78FC" w14:textId="77777777" w:rsidR="00F65021" w:rsidRDefault="00F65021" w:rsidP="00F65021">
      <w:pPr>
        <w:pStyle w:val="CodeWide"/>
      </w:pPr>
      <w:r>
        <w:t xml:space="preserve">    )</w:t>
      </w:r>
    </w:p>
    <w:p w14:paraId="016114A5" w14:textId="77777777" w:rsidR="00F65021" w:rsidRDefault="00F65021" w:rsidP="00F65021">
      <w:pPr>
        <w:pStyle w:val="CodeWide"/>
      </w:pPr>
    </w:p>
    <w:p w14:paraId="0461C128" w14:textId="77777777" w:rsidR="00F65021" w:rsidRDefault="00F65021" w:rsidP="00F65021">
      <w:pPr>
        <w:pStyle w:val="CodeWide"/>
      </w:pPr>
      <w:r>
        <w:t xml:space="preserve">  if (</w:t>
      </w:r>
      <w:proofErr w:type="spellStart"/>
      <w:r>
        <w:t>clean_variable_names</w:t>
      </w:r>
      <w:proofErr w:type="spellEnd"/>
      <w:r>
        <w:t xml:space="preserve"> == TRUE) {</w:t>
      </w:r>
    </w:p>
    <w:p w14:paraId="353BCC63" w14:textId="77777777" w:rsidR="00F65021" w:rsidRDefault="00F65021" w:rsidP="00F65021">
      <w:pPr>
        <w:pStyle w:val="CodeWide"/>
      </w:pPr>
      <w:r>
        <w:t xml:space="preserve">    </w:t>
      </w:r>
      <w:proofErr w:type="spellStart"/>
      <w:r>
        <w:t>race_ethnicity_data</w:t>
      </w:r>
      <w:proofErr w:type="spellEnd"/>
      <w:r>
        <w:t xml:space="preserve"> &lt;- </w:t>
      </w:r>
      <w:proofErr w:type="spellStart"/>
      <w:r>
        <w:t>clean_names</w:t>
      </w:r>
      <w:proofErr w:type="spellEnd"/>
      <w:r>
        <w:t>(</w:t>
      </w:r>
      <w:proofErr w:type="spellStart"/>
      <w:r>
        <w:t>race_ethnicity_data</w:t>
      </w:r>
      <w:proofErr w:type="spellEnd"/>
      <w:r>
        <w:t>)</w:t>
      </w:r>
    </w:p>
    <w:p w14:paraId="521CC16D" w14:textId="77777777" w:rsidR="00F65021" w:rsidRDefault="00F65021" w:rsidP="00F65021">
      <w:pPr>
        <w:pStyle w:val="CodeWide"/>
      </w:pPr>
      <w:r>
        <w:t xml:space="preserve">  }</w:t>
      </w:r>
    </w:p>
    <w:p w14:paraId="3435516C" w14:textId="77777777" w:rsidR="00F65021" w:rsidRDefault="00F65021" w:rsidP="00F65021">
      <w:pPr>
        <w:pStyle w:val="CodeWide"/>
      </w:pPr>
    </w:p>
    <w:p w14:paraId="7C815DCB" w14:textId="77777777" w:rsidR="00F65021" w:rsidRDefault="00F65021" w:rsidP="00F65021">
      <w:pPr>
        <w:pStyle w:val="CodeWide"/>
      </w:pPr>
      <w:r>
        <w:t xml:space="preserve">  </w:t>
      </w:r>
      <w:proofErr w:type="spellStart"/>
      <w:r>
        <w:t>race_ethnicity_data</w:t>
      </w:r>
      <w:proofErr w:type="spellEnd"/>
    </w:p>
    <w:p w14:paraId="2E9D7A6A" w14:textId="09F8327B" w:rsidR="00F65021" w:rsidRPr="005E47A7" w:rsidRDefault="00F65021" w:rsidP="00F65021">
      <w:pPr>
        <w:pStyle w:val="CodeWide"/>
      </w:pPr>
      <w:r>
        <w:t>}</w:t>
      </w:r>
    </w:p>
    <w:p w14:paraId="4FA70B3C" w14:textId="756010F4" w:rsidR="008267BF" w:rsidRPr="005E47A7" w:rsidRDefault="00000000" w:rsidP="006A732A">
      <w:pPr>
        <w:pStyle w:val="Body"/>
      </w:pPr>
      <w:r w:rsidRPr="005E47A7">
        <w:t xml:space="preserve">Try running </w:t>
      </w:r>
      <w:del w:id="380" w:author="Rachel Monaghan" w:date="2023-12-02T14:02:00Z">
        <w:r w:rsidRPr="005E47A7" w:rsidDel="0081232B">
          <w:delText xml:space="preserve">this </w:delText>
        </w:r>
      </w:del>
      <w:ins w:id="381" w:author="Rachel Monaghan" w:date="2023-12-02T14:02:00Z">
        <w:r w:rsidR="0081232B">
          <w:t>your</w:t>
        </w:r>
        <w:r w:rsidR="0081232B" w:rsidRPr="005E47A7">
          <w:t xml:space="preserve"> </w:t>
        </w:r>
      </w:ins>
      <w:r w:rsidRPr="005E47A7">
        <w:t xml:space="preserve">function by passing it the </w:t>
      </w:r>
      <w:r w:rsidRPr="005E47A7">
        <w:rPr>
          <w:rStyle w:val="Literal"/>
        </w:rPr>
        <w:t>geography</w:t>
      </w:r>
      <w:r w:rsidRPr="005E47A7">
        <w:t xml:space="preserve"> argument set to </w:t>
      </w:r>
      <w:r w:rsidRPr="005E47A7">
        <w:rPr>
          <w:rStyle w:val="Literal"/>
        </w:rPr>
        <w:t>"state"</w:t>
      </w:r>
      <w:r w:rsidRPr="005E47A7">
        <w:t>:</w:t>
      </w:r>
    </w:p>
    <w:p w14:paraId="5666D49D" w14:textId="77777777" w:rsidR="008267BF" w:rsidRPr="002639DF" w:rsidRDefault="00000000">
      <w:pPr>
        <w:pStyle w:val="Code"/>
        <w:rPr>
          <w:rStyle w:val="LiteralBold"/>
          <w:rPrChange w:id="382" w:author="Rachel Monaghan" w:date="2023-12-02T13:52:00Z">
            <w:rPr/>
          </w:rPrChange>
        </w:rPr>
      </w:pPr>
      <w:proofErr w:type="spellStart"/>
      <w:r w:rsidRPr="002639DF">
        <w:rPr>
          <w:rStyle w:val="LiteralBold"/>
          <w:rPrChange w:id="383" w:author="Rachel Monaghan" w:date="2023-12-02T13:52:00Z">
            <w:rPr/>
          </w:rPrChange>
        </w:rPr>
        <w:t>get_acs_race_</w:t>
      </w:r>
      <w:proofErr w:type="gramStart"/>
      <w:r w:rsidRPr="002639DF">
        <w:rPr>
          <w:rStyle w:val="LiteralBold"/>
          <w:rPrChange w:id="384" w:author="Rachel Monaghan" w:date="2023-12-02T13:52:00Z">
            <w:rPr/>
          </w:rPrChange>
        </w:rPr>
        <w:t>ethnicity</w:t>
      </w:r>
      <w:proofErr w:type="spellEnd"/>
      <w:r w:rsidRPr="002639DF">
        <w:rPr>
          <w:rStyle w:val="LiteralBold"/>
          <w:rFonts w:eastAsia="Consolas"/>
          <w:rPrChange w:id="385" w:author="Rachel Monaghan" w:date="2023-12-02T13:52:00Z">
            <w:rPr>
              <w:rFonts w:eastAsia="Consolas"/>
            </w:rPr>
          </w:rPrChange>
        </w:rPr>
        <w:t>(</w:t>
      </w:r>
      <w:proofErr w:type="gramEnd"/>
      <w:r w:rsidRPr="002639DF">
        <w:rPr>
          <w:rStyle w:val="LiteralBold"/>
          <w:rPrChange w:id="386" w:author="Rachel Monaghan" w:date="2023-12-02T13:52:00Z">
            <w:rPr/>
          </w:rPrChange>
        </w:rPr>
        <w:t>geography =</w:t>
      </w:r>
      <w:r w:rsidRPr="002639DF">
        <w:rPr>
          <w:rStyle w:val="LiteralBold"/>
          <w:rFonts w:eastAsia="Consolas"/>
          <w:rPrChange w:id="387" w:author="Rachel Monaghan" w:date="2023-12-02T13:52:00Z">
            <w:rPr>
              <w:rFonts w:eastAsia="Consolas"/>
            </w:rPr>
          </w:rPrChange>
        </w:rPr>
        <w:t xml:space="preserve"> </w:t>
      </w:r>
      <w:r w:rsidRPr="002639DF">
        <w:rPr>
          <w:rStyle w:val="LiteralBold"/>
          <w:rPrChange w:id="388" w:author="Rachel Monaghan" w:date="2023-12-02T13:52:00Z">
            <w:rPr/>
          </w:rPrChange>
        </w:rPr>
        <w:t>"state"</w:t>
      </w:r>
      <w:r w:rsidRPr="002639DF">
        <w:rPr>
          <w:rStyle w:val="LiteralBold"/>
          <w:rFonts w:eastAsia="Consolas"/>
          <w:rPrChange w:id="389" w:author="Rachel Monaghan" w:date="2023-12-02T13:52:00Z">
            <w:rPr>
              <w:rFonts w:eastAsia="Consolas"/>
            </w:rPr>
          </w:rPrChange>
        </w:rPr>
        <w:t>)</w:t>
      </w:r>
    </w:p>
    <w:p w14:paraId="41F76061" w14:textId="775E774F" w:rsidR="008267BF" w:rsidRPr="005E47A7" w:rsidRDefault="00000000" w:rsidP="006A732A">
      <w:pPr>
        <w:pStyle w:val="Body"/>
      </w:pPr>
      <w:r w:rsidRPr="005E47A7">
        <w:t>This should return the following:</w:t>
      </w:r>
    </w:p>
    <w:p w14:paraId="4A393ECE" w14:textId="77777777" w:rsidR="008267BF" w:rsidRPr="005E47A7" w:rsidRDefault="00000000" w:rsidP="006A7AF5">
      <w:pPr>
        <w:pStyle w:val="Code"/>
      </w:pPr>
      <w:r w:rsidRPr="005E47A7">
        <w:t>#&gt; # A tibble: 416 × 5</w:t>
      </w:r>
    </w:p>
    <w:p w14:paraId="112B4F50" w14:textId="77777777" w:rsidR="008267BF" w:rsidRPr="005E47A7" w:rsidRDefault="00000000" w:rsidP="006A7AF5">
      <w:pPr>
        <w:pStyle w:val="Code"/>
      </w:pPr>
      <w:r w:rsidRPr="005E47A7">
        <w:t xml:space="preserve">#&gt;    </w:t>
      </w:r>
      <w:commentRangeStart w:id="390"/>
      <w:commentRangeStart w:id="391"/>
      <w:r w:rsidRPr="005E47A7">
        <w:t xml:space="preserve">GEOID NAME    </w:t>
      </w:r>
      <w:commentRangeEnd w:id="390"/>
      <w:r w:rsidR="002639DF">
        <w:rPr>
          <w:rStyle w:val="CommentReference"/>
          <w:rFonts w:asciiTheme="minorHAnsi" w:hAnsiTheme="minorHAnsi" w:cstheme="minorBidi"/>
          <w:color w:val="auto"/>
          <w:lang w:eastAsia="en-US"/>
        </w:rPr>
        <w:commentReference w:id="390"/>
      </w:r>
      <w:commentRangeEnd w:id="391"/>
      <w:r w:rsidR="009A25CE">
        <w:rPr>
          <w:rStyle w:val="CommentReference"/>
          <w:rFonts w:asciiTheme="minorHAnsi" w:hAnsiTheme="minorHAnsi" w:cstheme="minorBidi"/>
          <w:color w:val="auto"/>
          <w:lang w:eastAsia="en-US"/>
        </w:rPr>
        <w:commentReference w:id="391"/>
      </w:r>
      <w:r w:rsidRPr="005E47A7">
        <w:t xml:space="preserve">variable                     estimate   </w:t>
      </w:r>
      <w:proofErr w:type="spellStart"/>
      <w:r w:rsidRPr="005E47A7">
        <w:t>moe</w:t>
      </w:r>
      <w:proofErr w:type="spellEnd"/>
    </w:p>
    <w:p w14:paraId="458E67CF" w14:textId="77777777" w:rsidR="008267BF" w:rsidRPr="005E47A7" w:rsidRDefault="00000000" w:rsidP="006A7AF5">
      <w:pPr>
        <w:pStyle w:val="Code"/>
      </w:pPr>
      <w:r w:rsidRPr="005E47A7">
        <w:t>#&gt;    &lt;chr&gt; &lt;chr&gt;   &lt;chr&gt;                           &lt;dbl&gt; &lt;dbl&gt;</w:t>
      </w:r>
    </w:p>
    <w:p w14:paraId="03314F70" w14:textId="77777777" w:rsidR="008267BF" w:rsidRPr="005E47A7" w:rsidRDefault="00000000" w:rsidP="006A7AF5">
      <w:pPr>
        <w:pStyle w:val="Code"/>
      </w:pPr>
      <w:r w:rsidRPr="005E47A7">
        <w:t>#</w:t>
      </w:r>
      <w:proofErr w:type="gramStart"/>
      <w:r w:rsidRPr="005E47A7">
        <w:t>&gt;  1</w:t>
      </w:r>
      <w:proofErr w:type="gramEnd"/>
      <w:r w:rsidRPr="005E47A7">
        <w:t xml:space="preserve"> 01    Alabama White                         3241003  2076</w:t>
      </w:r>
    </w:p>
    <w:p w14:paraId="15C129FF" w14:textId="77777777" w:rsidR="008267BF" w:rsidRPr="005E47A7" w:rsidRDefault="00000000" w:rsidP="006A7AF5">
      <w:pPr>
        <w:pStyle w:val="Code"/>
      </w:pPr>
      <w:r w:rsidRPr="005E47A7">
        <w:t>#</w:t>
      </w:r>
      <w:proofErr w:type="gramStart"/>
      <w:r w:rsidRPr="005E47A7">
        <w:t>&gt;  2</w:t>
      </w:r>
      <w:proofErr w:type="gramEnd"/>
      <w:r w:rsidRPr="005E47A7">
        <w:t xml:space="preserve"> 01    Alabama Black/African American        1316314  3018</w:t>
      </w:r>
    </w:p>
    <w:p w14:paraId="2E74D8DB" w14:textId="4C61764B" w:rsidR="008267BF" w:rsidRPr="005E47A7" w:rsidRDefault="00000000" w:rsidP="006A7AF5">
      <w:pPr>
        <w:pStyle w:val="Code"/>
      </w:pPr>
      <w:r w:rsidRPr="005E47A7">
        <w:t>#</w:t>
      </w:r>
      <w:proofErr w:type="gramStart"/>
      <w:r w:rsidRPr="005E47A7">
        <w:t>&gt;  3</w:t>
      </w:r>
      <w:proofErr w:type="gramEnd"/>
      <w:r w:rsidRPr="005E47A7">
        <w:t xml:space="preserve"> 01    Alabama American Indian/Alaska Na</w:t>
      </w:r>
      <w:r w:rsidR="007474D6" w:rsidRPr="005E47A7">
        <w:t>...</w:t>
      </w:r>
      <w:r w:rsidRPr="005E47A7">
        <w:t xml:space="preserve">    17417   941</w:t>
      </w:r>
    </w:p>
    <w:p w14:paraId="53B02366" w14:textId="77777777" w:rsidR="008267BF" w:rsidRPr="005E47A7" w:rsidRDefault="00000000" w:rsidP="006A7AF5">
      <w:pPr>
        <w:pStyle w:val="Code"/>
      </w:pPr>
      <w:r w:rsidRPr="005E47A7">
        <w:t>#</w:t>
      </w:r>
      <w:proofErr w:type="gramStart"/>
      <w:r w:rsidRPr="005E47A7">
        <w:t>&gt;  4</w:t>
      </w:r>
      <w:proofErr w:type="gramEnd"/>
      <w:r w:rsidRPr="005E47A7">
        <w:t xml:space="preserve"> 01    Alabama Asian                           69331  1559</w:t>
      </w:r>
    </w:p>
    <w:p w14:paraId="274AD1BA" w14:textId="41EA576A" w:rsidR="008267BF" w:rsidRPr="005E47A7" w:rsidRDefault="00000000" w:rsidP="006A7AF5">
      <w:pPr>
        <w:pStyle w:val="Code"/>
      </w:pPr>
      <w:r w:rsidRPr="005E47A7">
        <w:t>#</w:t>
      </w:r>
      <w:proofErr w:type="gramStart"/>
      <w:r w:rsidRPr="005E47A7">
        <w:t>&gt;  5</w:t>
      </w:r>
      <w:proofErr w:type="gramEnd"/>
      <w:r w:rsidRPr="005E47A7">
        <w:t xml:space="preserve"> 01    Alabama Native Hawaiian/Pacific I</w:t>
      </w:r>
      <w:r w:rsidR="007474D6" w:rsidRPr="005E47A7">
        <w:t>...</w:t>
      </w:r>
      <w:r w:rsidRPr="005E47A7">
        <w:t xml:space="preserve">     1594   376</w:t>
      </w:r>
    </w:p>
    <w:p w14:paraId="7C5CA5F5" w14:textId="77777777" w:rsidR="008267BF" w:rsidRPr="005E47A7" w:rsidRDefault="00000000" w:rsidP="006A7AF5">
      <w:pPr>
        <w:pStyle w:val="Code"/>
      </w:pPr>
      <w:r w:rsidRPr="005E47A7">
        <w:t>#</w:t>
      </w:r>
      <w:proofErr w:type="gramStart"/>
      <w:r w:rsidRPr="005E47A7">
        <w:t>&gt;  6</w:t>
      </w:r>
      <w:proofErr w:type="gramEnd"/>
      <w:r w:rsidRPr="005E47A7">
        <w:t xml:space="preserve"> 01    Alabama Other race                      12504  1867</w:t>
      </w:r>
    </w:p>
    <w:p w14:paraId="09579C99" w14:textId="77777777" w:rsidR="008267BF" w:rsidRPr="005E47A7" w:rsidRDefault="00000000" w:rsidP="006A7AF5">
      <w:pPr>
        <w:pStyle w:val="Code"/>
      </w:pPr>
      <w:r w:rsidRPr="005E47A7">
        <w:t>#</w:t>
      </w:r>
      <w:proofErr w:type="gramStart"/>
      <w:r w:rsidRPr="005E47A7">
        <w:t>&gt;  7</w:t>
      </w:r>
      <w:proofErr w:type="gramEnd"/>
      <w:r w:rsidRPr="005E47A7">
        <w:t xml:space="preserve"> 01    Alabama Multi-Race                     114853  3835</w:t>
      </w:r>
    </w:p>
    <w:p w14:paraId="011F3EFA" w14:textId="77777777" w:rsidR="008267BF" w:rsidRPr="005E47A7" w:rsidRDefault="00000000" w:rsidP="006A7AF5">
      <w:pPr>
        <w:pStyle w:val="Code"/>
      </w:pPr>
      <w:r w:rsidRPr="005E47A7">
        <w:lastRenderedPageBreak/>
        <w:t>#</w:t>
      </w:r>
      <w:proofErr w:type="gramStart"/>
      <w:r w:rsidRPr="005E47A7">
        <w:t>&gt;  8</w:t>
      </w:r>
      <w:proofErr w:type="gramEnd"/>
      <w:r w:rsidRPr="005E47A7">
        <w:t xml:space="preserve"> 01    Alabama Hispanic/Latino                224659   413</w:t>
      </w:r>
    </w:p>
    <w:p w14:paraId="26BFA270" w14:textId="77777777" w:rsidR="008267BF" w:rsidRPr="005E47A7" w:rsidRDefault="00000000" w:rsidP="006A7AF5">
      <w:pPr>
        <w:pStyle w:val="Code"/>
      </w:pPr>
      <w:r w:rsidRPr="005E47A7">
        <w:t>#</w:t>
      </w:r>
      <w:proofErr w:type="gramStart"/>
      <w:r w:rsidRPr="005E47A7">
        <w:t>&gt;  9</w:t>
      </w:r>
      <w:proofErr w:type="gramEnd"/>
      <w:r w:rsidRPr="005E47A7">
        <w:t xml:space="preserve"> 02    Alaska  White                          434515  1067</w:t>
      </w:r>
    </w:p>
    <w:p w14:paraId="20C75D36" w14:textId="77777777" w:rsidR="008267BF" w:rsidRPr="005E47A7" w:rsidRDefault="00000000" w:rsidP="006A7AF5">
      <w:pPr>
        <w:pStyle w:val="Code"/>
      </w:pPr>
      <w:r w:rsidRPr="005E47A7">
        <w:t xml:space="preserve">#&gt; 10 02    </w:t>
      </w:r>
      <w:proofErr w:type="gramStart"/>
      <w:r w:rsidRPr="005E47A7">
        <w:t>Alaska  Black</w:t>
      </w:r>
      <w:proofErr w:type="gramEnd"/>
      <w:r w:rsidRPr="005E47A7">
        <w:t>/African American          22787   769</w:t>
      </w:r>
    </w:p>
    <w:p w14:paraId="1B4F9A47" w14:textId="4973FE92" w:rsidR="008267BF" w:rsidRPr="005E47A7" w:rsidRDefault="00000000" w:rsidP="006A7AF5">
      <w:pPr>
        <w:pStyle w:val="Code"/>
      </w:pPr>
      <w:r w:rsidRPr="005E47A7">
        <w:t>#&gt; # 406 more rows</w:t>
      </w:r>
    </w:p>
    <w:p w14:paraId="6B4BF557" w14:textId="77BE796D" w:rsidR="009A25CE" w:rsidRDefault="009A25CE" w:rsidP="006A732A">
      <w:pPr>
        <w:pStyle w:val="Body"/>
      </w:pPr>
      <w:r>
        <w:t xml:space="preserve">You’ll see that the </w:t>
      </w:r>
      <w:r w:rsidRPr="009A25CE">
        <w:rPr>
          <w:rStyle w:val="Literal"/>
        </w:rPr>
        <w:t>GEOID</w:t>
      </w:r>
      <w:r>
        <w:t xml:space="preserve"> and </w:t>
      </w:r>
      <w:r w:rsidRPr="009A25CE">
        <w:rPr>
          <w:rStyle w:val="Literal"/>
        </w:rPr>
        <w:t>NAME</w:t>
      </w:r>
      <w:r>
        <w:t xml:space="preserve"> variables are uppercase because the </w:t>
      </w:r>
      <w:proofErr w:type="spellStart"/>
      <w:r w:rsidRPr="009A25CE">
        <w:rPr>
          <w:rStyle w:val="Literal"/>
        </w:rPr>
        <w:t>clean_variable_names</w:t>
      </w:r>
      <w:proofErr w:type="spellEnd"/>
      <w:r>
        <w:t xml:space="preserve"> argument is set to </w:t>
      </w:r>
      <w:r w:rsidRPr="009A25CE">
        <w:rPr>
          <w:rStyle w:val="Literal"/>
        </w:rPr>
        <w:t>FALSE</w:t>
      </w:r>
      <w:r>
        <w:t xml:space="preserve"> by default, and we didn’t change it when using the </w:t>
      </w:r>
      <w:proofErr w:type="spellStart"/>
      <w:r w:rsidRPr="009A25CE">
        <w:rPr>
          <w:rStyle w:val="Literal"/>
        </w:rPr>
        <w:t>get_acs_race_</w:t>
      </w:r>
      <w:proofErr w:type="gramStart"/>
      <w:r w:rsidRPr="009A25CE">
        <w:rPr>
          <w:rStyle w:val="Literal"/>
        </w:rPr>
        <w:t>ethnicity</w:t>
      </w:r>
      <w:proofErr w:type="spellEnd"/>
      <w:r w:rsidRPr="009A25CE">
        <w:rPr>
          <w:rStyle w:val="Literal"/>
        </w:rPr>
        <w:t>(</w:t>
      </w:r>
      <w:proofErr w:type="gramEnd"/>
      <w:r w:rsidRPr="009A25CE">
        <w:rPr>
          <w:rStyle w:val="Literal"/>
        </w:rPr>
        <w:t>)</w:t>
      </w:r>
      <w:r>
        <w:t xml:space="preserve"> function.</w:t>
      </w:r>
    </w:p>
    <w:p w14:paraId="57DE53B8" w14:textId="3019DD4F" w:rsidR="008267BF" w:rsidRPr="005E47A7" w:rsidRDefault="00000000" w:rsidP="006A732A">
      <w:pPr>
        <w:pStyle w:val="Body"/>
      </w:pPr>
      <w:r w:rsidRPr="005E47A7">
        <w:t>Alternatively, you could change the value of the argument to get data by county:</w:t>
      </w:r>
    </w:p>
    <w:p w14:paraId="073EABB3" w14:textId="6F31EA9A" w:rsidR="008267BF" w:rsidRPr="005E47A7" w:rsidRDefault="00000000">
      <w:pPr>
        <w:pStyle w:val="Code"/>
      </w:pPr>
      <w:proofErr w:type="spellStart"/>
      <w:r w:rsidRPr="005E47A7">
        <w:t>get_acs_race_</w:t>
      </w:r>
      <w:proofErr w:type="gramStart"/>
      <w:r w:rsidRPr="005E47A7">
        <w:t>ethnicity</w:t>
      </w:r>
      <w:proofErr w:type="spellEnd"/>
      <w:r w:rsidRPr="005E47A7">
        <w:t>(</w:t>
      </w:r>
      <w:proofErr w:type="gramEnd"/>
      <w:r w:rsidRPr="005E47A7">
        <w:t xml:space="preserve">geography = </w:t>
      </w:r>
      <w:r w:rsidRPr="002639DF">
        <w:rPr>
          <w:rStyle w:val="LiteralBold"/>
          <w:rPrChange w:id="392" w:author="Rachel Monaghan" w:date="2023-12-02T13:52:00Z">
            <w:rPr/>
          </w:rPrChange>
        </w:rPr>
        <w:t>"</w:t>
      </w:r>
      <w:del w:id="393" w:author="Rachel Monaghan" w:date="2023-12-02T13:52:00Z">
        <w:r w:rsidRPr="002639DF" w:rsidDel="002639DF">
          <w:rPr>
            <w:rStyle w:val="LiteralBold"/>
            <w:rPrChange w:id="394" w:author="Rachel Monaghan" w:date="2023-12-02T13:52:00Z">
              <w:rPr/>
            </w:rPrChange>
          </w:rPr>
          <w:delText>state</w:delText>
        </w:r>
      </w:del>
      <w:ins w:id="395" w:author="Rachel Monaghan" w:date="2023-12-02T13:52:00Z">
        <w:r w:rsidR="002639DF" w:rsidRPr="002639DF">
          <w:rPr>
            <w:rStyle w:val="LiteralBold"/>
            <w:rPrChange w:id="396" w:author="Rachel Monaghan" w:date="2023-12-02T13:52:00Z">
              <w:rPr/>
            </w:rPrChange>
          </w:rPr>
          <w:t>county</w:t>
        </w:r>
      </w:ins>
      <w:r w:rsidRPr="002639DF">
        <w:rPr>
          <w:rStyle w:val="LiteralBold"/>
          <w:rPrChange w:id="397" w:author="Rachel Monaghan" w:date="2023-12-02T13:52:00Z">
            <w:rPr/>
          </w:rPrChange>
        </w:rPr>
        <w:t>"</w:t>
      </w:r>
      <w:r w:rsidRPr="005E47A7">
        <w:t>)</w:t>
      </w:r>
    </w:p>
    <w:p w14:paraId="58FE906A" w14:textId="52D13FD7" w:rsidR="008267BF" w:rsidRPr="005E47A7" w:rsidRDefault="00000000" w:rsidP="006A732A">
      <w:pPr>
        <w:pStyle w:val="Body"/>
      </w:pPr>
      <w:r w:rsidRPr="005E47A7">
        <w:t xml:space="preserve">You could also run the function with the </w:t>
      </w:r>
      <w:r w:rsidRPr="005E47A7">
        <w:rPr>
          <w:rStyle w:val="Literal"/>
        </w:rPr>
        <w:t>geometry = TRUE</w:t>
      </w:r>
      <w:r w:rsidRPr="005E47A7">
        <w:t xml:space="preserve"> argument to return geospatial data alongside demographic data:</w:t>
      </w:r>
    </w:p>
    <w:p w14:paraId="782E892C" w14:textId="2E6233E6" w:rsidR="008267BF" w:rsidRPr="005E47A7" w:rsidRDefault="00000000">
      <w:pPr>
        <w:pStyle w:val="Code"/>
      </w:pPr>
      <w:proofErr w:type="spellStart"/>
      <w:r w:rsidRPr="005E47A7">
        <w:t>get_acs_race_</w:t>
      </w:r>
      <w:proofErr w:type="gramStart"/>
      <w:r w:rsidRPr="005E47A7">
        <w:t>ethnicity</w:t>
      </w:r>
      <w:proofErr w:type="spellEnd"/>
      <w:r w:rsidRPr="005E47A7">
        <w:t>(</w:t>
      </w:r>
      <w:proofErr w:type="gramEnd"/>
      <w:r w:rsidRPr="005E47A7">
        <w:t xml:space="preserve">geography = "county", </w:t>
      </w:r>
      <w:r w:rsidRPr="002639DF">
        <w:rPr>
          <w:rStyle w:val="LiteralBold"/>
          <w:rPrChange w:id="398" w:author="Rachel Monaghan" w:date="2023-12-02T13:53:00Z">
            <w:rPr/>
          </w:rPrChange>
        </w:rPr>
        <w:t>geometry = TRUE</w:t>
      </w:r>
      <w:r w:rsidRPr="005E47A7">
        <w:t>)</w:t>
      </w:r>
    </w:p>
    <w:p w14:paraId="2C516821" w14:textId="6D80CFED" w:rsidR="008267BF" w:rsidRPr="005E47A7" w:rsidRDefault="00000000" w:rsidP="006A732A">
      <w:pPr>
        <w:pStyle w:val="Body"/>
      </w:pPr>
      <w:r w:rsidRPr="005E47A7">
        <w:t>The function should return data like the following:</w:t>
      </w:r>
    </w:p>
    <w:p w14:paraId="4A14794D" w14:textId="77777777" w:rsidR="008267BF" w:rsidRPr="005E47A7" w:rsidRDefault="00000000" w:rsidP="0008226B">
      <w:pPr>
        <w:pStyle w:val="Code"/>
      </w:pPr>
      <w:r w:rsidRPr="005E47A7">
        <w:t>#&gt; Simple feature collection with 416 features and 5 fields</w:t>
      </w:r>
    </w:p>
    <w:p w14:paraId="0E7E6B79" w14:textId="77777777" w:rsidR="008267BF" w:rsidRPr="005E47A7" w:rsidRDefault="00000000" w:rsidP="0008226B">
      <w:pPr>
        <w:pStyle w:val="Code"/>
      </w:pPr>
      <w:r w:rsidRPr="005E47A7">
        <w:t>#&gt; Geometry type: MULTIPOLYGON</w:t>
      </w:r>
    </w:p>
    <w:p w14:paraId="22EDB509" w14:textId="77777777" w:rsidR="008267BF" w:rsidRPr="005E47A7" w:rsidRDefault="00000000" w:rsidP="0008226B">
      <w:pPr>
        <w:pStyle w:val="Code"/>
      </w:pPr>
      <w:r w:rsidRPr="005E47A7">
        <w:t>#&gt; Dimension:     XY</w:t>
      </w:r>
    </w:p>
    <w:p w14:paraId="1446D6F7" w14:textId="77777777" w:rsidR="008267BF" w:rsidRPr="005E47A7" w:rsidRDefault="00000000" w:rsidP="0008226B">
      <w:pPr>
        <w:pStyle w:val="Code"/>
      </w:pPr>
      <w:r w:rsidRPr="005E47A7">
        <w:t xml:space="preserve">#&gt; Bounding box:  </w:t>
      </w:r>
      <w:proofErr w:type="spellStart"/>
      <w:r w:rsidRPr="005E47A7">
        <w:t>xmin</w:t>
      </w:r>
      <w:proofErr w:type="spellEnd"/>
      <w:r w:rsidRPr="005E47A7">
        <w:t xml:space="preserve">: -179.1489 </w:t>
      </w:r>
      <w:proofErr w:type="spellStart"/>
      <w:r w:rsidRPr="005E47A7">
        <w:t>ymin</w:t>
      </w:r>
      <w:proofErr w:type="spellEnd"/>
      <w:r w:rsidRPr="005E47A7">
        <w:t xml:space="preserve">: 17.88328 </w:t>
      </w:r>
      <w:proofErr w:type="spellStart"/>
      <w:r w:rsidRPr="005E47A7">
        <w:t>xmax</w:t>
      </w:r>
      <w:proofErr w:type="spellEnd"/>
      <w:r w:rsidRPr="005E47A7">
        <w:t xml:space="preserve">: 179.7785 </w:t>
      </w:r>
      <w:proofErr w:type="spellStart"/>
      <w:r w:rsidRPr="005E47A7">
        <w:t>ymax</w:t>
      </w:r>
      <w:proofErr w:type="spellEnd"/>
      <w:r w:rsidRPr="005E47A7">
        <w:t>: 71.36516</w:t>
      </w:r>
    </w:p>
    <w:p w14:paraId="7CB17A26" w14:textId="77777777" w:rsidR="008267BF" w:rsidRPr="005E47A7" w:rsidRDefault="00000000" w:rsidP="0008226B">
      <w:pPr>
        <w:pStyle w:val="Code"/>
      </w:pPr>
      <w:r w:rsidRPr="005E47A7">
        <w:t>#&gt; Geodetic CRS:  NAD83</w:t>
      </w:r>
    </w:p>
    <w:p w14:paraId="3FA7FB64" w14:textId="77777777" w:rsidR="008267BF" w:rsidRPr="005E47A7" w:rsidRDefault="00000000" w:rsidP="0008226B">
      <w:pPr>
        <w:pStyle w:val="Code"/>
      </w:pPr>
      <w:r w:rsidRPr="005E47A7">
        <w:t>#&gt; First 10 features:</w:t>
      </w:r>
    </w:p>
    <w:p w14:paraId="2A640146" w14:textId="40702672" w:rsidR="008267BF" w:rsidRPr="005E47A7" w:rsidRDefault="00000000" w:rsidP="0008226B">
      <w:pPr>
        <w:pStyle w:val="Code"/>
      </w:pPr>
      <w:r w:rsidRPr="005E47A7">
        <w:t>#&gt;    GEOID</w:t>
      </w:r>
      <w:del w:id="399" w:author="Rachel Monaghan" w:date="2023-12-02T13:59:00Z">
        <w:r w:rsidRPr="005E47A7" w:rsidDel="00D75BD4">
          <w:delText xml:space="preserve"> </w:delText>
        </w:r>
      </w:del>
      <w:r w:rsidRPr="005E47A7">
        <w:t xml:space="preserve"> </w:t>
      </w:r>
      <w:del w:id="400" w:author="Rachel Monaghan" w:date="2023-12-02T13:54:00Z">
        <w:r w:rsidRPr="005E47A7" w:rsidDel="002639DF">
          <w:delText xml:space="preserve">  </w:delText>
        </w:r>
      </w:del>
      <w:r w:rsidRPr="005E47A7">
        <w:t xml:space="preserve">NAME    </w:t>
      </w:r>
      <w:del w:id="401" w:author="Rachel Monaghan" w:date="2023-12-02T13:59:00Z">
        <w:r w:rsidRPr="005E47A7" w:rsidDel="00D75BD4">
          <w:delText xml:space="preserve"> </w:delText>
        </w:r>
      </w:del>
      <w:del w:id="402" w:author="Rachel Monaghan" w:date="2023-12-02T13:55:00Z">
        <w:r w:rsidRPr="005E47A7" w:rsidDel="002639DF">
          <w:delText xml:space="preserve">                    </w:delText>
        </w:r>
      </w:del>
      <w:r w:rsidRPr="005E47A7">
        <w:t xml:space="preserve">variable </w:t>
      </w:r>
      <w:ins w:id="403" w:author="Rachel Monaghan" w:date="2023-12-02T13:56:00Z">
        <w:r w:rsidR="002639DF">
          <w:t xml:space="preserve">                 </w:t>
        </w:r>
      </w:ins>
      <w:ins w:id="404" w:author="Rachel Monaghan" w:date="2023-12-02T14:00:00Z">
        <w:r w:rsidR="00D75BD4">
          <w:t xml:space="preserve"> </w:t>
        </w:r>
      </w:ins>
      <w:r w:rsidRPr="005E47A7">
        <w:t>estimate</w:t>
      </w:r>
    </w:p>
    <w:p w14:paraId="59919B04" w14:textId="455396A5" w:rsidR="008267BF" w:rsidRPr="005E47A7" w:rsidRDefault="00000000" w:rsidP="0008226B">
      <w:pPr>
        <w:pStyle w:val="Code"/>
      </w:pPr>
      <w:r w:rsidRPr="005E47A7">
        <w:t>#</w:t>
      </w:r>
      <w:proofErr w:type="gramStart"/>
      <w:r w:rsidRPr="005E47A7">
        <w:t xml:space="preserve">&gt; </w:t>
      </w:r>
      <w:ins w:id="405" w:author="Rachel Monaghan" w:date="2023-12-02T13:58:00Z">
        <w:r w:rsidR="00D75BD4">
          <w:t xml:space="preserve"> </w:t>
        </w:r>
      </w:ins>
      <w:r w:rsidRPr="005E47A7">
        <w:t>1</w:t>
      </w:r>
      <w:proofErr w:type="gramEnd"/>
      <w:r w:rsidRPr="005E47A7">
        <w:t xml:space="preserve"> </w:t>
      </w:r>
      <w:del w:id="406" w:author="Rachel Monaghan" w:date="2023-12-02T13:58:00Z">
        <w:r w:rsidRPr="005E47A7" w:rsidDel="00D75BD4">
          <w:delText xml:space="preserve"> </w:delText>
        </w:r>
      </w:del>
      <w:del w:id="407" w:author="Rachel Monaghan" w:date="2023-12-02T13:54:00Z">
        <w:r w:rsidRPr="005E47A7" w:rsidDel="002639DF">
          <w:delText xml:space="preserve">   </w:delText>
        </w:r>
      </w:del>
      <w:r w:rsidRPr="005E47A7">
        <w:t xml:space="preserve">56 </w:t>
      </w:r>
      <w:ins w:id="408" w:author="Rachel Monaghan" w:date="2023-12-02T13:54:00Z">
        <w:r w:rsidR="002639DF">
          <w:t xml:space="preserve">   </w:t>
        </w:r>
      </w:ins>
      <w:r w:rsidRPr="005E47A7">
        <w:t>Wyoming</w:t>
      </w:r>
      <w:del w:id="409" w:author="Rachel Monaghan" w:date="2023-12-02T13:59:00Z">
        <w:r w:rsidRPr="005E47A7" w:rsidDel="00D75BD4">
          <w:delText xml:space="preserve"> </w:delText>
        </w:r>
      </w:del>
      <w:r w:rsidRPr="005E47A7">
        <w:t xml:space="preserve"> </w:t>
      </w:r>
      <w:del w:id="410" w:author="Rachel Monaghan" w:date="2023-12-02T13:55:00Z">
        <w:r w:rsidRPr="005E47A7" w:rsidDel="002639DF">
          <w:delText xml:space="preserve">                          </w:delText>
        </w:r>
      </w:del>
      <w:r w:rsidRPr="005E47A7">
        <w:t xml:space="preserve">White   </w:t>
      </w:r>
      <w:ins w:id="411" w:author="Rachel Monaghan" w:date="2023-12-02T13:56:00Z">
        <w:r w:rsidR="002639DF">
          <w:t xml:space="preserve">                   </w:t>
        </w:r>
      </w:ins>
      <w:ins w:id="412" w:author="Rachel Monaghan" w:date="2023-12-02T14:00:00Z">
        <w:r w:rsidR="00D75BD4">
          <w:t xml:space="preserve"> </w:t>
        </w:r>
      </w:ins>
      <w:ins w:id="413" w:author="Rachel Monaghan" w:date="2023-12-02T13:56:00Z">
        <w:r w:rsidR="002639DF">
          <w:t xml:space="preserve"> </w:t>
        </w:r>
      </w:ins>
      <w:r w:rsidRPr="005E47A7">
        <w:t>478508</w:t>
      </w:r>
    </w:p>
    <w:p w14:paraId="41F4D852" w14:textId="749F3D65" w:rsidR="008267BF" w:rsidRPr="005E47A7" w:rsidRDefault="00000000" w:rsidP="0008226B">
      <w:pPr>
        <w:pStyle w:val="Code"/>
      </w:pPr>
      <w:r w:rsidRPr="005E47A7">
        <w:t>#</w:t>
      </w:r>
      <w:proofErr w:type="gramStart"/>
      <w:r w:rsidRPr="005E47A7">
        <w:t xml:space="preserve">&gt; </w:t>
      </w:r>
      <w:ins w:id="414" w:author="Rachel Monaghan" w:date="2023-12-02T13:58:00Z">
        <w:r w:rsidR="00D75BD4">
          <w:t xml:space="preserve"> </w:t>
        </w:r>
      </w:ins>
      <w:r w:rsidRPr="005E47A7">
        <w:t>2</w:t>
      </w:r>
      <w:proofErr w:type="gramEnd"/>
      <w:r w:rsidRPr="005E47A7">
        <w:t xml:space="preserve"> </w:t>
      </w:r>
      <w:del w:id="415" w:author="Rachel Monaghan" w:date="2023-12-02T13:58:00Z">
        <w:r w:rsidRPr="005E47A7" w:rsidDel="00D75BD4">
          <w:delText xml:space="preserve"> </w:delText>
        </w:r>
      </w:del>
      <w:del w:id="416" w:author="Rachel Monaghan" w:date="2023-12-02T13:54:00Z">
        <w:r w:rsidRPr="005E47A7" w:rsidDel="002639DF">
          <w:delText xml:space="preserve">   </w:delText>
        </w:r>
      </w:del>
      <w:r w:rsidRPr="005E47A7">
        <w:t xml:space="preserve">56 </w:t>
      </w:r>
      <w:ins w:id="417" w:author="Rachel Monaghan" w:date="2023-12-02T13:54:00Z">
        <w:r w:rsidR="002639DF">
          <w:t xml:space="preserve">   </w:t>
        </w:r>
      </w:ins>
      <w:r w:rsidRPr="005E47A7">
        <w:t>Wyoming</w:t>
      </w:r>
      <w:del w:id="418" w:author="Rachel Monaghan" w:date="2023-12-02T13:59:00Z">
        <w:r w:rsidRPr="005E47A7" w:rsidDel="00D75BD4">
          <w:delText xml:space="preserve"> </w:delText>
        </w:r>
      </w:del>
      <w:r w:rsidRPr="005E47A7">
        <w:t xml:space="preserve"> </w:t>
      </w:r>
      <w:del w:id="419" w:author="Rachel Monaghan" w:date="2023-12-02T13:55:00Z">
        <w:r w:rsidRPr="005E47A7" w:rsidDel="002639DF">
          <w:delText xml:space="preserve">         </w:delText>
        </w:r>
      </w:del>
      <w:r w:rsidRPr="005E47A7">
        <w:t xml:space="preserve">Black/African American   </w:t>
      </w:r>
      <w:ins w:id="420" w:author="Rachel Monaghan" w:date="2023-12-02T13:56:00Z">
        <w:r w:rsidR="002639DF">
          <w:t xml:space="preserve">   </w:t>
        </w:r>
      </w:ins>
      <w:ins w:id="421" w:author="Rachel Monaghan" w:date="2023-12-02T14:00:00Z">
        <w:r w:rsidR="00D75BD4">
          <w:t xml:space="preserve"> </w:t>
        </w:r>
      </w:ins>
      <w:ins w:id="422" w:author="Rachel Monaghan" w:date="2023-12-02T13:56:00Z">
        <w:r w:rsidR="002639DF">
          <w:t xml:space="preserve"> </w:t>
        </w:r>
      </w:ins>
      <w:del w:id="423" w:author="Rachel Monaghan" w:date="2023-12-02T13:57:00Z">
        <w:r w:rsidRPr="005E47A7" w:rsidDel="00D75BD4">
          <w:delText xml:space="preserve"> </w:delText>
        </w:r>
      </w:del>
      <w:r w:rsidRPr="005E47A7">
        <w:t xml:space="preserve"> 4811</w:t>
      </w:r>
    </w:p>
    <w:p w14:paraId="691BA2E5" w14:textId="66210D2F" w:rsidR="008267BF" w:rsidRPr="005E47A7" w:rsidRDefault="00000000" w:rsidP="0008226B">
      <w:pPr>
        <w:pStyle w:val="Code"/>
      </w:pPr>
      <w:r w:rsidRPr="005E47A7">
        <w:t>#</w:t>
      </w:r>
      <w:proofErr w:type="gramStart"/>
      <w:r w:rsidRPr="005E47A7">
        <w:t xml:space="preserve">&gt; </w:t>
      </w:r>
      <w:ins w:id="424" w:author="Rachel Monaghan" w:date="2023-12-02T13:58:00Z">
        <w:r w:rsidR="00D75BD4">
          <w:t xml:space="preserve"> </w:t>
        </w:r>
      </w:ins>
      <w:r w:rsidRPr="005E47A7">
        <w:t>3</w:t>
      </w:r>
      <w:proofErr w:type="gramEnd"/>
      <w:r w:rsidRPr="005E47A7">
        <w:t xml:space="preserve"> </w:t>
      </w:r>
      <w:del w:id="425" w:author="Rachel Monaghan" w:date="2023-12-02T13:58:00Z">
        <w:r w:rsidRPr="005E47A7" w:rsidDel="00D75BD4">
          <w:delText xml:space="preserve"> </w:delText>
        </w:r>
      </w:del>
      <w:del w:id="426" w:author="Rachel Monaghan" w:date="2023-12-02T13:54:00Z">
        <w:r w:rsidRPr="005E47A7" w:rsidDel="002639DF">
          <w:delText xml:space="preserve">   </w:delText>
        </w:r>
      </w:del>
      <w:r w:rsidRPr="005E47A7">
        <w:t xml:space="preserve">56 </w:t>
      </w:r>
      <w:ins w:id="427" w:author="Rachel Monaghan" w:date="2023-12-02T13:54:00Z">
        <w:r w:rsidR="002639DF">
          <w:t xml:space="preserve">   </w:t>
        </w:r>
      </w:ins>
      <w:r w:rsidRPr="005E47A7">
        <w:t>Wyoming</w:t>
      </w:r>
      <w:del w:id="428" w:author="Rachel Monaghan" w:date="2023-12-02T13:59:00Z">
        <w:r w:rsidRPr="005E47A7" w:rsidDel="00D75BD4">
          <w:delText xml:space="preserve"> </w:delText>
        </w:r>
      </w:del>
      <w:r w:rsidRPr="005E47A7">
        <w:t xml:space="preserve"> </w:t>
      </w:r>
      <w:del w:id="429" w:author="Rachel Monaghan" w:date="2023-12-02T13:55:00Z">
        <w:r w:rsidRPr="005E47A7" w:rsidDel="002639DF">
          <w:delText xml:space="preserve">  </w:delText>
        </w:r>
      </w:del>
      <w:r w:rsidRPr="005E47A7">
        <w:t xml:space="preserve">American Indian/Alaska </w:t>
      </w:r>
      <w:del w:id="430" w:author="Rachel Monaghan" w:date="2023-12-02T13:57:00Z">
        <w:r w:rsidRPr="005E47A7" w:rsidDel="00D75BD4">
          <w:delText xml:space="preserve">Native </w:delText>
        </w:r>
      </w:del>
      <w:ins w:id="431" w:author="Rachel Monaghan" w:date="2023-12-02T13:57:00Z">
        <w:r w:rsidR="00D75BD4" w:rsidRPr="005E47A7">
          <w:t>Na</w:t>
        </w:r>
        <w:r w:rsidR="00D75BD4">
          <w:t>...</w:t>
        </w:r>
        <w:r w:rsidR="00D75BD4" w:rsidRPr="005E47A7">
          <w:t xml:space="preserve"> </w:t>
        </w:r>
      </w:ins>
      <w:ins w:id="432" w:author="Rachel Monaghan" w:date="2023-12-02T14:00:00Z">
        <w:r w:rsidR="00D75BD4">
          <w:t xml:space="preserve"> </w:t>
        </w:r>
      </w:ins>
      <w:del w:id="433" w:author="Rachel Monaghan" w:date="2023-12-02T13:56:00Z">
        <w:r w:rsidRPr="005E47A7" w:rsidDel="002639DF">
          <w:delText xml:space="preserve">   </w:delText>
        </w:r>
      </w:del>
      <w:r w:rsidRPr="005E47A7">
        <w:t>11330</w:t>
      </w:r>
    </w:p>
    <w:p w14:paraId="6445149D" w14:textId="1A870075" w:rsidR="008267BF" w:rsidRPr="005E47A7" w:rsidRDefault="00000000" w:rsidP="0008226B">
      <w:pPr>
        <w:pStyle w:val="Code"/>
      </w:pPr>
      <w:r w:rsidRPr="005E47A7">
        <w:t>#</w:t>
      </w:r>
      <w:proofErr w:type="gramStart"/>
      <w:r w:rsidRPr="005E47A7">
        <w:t xml:space="preserve">&gt; </w:t>
      </w:r>
      <w:ins w:id="434" w:author="Rachel Monaghan" w:date="2023-12-02T13:58:00Z">
        <w:r w:rsidR="00D75BD4">
          <w:t xml:space="preserve"> </w:t>
        </w:r>
      </w:ins>
      <w:r w:rsidRPr="005E47A7">
        <w:t>4</w:t>
      </w:r>
      <w:proofErr w:type="gramEnd"/>
      <w:r w:rsidRPr="005E47A7">
        <w:t xml:space="preserve"> </w:t>
      </w:r>
      <w:del w:id="435" w:author="Rachel Monaghan" w:date="2023-12-02T13:58:00Z">
        <w:r w:rsidRPr="005E47A7" w:rsidDel="00D75BD4">
          <w:delText xml:space="preserve"> </w:delText>
        </w:r>
      </w:del>
      <w:del w:id="436" w:author="Rachel Monaghan" w:date="2023-12-02T13:54:00Z">
        <w:r w:rsidRPr="005E47A7" w:rsidDel="002639DF">
          <w:delText xml:space="preserve">   </w:delText>
        </w:r>
      </w:del>
      <w:r w:rsidRPr="005E47A7">
        <w:t xml:space="preserve">56 </w:t>
      </w:r>
      <w:ins w:id="437" w:author="Rachel Monaghan" w:date="2023-12-02T13:54:00Z">
        <w:r w:rsidR="002639DF">
          <w:t xml:space="preserve">   </w:t>
        </w:r>
      </w:ins>
      <w:r w:rsidRPr="005E47A7">
        <w:t>Wyoming</w:t>
      </w:r>
      <w:del w:id="438" w:author="Rachel Monaghan" w:date="2023-12-02T13:59:00Z">
        <w:r w:rsidRPr="005E47A7" w:rsidDel="00D75BD4">
          <w:delText xml:space="preserve"> </w:delText>
        </w:r>
      </w:del>
      <w:r w:rsidRPr="005E47A7">
        <w:t xml:space="preserve"> </w:t>
      </w:r>
      <w:del w:id="439" w:author="Rachel Monaghan" w:date="2023-12-02T13:55:00Z">
        <w:r w:rsidRPr="005E47A7" w:rsidDel="002639DF">
          <w:delText xml:space="preserve">                          </w:delText>
        </w:r>
      </w:del>
      <w:r w:rsidRPr="005E47A7">
        <w:t xml:space="preserve">Asian    </w:t>
      </w:r>
      <w:ins w:id="440" w:author="Rachel Monaghan" w:date="2023-12-02T13:56:00Z">
        <w:r w:rsidR="002639DF">
          <w:t xml:space="preserve">                    </w:t>
        </w:r>
      </w:ins>
      <w:r w:rsidRPr="005E47A7">
        <w:t xml:space="preserve"> </w:t>
      </w:r>
      <w:ins w:id="441" w:author="Rachel Monaghan" w:date="2023-12-02T14:00:00Z">
        <w:r w:rsidR="00D75BD4">
          <w:t xml:space="preserve"> </w:t>
        </w:r>
      </w:ins>
      <w:r w:rsidRPr="005E47A7">
        <w:t>4907</w:t>
      </w:r>
    </w:p>
    <w:p w14:paraId="4934BAAE" w14:textId="3B9934AB" w:rsidR="008267BF" w:rsidRPr="005E47A7" w:rsidRDefault="00000000" w:rsidP="0008226B">
      <w:pPr>
        <w:pStyle w:val="Code"/>
      </w:pPr>
      <w:r w:rsidRPr="005E47A7">
        <w:t>#</w:t>
      </w:r>
      <w:proofErr w:type="gramStart"/>
      <w:r w:rsidRPr="005E47A7">
        <w:t xml:space="preserve">&gt; </w:t>
      </w:r>
      <w:ins w:id="442" w:author="Rachel Monaghan" w:date="2023-12-02T13:58:00Z">
        <w:r w:rsidR="00D75BD4">
          <w:t xml:space="preserve"> </w:t>
        </w:r>
      </w:ins>
      <w:r w:rsidRPr="005E47A7">
        <w:t>5</w:t>
      </w:r>
      <w:proofErr w:type="gramEnd"/>
      <w:r w:rsidRPr="005E47A7">
        <w:t xml:space="preserve"> </w:t>
      </w:r>
      <w:del w:id="443" w:author="Rachel Monaghan" w:date="2023-12-02T13:58:00Z">
        <w:r w:rsidRPr="005E47A7" w:rsidDel="00D75BD4">
          <w:delText xml:space="preserve"> </w:delText>
        </w:r>
      </w:del>
      <w:del w:id="444" w:author="Rachel Monaghan" w:date="2023-12-02T13:54:00Z">
        <w:r w:rsidRPr="005E47A7" w:rsidDel="002639DF">
          <w:delText xml:space="preserve">   </w:delText>
        </w:r>
      </w:del>
      <w:r w:rsidRPr="005E47A7">
        <w:t xml:space="preserve">56 </w:t>
      </w:r>
      <w:ins w:id="445" w:author="Rachel Monaghan" w:date="2023-12-02T13:54:00Z">
        <w:r w:rsidR="002639DF">
          <w:t xml:space="preserve"> </w:t>
        </w:r>
      </w:ins>
      <w:ins w:id="446" w:author="Rachel Monaghan" w:date="2023-12-02T13:55:00Z">
        <w:r w:rsidR="002639DF">
          <w:t xml:space="preserve">  </w:t>
        </w:r>
      </w:ins>
      <w:r w:rsidRPr="005E47A7">
        <w:t xml:space="preserve">Wyoming Native Hawaiian/Pacific </w:t>
      </w:r>
      <w:del w:id="447" w:author="Rachel Monaghan" w:date="2023-12-02T13:57:00Z">
        <w:r w:rsidRPr="005E47A7" w:rsidDel="00D75BD4">
          <w:delText xml:space="preserve">Islander </w:delText>
        </w:r>
      </w:del>
      <w:ins w:id="448" w:author="Rachel Monaghan" w:date="2023-12-02T13:57:00Z">
        <w:r w:rsidR="00D75BD4" w:rsidRPr="005E47A7">
          <w:t>I</w:t>
        </w:r>
        <w:r w:rsidR="00D75BD4">
          <w:t>...</w:t>
        </w:r>
        <w:r w:rsidR="00D75BD4" w:rsidRPr="005E47A7">
          <w:t xml:space="preserve"> </w:t>
        </w:r>
        <w:r w:rsidR="00D75BD4">
          <w:t xml:space="preserve">  </w:t>
        </w:r>
      </w:ins>
      <w:ins w:id="449" w:author="Rachel Monaghan" w:date="2023-12-02T14:00:00Z">
        <w:r w:rsidR="00D75BD4">
          <w:t xml:space="preserve"> </w:t>
        </w:r>
      </w:ins>
      <w:del w:id="450" w:author="Rachel Monaghan" w:date="2023-12-02T13:56:00Z">
        <w:r w:rsidRPr="005E47A7" w:rsidDel="002639DF">
          <w:delText xml:space="preserve">     </w:delText>
        </w:r>
      </w:del>
      <w:r w:rsidRPr="005E47A7">
        <w:t>397</w:t>
      </w:r>
    </w:p>
    <w:p w14:paraId="06EA716B" w14:textId="0AEA7511" w:rsidR="008267BF" w:rsidRPr="005E47A7" w:rsidRDefault="00000000" w:rsidP="0008226B">
      <w:pPr>
        <w:pStyle w:val="Code"/>
      </w:pPr>
      <w:r w:rsidRPr="005E47A7">
        <w:t>#</w:t>
      </w:r>
      <w:proofErr w:type="gramStart"/>
      <w:r w:rsidRPr="005E47A7">
        <w:t xml:space="preserve">&gt; </w:t>
      </w:r>
      <w:ins w:id="451" w:author="Rachel Monaghan" w:date="2023-12-02T13:58:00Z">
        <w:r w:rsidR="00D75BD4">
          <w:t xml:space="preserve"> </w:t>
        </w:r>
      </w:ins>
      <w:r w:rsidRPr="005E47A7">
        <w:t>6</w:t>
      </w:r>
      <w:proofErr w:type="gramEnd"/>
      <w:r w:rsidRPr="005E47A7">
        <w:t xml:space="preserve"> </w:t>
      </w:r>
      <w:del w:id="452" w:author="Rachel Monaghan" w:date="2023-12-02T13:58:00Z">
        <w:r w:rsidRPr="005E47A7" w:rsidDel="00D75BD4">
          <w:delText xml:space="preserve"> </w:delText>
        </w:r>
      </w:del>
      <w:del w:id="453" w:author="Rachel Monaghan" w:date="2023-12-02T13:54:00Z">
        <w:r w:rsidRPr="005E47A7" w:rsidDel="002639DF">
          <w:delText xml:space="preserve">   </w:delText>
        </w:r>
      </w:del>
      <w:r w:rsidRPr="005E47A7">
        <w:t xml:space="preserve">56 </w:t>
      </w:r>
      <w:ins w:id="454" w:author="Rachel Monaghan" w:date="2023-12-02T13:55:00Z">
        <w:r w:rsidR="002639DF">
          <w:t xml:space="preserve">   </w:t>
        </w:r>
      </w:ins>
      <w:r w:rsidRPr="005E47A7">
        <w:t xml:space="preserve">Wyoming </w:t>
      </w:r>
      <w:del w:id="455" w:author="Rachel Monaghan" w:date="2023-12-02T13:59:00Z">
        <w:r w:rsidRPr="005E47A7" w:rsidDel="00D75BD4">
          <w:delText xml:space="preserve"> </w:delText>
        </w:r>
      </w:del>
      <w:del w:id="456" w:author="Rachel Monaghan" w:date="2023-12-02T13:55:00Z">
        <w:r w:rsidRPr="005E47A7" w:rsidDel="002639DF">
          <w:delText xml:space="preserve">                     </w:delText>
        </w:r>
      </w:del>
      <w:r w:rsidRPr="005E47A7">
        <w:t xml:space="preserve">Other race     </w:t>
      </w:r>
      <w:ins w:id="457" w:author="Rachel Monaghan" w:date="2023-12-02T13:56:00Z">
        <w:r w:rsidR="002639DF">
          <w:t xml:space="preserve">               </w:t>
        </w:r>
      </w:ins>
      <w:ins w:id="458" w:author="Rachel Monaghan" w:date="2023-12-02T14:00:00Z">
        <w:r w:rsidR="00D75BD4">
          <w:t xml:space="preserve"> </w:t>
        </w:r>
      </w:ins>
      <w:r w:rsidRPr="005E47A7">
        <w:t>1582</w:t>
      </w:r>
    </w:p>
    <w:p w14:paraId="6B0DBEEE" w14:textId="6F580AFA" w:rsidR="008267BF" w:rsidRPr="005E47A7" w:rsidRDefault="00000000" w:rsidP="0008226B">
      <w:pPr>
        <w:pStyle w:val="Code"/>
      </w:pPr>
      <w:r w:rsidRPr="005E47A7">
        <w:t>#</w:t>
      </w:r>
      <w:proofErr w:type="gramStart"/>
      <w:r w:rsidRPr="005E47A7">
        <w:t xml:space="preserve">&gt; </w:t>
      </w:r>
      <w:ins w:id="459" w:author="Rachel Monaghan" w:date="2023-12-02T13:58:00Z">
        <w:r w:rsidR="00D75BD4">
          <w:t xml:space="preserve"> </w:t>
        </w:r>
      </w:ins>
      <w:r w:rsidRPr="005E47A7">
        <w:t>7</w:t>
      </w:r>
      <w:proofErr w:type="gramEnd"/>
      <w:r w:rsidRPr="005E47A7">
        <w:t xml:space="preserve"> </w:t>
      </w:r>
      <w:del w:id="460" w:author="Rachel Monaghan" w:date="2023-12-02T13:58:00Z">
        <w:r w:rsidRPr="005E47A7" w:rsidDel="00D75BD4">
          <w:delText xml:space="preserve"> </w:delText>
        </w:r>
      </w:del>
      <w:del w:id="461" w:author="Rachel Monaghan" w:date="2023-12-02T13:54:00Z">
        <w:r w:rsidRPr="005E47A7" w:rsidDel="002639DF">
          <w:delText xml:space="preserve">   </w:delText>
        </w:r>
      </w:del>
      <w:r w:rsidRPr="005E47A7">
        <w:t xml:space="preserve">56 </w:t>
      </w:r>
      <w:ins w:id="462" w:author="Rachel Monaghan" w:date="2023-12-02T13:55:00Z">
        <w:r w:rsidR="002639DF">
          <w:t xml:space="preserve">   </w:t>
        </w:r>
      </w:ins>
      <w:r w:rsidRPr="005E47A7">
        <w:t xml:space="preserve">Wyoming </w:t>
      </w:r>
      <w:del w:id="463" w:author="Rachel Monaghan" w:date="2023-12-02T13:59:00Z">
        <w:r w:rsidRPr="005E47A7" w:rsidDel="00D75BD4">
          <w:delText xml:space="preserve"> </w:delText>
        </w:r>
      </w:del>
      <w:del w:id="464" w:author="Rachel Monaghan" w:date="2023-12-02T13:55:00Z">
        <w:r w:rsidRPr="005E47A7" w:rsidDel="002639DF">
          <w:delText xml:space="preserve">                     </w:delText>
        </w:r>
      </w:del>
      <w:r w:rsidRPr="005E47A7">
        <w:t xml:space="preserve">Multi-Race  </w:t>
      </w:r>
      <w:ins w:id="465" w:author="Rachel Monaghan" w:date="2023-12-02T13:56:00Z">
        <w:r w:rsidR="002639DF">
          <w:t xml:space="preserve">                 </w:t>
        </w:r>
      </w:ins>
      <w:ins w:id="466" w:author="Rachel Monaghan" w:date="2023-12-02T14:00:00Z">
        <w:r w:rsidR="00D75BD4">
          <w:t xml:space="preserve"> </w:t>
        </w:r>
      </w:ins>
      <w:del w:id="467" w:author="Rachel Monaghan" w:date="2023-12-02T13:57:00Z">
        <w:r w:rsidRPr="005E47A7" w:rsidDel="00D75BD4">
          <w:delText xml:space="preserve">  </w:delText>
        </w:r>
      </w:del>
      <w:r w:rsidRPr="005E47A7">
        <w:t>15921</w:t>
      </w:r>
    </w:p>
    <w:p w14:paraId="09629EFC" w14:textId="6DBB6CB7" w:rsidR="008267BF" w:rsidRPr="005E47A7" w:rsidRDefault="00000000" w:rsidP="0008226B">
      <w:pPr>
        <w:pStyle w:val="Code"/>
      </w:pPr>
      <w:r w:rsidRPr="005E47A7">
        <w:t>#</w:t>
      </w:r>
      <w:proofErr w:type="gramStart"/>
      <w:r w:rsidRPr="005E47A7">
        <w:t xml:space="preserve">&gt; </w:t>
      </w:r>
      <w:ins w:id="468" w:author="Rachel Monaghan" w:date="2023-12-02T13:58:00Z">
        <w:r w:rsidR="00D75BD4">
          <w:t xml:space="preserve"> </w:t>
        </w:r>
      </w:ins>
      <w:r w:rsidRPr="005E47A7">
        <w:t>8</w:t>
      </w:r>
      <w:proofErr w:type="gramEnd"/>
      <w:r w:rsidRPr="005E47A7">
        <w:t xml:space="preserve"> </w:t>
      </w:r>
      <w:del w:id="469" w:author="Rachel Monaghan" w:date="2023-12-02T13:58:00Z">
        <w:r w:rsidRPr="005E47A7" w:rsidDel="00D75BD4">
          <w:delText xml:space="preserve"> </w:delText>
        </w:r>
      </w:del>
      <w:del w:id="470" w:author="Rachel Monaghan" w:date="2023-12-02T13:54:00Z">
        <w:r w:rsidRPr="005E47A7" w:rsidDel="002639DF">
          <w:delText xml:space="preserve">   </w:delText>
        </w:r>
      </w:del>
      <w:r w:rsidRPr="005E47A7">
        <w:t xml:space="preserve">56 </w:t>
      </w:r>
      <w:ins w:id="471" w:author="Rachel Monaghan" w:date="2023-12-02T13:55:00Z">
        <w:r w:rsidR="002639DF">
          <w:t xml:space="preserve">   </w:t>
        </w:r>
      </w:ins>
      <w:r w:rsidRPr="005E47A7">
        <w:t xml:space="preserve">Wyoming </w:t>
      </w:r>
      <w:del w:id="472" w:author="Rachel Monaghan" w:date="2023-12-02T13:59:00Z">
        <w:r w:rsidRPr="005E47A7" w:rsidDel="00D75BD4">
          <w:delText xml:space="preserve"> </w:delText>
        </w:r>
      </w:del>
      <w:del w:id="473" w:author="Rachel Monaghan" w:date="2023-12-02T13:56:00Z">
        <w:r w:rsidRPr="005E47A7" w:rsidDel="002639DF">
          <w:delText xml:space="preserve">                </w:delText>
        </w:r>
      </w:del>
      <w:r w:rsidRPr="005E47A7">
        <w:t xml:space="preserve">Hispanic/Latino </w:t>
      </w:r>
      <w:ins w:id="474" w:author="Rachel Monaghan" w:date="2023-12-02T13:56:00Z">
        <w:r w:rsidR="002639DF">
          <w:t xml:space="preserve">           </w:t>
        </w:r>
      </w:ins>
      <w:del w:id="475" w:author="Rachel Monaghan" w:date="2023-12-02T13:57:00Z">
        <w:r w:rsidRPr="005E47A7" w:rsidDel="00D75BD4">
          <w:delText xml:space="preserve"> </w:delText>
        </w:r>
      </w:del>
      <w:r w:rsidRPr="005E47A7">
        <w:t xml:space="preserve">  </w:t>
      </w:r>
      <w:ins w:id="476" w:author="Rachel Monaghan" w:date="2023-12-02T14:00:00Z">
        <w:r w:rsidR="00D75BD4">
          <w:t xml:space="preserve"> </w:t>
        </w:r>
      </w:ins>
      <w:r w:rsidRPr="005E47A7">
        <w:t>59185</w:t>
      </w:r>
    </w:p>
    <w:p w14:paraId="2779DA07" w14:textId="499E3020" w:rsidR="008267BF" w:rsidRPr="005E47A7" w:rsidRDefault="00000000" w:rsidP="0008226B">
      <w:pPr>
        <w:pStyle w:val="Code"/>
      </w:pPr>
      <w:r w:rsidRPr="005E47A7">
        <w:t>#</w:t>
      </w:r>
      <w:proofErr w:type="gramStart"/>
      <w:r w:rsidRPr="005E47A7">
        <w:t xml:space="preserve">&gt; </w:t>
      </w:r>
      <w:ins w:id="477" w:author="Rachel Monaghan" w:date="2023-12-02T13:58:00Z">
        <w:r w:rsidR="00D75BD4">
          <w:t xml:space="preserve"> </w:t>
        </w:r>
      </w:ins>
      <w:r w:rsidRPr="005E47A7">
        <w:t>9</w:t>
      </w:r>
      <w:proofErr w:type="gramEnd"/>
      <w:r w:rsidRPr="005E47A7">
        <w:t xml:space="preserve"> </w:t>
      </w:r>
      <w:del w:id="478" w:author="Rachel Monaghan" w:date="2023-12-02T13:58:00Z">
        <w:r w:rsidRPr="005E47A7" w:rsidDel="00D75BD4">
          <w:delText xml:space="preserve"> </w:delText>
        </w:r>
      </w:del>
      <w:del w:id="479" w:author="Rachel Monaghan" w:date="2023-12-02T13:54:00Z">
        <w:r w:rsidRPr="005E47A7" w:rsidDel="002639DF">
          <w:delText xml:space="preserve">   </w:delText>
        </w:r>
      </w:del>
      <w:r w:rsidRPr="005E47A7">
        <w:t xml:space="preserve">02  </w:t>
      </w:r>
      <w:ins w:id="480" w:author="Rachel Monaghan" w:date="2023-12-02T13:55:00Z">
        <w:r w:rsidR="002639DF">
          <w:t xml:space="preserve">  </w:t>
        </w:r>
      </w:ins>
      <w:r w:rsidRPr="005E47A7">
        <w:t xml:space="preserve">Alaska  </w:t>
      </w:r>
      <w:del w:id="481" w:author="Rachel Monaghan" w:date="2023-12-02T13:59:00Z">
        <w:r w:rsidRPr="005E47A7" w:rsidDel="00D75BD4">
          <w:delText xml:space="preserve"> </w:delText>
        </w:r>
      </w:del>
      <w:del w:id="482" w:author="Rachel Monaghan" w:date="2023-12-02T13:56:00Z">
        <w:r w:rsidRPr="005E47A7" w:rsidDel="002639DF">
          <w:delText xml:space="preserve">                         </w:delText>
        </w:r>
      </w:del>
      <w:r w:rsidRPr="005E47A7">
        <w:t xml:space="preserve">White   </w:t>
      </w:r>
      <w:ins w:id="483" w:author="Rachel Monaghan" w:date="2023-12-02T13:57:00Z">
        <w:r w:rsidR="002639DF">
          <w:t xml:space="preserve">                    </w:t>
        </w:r>
      </w:ins>
      <w:ins w:id="484" w:author="Rachel Monaghan" w:date="2023-12-02T14:00:00Z">
        <w:r w:rsidR="00D75BD4">
          <w:t xml:space="preserve"> </w:t>
        </w:r>
      </w:ins>
      <w:r w:rsidRPr="005E47A7">
        <w:t>434515</w:t>
      </w:r>
    </w:p>
    <w:p w14:paraId="08AE0607" w14:textId="57C0E0D0" w:rsidR="008267BF" w:rsidRPr="005E47A7" w:rsidRDefault="00000000" w:rsidP="0008226B">
      <w:pPr>
        <w:pStyle w:val="Code"/>
      </w:pPr>
      <w:r w:rsidRPr="005E47A7">
        <w:t xml:space="preserve">#&gt; 10 </w:t>
      </w:r>
      <w:del w:id="485" w:author="Rachel Monaghan" w:date="2023-12-02T13:54:00Z">
        <w:r w:rsidRPr="005E47A7" w:rsidDel="002639DF">
          <w:delText xml:space="preserve">   </w:delText>
        </w:r>
      </w:del>
      <w:r w:rsidRPr="005E47A7">
        <w:t xml:space="preserve">02  </w:t>
      </w:r>
      <w:ins w:id="486" w:author="Rachel Monaghan" w:date="2023-12-02T13:55:00Z">
        <w:r w:rsidR="002639DF">
          <w:t xml:space="preserve">  </w:t>
        </w:r>
      </w:ins>
      <w:r w:rsidRPr="005E47A7">
        <w:t xml:space="preserve">Alaska  </w:t>
      </w:r>
      <w:del w:id="487" w:author="Rachel Monaghan" w:date="2023-12-02T13:59:00Z">
        <w:r w:rsidRPr="005E47A7" w:rsidDel="00D75BD4">
          <w:delText xml:space="preserve"> </w:delText>
        </w:r>
      </w:del>
      <w:del w:id="488" w:author="Rachel Monaghan" w:date="2023-12-02T13:56:00Z">
        <w:r w:rsidRPr="005E47A7" w:rsidDel="002639DF">
          <w:delText xml:space="preserve">        </w:delText>
        </w:r>
      </w:del>
      <w:r w:rsidRPr="005E47A7">
        <w:t xml:space="preserve">Black/African American </w:t>
      </w:r>
      <w:ins w:id="489" w:author="Rachel Monaghan" w:date="2023-12-02T13:57:00Z">
        <w:r w:rsidR="002639DF">
          <w:t xml:space="preserve">   </w:t>
        </w:r>
      </w:ins>
      <w:r w:rsidRPr="005E47A7">
        <w:t xml:space="preserve">  </w:t>
      </w:r>
      <w:ins w:id="490" w:author="Rachel Monaghan" w:date="2023-12-02T14:00:00Z">
        <w:r w:rsidR="00D75BD4">
          <w:t xml:space="preserve"> </w:t>
        </w:r>
      </w:ins>
      <w:r w:rsidRPr="005E47A7">
        <w:t xml:space="preserve"> 22787</w:t>
      </w:r>
    </w:p>
    <w:p w14:paraId="1729F8F6" w14:textId="215CC5CE" w:rsidR="008267BF" w:rsidRPr="005E47A7" w:rsidRDefault="00000000" w:rsidP="0008226B">
      <w:pPr>
        <w:pStyle w:val="Code"/>
      </w:pPr>
      <w:r w:rsidRPr="005E47A7">
        <w:t xml:space="preserve">#&gt;     </w:t>
      </w:r>
      <w:commentRangeStart w:id="491"/>
      <w:proofErr w:type="spellStart"/>
      <w:r w:rsidRPr="005E47A7">
        <w:t>moe</w:t>
      </w:r>
      <w:proofErr w:type="spellEnd"/>
      <w:r w:rsidRPr="005E47A7">
        <w:t xml:space="preserve"> </w:t>
      </w:r>
      <w:commentRangeEnd w:id="491"/>
      <w:r w:rsidR="00D75BD4">
        <w:rPr>
          <w:rStyle w:val="CommentReference"/>
          <w:rFonts w:asciiTheme="minorHAnsi" w:hAnsiTheme="minorHAnsi" w:cstheme="minorBidi"/>
          <w:color w:val="auto"/>
          <w:lang w:eastAsia="en-US"/>
        </w:rPr>
        <w:commentReference w:id="491"/>
      </w:r>
      <w:del w:id="492" w:author="Rachel Monaghan" w:date="2023-12-02T13:54:00Z">
        <w:r w:rsidRPr="005E47A7" w:rsidDel="002639DF">
          <w:delText xml:space="preserve">                      </w:delText>
        </w:r>
      </w:del>
      <w:r w:rsidRPr="005E47A7">
        <w:t>geometry</w:t>
      </w:r>
    </w:p>
    <w:p w14:paraId="4040B49B" w14:textId="6FA741E8" w:rsidR="008267BF" w:rsidRPr="005E47A7" w:rsidRDefault="00000000" w:rsidP="0008226B">
      <w:pPr>
        <w:pStyle w:val="Code"/>
      </w:pPr>
      <w:r w:rsidRPr="005E47A7">
        <w:t>#&gt; 1   959 MULTIPOLYGON (((-111.0546 4</w:t>
      </w:r>
      <w:r w:rsidR="007474D6" w:rsidRPr="005E47A7">
        <w:t>...</w:t>
      </w:r>
    </w:p>
    <w:p w14:paraId="0D5D83D7" w14:textId="77777777" w:rsidR="008267BF" w:rsidRPr="005E47A7" w:rsidRDefault="00000000" w:rsidP="0008226B">
      <w:pPr>
        <w:pStyle w:val="Code"/>
      </w:pPr>
      <w:r w:rsidRPr="005E47A7">
        <w:t>#&gt; 2   544 MULTIPOLYGON (((-111.0546 4...</w:t>
      </w:r>
    </w:p>
    <w:p w14:paraId="5797874D" w14:textId="77777777" w:rsidR="008267BF" w:rsidRPr="005E47A7" w:rsidRDefault="00000000" w:rsidP="0008226B">
      <w:pPr>
        <w:pStyle w:val="Code"/>
      </w:pPr>
      <w:r w:rsidRPr="005E47A7">
        <w:t>#&gt; 3   458 MULTIPOLYGON (((-111.0546 4...</w:t>
      </w:r>
    </w:p>
    <w:p w14:paraId="6B2E77A7" w14:textId="77777777" w:rsidR="008267BF" w:rsidRPr="005E47A7" w:rsidRDefault="00000000" w:rsidP="0008226B">
      <w:pPr>
        <w:pStyle w:val="Code"/>
      </w:pPr>
      <w:r w:rsidRPr="005E47A7">
        <w:t>#&gt; 4   409 MULTIPOLYGON (((-111.0546 4...</w:t>
      </w:r>
    </w:p>
    <w:p w14:paraId="70B123F9" w14:textId="77777777" w:rsidR="008267BF" w:rsidRPr="005E47A7" w:rsidRDefault="00000000" w:rsidP="0008226B">
      <w:pPr>
        <w:pStyle w:val="Code"/>
      </w:pPr>
      <w:r w:rsidRPr="005E47A7">
        <w:t>#&gt; 5   158 MULTIPOLYGON (((-111.0546 4...</w:t>
      </w:r>
    </w:p>
    <w:p w14:paraId="56BDED49" w14:textId="77777777" w:rsidR="008267BF" w:rsidRPr="005E47A7" w:rsidRDefault="00000000" w:rsidP="0008226B">
      <w:pPr>
        <w:pStyle w:val="Code"/>
      </w:pPr>
      <w:r w:rsidRPr="005E47A7">
        <w:t>#&gt; 6   545 MULTIPOLYGON (((-111.0546 4...</w:t>
      </w:r>
    </w:p>
    <w:p w14:paraId="4F44DDAA" w14:textId="77777777" w:rsidR="008267BF" w:rsidRPr="005E47A7" w:rsidRDefault="00000000" w:rsidP="0008226B">
      <w:pPr>
        <w:pStyle w:val="Code"/>
      </w:pPr>
      <w:r w:rsidRPr="005E47A7">
        <w:t xml:space="preserve">#&gt; </w:t>
      </w:r>
      <w:proofErr w:type="gramStart"/>
      <w:r w:rsidRPr="005E47A7">
        <w:t>7  1098</w:t>
      </w:r>
      <w:proofErr w:type="gramEnd"/>
      <w:r w:rsidRPr="005E47A7">
        <w:t xml:space="preserve"> MULTIPOLYGON (((-111.0546 4...</w:t>
      </w:r>
    </w:p>
    <w:p w14:paraId="1FF89BED" w14:textId="77777777" w:rsidR="008267BF" w:rsidRPr="005E47A7" w:rsidRDefault="00000000" w:rsidP="0008226B">
      <w:pPr>
        <w:pStyle w:val="Code"/>
      </w:pPr>
      <w:r w:rsidRPr="005E47A7">
        <w:t>#&gt; 8   167 MULTIPOLYGON (((-111.0546 4...</w:t>
      </w:r>
    </w:p>
    <w:p w14:paraId="1F828C6C" w14:textId="77777777" w:rsidR="008267BF" w:rsidRPr="005E47A7" w:rsidRDefault="00000000" w:rsidP="0008226B">
      <w:pPr>
        <w:pStyle w:val="Code"/>
      </w:pPr>
      <w:r w:rsidRPr="005E47A7">
        <w:t xml:space="preserve">#&gt; </w:t>
      </w:r>
      <w:proofErr w:type="gramStart"/>
      <w:r w:rsidRPr="005E47A7">
        <w:t>9  1067</w:t>
      </w:r>
      <w:proofErr w:type="gramEnd"/>
      <w:r w:rsidRPr="005E47A7">
        <w:t xml:space="preserve"> MULTIPOLYGON (((179.4825 51...</w:t>
      </w:r>
    </w:p>
    <w:p w14:paraId="6E51BCFC" w14:textId="77777777" w:rsidR="008267BF" w:rsidRPr="005E47A7" w:rsidRDefault="00000000" w:rsidP="0008226B">
      <w:pPr>
        <w:pStyle w:val="Code"/>
      </w:pPr>
      <w:r w:rsidRPr="005E47A7">
        <w:t xml:space="preserve">#&gt; </w:t>
      </w:r>
      <w:proofErr w:type="gramStart"/>
      <w:r w:rsidRPr="005E47A7">
        <w:t>10  769</w:t>
      </w:r>
      <w:proofErr w:type="gramEnd"/>
      <w:r w:rsidRPr="005E47A7">
        <w:t xml:space="preserve"> MULTIPOLYGON (((179.4825 51...</w:t>
      </w:r>
    </w:p>
    <w:p w14:paraId="50CC00C3" w14:textId="7306FD3B" w:rsidR="008267BF" w:rsidRPr="005E47A7" w:rsidRDefault="00000000" w:rsidP="006A732A">
      <w:pPr>
        <w:pStyle w:val="Body"/>
      </w:pPr>
      <w:r w:rsidRPr="005E47A7">
        <w:t xml:space="preserve">The </w:t>
      </w:r>
      <w:r w:rsidRPr="005E47A7">
        <w:rPr>
          <w:rStyle w:val="Literal"/>
        </w:rPr>
        <w:t>...</w:t>
      </w:r>
      <w:r w:rsidRPr="005E47A7">
        <w:t xml:space="preserve"> syntax allows you to create your own function and </w:t>
      </w:r>
      <w:commentRangeStart w:id="493"/>
      <w:commentRangeStart w:id="494"/>
      <w:r w:rsidRPr="005E47A7">
        <w:t xml:space="preserve">pass arguments </w:t>
      </w:r>
      <w:r w:rsidR="009A25CE">
        <w:t xml:space="preserve">from it to </w:t>
      </w:r>
      <w:r w:rsidRPr="005E47A7">
        <w:t>another function</w:t>
      </w:r>
      <w:commentRangeEnd w:id="493"/>
      <w:r w:rsidR="0081232B">
        <w:rPr>
          <w:rStyle w:val="CommentReference"/>
          <w:rFonts w:asciiTheme="minorHAnsi" w:hAnsiTheme="minorHAnsi" w:cstheme="minorBidi"/>
          <w:color w:val="auto"/>
          <w:lang w:eastAsia="en-US"/>
        </w:rPr>
        <w:commentReference w:id="493"/>
      </w:r>
      <w:commentRangeEnd w:id="494"/>
      <w:r w:rsidR="009A25CE">
        <w:rPr>
          <w:rStyle w:val="CommentReference"/>
          <w:rFonts w:asciiTheme="minorHAnsi" w:hAnsiTheme="minorHAnsi" w:cstheme="minorBidi"/>
          <w:color w:val="auto"/>
          <w:lang w:eastAsia="en-US"/>
        </w:rPr>
        <w:commentReference w:id="494"/>
      </w:r>
      <w:r w:rsidRPr="005E47A7">
        <w:t xml:space="preserve"> without repeating all of that function’s arguments in your own code. This approach gives you flexibility while keeping your code concise.</w:t>
      </w:r>
    </w:p>
    <w:p w14:paraId="3D46245D" w14:textId="50E49B21" w:rsidR="008267BF" w:rsidRPr="005E47A7" w:rsidRDefault="00000000" w:rsidP="006A732A">
      <w:pPr>
        <w:pStyle w:val="Body"/>
      </w:pPr>
      <w:r w:rsidRPr="005E47A7">
        <w:t xml:space="preserve">Now </w:t>
      </w:r>
      <w:del w:id="495" w:author="Rachel Monaghan" w:date="2023-12-02T14:06:00Z">
        <w:r w:rsidRPr="005E47A7" w:rsidDel="009C704D">
          <w:delText>that we’ve discussed how to make functions, you’ll learn how</w:delText>
        </w:r>
      </w:del>
      <w:ins w:id="496" w:author="Rachel Monaghan" w:date="2023-12-02T14:06:00Z">
        <w:r w:rsidR="009C704D">
          <w:t>let’s look at how</w:t>
        </w:r>
      </w:ins>
      <w:r w:rsidRPr="005E47A7">
        <w:t xml:space="preserve"> to put </w:t>
      </w:r>
      <w:del w:id="497" w:author="Rachel Monaghan" w:date="2023-12-02T14:06:00Z">
        <w:r w:rsidRPr="005E47A7" w:rsidDel="009C704D">
          <w:delText xml:space="preserve">them </w:delText>
        </w:r>
      </w:del>
      <w:ins w:id="498" w:author="Rachel Monaghan" w:date="2023-12-02T14:06:00Z">
        <w:r w:rsidR="009C704D">
          <w:t>your custom functions</w:t>
        </w:r>
        <w:r w:rsidR="009C704D" w:rsidRPr="005E47A7">
          <w:t xml:space="preserve"> </w:t>
        </w:r>
      </w:ins>
      <w:r w:rsidRPr="005E47A7">
        <w:t>into a package.</w:t>
      </w:r>
    </w:p>
    <w:p w14:paraId="46EDD05D" w14:textId="6B7CB574" w:rsidR="008267BF" w:rsidRPr="005E47A7" w:rsidRDefault="00000000">
      <w:pPr>
        <w:pStyle w:val="HeadA"/>
      </w:pPr>
      <w:bookmarkStart w:id="499" w:name="howtocreateapackage"/>
      <w:r w:rsidRPr="005E47A7">
        <w:rPr>
          <w:rFonts w:eastAsia="Arial Unicode MS" w:cs="Arial Unicode MS"/>
        </w:rPr>
        <w:lastRenderedPageBreak/>
        <w:t>Creat</w:t>
      </w:r>
      <w:r w:rsidR="00471D19" w:rsidRPr="005E47A7">
        <w:rPr>
          <w:rFonts w:eastAsia="Arial Unicode MS" w:cs="Arial Unicode MS"/>
        </w:rPr>
        <w:t>ing</w:t>
      </w:r>
      <w:r w:rsidRPr="005E47A7">
        <w:rPr>
          <w:rFonts w:eastAsia="Arial Unicode MS" w:cs="Arial Unicode MS"/>
        </w:rPr>
        <w:t xml:space="preserve"> a Package</w:t>
      </w:r>
    </w:p>
    <w:p w14:paraId="5EE778DA" w14:textId="1D96FE5D" w:rsidR="008267BF" w:rsidRPr="005E47A7" w:rsidRDefault="00000000" w:rsidP="006A732A">
      <w:pPr>
        <w:pStyle w:val="Body"/>
      </w:pPr>
      <w:r w:rsidRPr="005E47A7">
        <w:t xml:space="preserve">Packages bundle your functions so you can use them in multiple projects. If you find yourself copying functions from one project to another, or </w:t>
      </w:r>
      <w:del w:id="500" w:author="Rachel Monaghan" w:date="2023-12-02T14:21:00Z">
        <w:r w:rsidRPr="005E47A7" w:rsidDel="00DB74C8">
          <w:delText>perhaps have a set of functions you’ve saved in a</w:delText>
        </w:r>
      </w:del>
      <w:ins w:id="501" w:author="Rachel Monaghan" w:date="2023-12-02T14:21:00Z">
        <w:r w:rsidR="00DB74C8">
          <w:t>from a</w:t>
        </w:r>
      </w:ins>
      <w:r w:rsidRPr="005E47A7">
        <w:t xml:space="preserve"> </w:t>
      </w:r>
      <w:proofErr w:type="spellStart"/>
      <w:proofErr w:type="gramStart"/>
      <w:r w:rsidRPr="005E47A7">
        <w:rPr>
          <w:rStyle w:val="Italic"/>
        </w:rPr>
        <w:t>functions.R</w:t>
      </w:r>
      <w:proofErr w:type="spellEnd"/>
      <w:proofErr w:type="gramEnd"/>
      <w:r w:rsidRPr="005E47A7">
        <w:t xml:space="preserve"> file </w:t>
      </w:r>
      <w:del w:id="502" w:author="Rachel Monaghan" w:date="2023-12-02T14:21:00Z">
        <w:r w:rsidRPr="005E47A7" w:rsidDel="00DB74C8">
          <w:delText xml:space="preserve">that you copy </w:delText>
        </w:r>
      </w:del>
      <w:r w:rsidRPr="005E47A7">
        <w:t xml:space="preserve">into each new project, </w:t>
      </w:r>
      <w:del w:id="503" w:author="Sydney Cromwell" w:date="2023-10-30T09:14:00Z">
        <w:r w:rsidRPr="005E47A7" w:rsidDel="00775F43">
          <w:delText>these are</w:delText>
        </w:r>
      </w:del>
      <w:ins w:id="504" w:author="Sydney Cromwell" w:date="2023-10-30T09:14:00Z">
        <w:r w:rsidR="00775F43">
          <w:t>that’s a</w:t>
        </w:r>
      </w:ins>
      <w:r w:rsidRPr="005E47A7">
        <w:t xml:space="preserve"> good indication</w:t>
      </w:r>
      <w:del w:id="505" w:author="Sydney Cromwell" w:date="2023-10-30T09:14:00Z">
        <w:r w:rsidRPr="005E47A7" w:rsidDel="00775F43">
          <w:delText>s</w:delText>
        </w:r>
      </w:del>
      <w:r w:rsidRPr="005E47A7">
        <w:t xml:space="preserve"> that you should make a package.</w:t>
      </w:r>
    </w:p>
    <w:p w14:paraId="71141BD5" w14:textId="7537FF7F" w:rsidR="008267BF" w:rsidRPr="005E47A7" w:rsidRDefault="00000000" w:rsidP="006A732A">
      <w:pPr>
        <w:pStyle w:val="Body"/>
      </w:pPr>
      <w:r w:rsidRPr="005E47A7">
        <w:t xml:space="preserve">While you can run the functions from a </w:t>
      </w:r>
      <w:proofErr w:type="spellStart"/>
      <w:proofErr w:type="gramStart"/>
      <w:r w:rsidRPr="005E47A7">
        <w:rPr>
          <w:rStyle w:val="Italic"/>
        </w:rPr>
        <w:t>functions.R</w:t>
      </w:r>
      <w:proofErr w:type="spellEnd"/>
      <w:proofErr w:type="gramEnd"/>
      <w:r w:rsidRPr="005E47A7">
        <w:t xml:space="preserve"> file in your own environment, this code </w:t>
      </w:r>
      <w:del w:id="506" w:author="Rachel Monaghan" w:date="2023-12-02T14:22:00Z">
        <w:r w:rsidRPr="005E47A7" w:rsidDel="00DB74C8">
          <w:delText>in may</w:delText>
        </w:r>
      </w:del>
      <w:ins w:id="507" w:author="Rachel Monaghan" w:date="2023-12-02T14:22:00Z">
        <w:r w:rsidR="00DB74C8">
          <w:t>might</w:t>
        </w:r>
      </w:ins>
      <w:r w:rsidRPr="005E47A7">
        <w:t xml:space="preserve"> not work on someone else’s computer. Other users may not have the necessary packages installed, or they may be confused about how your functions’ arguments work and not know where to go for help. </w:t>
      </w:r>
      <w:del w:id="508" w:author="Rachel Monaghan" w:date="2023-12-02T14:22:00Z">
        <w:r w:rsidRPr="005E47A7" w:rsidDel="00DB74C8">
          <w:delText>If you p</w:delText>
        </w:r>
      </w:del>
      <w:ins w:id="509" w:author="Rachel Monaghan" w:date="2023-12-02T14:22:00Z">
        <w:r w:rsidR="00DB74C8">
          <w:t>P</w:t>
        </w:r>
      </w:ins>
      <w:r w:rsidRPr="005E47A7">
        <w:t>ut</w:t>
      </w:r>
      <w:ins w:id="510" w:author="Rachel Monaghan" w:date="2023-12-02T14:22:00Z">
        <w:r w:rsidR="00DB74C8">
          <w:t>ting</w:t>
        </w:r>
      </w:ins>
      <w:r w:rsidRPr="005E47A7">
        <w:t xml:space="preserve"> your functions in a package</w:t>
      </w:r>
      <w:del w:id="511" w:author="Rachel Monaghan" w:date="2023-12-02T14:22:00Z">
        <w:r w:rsidRPr="005E47A7" w:rsidDel="00DB74C8">
          <w:delText>, they are</w:delText>
        </w:r>
      </w:del>
      <w:ins w:id="512" w:author="Rachel Monaghan" w:date="2023-12-02T14:22:00Z">
        <w:r w:rsidR="00DB74C8">
          <w:t xml:space="preserve"> makes them</w:t>
        </w:r>
      </w:ins>
      <w:r w:rsidRPr="005E47A7">
        <w:t xml:space="preserve"> more likely to work</w:t>
      </w:r>
      <w:ins w:id="513" w:author="Rachel Monaghan" w:date="2023-12-02T14:22:00Z">
        <w:r w:rsidR="00DB74C8">
          <w:t xml:space="preserve"> for everyone</w:t>
        </w:r>
      </w:ins>
      <w:r w:rsidRPr="005E47A7">
        <w:t xml:space="preserve">, as they include </w:t>
      </w:r>
      <w:ins w:id="514" w:author="Rachel Monaghan" w:date="2023-12-02T14:23:00Z">
        <w:r w:rsidR="00DB74C8">
          <w:t xml:space="preserve">the </w:t>
        </w:r>
      </w:ins>
      <w:r w:rsidRPr="005E47A7">
        <w:t>necessary dependencies</w:t>
      </w:r>
      <w:del w:id="515" w:author="Rachel Monaghan" w:date="2023-12-02T14:23:00Z">
        <w:r w:rsidRPr="005E47A7" w:rsidDel="00DB74C8">
          <w:delText>. R packages also contain</w:delText>
        </w:r>
      </w:del>
      <w:ins w:id="516" w:author="Rachel Monaghan" w:date="2023-12-02T14:23:00Z">
        <w:r w:rsidR="00DB74C8">
          <w:t xml:space="preserve"> as well as</w:t>
        </w:r>
      </w:ins>
      <w:r w:rsidRPr="005E47A7">
        <w:t xml:space="preserve"> built-in documentation to help others use the functions on their own.</w:t>
      </w:r>
    </w:p>
    <w:bookmarkEnd w:id="311"/>
    <w:bookmarkEnd w:id="499"/>
    <w:p w14:paraId="6A5F5FD6" w14:textId="77777777" w:rsidR="008267BF" w:rsidRPr="005E47A7" w:rsidRDefault="00000000">
      <w:pPr>
        <w:pStyle w:val="HeadB"/>
      </w:pPr>
      <w:r w:rsidRPr="005E47A7">
        <w:rPr>
          <w:rFonts w:eastAsia="Arial Unicode MS" w:cs="Arial Unicode MS"/>
        </w:rPr>
        <w:t>Starting the Package</w:t>
      </w:r>
    </w:p>
    <w:p w14:paraId="67EC9145" w14:textId="7AFB6561" w:rsidR="008267BF" w:rsidRPr="005E47A7" w:rsidRDefault="00000000" w:rsidP="006A732A">
      <w:pPr>
        <w:pStyle w:val="Body"/>
      </w:pPr>
      <w:r w:rsidRPr="005E47A7">
        <w:t xml:space="preserve">To create a package in RStudio, go to </w:t>
      </w:r>
      <w:del w:id="517" w:author="Rachel Monaghan" w:date="2023-12-02T14:24:00Z">
        <w:r w:rsidRPr="005E47A7" w:rsidDel="00DB74C8">
          <w:delText xml:space="preserve">the </w:delText>
        </w:r>
      </w:del>
      <w:r w:rsidRPr="005E47A7">
        <w:rPr>
          <w:rStyle w:val="Bold"/>
        </w:rPr>
        <w:t>File</w:t>
      </w:r>
      <w:del w:id="518" w:author="Rachel Monaghan" w:date="2023-12-02T14:24:00Z">
        <w:r w:rsidRPr="00DB74C8" w:rsidDel="00DB74C8">
          <w:rPr>
            <w:rStyle w:val="MenuArrow"/>
            <w:rPrChange w:id="519" w:author="Rachel Monaghan" w:date="2023-12-02T14:24:00Z">
              <w:rPr>
                <w:rStyle w:val="Bold"/>
              </w:rPr>
            </w:rPrChange>
          </w:rPr>
          <w:delText xml:space="preserve"> </w:delText>
        </w:r>
        <w:r w:rsidRPr="00DB74C8" w:rsidDel="00DB74C8">
          <w:rPr>
            <w:rStyle w:val="MenuArrow"/>
            <w:rPrChange w:id="520" w:author="Rachel Monaghan" w:date="2023-12-02T14:24:00Z">
              <w:rPr/>
            </w:rPrChange>
          </w:rPr>
          <w:delText xml:space="preserve">menu, then select </w:delText>
        </w:r>
      </w:del>
      <w:ins w:id="521" w:author="Rachel Monaghan" w:date="2023-12-02T14:24:00Z">
        <w:r w:rsidR="00DB74C8" w:rsidRPr="00DB74C8">
          <w:rPr>
            <w:rStyle w:val="MenuArrow"/>
            <w:rPrChange w:id="522" w:author="Rachel Monaghan" w:date="2023-12-02T14:24:00Z">
              <w:rPr/>
            </w:rPrChange>
          </w:rPr>
          <w:t>4</w:t>
        </w:r>
      </w:ins>
      <w:r w:rsidRPr="005E47A7">
        <w:rPr>
          <w:rStyle w:val="Bold"/>
        </w:rPr>
        <w:t>New Project</w:t>
      </w:r>
      <w:del w:id="523" w:author="Rachel Monaghan" w:date="2023-12-02T14:24:00Z">
        <w:r w:rsidRPr="00DB74C8" w:rsidDel="00DB74C8">
          <w:rPr>
            <w:rStyle w:val="MenuArrow"/>
            <w:rPrChange w:id="524" w:author="Rachel Monaghan" w:date="2023-12-02T14:24:00Z">
              <w:rPr/>
            </w:rPrChange>
          </w:rPr>
          <w:delText xml:space="preserve">. From there, select </w:delText>
        </w:r>
      </w:del>
      <w:ins w:id="525" w:author="Rachel Monaghan" w:date="2023-12-02T14:24:00Z">
        <w:r w:rsidR="00DB74C8" w:rsidRPr="00DB74C8">
          <w:rPr>
            <w:rStyle w:val="MenuArrow"/>
            <w:rPrChange w:id="526" w:author="Rachel Monaghan" w:date="2023-12-02T14:24:00Z">
              <w:rPr/>
            </w:rPrChange>
          </w:rPr>
          <w:t>4</w:t>
        </w:r>
      </w:ins>
      <w:r w:rsidRPr="005E47A7">
        <w:rPr>
          <w:rStyle w:val="Bold"/>
        </w:rPr>
        <w:t>New Directory</w:t>
      </w:r>
      <w:r w:rsidRPr="005E47A7">
        <w:t xml:space="preserve">. </w:t>
      </w:r>
      <w:del w:id="527" w:author="Rachel Monaghan" w:date="2023-12-02T14:24:00Z">
        <w:r w:rsidRPr="005E47A7" w:rsidDel="00DB74C8">
          <w:delText>You’ll be given a list of options, one of which is</w:delText>
        </w:r>
      </w:del>
      <w:ins w:id="528" w:author="Rachel Monaghan" w:date="2023-12-02T14:24:00Z">
        <w:r w:rsidR="00DB74C8">
          <w:t>Select</w:t>
        </w:r>
      </w:ins>
      <w:r w:rsidRPr="005E47A7">
        <w:t xml:space="preserve"> </w:t>
      </w:r>
      <w:r w:rsidRPr="005E47A7">
        <w:rPr>
          <w:rStyle w:val="Bold"/>
        </w:rPr>
        <w:t>R Package</w:t>
      </w:r>
      <w:del w:id="529" w:author="Rachel Monaghan" w:date="2023-12-02T14:24:00Z">
        <w:r w:rsidRPr="005E47A7" w:rsidDel="00DB74C8">
          <w:delText>. Select it</w:delText>
        </w:r>
      </w:del>
      <w:ins w:id="530" w:author="Rachel Monaghan" w:date="2023-12-02T14:24:00Z">
        <w:r w:rsidR="00DB74C8">
          <w:t xml:space="preserve"> from the list of options</w:t>
        </w:r>
      </w:ins>
      <w:del w:id="531" w:author="Rachel Monaghan" w:date="2023-12-02T14:25:00Z">
        <w:r w:rsidRPr="005E47A7" w:rsidDel="00DB74C8">
          <w:delText>,</w:delText>
        </w:r>
      </w:del>
      <w:r w:rsidRPr="005E47A7">
        <w:t xml:space="preserve"> and give your package a name. In Figure 12-2, I’ve called mine </w:t>
      </w:r>
      <w:r w:rsidRPr="005E47A7">
        <w:rPr>
          <w:rStyle w:val="Literal"/>
        </w:rPr>
        <w:t>dk</w:t>
      </w:r>
      <w:r w:rsidRPr="005E47A7">
        <w:t>. Also decide where you want your package to live on your computer. You can leave everything else as is.</w:t>
      </w:r>
    </w:p>
    <w:p w14:paraId="798DFFEB" w14:textId="77777777" w:rsidR="008267BF" w:rsidRPr="005E47A7" w:rsidRDefault="00000000">
      <w:pPr>
        <w:pStyle w:val="GraphicSlug"/>
      </w:pPr>
      <w:r w:rsidRPr="005E47A7">
        <w:t>[F12002.png]</w:t>
      </w:r>
    </w:p>
    <w:p w14:paraId="579FE43D" w14:textId="77777777" w:rsidR="008267BF" w:rsidRPr="005E47A7" w:rsidRDefault="00000000">
      <w:pPr>
        <w:pStyle w:val="CaptionedFigure"/>
      </w:pPr>
      <w:r w:rsidRPr="005E47A7">
        <w:rPr>
          <w:noProof/>
        </w:rPr>
        <w:drawing>
          <wp:inline distT="0" distB="0" distL="0" distR="0" wp14:anchorId="7D4D51E6" wp14:editId="1A4BDE64">
            <wp:extent cx="5334000" cy="3820026"/>
            <wp:effectExtent l="0" t="0" r="0" b="0"/>
            <wp:docPr id="1073741826" name="officeArt object" descr="Figure 13.2: The RStudio menu for creating your package"/>
            <wp:cNvGraphicFramePr/>
            <a:graphic xmlns:a="http://schemas.openxmlformats.org/drawingml/2006/main">
              <a:graphicData uri="http://schemas.openxmlformats.org/drawingml/2006/picture">
                <pic:pic xmlns:pic="http://schemas.openxmlformats.org/drawingml/2006/picture">
                  <pic:nvPicPr>
                    <pic:cNvPr id="1073741826" name="Figure 13.2: The RStudio menu for creating your package" descr="Figure 13.2: The RStudio menu for creating your package"/>
                    <pic:cNvPicPr>
                      <a:picLocks noChangeAspect="1"/>
                    </pic:cNvPicPr>
                  </pic:nvPicPr>
                  <pic:blipFill>
                    <a:blip r:embed="rId13"/>
                    <a:stretch>
                      <a:fillRect/>
                    </a:stretch>
                  </pic:blipFill>
                  <pic:spPr>
                    <a:xfrm>
                      <a:off x="0" y="0"/>
                      <a:ext cx="5334000" cy="3820026"/>
                    </a:xfrm>
                    <a:prstGeom prst="rect">
                      <a:avLst/>
                    </a:prstGeom>
                    <a:ln w="12700" cap="flat">
                      <a:noFill/>
                      <a:miter lim="400000"/>
                    </a:ln>
                    <a:effectLst/>
                  </pic:spPr>
                </pic:pic>
              </a:graphicData>
            </a:graphic>
          </wp:inline>
        </w:drawing>
      </w:r>
    </w:p>
    <w:p w14:paraId="2C03DA65" w14:textId="77777777" w:rsidR="008267BF" w:rsidRPr="005E47A7" w:rsidRDefault="00000000" w:rsidP="00BB6B99">
      <w:pPr>
        <w:pStyle w:val="CaptionLine"/>
      </w:pPr>
      <w:r w:rsidRPr="005E47A7">
        <w:rPr>
          <w:rFonts w:eastAsia="Arial Unicode MS"/>
        </w:rPr>
        <w:t xml:space="preserve">The </w:t>
      </w:r>
      <w:r w:rsidRPr="005E47A7">
        <w:rPr>
          <w:rFonts w:eastAsia="Arial Unicode MS"/>
          <w:u w:val="double"/>
        </w:rPr>
        <w:t>RStudio</w:t>
      </w:r>
      <w:r w:rsidRPr="005E47A7">
        <w:rPr>
          <w:rFonts w:eastAsia="Arial Unicode MS"/>
        </w:rPr>
        <w:t xml:space="preserve"> menu for creating your own package</w:t>
      </w:r>
    </w:p>
    <w:p w14:paraId="2ADE0D30" w14:textId="50E13BD2" w:rsidR="008267BF" w:rsidRPr="005E47A7" w:rsidRDefault="00000000" w:rsidP="006A732A">
      <w:pPr>
        <w:pStyle w:val="Body"/>
      </w:pPr>
      <w:r w:rsidRPr="005E47A7">
        <w:lastRenderedPageBreak/>
        <w:t xml:space="preserve">RStudio will now create and open the package. It should already contain a few files, including </w:t>
      </w:r>
      <w:proofErr w:type="spellStart"/>
      <w:proofErr w:type="gramStart"/>
      <w:r w:rsidRPr="005E47A7">
        <w:rPr>
          <w:rStyle w:val="Italic"/>
        </w:rPr>
        <w:t>hello.R</w:t>
      </w:r>
      <w:proofErr w:type="spellEnd"/>
      <w:proofErr w:type="gramEnd"/>
      <w:r w:rsidRPr="005E47A7">
        <w:t>, which has a pre</w:t>
      </w:r>
      <w:del w:id="532" w:author="Rachel Monaghan" w:date="2023-12-02T14:25:00Z">
        <w:r w:rsidRPr="005E47A7" w:rsidDel="00DB74C8">
          <w:delText>-</w:delText>
        </w:r>
      </w:del>
      <w:r w:rsidRPr="005E47A7">
        <w:t xml:space="preserve">built function called </w:t>
      </w:r>
      <w:r w:rsidRPr="005E47A7">
        <w:rPr>
          <w:rStyle w:val="Literal"/>
        </w:rPr>
        <w:t>hello()</w:t>
      </w:r>
      <w:r w:rsidRPr="005E47A7">
        <w:t xml:space="preserve"> that, when run, prints the text </w:t>
      </w:r>
      <w:del w:id="533" w:author="Rachel Monaghan" w:date="2023-12-02T14:25:00Z">
        <w:r w:rsidRPr="005E47A7" w:rsidDel="00F81219">
          <w:delText>“</w:delText>
        </w:r>
      </w:del>
      <w:r w:rsidRPr="00F81219">
        <w:rPr>
          <w:rStyle w:val="Literal"/>
          <w:rPrChange w:id="534" w:author="Rachel Monaghan" w:date="2023-12-02T14:25:00Z">
            <w:rPr/>
          </w:rPrChange>
        </w:rPr>
        <w:t>Hello, world!</w:t>
      </w:r>
      <w:del w:id="535" w:author="Rachel Monaghan" w:date="2023-12-02T14:25:00Z">
        <w:r w:rsidRPr="005E47A7" w:rsidDel="00F81219">
          <w:delText>”</w:delText>
        </w:r>
      </w:del>
      <w:r w:rsidRPr="005E47A7">
        <w:t xml:space="preserve"> in the console. </w:t>
      </w:r>
      <w:del w:id="536" w:author="Rachel Monaghan" w:date="2023-12-02T14:26:00Z">
        <w:r w:rsidRPr="005E47A7" w:rsidDel="00F81219">
          <w:delText xml:space="preserve">Let’s </w:delText>
        </w:r>
      </w:del>
      <w:ins w:id="537" w:author="Rachel Monaghan" w:date="2023-12-02T14:26:00Z">
        <w:r w:rsidR="00F81219">
          <w:t>You’ll</w:t>
        </w:r>
        <w:r w:rsidR="00F81219" w:rsidRPr="005E47A7">
          <w:t xml:space="preserve"> </w:t>
        </w:r>
      </w:ins>
      <w:r w:rsidRPr="005E47A7">
        <w:t xml:space="preserve">get rid of </w:t>
      </w:r>
      <w:del w:id="538" w:author="Rachel Monaghan" w:date="2023-12-02T14:26:00Z">
        <w:r w:rsidRPr="005E47A7" w:rsidDel="00F81219">
          <w:delText xml:space="preserve">it </w:delText>
        </w:r>
      </w:del>
      <w:ins w:id="539" w:author="Rachel Monaghan" w:date="2023-12-02T14:26:00Z">
        <w:r w:rsidR="00F81219">
          <w:t>this</w:t>
        </w:r>
        <w:r w:rsidR="00F81219" w:rsidRPr="005E47A7">
          <w:t xml:space="preserve"> </w:t>
        </w:r>
      </w:ins>
      <w:r w:rsidRPr="005E47A7">
        <w:t xml:space="preserve">and a few other default files so </w:t>
      </w:r>
      <w:del w:id="540" w:author="Rachel Monaghan" w:date="2023-12-02T14:26:00Z">
        <w:r w:rsidRPr="005E47A7" w:rsidDel="00F81219">
          <w:delText xml:space="preserve">we </w:delText>
        </w:r>
      </w:del>
      <w:ins w:id="541" w:author="Rachel Monaghan" w:date="2023-12-02T14:26:00Z">
        <w:r w:rsidR="00F81219">
          <w:t>you</w:t>
        </w:r>
        <w:r w:rsidR="00F81219" w:rsidRPr="005E47A7">
          <w:t xml:space="preserve"> </w:t>
        </w:r>
      </w:ins>
      <w:r w:rsidRPr="005E47A7">
        <w:t xml:space="preserve">can start with a clean slate. Delete </w:t>
      </w:r>
      <w:proofErr w:type="spellStart"/>
      <w:proofErr w:type="gramStart"/>
      <w:r w:rsidRPr="005E47A7">
        <w:rPr>
          <w:rStyle w:val="Italic"/>
        </w:rPr>
        <w:t>hello.R</w:t>
      </w:r>
      <w:proofErr w:type="spellEnd"/>
      <w:proofErr w:type="gramEnd"/>
      <w:r w:rsidRPr="005E47A7">
        <w:t xml:space="preserve">, </w:t>
      </w:r>
      <w:r w:rsidRPr="005E47A7">
        <w:rPr>
          <w:rStyle w:val="Italic"/>
        </w:rPr>
        <w:t>NAMESPACE</w:t>
      </w:r>
      <w:r w:rsidRPr="005E47A7">
        <w:t xml:space="preserve">, and </w:t>
      </w:r>
      <w:proofErr w:type="spellStart"/>
      <w:r w:rsidRPr="005E47A7">
        <w:rPr>
          <w:rStyle w:val="Italic"/>
        </w:rPr>
        <w:t>hello.Rd</w:t>
      </w:r>
      <w:proofErr w:type="spellEnd"/>
      <w:r w:rsidRPr="005E47A7">
        <w:t xml:space="preserve"> in the </w:t>
      </w:r>
      <w:r w:rsidRPr="005E47A7">
        <w:rPr>
          <w:rStyle w:val="Italic"/>
        </w:rPr>
        <w:t>man</w:t>
      </w:r>
      <w:r w:rsidRPr="005E47A7">
        <w:t xml:space="preserve"> directory.</w:t>
      </w:r>
    </w:p>
    <w:p w14:paraId="23ACC2A1" w14:textId="77777777" w:rsidR="008267BF" w:rsidRPr="005E47A7" w:rsidRDefault="00000000">
      <w:pPr>
        <w:pStyle w:val="HeadB"/>
      </w:pPr>
      <w:r w:rsidRPr="005E47A7">
        <w:rPr>
          <w:rFonts w:eastAsia="Arial Unicode MS" w:cs="Arial Unicode MS"/>
        </w:rPr>
        <w:t xml:space="preserve">Adding </w:t>
      </w:r>
      <w:r w:rsidRPr="005E47A7">
        <w:rPr>
          <w:rFonts w:eastAsia="Arial Unicode MS"/>
        </w:rPr>
        <w:t xml:space="preserve">Functions with </w:t>
      </w:r>
      <w:proofErr w:type="spellStart"/>
      <w:r w:rsidRPr="005E47A7">
        <w:t>use_</w:t>
      </w:r>
      <w:proofErr w:type="gramStart"/>
      <w:r w:rsidRPr="005E47A7">
        <w:t>r</w:t>
      </w:r>
      <w:proofErr w:type="spellEnd"/>
      <w:r w:rsidRPr="005E47A7">
        <w:t>(</w:t>
      </w:r>
      <w:proofErr w:type="gramEnd"/>
      <w:r w:rsidRPr="005E47A7">
        <w:t>)</w:t>
      </w:r>
    </w:p>
    <w:p w14:paraId="35B36C50" w14:textId="235F9FB0" w:rsidR="008267BF" w:rsidRPr="005E47A7" w:rsidRDefault="00000000" w:rsidP="006A732A">
      <w:pPr>
        <w:pStyle w:val="Body"/>
      </w:pPr>
      <w:r w:rsidRPr="005E47A7">
        <w:t xml:space="preserve">All </w:t>
      </w:r>
      <w:ins w:id="542" w:author="Rachel Monaghan" w:date="2023-12-02T14:26:00Z">
        <w:r w:rsidR="00F81219">
          <w:t xml:space="preserve">of the </w:t>
        </w:r>
      </w:ins>
      <w:r w:rsidRPr="005E47A7">
        <w:t xml:space="preserve">functions in a package should go in separate files in the </w:t>
      </w:r>
      <w:r w:rsidRPr="005E47A7">
        <w:rPr>
          <w:rStyle w:val="Italic"/>
        </w:rPr>
        <w:t>R</w:t>
      </w:r>
      <w:r w:rsidRPr="005E47A7">
        <w:t xml:space="preserve"> folder. To add these files to the package automatically and test that they work correctly, </w:t>
      </w:r>
      <w:del w:id="543" w:author="Rachel Monaghan" w:date="2023-12-02T14:26:00Z">
        <w:r w:rsidRPr="005E47A7" w:rsidDel="00F81219">
          <w:delText xml:space="preserve">we’ll </w:delText>
        </w:r>
      </w:del>
      <w:ins w:id="544" w:author="Rachel Monaghan" w:date="2023-12-02T14:26:00Z">
        <w:r w:rsidR="00F81219">
          <w:t>you’ll</w:t>
        </w:r>
        <w:r w:rsidR="00F81219" w:rsidRPr="005E47A7">
          <w:t xml:space="preserve"> </w:t>
        </w:r>
      </w:ins>
      <w:r w:rsidRPr="005E47A7">
        <w:t xml:space="preserve">use the </w:t>
      </w:r>
      <w:proofErr w:type="spellStart"/>
      <w:r w:rsidRPr="005E47A7">
        <w:rPr>
          <w:rStyle w:val="Literal"/>
        </w:rPr>
        <w:t>usethis</w:t>
      </w:r>
      <w:proofErr w:type="spellEnd"/>
      <w:r w:rsidRPr="005E47A7">
        <w:t xml:space="preserve"> and </w:t>
      </w:r>
      <w:proofErr w:type="spellStart"/>
      <w:r w:rsidRPr="005E47A7">
        <w:rPr>
          <w:rStyle w:val="Literal"/>
        </w:rPr>
        <w:t>devtools</w:t>
      </w:r>
      <w:proofErr w:type="spellEnd"/>
      <w:r w:rsidRPr="005E47A7">
        <w:t xml:space="preserve"> packages. Install them using </w:t>
      </w:r>
      <w:proofErr w:type="spellStart"/>
      <w:proofErr w:type="gramStart"/>
      <w:r w:rsidRPr="005E47A7">
        <w:rPr>
          <w:rStyle w:val="Literal"/>
        </w:rPr>
        <w:t>install.packages</w:t>
      </w:r>
      <w:proofErr w:type="spellEnd"/>
      <w:proofErr w:type="gramEnd"/>
      <w:r w:rsidRPr="005E47A7">
        <w:rPr>
          <w:rStyle w:val="Literal"/>
        </w:rPr>
        <w:t>()</w:t>
      </w:r>
      <w:r w:rsidRPr="005E47A7">
        <w:t xml:space="preserve"> </w:t>
      </w:r>
      <w:del w:id="545" w:author="Rachel Monaghan" w:date="2023-12-02T14:27:00Z">
        <w:r w:rsidRPr="005E47A7" w:rsidDel="00F81219">
          <w:delText>if you don’t already have them installed</w:delText>
        </w:r>
      </w:del>
      <w:ins w:id="546" w:author="Rachel Monaghan" w:date="2023-12-02T14:27:00Z">
        <w:r w:rsidR="00F81219">
          <w:t>like so</w:t>
        </w:r>
      </w:ins>
      <w:r w:rsidRPr="005E47A7">
        <w:t>:</w:t>
      </w:r>
    </w:p>
    <w:p w14:paraId="3F4EFA07" w14:textId="77777777" w:rsidR="008267BF" w:rsidRPr="00F81219" w:rsidRDefault="00000000">
      <w:pPr>
        <w:pStyle w:val="Code"/>
        <w:rPr>
          <w:rStyle w:val="LiteralBold"/>
          <w:rPrChange w:id="547" w:author="Rachel Monaghan" w:date="2023-12-02T14:27:00Z">
            <w:rPr/>
          </w:rPrChange>
        </w:rPr>
      </w:pPr>
      <w:proofErr w:type="spellStart"/>
      <w:proofErr w:type="gramStart"/>
      <w:r w:rsidRPr="00F81219">
        <w:rPr>
          <w:rStyle w:val="LiteralBold"/>
          <w:rPrChange w:id="548" w:author="Rachel Monaghan" w:date="2023-12-02T14:27:00Z">
            <w:rPr/>
          </w:rPrChange>
        </w:rPr>
        <w:t>install.packages</w:t>
      </w:r>
      <w:proofErr w:type="spellEnd"/>
      <w:proofErr w:type="gramEnd"/>
      <w:r w:rsidRPr="00F81219">
        <w:rPr>
          <w:rStyle w:val="LiteralBold"/>
          <w:rPrChange w:id="549" w:author="Rachel Monaghan" w:date="2023-12-02T14:27:00Z">
            <w:rPr/>
          </w:rPrChange>
        </w:rPr>
        <w:t>("</w:t>
      </w:r>
      <w:proofErr w:type="spellStart"/>
      <w:r w:rsidRPr="00F81219">
        <w:rPr>
          <w:rStyle w:val="LiteralBold"/>
          <w:rPrChange w:id="550" w:author="Rachel Monaghan" w:date="2023-12-02T14:27:00Z">
            <w:rPr/>
          </w:rPrChange>
        </w:rPr>
        <w:t>usethis</w:t>
      </w:r>
      <w:proofErr w:type="spellEnd"/>
      <w:r w:rsidRPr="00F81219">
        <w:rPr>
          <w:rStyle w:val="LiteralBold"/>
          <w:rPrChange w:id="551" w:author="Rachel Monaghan" w:date="2023-12-02T14:27:00Z">
            <w:rPr/>
          </w:rPrChange>
        </w:rPr>
        <w:t>")</w:t>
      </w:r>
    </w:p>
    <w:p w14:paraId="53DAA486" w14:textId="77777777" w:rsidR="008267BF" w:rsidRPr="00F81219" w:rsidRDefault="00000000">
      <w:pPr>
        <w:pStyle w:val="Code"/>
        <w:rPr>
          <w:rStyle w:val="LiteralBold"/>
          <w:rPrChange w:id="552" w:author="Rachel Monaghan" w:date="2023-12-02T14:27:00Z">
            <w:rPr/>
          </w:rPrChange>
        </w:rPr>
      </w:pPr>
      <w:proofErr w:type="spellStart"/>
      <w:proofErr w:type="gramStart"/>
      <w:r w:rsidRPr="00F81219">
        <w:rPr>
          <w:rStyle w:val="LiteralBold"/>
          <w:rPrChange w:id="553" w:author="Rachel Monaghan" w:date="2023-12-02T14:27:00Z">
            <w:rPr/>
          </w:rPrChange>
        </w:rPr>
        <w:t>install.packages</w:t>
      </w:r>
      <w:proofErr w:type="spellEnd"/>
      <w:proofErr w:type="gramEnd"/>
      <w:r w:rsidRPr="00F81219">
        <w:rPr>
          <w:rStyle w:val="LiteralBold"/>
          <w:rPrChange w:id="554" w:author="Rachel Monaghan" w:date="2023-12-02T14:27:00Z">
            <w:rPr/>
          </w:rPrChange>
        </w:rPr>
        <w:t>("</w:t>
      </w:r>
      <w:proofErr w:type="spellStart"/>
      <w:r w:rsidRPr="00F81219">
        <w:rPr>
          <w:rStyle w:val="LiteralBold"/>
          <w:rPrChange w:id="555" w:author="Rachel Monaghan" w:date="2023-12-02T14:27:00Z">
            <w:rPr/>
          </w:rPrChange>
        </w:rPr>
        <w:t>devtools</w:t>
      </w:r>
      <w:proofErr w:type="spellEnd"/>
      <w:r w:rsidRPr="00F81219">
        <w:rPr>
          <w:rStyle w:val="LiteralBold"/>
          <w:rPrChange w:id="556" w:author="Rachel Monaghan" w:date="2023-12-02T14:27:00Z">
            <w:rPr/>
          </w:rPrChange>
        </w:rPr>
        <w:t>")</w:t>
      </w:r>
    </w:p>
    <w:p w14:paraId="05E69B8C" w14:textId="51080BF9" w:rsidR="008267BF" w:rsidRPr="005E47A7" w:rsidRDefault="00000000" w:rsidP="006A732A">
      <w:pPr>
        <w:pStyle w:val="Body"/>
      </w:pPr>
      <w:r w:rsidRPr="005E47A7">
        <w:t xml:space="preserve">To add a function to the package, run the </w:t>
      </w:r>
      <w:proofErr w:type="spellStart"/>
      <w:r w:rsidRPr="005E47A7">
        <w:rPr>
          <w:rStyle w:val="Literal"/>
        </w:rPr>
        <w:t>use_</w:t>
      </w:r>
      <w:proofErr w:type="gramStart"/>
      <w:r w:rsidRPr="005E47A7">
        <w:rPr>
          <w:rStyle w:val="Literal"/>
        </w:rPr>
        <w:t>r</w:t>
      </w:r>
      <w:proofErr w:type="spellEnd"/>
      <w:r w:rsidRPr="005E47A7">
        <w:rPr>
          <w:rStyle w:val="Literal"/>
        </w:rPr>
        <w:t>(</w:t>
      </w:r>
      <w:proofErr w:type="gramEnd"/>
      <w:r w:rsidRPr="005E47A7">
        <w:rPr>
          <w:rStyle w:val="Literal"/>
        </w:rPr>
        <w:t>)</w:t>
      </w:r>
      <w:r w:rsidRPr="005E47A7">
        <w:t xml:space="preserve"> function from the </w:t>
      </w:r>
      <w:proofErr w:type="spellStart"/>
      <w:r w:rsidRPr="005E47A7">
        <w:rPr>
          <w:rStyle w:val="Literal"/>
        </w:rPr>
        <w:t>usethis</w:t>
      </w:r>
      <w:proofErr w:type="spellEnd"/>
      <w:r w:rsidRPr="005E47A7">
        <w:t xml:space="preserve"> package in the console:</w:t>
      </w:r>
    </w:p>
    <w:p w14:paraId="7AEA0ECA" w14:textId="77777777" w:rsidR="008267BF" w:rsidRPr="00F81219" w:rsidRDefault="00000000">
      <w:pPr>
        <w:pStyle w:val="Code"/>
        <w:rPr>
          <w:rStyle w:val="LiteralBold"/>
          <w:rPrChange w:id="557" w:author="Rachel Monaghan" w:date="2023-12-02T14:27:00Z">
            <w:rPr/>
          </w:rPrChange>
        </w:rPr>
      </w:pPr>
      <w:proofErr w:type="spellStart"/>
      <w:proofErr w:type="gramStart"/>
      <w:r w:rsidRPr="00F81219">
        <w:rPr>
          <w:rStyle w:val="LiteralBold"/>
          <w:rPrChange w:id="558" w:author="Rachel Monaghan" w:date="2023-12-02T14:27:00Z">
            <w:rPr/>
          </w:rPrChange>
        </w:rPr>
        <w:t>usethis</w:t>
      </w:r>
      <w:proofErr w:type="spellEnd"/>
      <w:r w:rsidRPr="00F81219">
        <w:rPr>
          <w:rStyle w:val="LiteralBold"/>
          <w:rPrChange w:id="559" w:author="Rachel Monaghan" w:date="2023-12-02T14:27:00Z">
            <w:rPr/>
          </w:rPrChange>
        </w:rPr>
        <w:t>::</w:t>
      </w:r>
      <w:proofErr w:type="spellStart"/>
      <w:proofErr w:type="gramEnd"/>
      <w:r w:rsidRPr="00F81219">
        <w:rPr>
          <w:rStyle w:val="LiteralBold"/>
          <w:rPrChange w:id="560" w:author="Rachel Monaghan" w:date="2023-12-02T14:27:00Z">
            <w:rPr/>
          </w:rPrChange>
        </w:rPr>
        <w:t>use_r</w:t>
      </w:r>
      <w:proofErr w:type="spellEnd"/>
      <w:r w:rsidRPr="00F81219">
        <w:rPr>
          <w:rStyle w:val="LiteralBold"/>
          <w:rPrChange w:id="561" w:author="Rachel Monaghan" w:date="2023-12-02T14:27:00Z">
            <w:rPr/>
          </w:rPrChange>
        </w:rPr>
        <w:t>("</w:t>
      </w:r>
      <w:proofErr w:type="spellStart"/>
      <w:r w:rsidRPr="00F81219">
        <w:rPr>
          <w:rStyle w:val="LiteralBold"/>
          <w:rPrChange w:id="562" w:author="Rachel Monaghan" w:date="2023-12-02T14:27:00Z">
            <w:rPr/>
          </w:rPrChange>
        </w:rPr>
        <w:t>acs</w:t>
      </w:r>
      <w:proofErr w:type="spellEnd"/>
      <w:r w:rsidRPr="00F81219">
        <w:rPr>
          <w:rStyle w:val="LiteralBold"/>
          <w:rPrChange w:id="563" w:author="Rachel Monaghan" w:date="2023-12-02T14:27:00Z">
            <w:rPr/>
          </w:rPrChange>
        </w:rPr>
        <w:t>")</w:t>
      </w:r>
    </w:p>
    <w:p w14:paraId="00465FC9" w14:textId="74811F8B" w:rsidR="008267BF" w:rsidRPr="005E47A7" w:rsidRDefault="00000000" w:rsidP="006A732A">
      <w:pPr>
        <w:pStyle w:val="Body"/>
      </w:pPr>
      <w:r w:rsidRPr="005E47A7">
        <w:t xml:space="preserve">The </w:t>
      </w:r>
      <w:proofErr w:type="gramStart"/>
      <w:r w:rsidRPr="005E47A7">
        <w:rPr>
          <w:rStyle w:val="LiteralItalic"/>
        </w:rPr>
        <w:t>package::</w:t>
      </w:r>
      <w:proofErr w:type="gramEnd"/>
      <w:r w:rsidRPr="005E47A7">
        <w:rPr>
          <w:rStyle w:val="LiteralItalic"/>
        </w:rPr>
        <w:t>function()</w:t>
      </w:r>
      <w:r w:rsidRPr="005E47A7">
        <w:t xml:space="preserve"> syntax </w:t>
      </w:r>
      <w:del w:id="564" w:author="Rachel Monaghan" w:date="2023-12-02T14:27:00Z">
        <w:r w:rsidRPr="005E47A7" w:rsidDel="00F81219">
          <w:delText>makes it possible</w:delText>
        </w:r>
      </w:del>
      <w:ins w:id="565" w:author="Rachel Monaghan" w:date="2023-12-02T14:27:00Z">
        <w:r w:rsidR="00F81219">
          <w:t>allows you</w:t>
        </w:r>
      </w:ins>
      <w:r w:rsidRPr="005E47A7">
        <w:t xml:space="preserve"> to use </w:t>
      </w:r>
      <w:del w:id="566" w:author="Rachel Monaghan" w:date="2023-12-02T14:27:00Z">
        <w:r w:rsidRPr="005E47A7" w:rsidDel="00F81219">
          <w:delText xml:space="preserve">the </w:delText>
        </w:r>
      </w:del>
      <w:ins w:id="567" w:author="Rachel Monaghan" w:date="2023-12-02T14:27:00Z">
        <w:r w:rsidR="00F81219">
          <w:t>a</w:t>
        </w:r>
        <w:r w:rsidR="00F81219" w:rsidRPr="005E47A7">
          <w:t xml:space="preserve"> </w:t>
        </w:r>
      </w:ins>
      <w:r w:rsidRPr="005E47A7">
        <w:t xml:space="preserve">function without loading the </w:t>
      </w:r>
      <w:ins w:id="568" w:author="Rachel Monaghan" w:date="2023-12-02T14:27:00Z">
        <w:r w:rsidR="00F81219">
          <w:t xml:space="preserve">associated </w:t>
        </w:r>
      </w:ins>
      <w:r w:rsidRPr="005E47A7">
        <w:t xml:space="preserve">package. </w:t>
      </w:r>
      <w:del w:id="569" w:author="Rachel Monaghan" w:date="2023-12-02T14:28:00Z">
        <w:r w:rsidRPr="005E47A7" w:rsidDel="00F81219">
          <w:delText xml:space="preserve">This </w:delText>
        </w:r>
      </w:del>
      <w:ins w:id="570" w:author="Rachel Monaghan" w:date="2023-12-02T14:28:00Z">
        <w:r w:rsidR="00F81219">
          <w:t xml:space="preserve">The </w:t>
        </w:r>
        <w:proofErr w:type="spellStart"/>
        <w:r w:rsidR="00F81219" w:rsidRPr="005E47A7">
          <w:rPr>
            <w:rStyle w:val="Literal"/>
          </w:rPr>
          <w:t>use_</w:t>
        </w:r>
        <w:proofErr w:type="gramStart"/>
        <w:r w:rsidR="00F81219" w:rsidRPr="005E47A7">
          <w:rPr>
            <w:rStyle w:val="Literal"/>
          </w:rPr>
          <w:t>r</w:t>
        </w:r>
        <w:proofErr w:type="spellEnd"/>
        <w:r w:rsidR="00F81219" w:rsidRPr="005E47A7">
          <w:rPr>
            <w:rStyle w:val="Literal"/>
          </w:rPr>
          <w:t>(</w:t>
        </w:r>
        <w:proofErr w:type="gramEnd"/>
        <w:r w:rsidR="00F81219" w:rsidRPr="005E47A7">
          <w:rPr>
            <w:rStyle w:val="Literal"/>
          </w:rPr>
          <w:t>)</w:t>
        </w:r>
        <w:r w:rsidR="00F81219" w:rsidRPr="005E47A7">
          <w:t xml:space="preserve"> </w:t>
        </w:r>
      </w:ins>
      <w:r w:rsidRPr="005E47A7">
        <w:t xml:space="preserve">function should create a file </w:t>
      </w:r>
      <w:ins w:id="571" w:author="Rachel Monaghan" w:date="2023-12-02T14:33:00Z">
        <w:r w:rsidR="0055239E" w:rsidRPr="005E47A7">
          <w:t xml:space="preserve">in the </w:t>
        </w:r>
        <w:r w:rsidR="0055239E" w:rsidRPr="00D33F7A">
          <w:rPr>
            <w:rStyle w:val="Italic"/>
          </w:rPr>
          <w:t>R</w:t>
        </w:r>
        <w:r w:rsidR="0055239E" w:rsidRPr="005E47A7">
          <w:t xml:space="preserve"> directory with the </w:t>
        </w:r>
      </w:ins>
      <w:ins w:id="572" w:author="Rachel Monaghan" w:date="2023-12-02T14:35:00Z">
        <w:r w:rsidR="003D6EB9">
          <w:t xml:space="preserve">argument </w:t>
        </w:r>
      </w:ins>
      <w:ins w:id="573" w:author="Rachel Monaghan" w:date="2023-12-02T14:33:00Z">
        <w:r w:rsidR="0055239E" w:rsidRPr="005E47A7">
          <w:t xml:space="preserve">name you </w:t>
        </w:r>
      </w:ins>
      <w:ins w:id="574" w:author="Rachel Monaghan" w:date="2023-12-02T14:34:00Z">
        <w:r w:rsidR="003D6EB9">
          <w:t>provide</w:t>
        </w:r>
      </w:ins>
      <w:del w:id="575" w:author="Rachel Monaghan" w:date="2023-12-02T14:33:00Z">
        <w:r w:rsidRPr="005E47A7" w:rsidDel="0055239E">
          <w:delText xml:space="preserve">called </w:delText>
        </w:r>
        <w:r w:rsidRPr="005E47A7" w:rsidDel="0055239E">
          <w:rPr>
            <w:rStyle w:val="Italic"/>
          </w:rPr>
          <w:delText>acs.R</w:delText>
        </w:r>
        <w:r w:rsidRPr="005E47A7" w:rsidDel="0055239E">
          <w:delText xml:space="preserve"> in the </w:delText>
        </w:r>
        <w:r w:rsidRPr="00F81219" w:rsidDel="0055239E">
          <w:rPr>
            <w:rStyle w:val="Italic"/>
            <w:rPrChange w:id="576" w:author="Rachel Monaghan" w:date="2023-12-02T14:28:00Z">
              <w:rPr/>
            </w:rPrChange>
          </w:rPr>
          <w:delText>R</w:delText>
        </w:r>
        <w:r w:rsidRPr="005E47A7" w:rsidDel="0055239E">
          <w:delText xml:space="preserve"> directory</w:delText>
        </w:r>
      </w:del>
      <w:ins w:id="577" w:author="Sydney Cromwell" w:date="2023-10-30T06:14:00Z">
        <w:del w:id="578" w:author="Rachel Monaghan" w:date="2023-12-02T14:33:00Z">
          <w:r w:rsidR="0008226B" w:rsidRPr="005E47A7" w:rsidDel="0055239E">
            <w:delText>,</w:delText>
          </w:r>
        </w:del>
      </w:ins>
      <w:del w:id="579" w:author="Rachel Monaghan" w:date="2023-12-02T14:33:00Z">
        <w:r w:rsidRPr="005E47A7" w:rsidDel="0055239E">
          <w:delText xml:space="preserve"> with the name you give it as an argument</w:delText>
        </w:r>
      </w:del>
      <w:ins w:id="580" w:author="Rachel Monaghan" w:date="2023-12-02T14:33:00Z">
        <w:r w:rsidR="0055239E">
          <w:t>—</w:t>
        </w:r>
      </w:ins>
      <w:ins w:id="581" w:author="Rachel Monaghan" w:date="2023-12-02T14:34:00Z">
        <w:r w:rsidR="003D6EB9">
          <w:t>in this case, the file is</w:t>
        </w:r>
      </w:ins>
      <w:ins w:id="582" w:author="Rachel Monaghan" w:date="2023-12-02T14:33:00Z">
        <w:r w:rsidR="0055239E" w:rsidRPr="0055239E">
          <w:t xml:space="preserve"> </w:t>
        </w:r>
        <w:r w:rsidR="0055239E" w:rsidRPr="005E47A7">
          <w:t xml:space="preserve">called </w:t>
        </w:r>
        <w:proofErr w:type="spellStart"/>
        <w:r w:rsidR="0055239E" w:rsidRPr="005E47A7">
          <w:rPr>
            <w:rStyle w:val="Italic"/>
          </w:rPr>
          <w:t>acs.R</w:t>
        </w:r>
      </w:ins>
      <w:proofErr w:type="spellEnd"/>
      <w:r w:rsidRPr="005E47A7">
        <w:t xml:space="preserve">. </w:t>
      </w:r>
      <w:commentRangeStart w:id="583"/>
      <w:commentRangeStart w:id="584"/>
      <w:r w:rsidRPr="005E47A7">
        <w:t>The</w:t>
      </w:r>
      <w:commentRangeEnd w:id="583"/>
      <w:r w:rsidR="003D6EB9">
        <w:rPr>
          <w:rStyle w:val="CommentReference"/>
          <w:rFonts w:asciiTheme="minorHAnsi" w:hAnsiTheme="minorHAnsi" w:cstheme="minorBidi"/>
          <w:color w:val="auto"/>
          <w:lang w:eastAsia="en-US"/>
        </w:rPr>
        <w:commentReference w:id="583"/>
      </w:r>
      <w:commentRangeEnd w:id="584"/>
      <w:r w:rsidR="009A25CE">
        <w:rPr>
          <w:rStyle w:val="CommentReference"/>
          <w:rFonts w:asciiTheme="minorHAnsi" w:hAnsiTheme="minorHAnsi" w:cstheme="minorBidi"/>
          <w:color w:val="auto"/>
          <w:lang w:eastAsia="en-US"/>
        </w:rPr>
        <w:commentReference w:id="584"/>
      </w:r>
      <w:r w:rsidRPr="005E47A7">
        <w:t xml:space="preserve"> </w:t>
      </w:r>
      <w:del w:id="585" w:author="Rachel Monaghan" w:date="2023-12-02T14:28:00Z">
        <w:r w:rsidRPr="005E47A7" w:rsidDel="00F81219">
          <w:delText xml:space="preserve">name of the </w:delText>
        </w:r>
      </w:del>
      <w:del w:id="586" w:author="Rachel Monaghan" w:date="2023-12-02T14:34:00Z">
        <w:r w:rsidRPr="005E47A7" w:rsidDel="003D6EB9">
          <w:delText>file</w:delText>
        </w:r>
      </w:del>
      <w:ins w:id="587" w:author="Rachel Monaghan" w:date="2023-12-02T14:28:00Z">
        <w:r w:rsidR="00F81219">
          <w:t>name</w:t>
        </w:r>
      </w:ins>
      <w:r w:rsidRPr="005E47A7">
        <w:t xml:space="preserve"> itself doesn’t really matter, but </w:t>
      </w:r>
      <w:del w:id="588" w:author="Rachel Monaghan" w:date="2023-12-02T14:28:00Z">
        <w:r w:rsidRPr="005E47A7" w:rsidDel="00F81219">
          <w:delText xml:space="preserve">choosing </w:delText>
        </w:r>
      </w:del>
      <w:ins w:id="589" w:author="Rachel Monaghan" w:date="2023-12-02T14:28:00Z">
        <w:r w:rsidR="00F81219">
          <w:t>it’s a good pract</w:t>
        </w:r>
      </w:ins>
      <w:ins w:id="590" w:author="Rachel Monaghan" w:date="2023-12-02T14:29:00Z">
        <w:r w:rsidR="00F81219">
          <w:t>ice to choose</w:t>
        </w:r>
      </w:ins>
      <w:ins w:id="591" w:author="Rachel Monaghan" w:date="2023-12-02T14:28:00Z">
        <w:r w:rsidR="00F81219" w:rsidRPr="005E47A7">
          <w:t xml:space="preserve"> </w:t>
        </w:r>
      </w:ins>
      <w:r w:rsidRPr="005E47A7">
        <w:t xml:space="preserve">something that gives an indication of the functions </w:t>
      </w:r>
      <w:del w:id="592" w:author="Rachel Monaghan" w:date="2023-12-02T14:28:00Z">
        <w:r w:rsidRPr="005E47A7" w:rsidDel="00F81219">
          <w:delText xml:space="preserve">within </w:delText>
        </w:r>
      </w:del>
      <w:del w:id="593" w:author="Rachel Monaghan" w:date="2023-12-02T14:29:00Z">
        <w:r w:rsidRPr="005E47A7" w:rsidDel="00F81219">
          <w:delText>it</w:delText>
        </w:r>
      </w:del>
      <w:ins w:id="594" w:author="Rachel Monaghan" w:date="2023-12-02T14:29:00Z">
        <w:r w:rsidR="00F81219">
          <w:t>the file</w:t>
        </w:r>
      </w:ins>
      <w:r w:rsidRPr="005E47A7">
        <w:t xml:space="preserve"> </w:t>
      </w:r>
      <w:ins w:id="595" w:author="Rachel Monaghan" w:date="2023-12-02T14:28:00Z">
        <w:r w:rsidR="00F81219">
          <w:t>contains</w:t>
        </w:r>
      </w:ins>
      <w:del w:id="596" w:author="Rachel Monaghan" w:date="2023-12-02T14:28:00Z">
        <w:r w:rsidRPr="005E47A7" w:rsidDel="00F81219">
          <w:delText>is good practice</w:delText>
        </w:r>
      </w:del>
      <w:r w:rsidRPr="005E47A7">
        <w:t xml:space="preserve">. Now you can open the file and add code to it. Copy the </w:t>
      </w:r>
      <w:proofErr w:type="spellStart"/>
      <w:r w:rsidRPr="005E47A7">
        <w:rPr>
          <w:rStyle w:val="Literal"/>
        </w:rPr>
        <w:t>get_acs_race_</w:t>
      </w:r>
      <w:proofErr w:type="gramStart"/>
      <w:r w:rsidRPr="005E47A7">
        <w:rPr>
          <w:rStyle w:val="Literal"/>
        </w:rPr>
        <w:t>ethnicity</w:t>
      </w:r>
      <w:proofErr w:type="spellEnd"/>
      <w:r w:rsidRPr="005E47A7">
        <w:rPr>
          <w:rStyle w:val="Literal"/>
        </w:rPr>
        <w:t>(</w:t>
      </w:r>
      <w:proofErr w:type="gramEnd"/>
      <w:r w:rsidRPr="005E47A7">
        <w:rPr>
          <w:rStyle w:val="Literal"/>
        </w:rPr>
        <w:t>)</w:t>
      </w:r>
      <w:r w:rsidRPr="005E47A7">
        <w:t xml:space="preserve"> function to the package.</w:t>
      </w:r>
    </w:p>
    <w:p w14:paraId="7AB43929" w14:textId="3CC02ED7" w:rsidR="008267BF" w:rsidRPr="005E47A7" w:rsidRDefault="00000000">
      <w:pPr>
        <w:pStyle w:val="HeadB"/>
      </w:pPr>
      <w:r w:rsidRPr="005E47A7">
        <w:rPr>
          <w:rFonts w:eastAsia="Arial Unicode MS" w:cs="Arial Unicode MS"/>
        </w:rPr>
        <w:t xml:space="preserve">Checking the </w:t>
      </w:r>
      <w:r w:rsidRPr="005E47A7">
        <w:rPr>
          <w:rFonts w:eastAsia="Arial Unicode MS"/>
        </w:rPr>
        <w:t xml:space="preserve">Package with </w:t>
      </w:r>
      <w:proofErr w:type="spellStart"/>
      <w:r w:rsidRPr="005E47A7">
        <w:t>devtools</w:t>
      </w:r>
      <w:proofErr w:type="spellEnd"/>
    </w:p>
    <w:p w14:paraId="6F01C231" w14:textId="1F43A3A9" w:rsidR="008267BF" w:rsidRPr="005E47A7" w:rsidRDefault="00000000" w:rsidP="006A732A">
      <w:pPr>
        <w:pStyle w:val="Body"/>
      </w:pPr>
      <w:del w:id="597" w:author="Rachel Monaghan" w:date="2023-12-02T14:36:00Z">
        <w:r w:rsidRPr="005E47A7" w:rsidDel="003D6EB9">
          <w:delText xml:space="preserve">We </w:delText>
        </w:r>
      </w:del>
      <w:ins w:id="598" w:author="Rachel Monaghan" w:date="2023-12-02T14:36:00Z">
        <w:r w:rsidR="003D6EB9">
          <w:t>You</w:t>
        </w:r>
        <w:r w:rsidR="003D6EB9" w:rsidRPr="005E47A7">
          <w:t xml:space="preserve"> </w:t>
        </w:r>
      </w:ins>
      <w:r w:rsidRPr="005E47A7">
        <w:t xml:space="preserve">need to change the </w:t>
      </w:r>
      <w:proofErr w:type="spellStart"/>
      <w:r w:rsidRPr="005E47A7">
        <w:rPr>
          <w:rStyle w:val="Literal"/>
        </w:rPr>
        <w:t>get_acs_race_</w:t>
      </w:r>
      <w:proofErr w:type="gramStart"/>
      <w:r w:rsidRPr="005E47A7">
        <w:rPr>
          <w:rStyle w:val="Literal"/>
        </w:rPr>
        <w:t>ethnicity</w:t>
      </w:r>
      <w:proofErr w:type="spellEnd"/>
      <w:r w:rsidRPr="005E47A7">
        <w:rPr>
          <w:rStyle w:val="Literal"/>
        </w:rPr>
        <w:t>(</w:t>
      </w:r>
      <w:proofErr w:type="gramEnd"/>
      <w:r w:rsidRPr="005E47A7">
        <w:rPr>
          <w:rStyle w:val="Literal"/>
        </w:rPr>
        <w:t>)</w:t>
      </w:r>
      <w:r w:rsidRPr="005E47A7">
        <w:t xml:space="preserve"> </w:t>
      </w:r>
      <w:ins w:id="599" w:author="Rachel Monaghan" w:date="2023-12-02T14:36:00Z">
        <w:r w:rsidR="003D6EB9">
          <w:t xml:space="preserve">function </w:t>
        </w:r>
      </w:ins>
      <w:r w:rsidRPr="005E47A7">
        <w:t xml:space="preserve">in a few ways to make it work in a package. The easiest way to figure out what changes </w:t>
      </w:r>
      <w:del w:id="600" w:author="Rachel Monaghan" w:date="2023-12-02T14:37:00Z">
        <w:r w:rsidRPr="005E47A7" w:rsidDel="003D6EB9">
          <w:delText xml:space="preserve">we </w:delText>
        </w:r>
      </w:del>
      <w:ins w:id="601" w:author="Rachel Monaghan" w:date="2023-12-02T14:37:00Z">
        <w:r w:rsidR="003D6EB9">
          <w:t>you</w:t>
        </w:r>
        <w:r w:rsidR="003D6EB9" w:rsidRPr="005E47A7">
          <w:t xml:space="preserve"> </w:t>
        </w:r>
      </w:ins>
      <w:r w:rsidRPr="005E47A7">
        <w:t xml:space="preserve">need to make is to use built-in tools to check that </w:t>
      </w:r>
      <w:del w:id="602" w:author="Rachel Monaghan" w:date="2023-12-02T14:37:00Z">
        <w:r w:rsidRPr="005E47A7" w:rsidDel="003D6EB9">
          <w:delText xml:space="preserve">our </w:delText>
        </w:r>
      </w:del>
      <w:ins w:id="603" w:author="Rachel Monaghan" w:date="2023-12-02T14:37:00Z">
        <w:r w:rsidR="003D6EB9">
          <w:t>your</w:t>
        </w:r>
        <w:r w:rsidR="003D6EB9" w:rsidRPr="005E47A7">
          <w:t xml:space="preserve"> </w:t>
        </w:r>
      </w:ins>
      <w:r w:rsidRPr="005E47A7">
        <w:t xml:space="preserve">package is built correctly. Run the function </w:t>
      </w:r>
      <w:proofErr w:type="spellStart"/>
      <w:proofErr w:type="gramStart"/>
      <w:r w:rsidRPr="005E47A7">
        <w:rPr>
          <w:rStyle w:val="LiteralBold"/>
        </w:rPr>
        <w:t>devtools</w:t>
      </w:r>
      <w:proofErr w:type="spellEnd"/>
      <w:r w:rsidRPr="005E47A7">
        <w:rPr>
          <w:rStyle w:val="LiteralBold"/>
        </w:rPr>
        <w:t>::</w:t>
      </w:r>
      <w:proofErr w:type="gramEnd"/>
      <w:r w:rsidRPr="005E47A7">
        <w:rPr>
          <w:rStyle w:val="LiteralBold"/>
        </w:rPr>
        <w:t>check()</w:t>
      </w:r>
      <w:r w:rsidRPr="005E47A7">
        <w:t xml:space="preserve"> in the console to perform what is known as an </w:t>
      </w:r>
      <w:commentRangeStart w:id="604"/>
      <w:commentRangeStart w:id="605"/>
      <w:r w:rsidRPr="005E47A7">
        <w:rPr>
          <w:rStyle w:val="Literal"/>
        </w:rPr>
        <w:t>R CMD check</w:t>
      </w:r>
      <w:commentRangeEnd w:id="604"/>
      <w:r w:rsidR="00830EA9">
        <w:rPr>
          <w:rStyle w:val="CommentReference"/>
          <w:rFonts w:asciiTheme="minorHAnsi" w:hAnsiTheme="minorHAnsi" w:cstheme="minorBidi"/>
          <w:color w:val="auto"/>
          <w:lang w:eastAsia="en-US"/>
        </w:rPr>
        <w:commentReference w:id="604"/>
      </w:r>
      <w:commentRangeEnd w:id="605"/>
      <w:r w:rsidR="009A25CE">
        <w:rPr>
          <w:rStyle w:val="CommentReference"/>
          <w:rFonts w:asciiTheme="minorHAnsi" w:hAnsiTheme="minorHAnsi" w:cstheme="minorBidi"/>
          <w:color w:val="auto"/>
          <w:lang w:eastAsia="en-US"/>
        </w:rPr>
        <w:commentReference w:id="605"/>
      </w:r>
      <w:r w:rsidRPr="005E47A7">
        <w:t xml:space="preserve">, which makes sure that others can install your package on their system. Running </w:t>
      </w:r>
      <w:del w:id="606" w:author="Sydney Cromwell" w:date="2023-10-30T06:15:00Z">
        <w:r w:rsidRPr="005E47A7" w:rsidDel="0008226B">
          <w:delText xml:space="preserve">an </w:delText>
        </w:r>
      </w:del>
      <w:r w:rsidRPr="005E47A7">
        <w:rPr>
          <w:rStyle w:val="Literal"/>
        </w:rPr>
        <w:t>R CMD check</w:t>
      </w:r>
      <w:r w:rsidRPr="005E47A7">
        <w:t xml:space="preserve"> on the </w:t>
      </w:r>
      <w:r w:rsidRPr="005E47A7">
        <w:rPr>
          <w:rStyle w:val="Literal"/>
        </w:rPr>
        <w:t>dk</w:t>
      </w:r>
      <w:r w:rsidRPr="005E47A7">
        <w:rPr>
          <w:rFonts w:ascii="Calibri" w:hAnsi="Calibri"/>
          <w:i/>
          <w:iCs/>
          <w:color w:val="0000FF"/>
          <w:u w:color="0000FF"/>
        </w:rPr>
        <w:t xml:space="preserve"> </w:t>
      </w:r>
      <w:r w:rsidRPr="005E47A7">
        <w:t xml:space="preserve">package </w:t>
      </w:r>
      <w:del w:id="607" w:author="Rachel Monaghan" w:date="2023-12-02T14:43:00Z">
        <w:r w:rsidRPr="005E47A7" w:rsidDel="008C031D">
          <w:delText xml:space="preserve">gives us </w:delText>
        </w:r>
      </w:del>
      <w:ins w:id="608" w:author="Rachel Monaghan" w:date="2023-12-02T14:43:00Z">
        <w:r w:rsidR="008C031D">
          <w:t xml:space="preserve">outputs </w:t>
        </w:r>
      </w:ins>
      <w:del w:id="609" w:author="Rachel Monaghan" w:date="2023-12-02T14:43:00Z">
        <w:r w:rsidRPr="005E47A7" w:rsidDel="008C031D">
          <w:delText xml:space="preserve">a </w:delText>
        </w:r>
      </w:del>
      <w:ins w:id="610" w:author="Rachel Monaghan" w:date="2023-12-02T14:43:00Z">
        <w:r w:rsidR="008C031D">
          <w:t>this</w:t>
        </w:r>
        <w:r w:rsidR="008C031D" w:rsidRPr="005E47A7">
          <w:t xml:space="preserve"> </w:t>
        </w:r>
      </w:ins>
      <w:r w:rsidRPr="005E47A7">
        <w:t>long message</w:t>
      </w:r>
      <w:del w:id="611" w:author="Rachel Monaghan" w:date="2023-12-02T14:43:00Z">
        <w:r w:rsidRPr="005E47A7" w:rsidDel="008C031D">
          <w:delText xml:space="preserve">. </w:delText>
        </w:r>
      </w:del>
      <w:ins w:id="612" w:author="Rachel Monaghan" w:date="2023-12-02T14:43:00Z">
        <w:r w:rsidR="008C031D">
          <w:t>:</w:t>
        </w:r>
        <w:r w:rsidR="008C031D" w:rsidRPr="005E47A7">
          <w:t xml:space="preserve"> </w:t>
        </w:r>
      </w:ins>
      <w:moveFromRangeStart w:id="613" w:author="Rachel Monaghan" w:date="2023-12-02T14:43:00Z" w:name="move152420607"/>
      <w:moveFrom w:id="614" w:author="Rachel Monaghan" w:date="2023-12-02T14:43:00Z">
        <w:r w:rsidRPr="005E47A7" w:rsidDel="008C031D">
          <w:t>The last part is the most important:</w:t>
        </w:r>
      </w:moveFrom>
      <w:moveFromRangeEnd w:id="613"/>
    </w:p>
    <w:p w14:paraId="3183CC03" w14:textId="47A31DEC" w:rsidR="008267BF" w:rsidRPr="005E47A7" w:rsidRDefault="00000000">
      <w:pPr>
        <w:pStyle w:val="Code"/>
      </w:pPr>
      <w:r w:rsidRPr="005E47A7">
        <w:t>── R CMD check results ─────────────── dk ────</w:t>
      </w:r>
    </w:p>
    <w:p w14:paraId="28364C75" w14:textId="77777777" w:rsidR="008267BF" w:rsidRPr="005E47A7" w:rsidRDefault="00000000">
      <w:pPr>
        <w:pStyle w:val="Code"/>
      </w:pPr>
      <w:r w:rsidRPr="005E47A7">
        <w:t>Duration: 4s</w:t>
      </w:r>
    </w:p>
    <w:p w14:paraId="461FF547" w14:textId="77777777" w:rsidR="008267BF" w:rsidRPr="005E47A7" w:rsidRDefault="008267BF">
      <w:pPr>
        <w:pStyle w:val="Code"/>
      </w:pPr>
    </w:p>
    <w:p w14:paraId="5311774A" w14:textId="77777777" w:rsidR="008267BF" w:rsidRPr="005E47A7" w:rsidRDefault="00000000">
      <w:pPr>
        <w:pStyle w:val="Code"/>
      </w:pPr>
      <w:r w:rsidRPr="005E47A7">
        <w:rPr>
          <w:rFonts w:ascii="Segoe UI Symbol" w:eastAsia="Segoe UI Symbol" w:hAnsi="Segoe UI Symbol" w:cs="Segoe UI Symbol"/>
        </w:rPr>
        <w:t>❯</w:t>
      </w:r>
      <w:r w:rsidRPr="005E47A7">
        <w:t xml:space="preserve"> </w:t>
      </w:r>
      <w:proofErr w:type="gramStart"/>
      <w:r w:rsidRPr="005E47A7">
        <w:t>checking</w:t>
      </w:r>
      <w:proofErr w:type="gramEnd"/>
      <w:r w:rsidRPr="005E47A7">
        <w:t xml:space="preserve"> DESCRIPTION meta-information ... WARNING</w:t>
      </w:r>
    </w:p>
    <w:p w14:paraId="601A2B32" w14:textId="77777777" w:rsidR="008267BF" w:rsidRPr="005E47A7" w:rsidRDefault="00000000">
      <w:pPr>
        <w:pStyle w:val="Code"/>
      </w:pPr>
      <w:r w:rsidRPr="005E47A7">
        <w:t>Non-standard license specification:</w:t>
      </w:r>
    </w:p>
    <w:p w14:paraId="66F80AC8" w14:textId="77777777" w:rsidR="008267BF" w:rsidRPr="005E47A7" w:rsidRDefault="00000000">
      <w:pPr>
        <w:pStyle w:val="Code"/>
      </w:pPr>
      <w:r w:rsidRPr="005E47A7">
        <w:t>What license is it under?</w:t>
      </w:r>
    </w:p>
    <w:p w14:paraId="54C290E4" w14:textId="77777777" w:rsidR="008267BF" w:rsidRPr="005E47A7" w:rsidRDefault="00000000">
      <w:pPr>
        <w:pStyle w:val="Code"/>
      </w:pPr>
      <w:r w:rsidRPr="005E47A7">
        <w:t>Standardizable: FALSE</w:t>
      </w:r>
    </w:p>
    <w:p w14:paraId="473D6CCB" w14:textId="77777777" w:rsidR="008267BF" w:rsidRPr="005E47A7" w:rsidRDefault="008267BF">
      <w:pPr>
        <w:pStyle w:val="Code"/>
      </w:pPr>
    </w:p>
    <w:p w14:paraId="1A838C27" w14:textId="77777777" w:rsidR="008267BF" w:rsidRPr="005E47A7" w:rsidRDefault="00000000">
      <w:pPr>
        <w:pStyle w:val="Code"/>
      </w:pPr>
      <w:r w:rsidRPr="005E47A7">
        <w:rPr>
          <w:rFonts w:ascii="Segoe UI Symbol" w:eastAsia="Segoe UI Symbol" w:hAnsi="Segoe UI Symbol" w:cs="Segoe UI Symbol"/>
        </w:rPr>
        <w:t>❯</w:t>
      </w:r>
      <w:r w:rsidRPr="005E47A7">
        <w:t xml:space="preserve"> </w:t>
      </w:r>
      <w:proofErr w:type="gramStart"/>
      <w:r w:rsidRPr="005E47A7">
        <w:t>checking</w:t>
      </w:r>
      <w:proofErr w:type="gramEnd"/>
      <w:r w:rsidRPr="005E47A7">
        <w:t xml:space="preserve"> for missing documentation entries ... WARNING</w:t>
      </w:r>
    </w:p>
    <w:p w14:paraId="43A476EE" w14:textId="77777777" w:rsidR="008267BF" w:rsidRPr="005E47A7" w:rsidRDefault="00000000">
      <w:pPr>
        <w:pStyle w:val="Code"/>
      </w:pPr>
      <w:r w:rsidRPr="005E47A7">
        <w:t>Undocumented code objects:</w:t>
      </w:r>
    </w:p>
    <w:p w14:paraId="17735C3C" w14:textId="69B8DDA2" w:rsidR="008267BF" w:rsidRPr="005E47A7" w:rsidRDefault="00857762">
      <w:pPr>
        <w:pStyle w:val="Code"/>
      </w:pPr>
      <w:r>
        <w:t>'</w:t>
      </w:r>
      <w:proofErr w:type="spellStart"/>
      <w:proofErr w:type="gramStart"/>
      <w:r w:rsidRPr="005E47A7">
        <w:t>get</w:t>
      </w:r>
      <w:proofErr w:type="gramEnd"/>
      <w:r w:rsidRPr="005E47A7">
        <w:t>_acs_race_ethnicity</w:t>
      </w:r>
      <w:proofErr w:type="spellEnd"/>
      <w:r>
        <w:t>'</w:t>
      </w:r>
    </w:p>
    <w:p w14:paraId="3FA6201F" w14:textId="77777777" w:rsidR="008267BF" w:rsidRPr="005E47A7" w:rsidRDefault="00000000">
      <w:pPr>
        <w:pStyle w:val="Code"/>
      </w:pPr>
      <w:r w:rsidRPr="005E47A7">
        <w:t>All user-level objects in a package should have documentation entries.</w:t>
      </w:r>
    </w:p>
    <w:p w14:paraId="632B132F" w14:textId="71C8BD16" w:rsidR="008267BF" w:rsidRPr="005E47A7" w:rsidRDefault="00000000">
      <w:pPr>
        <w:pStyle w:val="Code"/>
      </w:pPr>
      <w:r w:rsidRPr="005E47A7">
        <w:t xml:space="preserve">See chapter </w:t>
      </w:r>
      <w:r w:rsidR="00857762">
        <w:t>'</w:t>
      </w:r>
      <w:r w:rsidRPr="005E47A7">
        <w:t>Writing R documentation files</w:t>
      </w:r>
      <w:r w:rsidR="00857762">
        <w:t>'</w:t>
      </w:r>
      <w:r w:rsidRPr="005E47A7">
        <w:t xml:space="preserve"> in the </w:t>
      </w:r>
      <w:r w:rsidR="00857762">
        <w:t>'</w:t>
      </w:r>
      <w:r w:rsidRPr="005E47A7">
        <w:t>Writing R</w:t>
      </w:r>
    </w:p>
    <w:p w14:paraId="068BEEAF" w14:textId="6DF6DE3F" w:rsidR="008267BF" w:rsidRPr="005E47A7" w:rsidRDefault="00000000">
      <w:pPr>
        <w:pStyle w:val="Code"/>
      </w:pPr>
      <w:r w:rsidRPr="005E47A7">
        <w:t>Extensions</w:t>
      </w:r>
      <w:r w:rsidR="00857762">
        <w:t>'</w:t>
      </w:r>
      <w:r w:rsidRPr="005E47A7">
        <w:t xml:space="preserve"> manual.</w:t>
      </w:r>
    </w:p>
    <w:p w14:paraId="415065AC" w14:textId="77777777" w:rsidR="008267BF" w:rsidRPr="005E47A7" w:rsidRDefault="008267BF">
      <w:pPr>
        <w:pStyle w:val="Code"/>
      </w:pPr>
    </w:p>
    <w:p w14:paraId="445956DE" w14:textId="1B430F06" w:rsidR="008267BF" w:rsidRPr="005E47A7" w:rsidRDefault="00000000">
      <w:pPr>
        <w:pStyle w:val="CodeAnnotated"/>
      </w:pPr>
      <w:r w:rsidRPr="005E47A7">
        <w:rPr>
          <w:color w:val="FFFFFF"/>
          <w:sz w:val="17"/>
          <w:u w:color="FFFFFF"/>
          <w:shd w:val="clear" w:color="auto" w:fill="000000"/>
        </w:rPr>
        <w:lastRenderedPageBreak/>
        <w:t>1</w:t>
      </w:r>
      <w:r w:rsidRPr="005E47A7">
        <w:rPr>
          <w:rFonts w:eastAsia="Segoe UI Symbol"/>
        </w:rPr>
        <w:t xml:space="preserve"> </w:t>
      </w:r>
      <w:r w:rsidRPr="005E47A7">
        <w:rPr>
          <w:rFonts w:ascii="Segoe UI Symbol" w:eastAsia="Segoe UI Symbol" w:hAnsi="Segoe UI Symbol" w:cs="Segoe UI Symbol"/>
        </w:rPr>
        <w:t>❯</w:t>
      </w:r>
      <w:r w:rsidRPr="005E47A7">
        <w:t xml:space="preserve"> checking R code for possible problems ... NOTE</w:t>
      </w:r>
    </w:p>
    <w:p w14:paraId="32666541" w14:textId="77777777" w:rsidR="008267BF" w:rsidRPr="005E47A7" w:rsidRDefault="00000000">
      <w:pPr>
        <w:pStyle w:val="Code"/>
      </w:pPr>
      <w:proofErr w:type="spellStart"/>
      <w:r w:rsidRPr="005E47A7">
        <w:t>get_acs_race_ethnicity</w:t>
      </w:r>
      <w:proofErr w:type="spellEnd"/>
      <w:r w:rsidRPr="005E47A7">
        <w:t>: no visible global function definition for</w:t>
      </w:r>
    </w:p>
    <w:p w14:paraId="1D4749F4" w14:textId="77C0A519" w:rsidR="008267BF" w:rsidRPr="005E47A7" w:rsidRDefault="00857762">
      <w:pPr>
        <w:pStyle w:val="Code"/>
      </w:pPr>
      <w:r>
        <w:t>'</w:t>
      </w:r>
      <w:proofErr w:type="spellStart"/>
      <w:proofErr w:type="gramStart"/>
      <w:r w:rsidRPr="005E47A7">
        <w:t>get</w:t>
      </w:r>
      <w:proofErr w:type="gramEnd"/>
      <w:r w:rsidRPr="005E47A7">
        <w:t>_acs</w:t>
      </w:r>
      <w:proofErr w:type="spellEnd"/>
      <w:r>
        <w:t>'</w:t>
      </w:r>
    </w:p>
    <w:p w14:paraId="52ECD93A" w14:textId="77777777" w:rsidR="008267BF" w:rsidRPr="005E47A7" w:rsidRDefault="00000000">
      <w:pPr>
        <w:pStyle w:val="Code"/>
      </w:pPr>
      <w:proofErr w:type="spellStart"/>
      <w:r w:rsidRPr="005E47A7">
        <w:t>get_acs_race_ethnicity</w:t>
      </w:r>
      <w:proofErr w:type="spellEnd"/>
      <w:r w:rsidRPr="005E47A7">
        <w:t>: no visible global function definition for</w:t>
      </w:r>
    </w:p>
    <w:p w14:paraId="635659C3" w14:textId="24991B62" w:rsidR="008267BF" w:rsidRPr="005E47A7" w:rsidRDefault="00857762">
      <w:pPr>
        <w:pStyle w:val="Code"/>
      </w:pPr>
      <w:r>
        <w:t>'</w:t>
      </w:r>
      <w:proofErr w:type="spellStart"/>
      <w:proofErr w:type="gramStart"/>
      <w:r w:rsidRPr="005E47A7">
        <w:t>clean</w:t>
      </w:r>
      <w:proofErr w:type="gramEnd"/>
      <w:r w:rsidRPr="005E47A7">
        <w:t>_names</w:t>
      </w:r>
      <w:proofErr w:type="spellEnd"/>
      <w:r>
        <w:t>'</w:t>
      </w:r>
    </w:p>
    <w:p w14:paraId="02BE89ED" w14:textId="77777777" w:rsidR="008267BF" w:rsidRPr="005E47A7" w:rsidRDefault="00000000">
      <w:pPr>
        <w:pStyle w:val="Code"/>
      </w:pPr>
      <w:r w:rsidRPr="005E47A7">
        <w:t>Undefined global functions or variables:</w:t>
      </w:r>
    </w:p>
    <w:p w14:paraId="62BDF4C7" w14:textId="77777777" w:rsidR="008267BF" w:rsidRPr="005E47A7" w:rsidRDefault="00000000">
      <w:pPr>
        <w:pStyle w:val="Code"/>
      </w:pPr>
      <w:proofErr w:type="spellStart"/>
      <w:r w:rsidRPr="005E47A7">
        <w:t>clean_names</w:t>
      </w:r>
      <w:proofErr w:type="spellEnd"/>
      <w:r w:rsidRPr="005E47A7">
        <w:t xml:space="preserve"> </w:t>
      </w:r>
      <w:proofErr w:type="spellStart"/>
      <w:r w:rsidRPr="005E47A7">
        <w:t>get_acs</w:t>
      </w:r>
      <w:proofErr w:type="spellEnd"/>
    </w:p>
    <w:p w14:paraId="2C647287" w14:textId="77777777" w:rsidR="008267BF" w:rsidRPr="005E47A7" w:rsidRDefault="008267BF">
      <w:pPr>
        <w:pStyle w:val="Code"/>
      </w:pPr>
    </w:p>
    <w:p w14:paraId="248A75AB" w14:textId="77777777" w:rsidR="008267BF" w:rsidRPr="005E47A7" w:rsidRDefault="00000000">
      <w:pPr>
        <w:pStyle w:val="Code"/>
      </w:pPr>
      <w:r w:rsidRPr="005E47A7">
        <w:t xml:space="preserve">0 errors </w:t>
      </w:r>
      <w:r w:rsidRPr="005E47A7">
        <w:rPr>
          <w:rFonts w:ascii="Segoe UI Symbol" w:eastAsia="Segoe UI Symbol" w:hAnsi="Segoe UI Symbol" w:cs="Segoe UI Symbol"/>
        </w:rPr>
        <w:t>✔</w:t>
      </w:r>
      <w:r w:rsidRPr="005E47A7">
        <w:t xml:space="preserve"> | 2 warnings </w:t>
      </w:r>
      <w:r w:rsidRPr="005E47A7">
        <w:rPr>
          <w:rFonts w:ascii="Segoe UI Symbol" w:eastAsia="Segoe UI Symbol" w:hAnsi="Segoe UI Symbol" w:cs="Segoe UI Symbol"/>
        </w:rPr>
        <w:t>✖</w:t>
      </w:r>
      <w:r w:rsidRPr="005E47A7">
        <w:t xml:space="preserve"> | 1 note </w:t>
      </w:r>
      <w:r w:rsidRPr="005E47A7">
        <w:rPr>
          <w:rFonts w:ascii="Segoe UI Symbol" w:eastAsia="Segoe UI Symbol" w:hAnsi="Segoe UI Symbol" w:cs="Segoe UI Symbol"/>
        </w:rPr>
        <w:t>✖</w:t>
      </w:r>
    </w:p>
    <w:p w14:paraId="6ED0E5AE" w14:textId="4DE42038" w:rsidR="008267BF" w:rsidRPr="005E47A7" w:rsidRDefault="008C031D" w:rsidP="006A732A">
      <w:pPr>
        <w:pStyle w:val="Body"/>
      </w:pPr>
      <w:moveToRangeStart w:id="615" w:author="Rachel Monaghan" w:date="2023-12-02T14:43:00Z" w:name="move152420607"/>
      <w:moveTo w:id="616" w:author="Rachel Monaghan" w:date="2023-12-02T14:43:00Z">
        <w:r w:rsidRPr="005E47A7">
          <w:t>The last part is the most important</w:t>
        </w:r>
        <w:del w:id="617" w:author="Rachel Monaghan" w:date="2023-12-02T14:43:00Z">
          <w:r w:rsidRPr="005E47A7" w:rsidDel="008C031D">
            <w:delText>:</w:delText>
          </w:r>
        </w:del>
      </w:moveTo>
      <w:moveToRangeEnd w:id="615"/>
      <w:ins w:id="618" w:author="Rachel Monaghan" w:date="2023-12-02T14:43:00Z">
        <w:r>
          <w:t xml:space="preserve">, so </w:t>
        </w:r>
      </w:ins>
      <w:del w:id="619" w:author="Rachel Monaghan" w:date="2023-12-02T14:43:00Z">
        <w:r w:rsidRPr="005E47A7" w:rsidDel="008C031D">
          <w:delText>Let’s</w:delText>
        </w:r>
      </w:del>
      <w:ins w:id="620" w:author="Rachel Monaghan" w:date="2023-12-02T14:43:00Z">
        <w:r>
          <w:t>let’s</w:t>
        </w:r>
      </w:ins>
      <w:r w:rsidRPr="005E47A7">
        <w:t xml:space="preserve"> review the output from bottom to top. The line </w:t>
      </w:r>
      <w:r w:rsidRPr="005E47A7">
        <w:rPr>
          <w:rStyle w:val="Literal"/>
        </w:rPr>
        <w:t xml:space="preserve">0 errors </w:t>
      </w:r>
      <w:r w:rsidRPr="005E47A7">
        <w:rPr>
          <w:rStyle w:val="Literal"/>
          <w:rFonts w:ascii="Segoe UI Symbol" w:eastAsia="Segoe UI Symbol" w:hAnsi="Segoe UI Symbol" w:cs="Segoe UI Symbol"/>
        </w:rPr>
        <w:t>✔</w:t>
      </w:r>
      <w:r w:rsidRPr="005E47A7">
        <w:rPr>
          <w:rStyle w:val="Literal"/>
        </w:rPr>
        <w:t xml:space="preserve"> | 2 warnings </w:t>
      </w:r>
      <w:r w:rsidRPr="005E47A7">
        <w:rPr>
          <w:rStyle w:val="Literal"/>
          <w:rFonts w:ascii="Segoe UI Symbol" w:eastAsia="Segoe UI Symbol" w:hAnsi="Segoe UI Symbol" w:cs="Segoe UI Symbol"/>
        </w:rPr>
        <w:t>✖</w:t>
      </w:r>
      <w:r w:rsidRPr="005E47A7">
        <w:rPr>
          <w:rStyle w:val="Literal"/>
        </w:rPr>
        <w:t xml:space="preserve"> | 1 note </w:t>
      </w:r>
      <w:r w:rsidRPr="005E47A7">
        <w:rPr>
          <w:rStyle w:val="Literal"/>
          <w:rFonts w:ascii="Segoe UI Symbol" w:eastAsia="Segoe UI Symbol" w:hAnsi="Segoe UI Symbol" w:cs="Segoe UI Symbol"/>
        </w:rPr>
        <w:t>✖</w:t>
      </w:r>
      <w:r w:rsidRPr="005E47A7">
        <w:t xml:space="preserve"> highlights three levels of issues identified in </w:t>
      </w:r>
      <w:del w:id="621" w:author="Rachel Monaghan" w:date="2023-12-02T14:43:00Z">
        <w:r w:rsidRPr="005E47A7" w:rsidDel="008C031D">
          <w:delText xml:space="preserve">our </w:delText>
        </w:r>
      </w:del>
      <w:ins w:id="622" w:author="Rachel Monaghan" w:date="2023-12-02T14:43:00Z">
        <w:r>
          <w:t>the</w:t>
        </w:r>
        <w:r w:rsidRPr="005E47A7">
          <w:t xml:space="preserve"> </w:t>
        </w:r>
      </w:ins>
      <w:r w:rsidRPr="005E47A7">
        <w:t>package. Errors are the most severe, as they mean others won’t be able to install your package, while warnings and notes may cause problems for others. It’s best practice to eliminate all errors, warnings, and notes.</w:t>
      </w:r>
    </w:p>
    <w:p w14:paraId="5F0825C4" w14:textId="41F2A1E4" w:rsidR="008267BF" w:rsidRPr="005E47A7" w:rsidRDefault="00000000" w:rsidP="006A732A">
      <w:pPr>
        <w:pStyle w:val="Body"/>
      </w:pPr>
      <w:r w:rsidRPr="005E47A7">
        <w:t xml:space="preserve">We’ll start by addressing the note at </w:t>
      </w:r>
      <w:r w:rsidRPr="005E47A7">
        <w:rPr>
          <w:rFonts w:ascii="Courier New" w:hAnsi="Courier New"/>
          <w:color w:val="FFFFFF"/>
          <w:sz w:val="17"/>
          <w:szCs w:val="17"/>
          <w:u w:color="FFFFFF"/>
          <w:shd w:val="clear" w:color="auto" w:fill="000000"/>
        </w:rPr>
        <w:t>1</w:t>
      </w:r>
      <w:r w:rsidRPr="005E47A7">
        <w:t xml:space="preserve">. To </w:t>
      </w:r>
      <w:ins w:id="623" w:author="Rachel Monaghan" w:date="2023-12-02T14:45:00Z">
        <w:r w:rsidR="008C031D">
          <w:t xml:space="preserve">help you </w:t>
        </w:r>
      </w:ins>
      <w:r w:rsidRPr="005E47A7">
        <w:t xml:space="preserve">understand what </w:t>
      </w:r>
      <w:r w:rsidRPr="005E47A7">
        <w:rPr>
          <w:rStyle w:val="Literal"/>
        </w:rPr>
        <w:t>R CMD check</w:t>
      </w:r>
      <w:r w:rsidRPr="005E47A7">
        <w:t xml:space="preserve"> is saying here, </w:t>
      </w:r>
      <w:del w:id="624" w:author="Rachel Monaghan" w:date="2023-12-02T14:44:00Z">
        <w:r w:rsidRPr="005E47A7" w:rsidDel="008C031D">
          <w:delText xml:space="preserve">we </w:delText>
        </w:r>
      </w:del>
      <w:ins w:id="625" w:author="Rachel Monaghan" w:date="2023-12-02T14:44:00Z">
        <w:r w:rsidR="008C031D">
          <w:t>I</w:t>
        </w:r>
        <w:r w:rsidR="008C031D" w:rsidRPr="005E47A7">
          <w:t xml:space="preserve"> </w:t>
        </w:r>
      </w:ins>
      <w:r w:rsidRPr="005E47A7">
        <w:t xml:space="preserve">need to explain a bit about how packages work. When you install a package using the </w:t>
      </w:r>
      <w:proofErr w:type="spellStart"/>
      <w:proofErr w:type="gramStart"/>
      <w:r w:rsidRPr="005E47A7">
        <w:rPr>
          <w:rStyle w:val="Literal"/>
        </w:rPr>
        <w:t>install.packages</w:t>
      </w:r>
      <w:proofErr w:type="spellEnd"/>
      <w:proofErr w:type="gramEnd"/>
      <w:r w:rsidRPr="005E47A7">
        <w:rPr>
          <w:rStyle w:val="Literal"/>
        </w:rPr>
        <w:t>()</w:t>
      </w:r>
      <w:r w:rsidRPr="005E47A7">
        <w:t xml:space="preserve"> function, it often takes a while. That’s because the package you</w:t>
      </w:r>
      <w:del w:id="626" w:author="Rachel Monaghan" w:date="2023-12-02T14:48:00Z">
        <w:r w:rsidRPr="005E47A7" w:rsidDel="00626220">
          <w:delText xml:space="preserve"> a</w:delText>
        </w:r>
      </w:del>
      <w:ins w:id="627" w:author="Rachel Monaghan" w:date="2023-12-02T14:48:00Z">
        <w:r w:rsidR="00626220">
          <w:t>’</w:t>
        </w:r>
      </w:ins>
      <w:r w:rsidRPr="005E47A7">
        <w:t xml:space="preserve">re telling R to install likely uses functions from other packages. To access these functions, R must install these packages (known as </w:t>
      </w:r>
      <w:r w:rsidRPr="005E47A7">
        <w:rPr>
          <w:rStyle w:val="Italic"/>
        </w:rPr>
        <w:t>dependencies</w:t>
      </w:r>
      <w:r w:rsidRPr="005E47A7">
        <w:t xml:space="preserve">) for you; after all, it would be a pain if you had to manually install a whole set of dependencies every time you installed a </w:t>
      </w:r>
      <w:ins w:id="628" w:author="Rachel Monaghan" w:date="2023-12-02T14:48:00Z">
        <w:r w:rsidR="00626220">
          <w:t xml:space="preserve">new </w:t>
        </w:r>
      </w:ins>
      <w:r w:rsidRPr="005E47A7">
        <w:t xml:space="preserve">package. But to make sure that the appropriate packages are installed for any user of the </w:t>
      </w:r>
      <w:r w:rsidRPr="005E47A7">
        <w:rPr>
          <w:rStyle w:val="Literal"/>
        </w:rPr>
        <w:t>dk</w:t>
      </w:r>
      <w:r w:rsidRPr="00626220">
        <w:rPr>
          <w:rPrChange w:id="629" w:author="Rachel Monaghan" w:date="2023-12-02T14:48:00Z">
            <w:rPr>
              <w:rStyle w:val="Literal"/>
            </w:rPr>
          </w:rPrChange>
        </w:rPr>
        <w:t xml:space="preserve"> </w:t>
      </w:r>
      <w:r w:rsidRPr="005E47A7">
        <w:t xml:space="preserve">package, </w:t>
      </w:r>
      <w:del w:id="630" w:author="Rachel Monaghan" w:date="2023-12-02T14:48:00Z">
        <w:r w:rsidRPr="005E47A7" w:rsidDel="00626220">
          <w:delText xml:space="preserve">we </w:delText>
        </w:r>
      </w:del>
      <w:ins w:id="631" w:author="Rachel Monaghan" w:date="2023-12-02T14:48:00Z">
        <w:r w:rsidR="00626220">
          <w:t>you still</w:t>
        </w:r>
        <w:r w:rsidR="00626220" w:rsidRPr="005E47A7">
          <w:t xml:space="preserve"> </w:t>
        </w:r>
      </w:ins>
      <w:r w:rsidRPr="005E47A7">
        <w:t>have to make a few changes.</w:t>
      </w:r>
    </w:p>
    <w:p w14:paraId="569DBD39" w14:textId="48C90B43" w:rsidR="008267BF" w:rsidRPr="005E47A7" w:rsidRDefault="00000000" w:rsidP="006A732A">
      <w:pPr>
        <w:pStyle w:val="Body"/>
      </w:pPr>
      <w:r w:rsidRPr="005E47A7">
        <w:rPr>
          <w:rStyle w:val="Literal"/>
        </w:rPr>
        <w:t>R CMD check</w:t>
      </w:r>
      <w:r w:rsidRPr="005E47A7">
        <w:t xml:space="preserve"> </w:t>
      </w:r>
      <w:del w:id="632" w:author="Rachel Monaghan" w:date="2023-12-02T14:48:00Z">
        <w:r w:rsidRPr="005E47A7" w:rsidDel="00626220">
          <w:delText>tells us we</w:delText>
        </w:r>
      </w:del>
      <w:ins w:id="633" w:author="Rachel Monaghan" w:date="2023-12-02T14:48:00Z">
        <w:r w:rsidR="00626220">
          <w:t>is</w:t>
        </w:r>
      </w:ins>
      <w:r w:rsidRPr="005E47A7">
        <w:t xml:space="preserve"> </w:t>
      </w:r>
      <w:del w:id="634" w:author="Rachel Monaghan" w:date="2023-12-02T14:48:00Z">
        <w:r w:rsidRPr="005E47A7" w:rsidDel="00626220">
          <w:delText xml:space="preserve">have </w:delText>
        </w:r>
      </w:del>
      <w:ins w:id="635" w:author="Rachel Monaghan" w:date="2023-12-02T14:48:00Z">
        <w:r w:rsidR="00626220">
          <w:t xml:space="preserve">saying </w:t>
        </w:r>
      </w:ins>
      <w:ins w:id="636" w:author="Rachel Monaghan" w:date="2023-12-02T14:49:00Z">
        <w:r w:rsidR="00626220">
          <w:t>this package includes</w:t>
        </w:r>
      </w:ins>
      <w:ins w:id="637" w:author="Rachel Monaghan" w:date="2023-12-02T14:48:00Z">
        <w:r w:rsidR="00626220" w:rsidRPr="005E47A7">
          <w:t xml:space="preserve"> </w:t>
        </w:r>
      </w:ins>
      <w:r w:rsidRPr="005E47A7">
        <w:t xml:space="preserve">several “undefined global functions or variables” and “no visible global function definition” for various functions. This is because </w:t>
      </w:r>
      <w:del w:id="638" w:author="Rachel Monaghan" w:date="2023-12-02T14:49:00Z">
        <w:r w:rsidRPr="005E47A7" w:rsidDel="00626220">
          <w:delText>we are attempting</w:delText>
        </w:r>
      </w:del>
      <w:ins w:id="639" w:author="Rachel Monaghan" w:date="2023-12-02T14:49:00Z">
        <w:r w:rsidR="00626220">
          <w:t>you’re trying</w:t>
        </w:r>
      </w:ins>
      <w:r w:rsidRPr="005E47A7">
        <w:t xml:space="preserve"> to use functions from the </w:t>
      </w:r>
      <w:proofErr w:type="spellStart"/>
      <w:r w:rsidRPr="005E47A7">
        <w:rPr>
          <w:rStyle w:val="Literal"/>
        </w:rPr>
        <w:t>tidycensus</w:t>
      </w:r>
      <w:proofErr w:type="spellEnd"/>
      <w:r w:rsidRPr="005E47A7">
        <w:t xml:space="preserve"> and </w:t>
      </w:r>
      <w:r w:rsidRPr="005E47A7">
        <w:rPr>
          <w:rStyle w:val="Literal"/>
        </w:rPr>
        <w:t>janitor</w:t>
      </w:r>
      <w:r w:rsidRPr="005E47A7">
        <w:t xml:space="preserve"> packages, but </w:t>
      </w:r>
      <w:del w:id="640" w:author="Rachel Monaghan" w:date="2023-12-02T14:49:00Z">
        <w:r w:rsidRPr="005E47A7" w:rsidDel="00626220">
          <w:delText xml:space="preserve">we </w:delText>
        </w:r>
      </w:del>
      <w:ins w:id="641" w:author="Rachel Monaghan" w:date="2023-12-02T14:49:00Z">
        <w:r w:rsidR="00626220">
          <w:t>you</w:t>
        </w:r>
        <w:r w:rsidR="00626220" w:rsidRPr="005E47A7">
          <w:t xml:space="preserve"> </w:t>
        </w:r>
      </w:ins>
      <w:r w:rsidRPr="005E47A7">
        <w:t xml:space="preserve">haven’t specified where these functions come from. I can run this code in my environment because I have </w:t>
      </w:r>
      <w:proofErr w:type="spellStart"/>
      <w:r w:rsidRPr="005E47A7">
        <w:rPr>
          <w:rStyle w:val="Literal"/>
        </w:rPr>
        <w:t>tidycensus</w:t>
      </w:r>
      <w:proofErr w:type="spellEnd"/>
      <w:r w:rsidRPr="005E47A7">
        <w:t xml:space="preserve"> and </w:t>
      </w:r>
      <w:r w:rsidRPr="005E47A7">
        <w:rPr>
          <w:rStyle w:val="Literal"/>
        </w:rPr>
        <w:t>janitor</w:t>
      </w:r>
      <w:r w:rsidRPr="005E47A7">
        <w:t xml:space="preserve"> installed, but </w:t>
      </w:r>
      <w:del w:id="642" w:author="Rachel Monaghan" w:date="2023-12-02T14:49:00Z">
        <w:r w:rsidRPr="005E47A7" w:rsidDel="00626220">
          <w:delText xml:space="preserve">we </w:delText>
        </w:r>
      </w:del>
      <w:ins w:id="643" w:author="Rachel Monaghan" w:date="2023-12-02T14:49:00Z">
        <w:r w:rsidR="00626220">
          <w:t>you</w:t>
        </w:r>
        <w:r w:rsidR="00626220" w:rsidRPr="005E47A7">
          <w:t xml:space="preserve"> </w:t>
        </w:r>
      </w:ins>
      <w:r w:rsidRPr="005E47A7">
        <w:t xml:space="preserve">can’t assume the same of </w:t>
      </w:r>
      <w:del w:id="644" w:author="Rachel Monaghan" w:date="2023-12-02T14:49:00Z">
        <w:r w:rsidRPr="005E47A7" w:rsidDel="00626220">
          <w:delText>others</w:delText>
        </w:r>
      </w:del>
      <w:ins w:id="645" w:author="Rachel Monaghan" w:date="2023-12-02T14:49:00Z">
        <w:r w:rsidR="00626220">
          <w:t>everyone</w:t>
        </w:r>
      </w:ins>
      <w:r w:rsidRPr="005E47A7">
        <w:t>.</w:t>
      </w:r>
    </w:p>
    <w:p w14:paraId="7C71188F" w14:textId="77777777" w:rsidR="008267BF" w:rsidRPr="005E47A7" w:rsidRDefault="00000000">
      <w:pPr>
        <w:pStyle w:val="HeadB"/>
      </w:pPr>
      <w:r w:rsidRPr="005E47A7">
        <w:rPr>
          <w:rFonts w:eastAsia="Arial Unicode MS" w:cs="Arial Unicode MS"/>
        </w:rPr>
        <w:t>Adding Dependency Packages</w:t>
      </w:r>
    </w:p>
    <w:p w14:paraId="19C81286" w14:textId="43A2CA1A" w:rsidR="008267BF" w:rsidRPr="005E47A7" w:rsidRDefault="00000000" w:rsidP="006A732A">
      <w:pPr>
        <w:pStyle w:val="Body"/>
      </w:pPr>
      <w:r w:rsidRPr="005E47A7">
        <w:t xml:space="preserve">To ensure the package’s code will work, </w:t>
      </w:r>
      <w:del w:id="646" w:author="Rachel Monaghan" w:date="2023-12-02T14:50:00Z">
        <w:r w:rsidRPr="005E47A7" w:rsidDel="00626220">
          <w:delText xml:space="preserve">we </w:delText>
        </w:r>
      </w:del>
      <w:ins w:id="647" w:author="Rachel Monaghan" w:date="2023-12-02T14:50:00Z">
        <w:r w:rsidR="00626220">
          <w:t>you</w:t>
        </w:r>
        <w:r w:rsidR="00626220" w:rsidRPr="005E47A7">
          <w:t xml:space="preserve"> </w:t>
        </w:r>
      </w:ins>
      <w:r w:rsidRPr="005E47A7">
        <w:t xml:space="preserve">need to install </w:t>
      </w:r>
      <w:proofErr w:type="spellStart"/>
      <w:r w:rsidRPr="005E47A7">
        <w:rPr>
          <w:rStyle w:val="Literal"/>
        </w:rPr>
        <w:t>tidycensus</w:t>
      </w:r>
      <w:proofErr w:type="spellEnd"/>
      <w:r w:rsidRPr="005E47A7">
        <w:t xml:space="preserve"> and </w:t>
      </w:r>
      <w:r w:rsidRPr="005E47A7">
        <w:rPr>
          <w:rStyle w:val="Literal"/>
        </w:rPr>
        <w:t>janitor</w:t>
      </w:r>
      <w:r w:rsidRPr="005E47A7">
        <w:t xml:space="preserve"> for users when they install the </w:t>
      </w:r>
      <w:r w:rsidRPr="005E47A7">
        <w:rPr>
          <w:rStyle w:val="Literal"/>
        </w:rPr>
        <w:t>dk</w:t>
      </w:r>
      <w:r w:rsidRPr="005E47A7">
        <w:t xml:space="preserve"> package. To do this, run the </w:t>
      </w:r>
      <w:proofErr w:type="spellStart"/>
      <w:r w:rsidRPr="005E47A7">
        <w:rPr>
          <w:rStyle w:val="Literal"/>
        </w:rPr>
        <w:t>use_</w:t>
      </w:r>
      <w:proofErr w:type="gramStart"/>
      <w:r w:rsidRPr="005E47A7">
        <w:rPr>
          <w:rStyle w:val="Literal"/>
        </w:rPr>
        <w:t>package</w:t>
      </w:r>
      <w:proofErr w:type="spellEnd"/>
      <w:r w:rsidRPr="005E47A7">
        <w:rPr>
          <w:rStyle w:val="Literal"/>
        </w:rPr>
        <w:t>(</w:t>
      </w:r>
      <w:proofErr w:type="gramEnd"/>
      <w:r w:rsidRPr="005E47A7">
        <w:rPr>
          <w:rStyle w:val="Literal"/>
        </w:rPr>
        <w:t>)</w:t>
      </w:r>
      <w:r w:rsidRPr="005E47A7">
        <w:t xml:space="preserve"> function from the </w:t>
      </w:r>
      <w:proofErr w:type="spellStart"/>
      <w:r w:rsidRPr="005E47A7">
        <w:rPr>
          <w:rStyle w:val="Literal"/>
        </w:rPr>
        <w:t>usethis</w:t>
      </w:r>
      <w:proofErr w:type="spellEnd"/>
      <w:r w:rsidRPr="005E47A7">
        <w:t xml:space="preserve"> package in the console</w:t>
      </w:r>
      <w:ins w:id="648" w:author="Rachel Monaghan" w:date="2023-12-02T14:54:00Z">
        <w:r w:rsidR="00432A6D">
          <w:t xml:space="preserve">, first specifying </w:t>
        </w:r>
        <w:r w:rsidR="00432A6D">
          <w:rPr>
            <w:rStyle w:val="Literal"/>
          </w:rPr>
          <w:t>"</w:t>
        </w:r>
        <w:proofErr w:type="spellStart"/>
        <w:r w:rsidR="00432A6D" w:rsidRPr="00432A6D">
          <w:rPr>
            <w:rStyle w:val="Literal"/>
            <w:rPrChange w:id="649" w:author="Rachel Monaghan" w:date="2023-12-02T14:54:00Z">
              <w:rPr/>
            </w:rPrChange>
          </w:rPr>
          <w:t>tidycensus</w:t>
        </w:r>
        <w:proofErr w:type="spellEnd"/>
        <w:r w:rsidR="00432A6D">
          <w:rPr>
            <w:rStyle w:val="Literal"/>
          </w:rPr>
          <w:t>"</w:t>
        </w:r>
        <w:r w:rsidR="00432A6D">
          <w:t xml:space="preserve"> for the </w:t>
        </w:r>
        <w:r w:rsidR="00432A6D" w:rsidRPr="00432A6D">
          <w:rPr>
            <w:rStyle w:val="Literal"/>
            <w:rPrChange w:id="650" w:author="Rachel Monaghan" w:date="2023-12-02T14:54:00Z">
              <w:rPr/>
            </w:rPrChange>
          </w:rPr>
          <w:t>package</w:t>
        </w:r>
        <w:r w:rsidR="00432A6D">
          <w:t xml:space="preserve"> argument</w:t>
        </w:r>
      </w:ins>
      <w:r w:rsidRPr="005E47A7">
        <w:t>:</w:t>
      </w:r>
    </w:p>
    <w:p w14:paraId="2B7B59CD" w14:textId="77777777" w:rsidR="008267BF" w:rsidRPr="00626220" w:rsidRDefault="00000000">
      <w:pPr>
        <w:pStyle w:val="Code"/>
        <w:rPr>
          <w:rStyle w:val="LiteralBold"/>
          <w:rPrChange w:id="651" w:author="Rachel Monaghan" w:date="2023-12-02T14:50:00Z">
            <w:rPr/>
          </w:rPrChange>
        </w:rPr>
      </w:pPr>
      <w:proofErr w:type="spellStart"/>
      <w:proofErr w:type="gramStart"/>
      <w:r w:rsidRPr="00626220">
        <w:rPr>
          <w:rStyle w:val="LiteralBold"/>
          <w:rPrChange w:id="652" w:author="Rachel Monaghan" w:date="2023-12-02T14:50:00Z">
            <w:rPr/>
          </w:rPrChange>
        </w:rPr>
        <w:t>usethis</w:t>
      </w:r>
      <w:proofErr w:type="spellEnd"/>
      <w:r w:rsidRPr="00626220">
        <w:rPr>
          <w:rStyle w:val="LiteralBold"/>
          <w:rPrChange w:id="653" w:author="Rachel Monaghan" w:date="2023-12-02T14:50:00Z">
            <w:rPr/>
          </w:rPrChange>
        </w:rPr>
        <w:t>::</w:t>
      </w:r>
      <w:proofErr w:type="spellStart"/>
      <w:proofErr w:type="gramEnd"/>
      <w:r w:rsidRPr="00626220">
        <w:rPr>
          <w:rStyle w:val="LiteralBold"/>
          <w:rPrChange w:id="654" w:author="Rachel Monaghan" w:date="2023-12-02T14:50:00Z">
            <w:rPr/>
          </w:rPrChange>
        </w:rPr>
        <w:t>use_package</w:t>
      </w:r>
      <w:proofErr w:type="spellEnd"/>
      <w:r w:rsidRPr="00626220">
        <w:rPr>
          <w:rStyle w:val="LiteralBold"/>
          <w:rPrChange w:id="655" w:author="Rachel Monaghan" w:date="2023-12-02T14:50:00Z">
            <w:rPr/>
          </w:rPrChange>
        </w:rPr>
        <w:t>(package = "</w:t>
      </w:r>
      <w:proofErr w:type="spellStart"/>
      <w:r w:rsidRPr="00626220">
        <w:rPr>
          <w:rStyle w:val="LiteralBold"/>
          <w:rPrChange w:id="656" w:author="Rachel Monaghan" w:date="2023-12-02T14:50:00Z">
            <w:rPr/>
          </w:rPrChange>
        </w:rPr>
        <w:t>tidycensus</w:t>
      </w:r>
      <w:proofErr w:type="spellEnd"/>
      <w:r w:rsidRPr="00626220">
        <w:rPr>
          <w:rStyle w:val="LiteralBold"/>
          <w:rPrChange w:id="657" w:author="Rachel Monaghan" w:date="2023-12-02T14:50:00Z">
            <w:rPr/>
          </w:rPrChange>
        </w:rPr>
        <w:t>")</w:t>
      </w:r>
    </w:p>
    <w:p w14:paraId="3630CD03" w14:textId="77777777" w:rsidR="008267BF" w:rsidRPr="005E47A7" w:rsidRDefault="00000000" w:rsidP="006A732A">
      <w:pPr>
        <w:pStyle w:val="Body"/>
      </w:pPr>
      <w:r w:rsidRPr="005E47A7">
        <w:t xml:space="preserve">You should get the following </w:t>
      </w:r>
      <w:commentRangeStart w:id="658"/>
      <w:commentRangeStart w:id="659"/>
      <w:r w:rsidRPr="005E47A7">
        <w:t>message</w:t>
      </w:r>
      <w:commentRangeEnd w:id="658"/>
      <w:r w:rsidR="00A32D36">
        <w:rPr>
          <w:rStyle w:val="CommentReference"/>
          <w:rFonts w:asciiTheme="minorHAnsi" w:hAnsiTheme="minorHAnsi" w:cstheme="minorBidi"/>
          <w:color w:val="auto"/>
          <w:lang w:eastAsia="en-US"/>
        </w:rPr>
        <w:commentReference w:id="658"/>
      </w:r>
      <w:commentRangeEnd w:id="659"/>
      <w:r w:rsidR="009A25CE">
        <w:rPr>
          <w:rStyle w:val="CommentReference"/>
          <w:rFonts w:asciiTheme="minorHAnsi" w:hAnsiTheme="minorHAnsi" w:cstheme="minorBidi"/>
          <w:color w:val="auto"/>
          <w:lang w:eastAsia="en-US"/>
        </w:rPr>
        <w:commentReference w:id="659"/>
      </w:r>
      <w:r w:rsidRPr="005E47A7">
        <w:t>:</w:t>
      </w:r>
    </w:p>
    <w:p w14:paraId="0935C722" w14:textId="77777777" w:rsidR="008267BF" w:rsidRPr="005E47A7" w:rsidRDefault="00000000" w:rsidP="008F15C5">
      <w:pPr>
        <w:pStyle w:val="CodeWide"/>
      </w:pPr>
      <w:r w:rsidRPr="005E47A7">
        <w:rPr>
          <w:rFonts w:ascii="Segoe UI Symbol" w:eastAsia="Segoe UI Symbol" w:hAnsi="Segoe UI Symbol" w:cs="Segoe UI Symbol"/>
        </w:rPr>
        <w:t>✔</w:t>
      </w:r>
      <w:r w:rsidRPr="005E47A7">
        <w:t xml:space="preserve"> Setting active project to '/Users/</w:t>
      </w:r>
      <w:proofErr w:type="spellStart"/>
      <w:r w:rsidRPr="005E47A7">
        <w:t>davidkeyes</w:t>
      </w:r>
      <w:proofErr w:type="spellEnd"/>
      <w:r w:rsidRPr="005E47A7">
        <w:t>/Documents/Work/R Without Statistics/dk'</w:t>
      </w:r>
    </w:p>
    <w:p w14:paraId="6F250B10" w14:textId="77777777" w:rsidR="008267BF" w:rsidRPr="005E47A7" w:rsidRDefault="00000000" w:rsidP="008F15C5">
      <w:pPr>
        <w:pStyle w:val="CodeWide"/>
      </w:pPr>
      <w:r w:rsidRPr="005E47A7">
        <w:rPr>
          <w:rFonts w:ascii="Segoe UI Symbol" w:eastAsia="Segoe UI Symbol" w:hAnsi="Segoe UI Symbol" w:cs="Segoe UI Symbol"/>
        </w:rPr>
        <w:t>✔</w:t>
      </w:r>
      <w:r w:rsidRPr="005E47A7">
        <w:t xml:space="preserve"> Adding '</w:t>
      </w:r>
      <w:proofErr w:type="spellStart"/>
      <w:r w:rsidRPr="005E47A7">
        <w:t>tidycensus</w:t>
      </w:r>
      <w:proofErr w:type="spellEnd"/>
      <w:r w:rsidRPr="005E47A7">
        <w:t>' to Imports field in DESCRIPTION</w:t>
      </w:r>
    </w:p>
    <w:p w14:paraId="7B2648FD" w14:textId="77777777" w:rsidR="008267BF" w:rsidRPr="005E47A7" w:rsidRDefault="00000000" w:rsidP="008F15C5">
      <w:pPr>
        <w:pStyle w:val="CodeWide"/>
      </w:pPr>
      <w:r w:rsidRPr="005E47A7">
        <w:t>• Refer to functions with `</w:t>
      </w:r>
      <w:proofErr w:type="spellStart"/>
      <w:proofErr w:type="gramStart"/>
      <w:r w:rsidRPr="005E47A7">
        <w:t>tidycensus</w:t>
      </w:r>
      <w:proofErr w:type="spellEnd"/>
      <w:r w:rsidRPr="005E47A7">
        <w:t>::</w:t>
      </w:r>
      <w:proofErr w:type="gramEnd"/>
      <w:r w:rsidRPr="005E47A7">
        <w:t>fun()`</w:t>
      </w:r>
    </w:p>
    <w:p w14:paraId="13663C64" w14:textId="515ADE26" w:rsidR="008300F0" w:rsidRDefault="00000000" w:rsidP="006A732A">
      <w:pPr>
        <w:pStyle w:val="Body"/>
      </w:pPr>
      <w:r w:rsidRPr="005E47A7">
        <w:t xml:space="preserve">The </w:t>
      </w:r>
      <w:del w:id="660" w:author="Rachel Monaghan" w:date="2023-12-02T14:51:00Z">
        <w:r w:rsidRPr="005E47A7" w:rsidDel="00626220">
          <w:delText>“</w:delText>
        </w:r>
      </w:del>
      <w:r w:rsidRPr="00626220">
        <w:rPr>
          <w:rStyle w:val="Literal"/>
          <w:rPrChange w:id="661" w:author="Rachel Monaghan" w:date="2023-12-02T14:51:00Z">
            <w:rPr/>
          </w:rPrChange>
        </w:rPr>
        <w:t>Setting active project</w:t>
      </w:r>
      <w:ins w:id="662" w:author="Rachel Monaghan" w:date="2023-12-02T14:51:00Z">
        <w:r w:rsidR="00626220">
          <w:rPr>
            <w:rStyle w:val="Literal"/>
          </w:rPr>
          <w:t>...</w:t>
        </w:r>
      </w:ins>
      <w:del w:id="663" w:author="Rachel Monaghan" w:date="2023-12-02T14:51:00Z">
        <w:r w:rsidRPr="00626220" w:rsidDel="00626220">
          <w:rPr>
            <w:rStyle w:val="Literal"/>
            <w:rPrChange w:id="664" w:author="Rachel Monaghan" w:date="2023-12-02T14:51:00Z">
              <w:rPr/>
            </w:rPrChange>
          </w:rPr>
          <w:delText xml:space="preserve"> </w:delText>
        </w:r>
      </w:del>
      <w:ins w:id="665" w:author="Sydney Cromwell" w:date="2023-10-30T06:18:00Z">
        <w:del w:id="666" w:author="Rachel Monaghan" w:date="2023-12-02T14:51:00Z">
          <w:r w:rsidR="0008226B" w:rsidRPr="00626220" w:rsidDel="00626220">
            <w:rPr>
              <w:rStyle w:val="Literal"/>
              <w:rPrChange w:id="667" w:author="Rachel Monaghan" w:date="2023-12-02T14:51:00Z">
                <w:rPr/>
              </w:rPrChange>
            </w:rPr>
            <w:delText>. . .</w:delText>
          </w:r>
        </w:del>
      </w:ins>
      <w:del w:id="668" w:author="Rachel Monaghan" w:date="2023-12-02T14:51:00Z">
        <w:r w:rsidRPr="005E47A7" w:rsidDel="00626220">
          <w:delText>”</w:delText>
        </w:r>
      </w:del>
      <w:r w:rsidRPr="005E47A7">
        <w:t xml:space="preserve"> line indicates that </w:t>
      </w:r>
      <w:del w:id="669" w:author="Rachel Monaghan" w:date="2023-12-02T14:51:00Z">
        <w:r w:rsidRPr="005E47A7" w:rsidDel="00432A6D">
          <w:delText xml:space="preserve">we’re </w:delText>
        </w:r>
      </w:del>
      <w:ins w:id="670" w:author="Rachel Monaghan" w:date="2023-12-02T14:51:00Z">
        <w:r w:rsidR="00432A6D">
          <w:t>you’re</w:t>
        </w:r>
        <w:r w:rsidR="00432A6D" w:rsidRPr="005E47A7">
          <w:t xml:space="preserve"> </w:t>
        </w:r>
      </w:ins>
      <w:r w:rsidRPr="005E47A7">
        <w:t xml:space="preserve">working in the </w:t>
      </w:r>
      <w:r w:rsidRPr="005E47A7">
        <w:rPr>
          <w:rStyle w:val="Literal"/>
        </w:rPr>
        <w:t>dk</w:t>
      </w:r>
      <w:r w:rsidRPr="005E47A7">
        <w:t xml:space="preserve"> project. The second line indicates that the </w:t>
      </w:r>
      <w:r w:rsidRPr="005E47A7">
        <w:rPr>
          <w:rStyle w:val="Italic"/>
        </w:rPr>
        <w:t>DESCRIPTION</w:t>
      </w:r>
      <w:r w:rsidRPr="005E47A7">
        <w:t xml:space="preserve"> file has been edited. This file provides meta</w:t>
      </w:r>
      <w:del w:id="671" w:author="Rachel Monaghan" w:date="2023-12-02T14:51:00Z">
        <w:r w:rsidRPr="005E47A7" w:rsidDel="00432A6D">
          <w:delText xml:space="preserve"> information</w:delText>
        </w:r>
      </w:del>
      <w:ins w:id="672" w:author="Rachel Monaghan" w:date="2023-12-02T14:51:00Z">
        <w:r w:rsidR="00432A6D">
          <w:t>data</w:t>
        </w:r>
      </w:ins>
      <w:r w:rsidRPr="005E47A7">
        <w:t xml:space="preserve"> about the package </w:t>
      </w:r>
      <w:del w:id="673" w:author="Rachel Monaghan" w:date="2023-12-02T14:51:00Z">
        <w:r w:rsidRPr="005E47A7" w:rsidDel="00432A6D">
          <w:delText xml:space="preserve">we’re </w:delText>
        </w:r>
      </w:del>
      <w:ins w:id="674" w:author="Rachel Monaghan" w:date="2023-12-02T14:51:00Z">
        <w:r w:rsidR="00432A6D">
          <w:t>you’re</w:t>
        </w:r>
        <w:r w:rsidR="00432A6D" w:rsidRPr="005E47A7">
          <w:t xml:space="preserve"> </w:t>
        </w:r>
      </w:ins>
      <w:r w:rsidRPr="005E47A7">
        <w:t>developing.</w:t>
      </w:r>
    </w:p>
    <w:p w14:paraId="403E5D4B" w14:textId="4C83037D" w:rsidR="00FA1857" w:rsidRDefault="00000000" w:rsidP="006A732A">
      <w:pPr>
        <w:pStyle w:val="Body"/>
        <w:rPr>
          <w:ins w:id="675" w:author="Rachel Monaghan" w:date="2023-12-02T14:55:00Z"/>
        </w:rPr>
      </w:pPr>
      <w:r w:rsidRPr="005E47A7">
        <w:lastRenderedPageBreak/>
        <w:t>Next,</w:t>
      </w:r>
      <w:r w:rsidR="00A42836" w:rsidRPr="005E47A7">
        <w:t xml:space="preserve"> </w:t>
      </w:r>
      <w:del w:id="676" w:author="Rachel Monaghan" w:date="2023-12-02T14:55:00Z">
        <w:r w:rsidR="00A42836" w:rsidRPr="005E47A7" w:rsidDel="00432A6D">
          <w:delText xml:space="preserve">in order to use the </w:delText>
        </w:r>
        <w:r w:rsidR="00A42836" w:rsidRPr="005E47A7" w:rsidDel="00432A6D">
          <w:rPr>
            <w:rStyle w:val="Literal"/>
          </w:rPr>
          <w:delText>clean_names()</w:delText>
        </w:r>
        <w:r w:rsidR="00A42836" w:rsidRPr="005E47A7" w:rsidDel="00432A6D">
          <w:delText xml:space="preserve"> function,</w:delText>
        </w:r>
        <w:r w:rsidRPr="005E47A7" w:rsidDel="00432A6D">
          <w:delText xml:space="preserve"> you’ll need to </w:delText>
        </w:r>
      </w:del>
      <w:r w:rsidRPr="005E47A7">
        <w:t xml:space="preserve">add the </w:t>
      </w:r>
      <w:r w:rsidR="00A42836" w:rsidRPr="005E47A7">
        <w:rPr>
          <w:rStyle w:val="Literal"/>
        </w:rPr>
        <w:t>janitor</w:t>
      </w:r>
      <w:r w:rsidR="00A42836" w:rsidRPr="005E47A7">
        <w:t xml:space="preserve"> </w:t>
      </w:r>
      <w:r w:rsidRPr="005E47A7">
        <w:t>package</w:t>
      </w:r>
      <w:r w:rsidR="00A42836" w:rsidRPr="005E47A7">
        <w:t xml:space="preserve"> </w:t>
      </w:r>
      <w:del w:id="677" w:author="Rachel Monaghan" w:date="2023-12-02T14:55:00Z">
        <w:r w:rsidR="00A42836" w:rsidRPr="005E47A7" w:rsidDel="00FA1857">
          <w:delText>using the code</w:delText>
        </w:r>
      </w:del>
      <w:ins w:id="678" w:author="Rachel Monaghan" w:date="2023-12-02T14:56:00Z">
        <w:r w:rsidR="00FA1857">
          <w:t xml:space="preserve">the same way you added </w:t>
        </w:r>
        <w:r w:rsidR="00FA1857" w:rsidRPr="00FA1857">
          <w:rPr>
            <w:rStyle w:val="Literal"/>
            <w:rPrChange w:id="679" w:author="Rachel Monaghan" w:date="2023-12-02T14:56:00Z">
              <w:rPr/>
            </w:rPrChange>
          </w:rPr>
          <w:t>tidyverse</w:t>
        </w:r>
      </w:ins>
      <w:ins w:id="680" w:author="Rachel Monaghan" w:date="2023-12-02T14:55:00Z">
        <w:r w:rsidR="00FA1857">
          <w:t>:</w:t>
        </w:r>
      </w:ins>
    </w:p>
    <w:p w14:paraId="4E026C38" w14:textId="77777777" w:rsidR="00FA1857" w:rsidRPr="00FA1857" w:rsidRDefault="00A42836">
      <w:pPr>
        <w:pStyle w:val="Code"/>
        <w:rPr>
          <w:ins w:id="681" w:author="Rachel Monaghan" w:date="2023-12-02T14:55:00Z"/>
          <w:rStyle w:val="LiteralBold"/>
          <w:rPrChange w:id="682" w:author="Rachel Monaghan" w:date="2023-12-02T14:56:00Z">
            <w:rPr>
              <w:ins w:id="683" w:author="Rachel Monaghan" w:date="2023-12-02T14:55:00Z"/>
            </w:rPr>
          </w:rPrChange>
        </w:rPr>
        <w:pPrChange w:id="684" w:author="Rachel Monaghan" w:date="2023-12-02T14:56:00Z">
          <w:pPr>
            <w:pStyle w:val="Body"/>
          </w:pPr>
        </w:pPrChange>
      </w:pPr>
      <w:del w:id="685" w:author="Rachel Monaghan" w:date="2023-12-02T14:55:00Z">
        <w:r w:rsidRPr="00FA1857" w:rsidDel="00FA1857">
          <w:delText xml:space="preserve"> </w:delText>
        </w:r>
      </w:del>
      <w:proofErr w:type="spellStart"/>
      <w:proofErr w:type="gramStart"/>
      <w:r w:rsidRPr="00FA1857">
        <w:rPr>
          <w:rPrChange w:id="686" w:author="Rachel Monaghan" w:date="2023-12-02T14:57:00Z">
            <w:rPr>
              <w:rStyle w:val="Literal"/>
            </w:rPr>
          </w:rPrChange>
        </w:rPr>
        <w:t>usethis</w:t>
      </w:r>
      <w:proofErr w:type="spellEnd"/>
      <w:r w:rsidRPr="00FA1857">
        <w:rPr>
          <w:rPrChange w:id="687" w:author="Rachel Monaghan" w:date="2023-12-02T14:57:00Z">
            <w:rPr>
              <w:rStyle w:val="Literal"/>
            </w:rPr>
          </w:rPrChange>
        </w:rPr>
        <w:t>::</w:t>
      </w:r>
      <w:proofErr w:type="spellStart"/>
      <w:proofErr w:type="gramEnd"/>
      <w:r w:rsidRPr="00FA1857">
        <w:rPr>
          <w:rPrChange w:id="688" w:author="Rachel Monaghan" w:date="2023-12-02T14:57:00Z">
            <w:rPr>
              <w:rStyle w:val="Literal"/>
            </w:rPr>
          </w:rPrChange>
        </w:rPr>
        <w:t>use_package</w:t>
      </w:r>
      <w:proofErr w:type="spellEnd"/>
      <w:r w:rsidRPr="00FA1857">
        <w:rPr>
          <w:rPrChange w:id="689" w:author="Rachel Monaghan" w:date="2023-12-02T14:57:00Z">
            <w:rPr>
              <w:rStyle w:val="Literal"/>
            </w:rPr>
          </w:rPrChange>
        </w:rPr>
        <w:t>(package =</w:t>
      </w:r>
      <w:r w:rsidRPr="00FA1857">
        <w:rPr>
          <w:rStyle w:val="LiteralBold"/>
          <w:rPrChange w:id="690" w:author="Rachel Monaghan" w:date="2023-12-02T14:56:00Z">
            <w:rPr>
              <w:rFonts w:ascii="Courier New" w:hAnsi="Courier New"/>
              <w:u w:color="3366FF"/>
            </w:rPr>
          </w:rPrChange>
        </w:rPr>
        <w:t xml:space="preserve"> </w:t>
      </w:r>
      <w:r w:rsidRPr="00FA1857">
        <w:rPr>
          <w:rStyle w:val="LiteralBold"/>
          <w:rPrChange w:id="691" w:author="Rachel Monaghan" w:date="2023-12-02T14:56:00Z">
            <w:rPr>
              <w:rStyle w:val="Literal"/>
            </w:rPr>
          </w:rPrChange>
        </w:rPr>
        <w:t>"janitor"</w:t>
      </w:r>
      <w:r w:rsidR="0086512A" w:rsidRPr="00FA1857">
        <w:rPr>
          <w:rStyle w:val="LiteralBold"/>
          <w:rPrChange w:id="692" w:author="Rachel Monaghan" w:date="2023-12-02T14:56:00Z">
            <w:rPr>
              <w:rStyle w:val="Literal"/>
            </w:rPr>
          </w:rPrChange>
        </w:rPr>
        <w:t>)</w:t>
      </w:r>
      <w:del w:id="693" w:author="Rachel Monaghan" w:date="2023-12-02T14:55:00Z">
        <w:r w:rsidRPr="00FA1857" w:rsidDel="00FA1857">
          <w:rPr>
            <w:rStyle w:val="LiteralBold"/>
            <w:rPrChange w:id="694" w:author="Rachel Monaghan" w:date="2023-12-02T14:56:00Z">
              <w:rPr/>
            </w:rPrChange>
          </w:rPr>
          <w:delText>, which</w:delText>
        </w:r>
      </w:del>
    </w:p>
    <w:p w14:paraId="36ADFDDA" w14:textId="542EA2AB" w:rsidR="008267BF" w:rsidRPr="005E47A7" w:rsidRDefault="00FA1857">
      <w:pPr>
        <w:pStyle w:val="BodyContinued"/>
        <w:pPrChange w:id="695" w:author="Rachel Monaghan" w:date="2023-12-02T14:55:00Z">
          <w:pPr>
            <w:pStyle w:val="Body"/>
          </w:pPr>
        </w:pPrChange>
      </w:pPr>
      <w:ins w:id="696" w:author="Rachel Monaghan" w:date="2023-12-02T14:55:00Z">
        <w:r>
          <w:t>which</w:t>
        </w:r>
      </w:ins>
      <w:r w:rsidRPr="005E47A7">
        <w:t xml:space="preserve"> should give you the following output:</w:t>
      </w:r>
    </w:p>
    <w:p w14:paraId="0355D246" w14:textId="77777777" w:rsidR="008267BF" w:rsidRPr="005E47A7" w:rsidRDefault="00000000">
      <w:pPr>
        <w:pStyle w:val="Code"/>
      </w:pPr>
      <w:r w:rsidRPr="005E47A7">
        <w:rPr>
          <w:rFonts w:ascii="Segoe UI Symbol" w:eastAsia="Segoe UI Symbol" w:hAnsi="Segoe UI Symbol" w:cs="Segoe UI Symbol"/>
        </w:rPr>
        <w:t>✔</w:t>
      </w:r>
      <w:r w:rsidRPr="005E47A7">
        <w:t xml:space="preserve"> Adding 'janitor' to Imports field in DESCRIPTION</w:t>
      </w:r>
    </w:p>
    <w:p w14:paraId="0E708626" w14:textId="77777777" w:rsidR="008267BF" w:rsidRPr="005E47A7" w:rsidRDefault="00000000">
      <w:pPr>
        <w:pStyle w:val="Code"/>
      </w:pPr>
      <w:r w:rsidRPr="005E47A7">
        <w:t>• Refer to functions with `</w:t>
      </w:r>
      <w:proofErr w:type="gramStart"/>
      <w:r w:rsidRPr="005E47A7">
        <w:t>janitor::</w:t>
      </w:r>
      <w:proofErr w:type="gramEnd"/>
      <w:r w:rsidRPr="005E47A7">
        <w:t>fun()`</w:t>
      </w:r>
    </w:p>
    <w:p w14:paraId="0DD7148F" w14:textId="1976293E" w:rsidR="008267BF" w:rsidRPr="005E47A7" w:rsidRDefault="00000000" w:rsidP="006A732A">
      <w:pPr>
        <w:pStyle w:val="Body"/>
      </w:pPr>
      <w:r w:rsidRPr="005E47A7">
        <w:t xml:space="preserve">If you open the </w:t>
      </w:r>
      <w:r w:rsidRPr="005E47A7">
        <w:rPr>
          <w:rStyle w:val="Italic"/>
        </w:rPr>
        <w:t>DESCRIPTION</w:t>
      </w:r>
      <w:r w:rsidRPr="005E47A7">
        <w:t xml:space="preserve"> file in the root directory of your project, you should see the following:</w:t>
      </w:r>
    </w:p>
    <w:p w14:paraId="0F3C60A2" w14:textId="77777777" w:rsidR="008267BF" w:rsidRPr="005E47A7" w:rsidRDefault="00000000">
      <w:pPr>
        <w:pStyle w:val="Code"/>
      </w:pPr>
      <w:r w:rsidRPr="005E47A7">
        <w:t>Package: dk</w:t>
      </w:r>
    </w:p>
    <w:p w14:paraId="1A53E08D" w14:textId="77777777" w:rsidR="008267BF" w:rsidRPr="005E47A7" w:rsidRDefault="00000000">
      <w:pPr>
        <w:pStyle w:val="Code"/>
      </w:pPr>
      <w:r w:rsidRPr="005E47A7">
        <w:t>Type: Package</w:t>
      </w:r>
    </w:p>
    <w:p w14:paraId="1EDA2F75" w14:textId="77777777" w:rsidR="008267BF" w:rsidRPr="005E47A7" w:rsidRDefault="00000000">
      <w:pPr>
        <w:pStyle w:val="Code"/>
      </w:pPr>
      <w:r w:rsidRPr="005E47A7">
        <w:t>Title: What the Package Does (Title Case)</w:t>
      </w:r>
    </w:p>
    <w:p w14:paraId="335B51C1" w14:textId="77777777" w:rsidR="008267BF" w:rsidRPr="005E47A7" w:rsidRDefault="00000000">
      <w:pPr>
        <w:pStyle w:val="Code"/>
      </w:pPr>
      <w:r w:rsidRPr="005E47A7">
        <w:t>Version: 0.1.0</w:t>
      </w:r>
    </w:p>
    <w:p w14:paraId="515C2012" w14:textId="77777777" w:rsidR="008267BF" w:rsidRPr="005E47A7" w:rsidRDefault="00000000">
      <w:pPr>
        <w:pStyle w:val="Code"/>
      </w:pPr>
      <w:r w:rsidRPr="005E47A7">
        <w:t>Author: Who wrote it</w:t>
      </w:r>
    </w:p>
    <w:p w14:paraId="56472CE7" w14:textId="77777777" w:rsidR="008267BF" w:rsidRPr="005E47A7" w:rsidRDefault="00000000">
      <w:pPr>
        <w:pStyle w:val="Code"/>
      </w:pPr>
      <w:r w:rsidRPr="005E47A7">
        <w:t>Maintainer: The package maintainer &lt;yourself@somewhere.net&gt;</w:t>
      </w:r>
    </w:p>
    <w:p w14:paraId="03927602" w14:textId="77777777" w:rsidR="008267BF" w:rsidRPr="005E47A7" w:rsidRDefault="00000000">
      <w:pPr>
        <w:pStyle w:val="Code"/>
      </w:pPr>
      <w:r w:rsidRPr="005E47A7">
        <w:t>Description: More about what it does (maybe more than one line)</w:t>
      </w:r>
    </w:p>
    <w:p w14:paraId="24C5E745" w14:textId="77777777" w:rsidR="008267BF" w:rsidRPr="005E47A7" w:rsidRDefault="00000000">
      <w:pPr>
        <w:pStyle w:val="Code"/>
      </w:pPr>
      <w:r w:rsidRPr="005E47A7">
        <w:t xml:space="preserve">    Use four spaces when indenting paragraphs within the Description.</w:t>
      </w:r>
    </w:p>
    <w:p w14:paraId="574612EA" w14:textId="77777777" w:rsidR="008267BF" w:rsidRPr="005E47A7" w:rsidRDefault="00000000">
      <w:pPr>
        <w:pStyle w:val="Code"/>
      </w:pPr>
      <w:r w:rsidRPr="005E47A7">
        <w:t>License: What license is it under?</w:t>
      </w:r>
    </w:p>
    <w:p w14:paraId="36507479" w14:textId="77777777" w:rsidR="008267BF" w:rsidRPr="005E47A7" w:rsidRDefault="00000000">
      <w:pPr>
        <w:pStyle w:val="Code"/>
      </w:pPr>
      <w:r w:rsidRPr="005E47A7">
        <w:t>Encoding: UTF-8</w:t>
      </w:r>
    </w:p>
    <w:p w14:paraId="47911B26" w14:textId="77777777" w:rsidR="008267BF" w:rsidRPr="005E47A7" w:rsidRDefault="00000000">
      <w:pPr>
        <w:pStyle w:val="Code"/>
      </w:pPr>
      <w:proofErr w:type="spellStart"/>
      <w:r w:rsidRPr="005E47A7">
        <w:t>LazyData</w:t>
      </w:r>
      <w:proofErr w:type="spellEnd"/>
      <w:r w:rsidRPr="005E47A7">
        <w:t>: true</w:t>
      </w:r>
    </w:p>
    <w:p w14:paraId="0BC2289F" w14:textId="77777777" w:rsidR="008300F0" w:rsidRDefault="00000000">
      <w:pPr>
        <w:pStyle w:val="Code"/>
      </w:pPr>
      <w:r w:rsidRPr="005E47A7">
        <w:t>Imports:</w:t>
      </w:r>
    </w:p>
    <w:p w14:paraId="2B667AD3" w14:textId="54278911" w:rsidR="008267BF" w:rsidRPr="005E47A7" w:rsidRDefault="00000000">
      <w:pPr>
        <w:pStyle w:val="Code"/>
      </w:pPr>
      <w:r w:rsidRPr="005E47A7">
        <w:t xml:space="preserve">    janitor,</w:t>
      </w:r>
    </w:p>
    <w:p w14:paraId="1582CE04" w14:textId="77777777" w:rsidR="008267BF" w:rsidRPr="005E47A7" w:rsidRDefault="00000000">
      <w:pPr>
        <w:pStyle w:val="Code"/>
      </w:pPr>
      <w:r w:rsidRPr="005E47A7">
        <w:t xml:space="preserve">    </w:t>
      </w:r>
      <w:proofErr w:type="spellStart"/>
      <w:r w:rsidRPr="005E47A7">
        <w:t>tidycensus</w:t>
      </w:r>
      <w:proofErr w:type="spellEnd"/>
    </w:p>
    <w:p w14:paraId="56262F5E" w14:textId="7CC110ED" w:rsidR="008267BF" w:rsidRPr="005E47A7" w:rsidRDefault="00000000" w:rsidP="006A732A">
      <w:pPr>
        <w:pStyle w:val="Body"/>
      </w:pPr>
      <w:del w:id="697" w:author="Rachel Monaghan" w:date="2023-12-02T14:57:00Z">
        <w:r w:rsidRPr="005E47A7" w:rsidDel="00FA1857">
          <w:delText>Look for t</w:delText>
        </w:r>
      </w:del>
      <w:ins w:id="698" w:author="Rachel Monaghan" w:date="2023-12-02T14:57:00Z">
        <w:r w:rsidR="00FA1857">
          <w:t>T</w:t>
        </w:r>
      </w:ins>
      <w:r w:rsidRPr="005E47A7">
        <w:t>he</w:t>
      </w:r>
      <w:ins w:id="699" w:author="Rachel Monaghan" w:date="2023-12-02T14:57:00Z">
        <w:r w:rsidR="00FA1857">
          <w:t xml:space="preserve"> </w:t>
        </w:r>
      </w:ins>
      <w:del w:id="700" w:author="Rachel Monaghan" w:date="2023-12-02T14:58:00Z">
        <w:r w:rsidRPr="005E47A7" w:rsidDel="00FA1857">
          <w:delText xml:space="preserve"> </w:delText>
        </w:r>
      </w:del>
      <w:r w:rsidRPr="005E47A7">
        <w:rPr>
          <w:rStyle w:val="Literal"/>
        </w:rPr>
        <w:t>Imports</w:t>
      </w:r>
      <w:r w:rsidRPr="005E47A7">
        <w:t xml:space="preserve"> section </w:t>
      </w:r>
      <w:del w:id="701" w:author="Sydney Cromwell" w:date="2023-10-30T06:19:00Z">
        <w:r w:rsidRPr="005E47A7" w:rsidDel="0008226B">
          <w:delText xml:space="preserve">way </w:delText>
        </w:r>
      </w:del>
      <w:del w:id="702" w:author="Sydney Cromwell" w:date="2023-10-30T09:17:00Z">
        <w:r w:rsidRPr="005E47A7" w:rsidDel="00866A28">
          <w:delText xml:space="preserve">down </w:delText>
        </w:r>
      </w:del>
      <w:r w:rsidRPr="005E47A7">
        <w:t>at the bottom of the file</w:t>
      </w:r>
      <w:del w:id="703" w:author="Rachel Monaghan" w:date="2023-12-02T14:57:00Z">
        <w:r w:rsidRPr="005E47A7" w:rsidDel="00FA1857">
          <w:delText>. Its contents</w:delText>
        </w:r>
      </w:del>
      <w:r w:rsidRPr="005E47A7">
        <w:t xml:space="preserve"> indicate</w:t>
      </w:r>
      <w:ins w:id="704" w:author="Rachel Monaghan" w:date="2023-12-02T14:58:00Z">
        <w:r w:rsidR="00FA1857">
          <w:t>s</w:t>
        </w:r>
      </w:ins>
      <w:r w:rsidRPr="005E47A7">
        <w:t xml:space="preserve"> that when a user installs the </w:t>
      </w:r>
      <w:r w:rsidRPr="005E47A7">
        <w:rPr>
          <w:rStyle w:val="Literal"/>
        </w:rPr>
        <w:t>dk</w:t>
      </w:r>
      <w:r w:rsidRPr="005E47A7">
        <w:t xml:space="preserve"> package, the </w:t>
      </w:r>
      <w:proofErr w:type="spellStart"/>
      <w:r w:rsidRPr="005E47A7">
        <w:rPr>
          <w:rStyle w:val="Literal"/>
        </w:rPr>
        <w:t>tidycensus</w:t>
      </w:r>
      <w:proofErr w:type="spellEnd"/>
      <w:r w:rsidRPr="005E47A7">
        <w:t xml:space="preserve"> and </w:t>
      </w:r>
      <w:r w:rsidRPr="005E47A7">
        <w:rPr>
          <w:rStyle w:val="Literal"/>
        </w:rPr>
        <w:t>janitor</w:t>
      </w:r>
      <w:r w:rsidRPr="005E47A7">
        <w:t xml:space="preserve"> packages will also be </w:t>
      </w:r>
      <w:ins w:id="705" w:author="Rachel Monaghan" w:date="2023-12-02T14:58:00Z">
        <w:r w:rsidR="00FA1857">
          <w:t>i</w:t>
        </w:r>
      </w:ins>
      <w:del w:id="706" w:author="Rachel Monaghan" w:date="2023-12-02T14:58:00Z">
        <w:r w:rsidRPr="005E47A7" w:rsidDel="00FA1857">
          <w:delText>installed for them</w:delText>
        </w:r>
      </w:del>
      <w:ins w:id="707" w:author="Rachel Monaghan" w:date="2023-12-02T14:58:00Z">
        <w:r w:rsidR="00FA1857">
          <w:t>mported</w:t>
        </w:r>
      </w:ins>
      <w:r w:rsidRPr="005E47A7">
        <w:t>.</w:t>
      </w:r>
    </w:p>
    <w:p w14:paraId="11F400AB" w14:textId="77777777" w:rsidR="008267BF" w:rsidRPr="005E47A7" w:rsidRDefault="00000000">
      <w:pPr>
        <w:pStyle w:val="HeadB"/>
      </w:pPr>
      <w:r w:rsidRPr="005E47A7">
        <w:rPr>
          <w:rFonts w:eastAsia="Arial Unicode MS" w:cs="Arial Unicode MS"/>
        </w:rPr>
        <w:t>Referring to Functions Correctly</w:t>
      </w:r>
    </w:p>
    <w:p w14:paraId="58CA5997" w14:textId="13F17AB9" w:rsidR="008267BF" w:rsidRPr="005E47A7" w:rsidRDefault="00000000" w:rsidP="006A732A">
      <w:pPr>
        <w:pStyle w:val="Body"/>
      </w:pPr>
      <w:commentRangeStart w:id="708"/>
      <w:commentRangeStart w:id="709"/>
      <w:r w:rsidRPr="005E47A7">
        <w:t xml:space="preserve">The output </w:t>
      </w:r>
      <w:r w:rsidR="009A25CE">
        <w:t xml:space="preserve">from running </w:t>
      </w:r>
      <w:proofErr w:type="spellStart"/>
      <w:proofErr w:type="gramStart"/>
      <w:r w:rsidR="009A25CE" w:rsidRPr="009A25CE">
        <w:rPr>
          <w:rStyle w:val="Literal"/>
        </w:rPr>
        <w:t>usethis</w:t>
      </w:r>
      <w:proofErr w:type="spellEnd"/>
      <w:r w:rsidR="009A25CE" w:rsidRPr="009A25CE">
        <w:rPr>
          <w:rStyle w:val="Literal"/>
        </w:rPr>
        <w:t>::</w:t>
      </w:r>
      <w:proofErr w:type="spellStart"/>
      <w:proofErr w:type="gramEnd"/>
      <w:r w:rsidR="009A25CE" w:rsidRPr="009A25CE">
        <w:rPr>
          <w:rStyle w:val="Literal"/>
        </w:rPr>
        <w:t>use_package</w:t>
      </w:r>
      <w:proofErr w:type="spellEnd"/>
      <w:r w:rsidR="009A25CE" w:rsidRPr="009A25CE">
        <w:rPr>
          <w:rStyle w:val="Literal"/>
        </w:rPr>
        <w:t>(package = "janitor")</w:t>
      </w:r>
      <w:r w:rsidR="009A25CE">
        <w:t xml:space="preserve"> </w:t>
      </w:r>
      <w:r w:rsidRPr="005E47A7">
        <w:t xml:space="preserve">also included </w:t>
      </w:r>
      <w:del w:id="710" w:author="Rachel Monaghan" w:date="2023-12-02T15:00:00Z">
        <w:r w:rsidRPr="005E47A7" w:rsidDel="00A32D36">
          <w:delText xml:space="preserve">this </w:delText>
        </w:r>
      </w:del>
      <w:ins w:id="711" w:author="Rachel Monaghan" w:date="2023-12-02T15:00:00Z">
        <w:r w:rsidR="00A32D36">
          <w:t>the</w:t>
        </w:r>
        <w:r w:rsidR="00A32D36" w:rsidRPr="005E47A7">
          <w:t xml:space="preserve"> </w:t>
        </w:r>
      </w:ins>
      <w:r w:rsidRPr="005E47A7">
        <w:t>line</w:t>
      </w:r>
      <w:del w:id="712" w:author="Rachel Monaghan" w:date="2023-12-02T15:00:00Z">
        <w:r w:rsidRPr="005E47A7" w:rsidDel="00A32D36">
          <w:delText>:</w:delText>
        </w:r>
      </w:del>
      <w:r w:rsidRPr="005E47A7">
        <w:t xml:space="preserve"> </w:t>
      </w:r>
      <w:del w:id="713" w:author="Rachel Monaghan" w:date="2023-12-02T15:00:00Z">
        <w:r w:rsidRPr="00A32D36" w:rsidDel="00A32D36">
          <w:rPr>
            <w:rStyle w:val="Literal"/>
            <w:rPrChange w:id="714" w:author="Rachel Monaghan" w:date="2023-12-02T15:01:00Z">
              <w:rPr/>
            </w:rPrChange>
          </w:rPr>
          <w:delText>“</w:delText>
        </w:r>
      </w:del>
      <w:r w:rsidRPr="00A32D36">
        <w:rPr>
          <w:rStyle w:val="Literal"/>
          <w:rPrChange w:id="715" w:author="Rachel Monaghan" w:date="2023-12-02T15:01:00Z">
            <w:rPr/>
          </w:rPrChange>
        </w:rPr>
        <w:t xml:space="preserve">Refer to functions with </w:t>
      </w:r>
      <w:proofErr w:type="spellStart"/>
      <w:r w:rsidRPr="00A32D36">
        <w:rPr>
          <w:rStyle w:val="Literal"/>
        </w:rPr>
        <w:t>tidycensus</w:t>
      </w:r>
      <w:proofErr w:type="spellEnd"/>
      <w:r w:rsidRPr="00A32D36">
        <w:rPr>
          <w:rStyle w:val="Literal"/>
        </w:rPr>
        <w:t>::fun()</w:t>
      </w:r>
      <w:del w:id="716" w:author="Rachel Monaghan" w:date="2023-12-02T15:00:00Z">
        <w:r w:rsidRPr="005E47A7" w:rsidDel="00A32D36">
          <w:delText>”</w:delText>
        </w:r>
      </w:del>
      <w:r w:rsidR="00A42836" w:rsidRPr="005E47A7">
        <w:t xml:space="preserve"> (where </w:t>
      </w:r>
      <w:r w:rsidR="00A42836" w:rsidRPr="005E47A7">
        <w:rPr>
          <w:rStyle w:val="Literal"/>
        </w:rPr>
        <w:t>fun()</w:t>
      </w:r>
      <w:r w:rsidR="00A42836" w:rsidRPr="005E47A7">
        <w:t xml:space="preserve"> stands for function name)</w:t>
      </w:r>
      <w:ins w:id="717" w:author="Rachel Monaghan" w:date="2023-12-02T15:01:00Z">
        <w:r w:rsidR="00A32D36">
          <w:t>.</w:t>
        </w:r>
      </w:ins>
      <w:r w:rsidR="00A42836" w:rsidRPr="005E47A7">
        <w:t xml:space="preserve"> </w:t>
      </w:r>
      <w:commentRangeEnd w:id="708"/>
      <w:r w:rsidR="00A32D36">
        <w:rPr>
          <w:rStyle w:val="CommentReference"/>
          <w:rFonts w:asciiTheme="minorHAnsi" w:hAnsiTheme="minorHAnsi" w:cstheme="minorBidi"/>
          <w:color w:val="auto"/>
          <w:lang w:eastAsia="en-US"/>
        </w:rPr>
        <w:commentReference w:id="708"/>
      </w:r>
      <w:commentRangeEnd w:id="709"/>
      <w:r w:rsidR="00F6191C">
        <w:rPr>
          <w:rStyle w:val="CommentReference"/>
          <w:rFonts w:asciiTheme="minorHAnsi" w:hAnsiTheme="minorHAnsi" w:cstheme="minorBidi"/>
          <w:color w:val="auto"/>
          <w:lang w:eastAsia="en-US"/>
        </w:rPr>
        <w:commentReference w:id="709"/>
      </w:r>
      <w:r w:rsidRPr="005E47A7">
        <w:t xml:space="preserve">This </w:t>
      </w:r>
      <w:del w:id="718" w:author="Rachel Monaghan" w:date="2023-12-02T15:01:00Z">
        <w:r w:rsidRPr="005E47A7" w:rsidDel="00A32D36">
          <w:delText xml:space="preserve">tells us </w:delText>
        </w:r>
      </w:del>
      <w:ins w:id="719" w:author="Rachel Monaghan" w:date="2023-12-02T15:01:00Z">
        <w:r w:rsidR="00A32D36">
          <w:t>tells you</w:t>
        </w:r>
        <w:r w:rsidR="00A32D36" w:rsidRPr="005E47A7">
          <w:t xml:space="preserve"> </w:t>
        </w:r>
      </w:ins>
      <w:r w:rsidRPr="005E47A7">
        <w:t>that</w:t>
      </w:r>
      <w:del w:id="720" w:author="Sydney Cromwell" w:date="2023-10-30T06:20:00Z">
        <w:r w:rsidRPr="005E47A7" w:rsidDel="0008226B">
          <w:delText>,</w:delText>
        </w:r>
      </w:del>
      <w:r w:rsidRPr="005E47A7">
        <w:t xml:space="preserve"> in order to use functions from other packages in the </w:t>
      </w:r>
      <w:r w:rsidRPr="005E47A7">
        <w:rPr>
          <w:rStyle w:val="Literal"/>
        </w:rPr>
        <w:t>dk</w:t>
      </w:r>
      <w:r w:rsidRPr="005E47A7">
        <w:t xml:space="preserve"> package, </w:t>
      </w:r>
      <w:del w:id="721" w:author="Rachel Monaghan" w:date="2023-12-02T15:01:00Z">
        <w:r w:rsidRPr="005E47A7" w:rsidDel="00A32D36">
          <w:delText xml:space="preserve">we </w:delText>
        </w:r>
      </w:del>
      <w:ins w:id="722" w:author="Rachel Monaghan" w:date="2023-12-02T15:01:00Z">
        <w:r w:rsidR="00A32D36">
          <w:t>you</w:t>
        </w:r>
        <w:r w:rsidR="00A32D36" w:rsidRPr="005E47A7">
          <w:t xml:space="preserve"> </w:t>
        </w:r>
      </w:ins>
      <w:r w:rsidRPr="005E47A7">
        <w:t xml:space="preserve">need to specify both the package name and the function name to ensure that the correct function is used at all times. </w:t>
      </w:r>
      <w:r w:rsidR="006B1B6C" w:rsidRPr="005E47A7">
        <w:t>O</w:t>
      </w:r>
      <w:r w:rsidRPr="005E47A7">
        <w:t xml:space="preserve">n rare occasions, you’ll find functions with identical names used across multiple packages, and this syntax avoids ambiguity. </w:t>
      </w:r>
      <w:commentRangeStart w:id="723"/>
      <w:del w:id="724" w:author="Rachel Monaghan" w:date="2023-12-02T15:02:00Z">
        <w:r w:rsidRPr="005E47A7" w:rsidDel="00A32D36">
          <w:delText xml:space="preserve">Remember when we ran </w:delText>
        </w:r>
        <w:r w:rsidRPr="005E47A7" w:rsidDel="00A32D36">
          <w:rPr>
            <w:rStyle w:val="Literal"/>
          </w:rPr>
          <w:delText>R CMD check</w:delText>
        </w:r>
        <w:r w:rsidRPr="005E47A7" w:rsidDel="00A32D36">
          <w:delText xml:space="preserve"> and got t</w:delText>
        </w:r>
      </w:del>
      <w:ins w:id="725" w:author="Rachel Monaghan" w:date="2023-12-02T15:02:00Z">
        <w:r w:rsidR="00A32D36">
          <w:t>T</w:t>
        </w:r>
      </w:ins>
      <w:r w:rsidRPr="005E47A7">
        <w:t>his</w:t>
      </w:r>
      <w:ins w:id="726" w:author="Rachel Monaghan" w:date="2023-12-02T15:02:00Z">
        <w:r w:rsidR="00A32D36">
          <w:t xml:space="preserve"> line from the </w:t>
        </w:r>
      </w:ins>
      <w:ins w:id="727" w:author="Rachel Monaghan" w:date="2023-12-02T15:03:00Z">
        <w:r w:rsidR="00E26AD9" w:rsidRPr="005E47A7">
          <w:rPr>
            <w:rStyle w:val="Literal"/>
          </w:rPr>
          <w:t>R CMD check</w:t>
        </w:r>
      </w:ins>
      <w:commentRangeEnd w:id="723"/>
      <w:r w:rsidR="009A25CE">
        <w:rPr>
          <w:rStyle w:val="CommentReference"/>
          <w:rFonts w:asciiTheme="minorHAnsi" w:hAnsiTheme="minorHAnsi" w:cstheme="minorBidi"/>
          <w:color w:val="auto"/>
          <w:lang w:eastAsia="en-US"/>
        </w:rPr>
        <w:commentReference w:id="723"/>
      </w:r>
      <w:ins w:id="728" w:author="Sydney Cromwell" w:date="2023-10-30T08:38:00Z">
        <w:del w:id="729" w:author="Rachel Monaghan" w:date="2023-12-02T15:02:00Z">
          <w:r w:rsidR="00E0679C" w:rsidDel="00A32D36">
            <w:delText>:</w:delText>
          </w:r>
        </w:del>
      </w:ins>
      <w:del w:id="730" w:author="Sydney Cromwell" w:date="2023-10-30T08:38:00Z">
        <w:r w:rsidRPr="005E47A7" w:rsidDel="00E0679C">
          <w:delText>?</w:delText>
        </w:r>
      </w:del>
    </w:p>
    <w:p w14:paraId="3E903C42" w14:textId="77777777" w:rsidR="008267BF" w:rsidRPr="005E47A7" w:rsidRDefault="00000000">
      <w:pPr>
        <w:pStyle w:val="Code"/>
      </w:pPr>
      <w:r w:rsidRPr="005E47A7">
        <w:t>Undefined global functions or variables:</w:t>
      </w:r>
    </w:p>
    <w:p w14:paraId="3E6475CF" w14:textId="77777777" w:rsidR="008267BF" w:rsidRPr="005E47A7" w:rsidRDefault="00000000">
      <w:pPr>
        <w:pStyle w:val="Code"/>
      </w:pPr>
      <w:proofErr w:type="spellStart"/>
      <w:r w:rsidRPr="005E47A7">
        <w:t>clean_names</w:t>
      </w:r>
      <w:proofErr w:type="spellEnd"/>
      <w:r w:rsidRPr="005E47A7">
        <w:t xml:space="preserve"> </w:t>
      </w:r>
      <w:proofErr w:type="spellStart"/>
      <w:r w:rsidRPr="005E47A7">
        <w:t>get_acs</w:t>
      </w:r>
      <w:proofErr w:type="spellEnd"/>
    </w:p>
    <w:p w14:paraId="2F086B21" w14:textId="72056F5A" w:rsidR="008267BF" w:rsidRPr="005E47A7" w:rsidRDefault="00000000">
      <w:pPr>
        <w:pStyle w:val="BodyContinued"/>
        <w:pPrChange w:id="731" w:author="Rachel Monaghan" w:date="2023-12-02T15:02:00Z">
          <w:pPr>
            <w:pStyle w:val="Body"/>
          </w:pPr>
        </w:pPrChange>
      </w:pPr>
      <w:del w:id="732" w:author="Rachel Monaghan" w:date="2023-12-02T15:02:00Z">
        <w:r w:rsidRPr="005E47A7" w:rsidDel="00A32D36">
          <w:delText>This is</w:delText>
        </w:r>
      </w:del>
      <w:ins w:id="733" w:author="Rachel Monaghan" w:date="2023-12-02T15:02:00Z">
        <w:r w:rsidR="00A32D36">
          <w:t>appeared</w:t>
        </w:r>
      </w:ins>
      <w:r w:rsidRPr="005E47A7">
        <w:t xml:space="preserve"> because </w:t>
      </w:r>
      <w:del w:id="734" w:author="Rachel Monaghan" w:date="2023-12-02T15:02:00Z">
        <w:r w:rsidRPr="005E47A7" w:rsidDel="00A32D36">
          <w:delText xml:space="preserve">we </w:delText>
        </w:r>
      </w:del>
      <w:ins w:id="735" w:author="Rachel Monaghan" w:date="2023-12-02T15:02:00Z">
        <w:r w:rsidR="00A32D36">
          <w:t>you</w:t>
        </w:r>
        <w:r w:rsidR="00A32D36" w:rsidRPr="005E47A7">
          <w:t xml:space="preserve"> </w:t>
        </w:r>
      </w:ins>
      <w:r w:rsidRPr="005E47A7">
        <w:t xml:space="preserve">were using functions without saying what package they came from. The </w:t>
      </w:r>
      <w:proofErr w:type="spellStart"/>
      <w:r w:rsidRPr="005E47A7">
        <w:rPr>
          <w:rStyle w:val="Literal"/>
        </w:rPr>
        <w:t>clean_</w:t>
      </w:r>
      <w:proofErr w:type="gramStart"/>
      <w:r w:rsidRPr="005E47A7">
        <w:rPr>
          <w:rStyle w:val="Literal"/>
        </w:rPr>
        <w:t>names</w:t>
      </w:r>
      <w:proofErr w:type="spellEnd"/>
      <w:r w:rsidRPr="005E47A7">
        <w:rPr>
          <w:rStyle w:val="Literal"/>
        </w:rPr>
        <w:t>(</w:t>
      </w:r>
      <w:proofErr w:type="gramEnd"/>
      <w:r w:rsidRPr="005E47A7">
        <w:rPr>
          <w:rStyle w:val="Literal"/>
        </w:rPr>
        <w:t>)</w:t>
      </w:r>
      <w:r w:rsidRPr="005E47A7">
        <w:t xml:space="preserve"> function comes from the </w:t>
      </w:r>
      <w:r w:rsidRPr="005E47A7">
        <w:rPr>
          <w:rStyle w:val="Literal"/>
        </w:rPr>
        <w:t>janitor</w:t>
      </w:r>
      <w:r w:rsidRPr="005E47A7">
        <w:t xml:space="preserve"> package, and </w:t>
      </w:r>
      <w:proofErr w:type="spellStart"/>
      <w:r w:rsidRPr="005E47A7">
        <w:rPr>
          <w:rStyle w:val="Literal"/>
        </w:rPr>
        <w:t>get_acs</w:t>
      </w:r>
      <w:proofErr w:type="spellEnd"/>
      <w:r w:rsidRPr="005E47A7">
        <w:rPr>
          <w:rStyle w:val="Literal"/>
        </w:rPr>
        <w:t>()</w:t>
      </w:r>
      <w:r w:rsidRPr="005E47A7">
        <w:t xml:space="preserve"> comes from </w:t>
      </w:r>
      <w:proofErr w:type="spellStart"/>
      <w:r w:rsidRPr="005E47A7">
        <w:rPr>
          <w:rStyle w:val="Literal"/>
        </w:rPr>
        <w:t>tidycensus</w:t>
      </w:r>
      <w:proofErr w:type="spellEnd"/>
      <w:r w:rsidRPr="005E47A7">
        <w:t xml:space="preserve">, so </w:t>
      </w:r>
      <w:del w:id="736" w:author="Rachel Monaghan" w:date="2023-12-02T15:03:00Z">
        <w:r w:rsidRPr="005E47A7" w:rsidDel="00A32D36">
          <w:delText xml:space="preserve">we </w:delText>
        </w:r>
      </w:del>
      <w:ins w:id="737" w:author="Rachel Monaghan" w:date="2023-12-02T15:03:00Z">
        <w:r w:rsidR="00A32D36">
          <w:t>you</w:t>
        </w:r>
        <w:r w:rsidR="00A32D36" w:rsidRPr="005E47A7">
          <w:t xml:space="preserve"> </w:t>
        </w:r>
      </w:ins>
      <w:r w:rsidRPr="005E47A7">
        <w:t>need to add these package names before each function:</w:t>
      </w:r>
    </w:p>
    <w:p w14:paraId="5451C6E1" w14:textId="77777777" w:rsidR="00974817" w:rsidRDefault="00974817" w:rsidP="00974817">
      <w:pPr>
        <w:pStyle w:val="CodeWide"/>
      </w:pPr>
      <w:proofErr w:type="spellStart"/>
      <w:r>
        <w:t>get_acs_race_ethnicity</w:t>
      </w:r>
      <w:proofErr w:type="spellEnd"/>
      <w:r>
        <w:t xml:space="preserve"> &lt;- function(</w:t>
      </w:r>
    </w:p>
    <w:p w14:paraId="60478B6A" w14:textId="77777777" w:rsidR="00974817" w:rsidRDefault="00974817" w:rsidP="00974817">
      <w:pPr>
        <w:pStyle w:val="CodeWide"/>
      </w:pPr>
      <w:r>
        <w:t xml:space="preserve">  </w:t>
      </w:r>
      <w:proofErr w:type="spellStart"/>
      <w:r>
        <w:t>clean_variable_names</w:t>
      </w:r>
      <w:proofErr w:type="spellEnd"/>
      <w:r>
        <w:t xml:space="preserve"> = FALSE,</w:t>
      </w:r>
    </w:p>
    <w:p w14:paraId="33BC4E01" w14:textId="77777777" w:rsidR="00974817" w:rsidRDefault="00974817" w:rsidP="00974817">
      <w:pPr>
        <w:pStyle w:val="CodeWide"/>
      </w:pPr>
      <w:r>
        <w:t xml:space="preserve">  ...</w:t>
      </w:r>
    </w:p>
    <w:p w14:paraId="5A0956CD" w14:textId="77777777" w:rsidR="00974817" w:rsidRDefault="00974817" w:rsidP="00974817">
      <w:pPr>
        <w:pStyle w:val="CodeWide"/>
      </w:pPr>
      <w:r>
        <w:t>) {</w:t>
      </w:r>
    </w:p>
    <w:p w14:paraId="3353D987" w14:textId="77777777" w:rsidR="00974817" w:rsidRDefault="00974817" w:rsidP="00974817">
      <w:pPr>
        <w:pStyle w:val="CodeWide"/>
      </w:pPr>
      <w:r>
        <w:t xml:space="preserve">  </w:t>
      </w:r>
      <w:proofErr w:type="spellStart"/>
      <w:r>
        <w:t>race_ethnicity_data</w:t>
      </w:r>
      <w:proofErr w:type="spellEnd"/>
      <w:r>
        <w:t xml:space="preserve"> &lt;- </w:t>
      </w:r>
      <w:proofErr w:type="spellStart"/>
      <w:proofErr w:type="gramStart"/>
      <w:r w:rsidRPr="00974817">
        <w:rPr>
          <w:rStyle w:val="LiteralBold"/>
        </w:rPr>
        <w:t>tidycensus</w:t>
      </w:r>
      <w:proofErr w:type="spellEnd"/>
      <w:r w:rsidRPr="00974817">
        <w:rPr>
          <w:rStyle w:val="LiteralBold"/>
        </w:rPr>
        <w:t>::</w:t>
      </w:r>
      <w:proofErr w:type="spellStart"/>
      <w:proofErr w:type="gramEnd"/>
      <w:r w:rsidRPr="00974817">
        <w:rPr>
          <w:rStyle w:val="LiteralBold"/>
        </w:rPr>
        <w:t>get_acs</w:t>
      </w:r>
      <w:proofErr w:type="spellEnd"/>
      <w:r>
        <w:t>(</w:t>
      </w:r>
    </w:p>
    <w:p w14:paraId="32CCEED4" w14:textId="77777777" w:rsidR="00974817" w:rsidRDefault="00974817" w:rsidP="00974817">
      <w:pPr>
        <w:pStyle w:val="CodeWide"/>
      </w:pPr>
      <w:r>
        <w:t xml:space="preserve">    ...,</w:t>
      </w:r>
    </w:p>
    <w:p w14:paraId="7AF30C3C" w14:textId="77777777" w:rsidR="00974817" w:rsidRDefault="00974817" w:rsidP="00974817">
      <w:pPr>
        <w:pStyle w:val="CodeWide"/>
      </w:pPr>
      <w:r>
        <w:t xml:space="preserve">    variables = </w:t>
      </w:r>
      <w:proofErr w:type="gramStart"/>
      <w:r>
        <w:t>c(</w:t>
      </w:r>
      <w:proofErr w:type="gramEnd"/>
    </w:p>
    <w:p w14:paraId="5929561A" w14:textId="77777777" w:rsidR="00974817" w:rsidRDefault="00974817" w:rsidP="00974817">
      <w:pPr>
        <w:pStyle w:val="CodeWide"/>
      </w:pPr>
      <w:r>
        <w:t xml:space="preserve">      "White" = "B03002_003",</w:t>
      </w:r>
    </w:p>
    <w:p w14:paraId="21D90A79" w14:textId="77777777" w:rsidR="00974817" w:rsidRDefault="00974817" w:rsidP="00974817">
      <w:pPr>
        <w:pStyle w:val="CodeWide"/>
      </w:pPr>
      <w:r>
        <w:lastRenderedPageBreak/>
        <w:t xml:space="preserve">      "Black/African American" = "B03002_004",</w:t>
      </w:r>
    </w:p>
    <w:p w14:paraId="1E73946F" w14:textId="77777777" w:rsidR="00974817" w:rsidRDefault="00974817" w:rsidP="00974817">
      <w:pPr>
        <w:pStyle w:val="CodeWide"/>
      </w:pPr>
      <w:r>
        <w:t xml:space="preserve">      "American Indian/Alaska Native" = "B03002_005",</w:t>
      </w:r>
    </w:p>
    <w:p w14:paraId="53121CF2" w14:textId="77777777" w:rsidR="00974817" w:rsidRDefault="00974817" w:rsidP="00974817">
      <w:pPr>
        <w:pStyle w:val="CodeWide"/>
      </w:pPr>
      <w:r>
        <w:t xml:space="preserve">      "Asian" = "B03002_006",</w:t>
      </w:r>
    </w:p>
    <w:p w14:paraId="78ED59B6" w14:textId="77777777" w:rsidR="00974817" w:rsidRDefault="00974817" w:rsidP="00974817">
      <w:pPr>
        <w:pStyle w:val="CodeWide"/>
      </w:pPr>
      <w:r>
        <w:t xml:space="preserve">      "Native Hawaiian/Pacific Islander" = "B03002_007",</w:t>
      </w:r>
    </w:p>
    <w:p w14:paraId="4497873D" w14:textId="77777777" w:rsidR="00974817" w:rsidRDefault="00974817" w:rsidP="00974817">
      <w:pPr>
        <w:pStyle w:val="CodeWide"/>
      </w:pPr>
      <w:r>
        <w:t xml:space="preserve">      "Other race" = "B03002_008",</w:t>
      </w:r>
    </w:p>
    <w:p w14:paraId="042C0D33" w14:textId="77777777" w:rsidR="00974817" w:rsidRDefault="00974817" w:rsidP="00974817">
      <w:pPr>
        <w:pStyle w:val="CodeWide"/>
      </w:pPr>
      <w:r>
        <w:t xml:space="preserve">      "Multi-Race" = "B03002_009",</w:t>
      </w:r>
    </w:p>
    <w:p w14:paraId="29030F6E" w14:textId="77777777" w:rsidR="00974817" w:rsidRDefault="00974817" w:rsidP="00974817">
      <w:pPr>
        <w:pStyle w:val="CodeWide"/>
      </w:pPr>
      <w:r>
        <w:t xml:space="preserve">      "Hispanic/Latino" = "B03002_012"</w:t>
      </w:r>
    </w:p>
    <w:p w14:paraId="7573C7BF" w14:textId="77777777" w:rsidR="00974817" w:rsidRDefault="00974817" w:rsidP="00974817">
      <w:pPr>
        <w:pStyle w:val="CodeWide"/>
      </w:pPr>
      <w:r>
        <w:t xml:space="preserve">    )</w:t>
      </w:r>
    </w:p>
    <w:p w14:paraId="75C2F3F4" w14:textId="77777777" w:rsidR="00974817" w:rsidRDefault="00974817" w:rsidP="00974817">
      <w:pPr>
        <w:pStyle w:val="CodeWide"/>
      </w:pPr>
      <w:r>
        <w:t xml:space="preserve">  )</w:t>
      </w:r>
    </w:p>
    <w:p w14:paraId="5315C45C" w14:textId="77777777" w:rsidR="00974817" w:rsidRDefault="00974817" w:rsidP="00974817">
      <w:pPr>
        <w:pStyle w:val="CodeWide"/>
      </w:pPr>
    </w:p>
    <w:p w14:paraId="051AECD8" w14:textId="77777777" w:rsidR="00974817" w:rsidRDefault="00974817" w:rsidP="00974817">
      <w:pPr>
        <w:pStyle w:val="CodeWide"/>
      </w:pPr>
      <w:r>
        <w:t xml:space="preserve">  if (</w:t>
      </w:r>
      <w:proofErr w:type="spellStart"/>
      <w:r>
        <w:t>clean_variable_names</w:t>
      </w:r>
      <w:proofErr w:type="spellEnd"/>
      <w:r>
        <w:t xml:space="preserve"> == TRUE) {</w:t>
      </w:r>
    </w:p>
    <w:p w14:paraId="74FCD1C3" w14:textId="77777777" w:rsidR="00974817" w:rsidRDefault="00974817" w:rsidP="00974817">
      <w:pPr>
        <w:pStyle w:val="CodeWide"/>
      </w:pPr>
      <w:r>
        <w:t xml:space="preserve">    </w:t>
      </w:r>
      <w:proofErr w:type="spellStart"/>
      <w:r>
        <w:t>race_ethnicity_data</w:t>
      </w:r>
      <w:proofErr w:type="spellEnd"/>
      <w:r>
        <w:t xml:space="preserve"> &lt;- </w:t>
      </w:r>
      <w:proofErr w:type="gramStart"/>
      <w:r w:rsidRPr="00974817">
        <w:rPr>
          <w:rStyle w:val="LiteralBold"/>
        </w:rPr>
        <w:t>janitor::</w:t>
      </w:r>
      <w:proofErr w:type="spellStart"/>
      <w:proofErr w:type="gramEnd"/>
      <w:r w:rsidRPr="00974817">
        <w:rPr>
          <w:rStyle w:val="LiteralBold"/>
        </w:rPr>
        <w:t>clean_names</w:t>
      </w:r>
      <w:proofErr w:type="spellEnd"/>
      <w:r w:rsidRPr="00974817">
        <w:rPr>
          <w:rStyle w:val="LiteralBold"/>
        </w:rPr>
        <w:t>(</w:t>
      </w:r>
      <w:proofErr w:type="spellStart"/>
      <w:r w:rsidRPr="00974817">
        <w:rPr>
          <w:rStyle w:val="LiteralBold"/>
        </w:rPr>
        <w:t>race_ethnicity_data</w:t>
      </w:r>
      <w:proofErr w:type="spellEnd"/>
      <w:r w:rsidRPr="00974817">
        <w:rPr>
          <w:rStyle w:val="LiteralBold"/>
        </w:rPr>
        <w:t>)</w:t>
      </w:r>
    </w:p>
    <w:p w14:paraId="220827FE" w14:textId="77777777" w:rsidR="00974817" w:rsidRDefault="00974817" w:rsidP="00974817">
      <w:pPr>
        <w:pStyle w:val="CodeWide"/>
      </w:pPr>
      <w:r>
        <w:t xml:space="preserve">  }</w:t>
      </w:r>
    </w:p>
    <w:p w14:paraId="2DF30262" w14:textId="77777777" w:rsidR="00974817" w:rsidRDefault="00974817" w:rsidP="00974817">
      <w:pPr>
        <w:pStyle w:val="CodeWide"/>
      </w:pPr>
    </w:p>
    <w:p w14:paraId="5EAF2B89" w14:textId="77777777" w:rsidR="00974817" w:rsidRDefault="00974817" w:rsidP="00974817">
      <w:pPr>
        <w:pStyle w:val="CodeWide"/>
      </w:pPr>
      <w:r>
        <w:t xml:space="preserve">  </w:t>
      </w:r>
      <w:proofErr w:type="spellStart"/>
      <w:r>
        <w:t>race_ethnicity_data</w:t>
      </w:r>
      <w:proofErr w:type="spellEnd"/>
    </w:p>
    <w:p w14:paraId="091E2A58" w14:textId="012620FB" w:rsidR="00974817" w:rsidRPr="005E47A7" w:rsidRDefault="00974817" w:rsidP="00974817">
      <w:pPr>
        <w:pStyle w:val="CodeWide"/>
      </w:pPr>
      <w:r>
        <w:t>}</w:t>
      </w:r>
    </w:p>
    <w:p w14:paraId="1B558751" w14:textId="0F04BF5D" w:rsidR="008267BF" w:rsidRPr="005E47A7" w:rsidRDefault="00000000" w:rsidP="006A732A">
      <w:pPr>
        <w:pStyle w:val="Body"/>
      </w:pPr>
      <w:r w:rsidRPr="005E47A7">
        <w:t xml:space="preserve">Now </w:t>
      </w:r>
      <w:del w:id="738" w:author="Rachel Monaghan" w:date="2023-12-02T15:03:00Z">
        <w:r w:rsidRPr="005E47A7" w:rsidDel="00A32D36">
          <w:delText>that we’ve specified which packages the functions come from, we</w:delText>
        </w:r>
      </w:del>
      <w:ins w:id="739" w:author="Rachel Monaghan" w:date="2023-12-02T15:03:00Z">
        <w:r w:rsidR="00A32D36">
          <w:t>you</w:t>
        </w:r>
      </w:ins>
      <w:r w:rsidRPr="005E47A7">
        <w:t xml:space="preserve"> can run </w:t>
      </w:r>
      <w:proofErr w:type="spellStart"/>
      <w:proofErr w:type="gramStart"/>
      <w:r w:rsidRPr="005E47A7">
        <w:rPr>
          <w:rStyle w:val="Literal"/>
        </w:rPr>
        <w:t>devtools</w:t>
      </w:r>
      <w:proofErr w:type="spellEnd"/>
      <w:r w:rsidRPr="005E47A7">
        <w:rPr>
          <w:rStyle w:val="Literal"/>
        </w:rPr>
        <w:t>::</w:t>
      </w:r>
      <w:proofErr w:type="gramEnd"/>
      <w:r w:rsidRPr="005E47A7">
        <w:rPr>
          <w:rStyle w:val="Literal"/>
        </w:rPr>
        <w:t>check()</w:t>
      </w:r>
      <w:r w:rsidRPr="005E47A7">
        <w:t xml:space="preserve"> again</w:t>
      </w:r>
      <w:del w:id="740" w:author="Rachel Monaghan" w:date="2023-12-02T15:03:00Z">
        <w:r w:rsidRPr="005E47A7" w:rsidDel="00A32D36">
          <w:delText>. When you do so</w:delText>
        </w:r>
      </w:del>
      <w:r w:rsidRPr="005E47A7">
        <w:t>,</w:t>
      </w:r>
      <w:ins w:id="741" w:author="Rachel Monaghan" w:date="2023-12-02T15:03:00Z">
        <w:r w:rsidR="00A32D36">
          <w:t xml:space="preserve"> and</w:t>
        </w:r>
      </w:ins>
      <w:r w:rsidRPr="005E47A7">
        <w:t xml:space="preserve"> you should see that the notes have gone away:</w:t>
      </w:r>
    </w:p>
    <w:p w14:paraId="3B34F59C" w14:textId="77777777" w:rsidR="008267BF" w:rsidRPr="005E47A7" w:rsidRDefault="00000000">
      <w:pPr>
        <w:pStyle w:val="Code"/>
      </w:pPr>
      <w:r w:rsidRPr="005E47A7">
        <w:rPr>
          <w:rFonts w:ascii="Segoe UI Symbol" w:eastAsia="Segoe UI Symbol" w:hAnsi="Segoe UI Symbol" w:cs="Segoe UI Symbol"/>
        </w:rPr>
        <w:t>❯</w:t>
      </w:r>
      <w:r w:rsidRPr="005E47A7">
        <w:t xml:space="preserve"> </w:t>
      </w:r>
      <w:proofErr w:type="gramStart"/>
      <w:r w:rsidRPr="005E47A7">
        <w:t>checking</w:t>
      </w:r>
      <w:proofErr w:type="gramEnd"/>
      <w:r w:rsidRPr="005E47A7">
        <w:t xml:space="preserve"> DESCRIPTION meta-information ... WARNING</w:t>
      </w:r>
    </w:p>
    <w:p w14:paraId="79BF2A93" w14:textId="77777777" w:rsidR="008267BF" w:rsidRPr="005E47A7" w:rsidRDefault="00000000">
      <w:pPr>
        <w:pStyle w:val="Code"/>
      </w:pPr>
      <w:r w:rsidRPr="005E47A7">
        <w:t>Non-standard license specification:</w:t>
      </w:r>
    </w:p>
    <w:p w14:paraId="35D13F7E" w14:textId="77777777" w:rsidR="008267BF" w:rsidRPr="005E47A7" w:rsidRDefault="00000000">
      <w:pPr>
        <w:pStyle w:val="Code"/>
      </w:pPr>
      <w:r w:rsidRPr="005E47A7">
        <w:t>What license is it under?</w:t>
      </w:r>
    </w:p>
    <w:p w14:paraId="377D8271" w14:textId="77777777" w:rsidR="008267BF" w:rsidRPr="005E47A7" w:rsidRDefault="00000000">
      <w:pPr>
        <w:pStyle w:val="Code"/>
      </w:pPr>
      <w:r w:rsidRPr="005E47A7">
        <w:t>Standardizable: FALSE</w:t>
      </w:r>
    </w:p>
    <w:p w14:paraId="6501EF55" w14:textId="77777777" w:rsidR="008267BF" w:rsidRPr="005E47A7" w:rsidRDefault="008267BF">
      <w:pPr>
        <w:pStyle w:val="Code"/>
      </w:pPr>
    </w:p>
    <w:p w14:paraId="16477842" w14:textId="77777777" w:rsidR="008267BF" w:rsidRPr="005E47A7" w:rsidRDefault="00000000">
      <w:pPr>
        <w:pStyle w:val="Code"/>
      </w:pPr>
      <w:r w:rsidRPr="005E47A7">
        <w:rPr>
          <w:rFonts w:ascii="Segoe UI Symbol" w:eastAsia="Segoe UI Symbol" w:hAnsi="Segoe UI Symbol" w:cs="Segoe UI Symbol"/>
        </w:rPr>
        <w:t>❯</w:t>
      </w:r>
      <w:r w:rsidRPr="005E47A7">
        <w:t xml:space="preserve"> </w:t>
      </w:r>
      <w:proofErr w:type="gramStart"/>
      <w:r w:rsidRPr="005E47A7">
        <w:t>checking</w:t>
      </w:r>
      <w:proofErr w:type="gramEnd"/>
      <w:r w:rsidRPr="005E47A7">
        <w:t xml:space="preserve"> for missing documentation entries ... WARNING</w:t>
      </w:r>
    </w:p>
    <w:p w14:paraId="4EDD306D" w14:textId="77777777" w:rsidR="008267BF" w:rsidRPr="005E47A7" w:rsidRDefault="00000000">
      <w:pPr>
        <w:pStyle w:val="Code"/>
      </w:pPr>
      <w:r w:rsidRPr="005E47A7">
        <w:t>Undocumented code objects:</w:t>
      </w:r>
    </w:p>
    <w:p w14:paraId="1697A522" w14:textId="0F4163D4" w:rsidR="008267BF" w:rsidRPr="005E47A7" w:rsidRDefault="00857762">
      <w:pPr>
        <w:pStyle w:val="Code"/>
      </w:pPr>
      <w:r>
        <w:t>'</w:t>
      </w:r>
      <w:proofErr w:type="spellStart"/>
      <w:proofErr w:type="gramStart"/>
      <w:r w:rsidRPr="005E47A7">
        <w:t>get</w:t>
      </w:r>
      <w:proofErr w:type="gramEnd"/>
      <w:r w:rsidRPr="005E47A7">
        <w:t>_acs_race_ethnicity</w:t>
      </w:r>
      <w:proofErr w:type="spellEnd"/>
      <w:r>
        <w:t>'</w:t>
      </w:r>
    </w:p>
    <w:p w14:paraId="52A6D388" w14:textId="77777777" w:rsidR="008267BF" w:rsidRPr="005E47A7" w:rsidRDefault="00000000">
      <w:pPr>
        <w:pStyle w:val="Code"/>
      </w:pPr>
      <w:r w:rsidRPr="005E47A7">
        <w:t>All user-level objects in a package should have documentation entries.</w:t>
      </w:r>
    </w:p>
    <w:p w14:paraId="650DDB80" w14:textId="1E4E3CA1" w:rsidR="008267BF" w:rsidRPr="005E47A7" w:rsidRDefault="00000000">
      <w:pPr>
        <w:pStyle w:val="Code"/>
      </w:pPr>
      <w:r w:rsidRPr="005E47A7">
        <w:t xml:space="preserve">See chapter </w:t>
      </w:r>
      <w:r w:rsidR="00857762">
        <w:t>'</w:t>
      </w:r>
      <w:r w:rsidRPr="005E47A7">
        <w:t>Writing R documentation files</w:t>
      </w:r>
      <w:r w:rsidR="00857762">
        <w:t>'</w:t>
      </w:r>
      <w:r w:rsidRPr="005E47A7">
        <w:t xml:space="preserve"> in the </w:t>
      </w:r>
      <w:r w:rsidR="00857762">
        <w:t>'</w:t>
      </w:r>
      <w:r w:rsidRPr="005E47A7">
        <w:t>Writing R</w:t>
      </w:r>
    </w:p>
    <w:p w14:paraId="5FAAA832" w14:textId="493FCC70" w:rsidR="008267BF" w:rsidRPr="005E47A7" w:rsidRDefault="00000000">
      <w:pPr>
        <w:pStyle w:val="Code"/>
      </w:pPr>
      <w:r w:rsidRPr="005E47A7">
        <w:t>Extensions</w:t>
      </w:r>
      <w:r w:rsidR="00857762">
        <w:t>'</w:t>
      </w:r>
      <w:r w:rsidRPr="005E47A7">
        <w:t xml:space="preserve"> manual.</w:t>
      </w:r>
    </w:p>
    <w:p w14:paraId="3103792E" w14:textId="77777777" w:rsidR="008267BF" w:rsidRPr="005E47A7" w:rsidRDefault="008267BF">
      <w:pPr>
        <w:pStyle w:val="Code"/>
      </w:pPr>
    </w:p>
    <w:p w14:paraId="6D4CAC94" w14:textId="77777777" w:rsidR="008267BF" w:rsidRPr="005E47A7" w:rsidRDefault="00000000">
      <w:pPr>
        <w:pStyle w:val="Code"/>
      </w:pPr>
      <w:r w:rsidRPr="005E47A7">
        <w:t xml:space="preserve">0 errors </w:t>
      </w:r>
      <w:r w:rsidRPr="005E47A7">
        <w:rPr>
          <w:rFonts w:ascii="Segoe UI Symbol" w:eastAsia="Segoe UI Symbol" w:hAnsi="Segoe UI Symbol" w:cs="Segoe UI Symbol"/>
        </w:rPr>
        <w:t>✔</w:t>
      </w:r>
      <w:r w:rsidRPr="005E47A7">
        <w:t xml:space="preserve"> | 2 warnings </w:t>
      </w:r>
      <w:r w:rsidRPr="005E47A7">
        <w:rPr>
          <w:rFonts w:ascii="Segoe UI Symbol" w:eastAsia="Segoe UI Symbol" w:hAnsi="Segoe UI Symbol" w:cs="Segoe UI Symbol"/>
        </w:rPr>
        <w:t>✖</w:t>
      </w:r>
      <w:r w:rsidRPr="005E47A7">
        <w:t xml:space="preserve"> | 0 notes </w:t>
      </w:r>
      <w:r w:rsidRPr="005E47A7">
        <w:rPr>
          <w:rFonts w:ascii="Segoe UI Symbol" w:eastAsia="Segoe UI Symbol" w:hAnsi="Segoe UI Symbol" w:cs="Segoe UI Symbol"/>
        </w:rPr>
        <w:t>✔</w:t>
      </w:r>
    </w:p>
    <w:p w14:paraId="3185A5EC" w14:textId="029D64E3" w:rsidR="008267BF" w:rsidRPr="005E47A7" w:rsidRDefault="00000000" w:rsidP="006A732A">
      <w:pPr>
        <w:pStyle w:val="Body"/>
      </w:pPr>
      <w:r w:rsidRPr="005E47A7">
        <w:t xml:space="preserve">However, there are still two warnings </w:t>
      </w:r>
      <w:del w:id="742" w:author="Rachel Monaghan" w:date="2023-12-02T15:03:00Z">
        <w:r w:rsidRPr="005E47A7" w:rsidDel="00E26AD9">
          <w:delText xml:space="preserve">we need </w:delText>
        </w:r>
      </w:del>
      <w:r w:rsidRPr="005E47A7">
        <w:t xml:space="preserve">to deal with. </w:t>
      </w:r>
      <w:del w:id="743" w:author="Rachel Monaghan" w:date="2023-12-02T15:04:00Z">
        <w:r w:rsidRPr="005E47A7" w:rsidDel="00E26AD9">
          <w:delText xml:space="preserve">Let’s </w:delText>
        </w:r>
      </w:del>
      <w:ins w:id="744" w:author="Rachel Monaghan" w:date="2023-12-02T15:04:00Z">
        <w:r w:rsidR="00E26AD9">
          <w:t>You’ll</w:t>
        </w:r>
        <w:r w:rsidR="00E26AD9" w:rsidRPr="005E47A7">
          <w:t xml:space="preserve"> </w:t>
        </w:r>
      </w:ins>
      <w:r w:rsidRPr="005E47A7">
        <w:t>do that next.</w:t>
      </w:r>
    </w:p>
    <w:p w14:paraId="6F3B27D2" w14:textId="7D75DE59" w:rsidR="008267BF" w:rsidRPr="005E47A7" w:rsidRDefault="00561153">
      <w:pPr>
        <w:pStyle w:val="HeadB"/>
      </w:pPr>
      <w:r w:rsidRPr="005E47A7">
        <w:rPr>
          <w:rFonts w:eastAsia="Arial Unicode MS" w:cs="Arial Unicode MS"/>
        </w:rPr>
        <w:t>Creating Documentation</w:t>
      </w:r>
      <w:r w:rsidR="00471D19" w:rsidRPr="005E47A7">
        <w:rPr>
          <w:rFonts w:eastAsia="Arial Unicode MS" w:cs="Arial Unicode MS"/>
        </w:rPr>
        <w:t xml:space="preserve"> with </w:t>
      </w:r>
      <w:proofErr w:type="spellStart"/>
      <w:r w:rsidR="00471D19" w:rsidRPr="005E47A7">
        <w:rPr>
          <w:rFonts w:eastAsia="Arial Unicode MS" w:cs="Arial Unicode MS"/>
        </w:rPr>
        <w:t>Roxygen</w:t>
      </w:r>
      <w:proofErr w:type="spellEnd"/>
    </w:p>
    <w:p w14:paraId="4B73A25E" w14:textId="752CE627" w:rsidR="008267BF" w:rsidRPr="005E47A7" w:rsidRDefault="00000000" w:rsidP="006A732A">
      <w:pPr>
        <w:pStyle w:val="Body"/>
      </w:pPr>
      <w:del w:id="745" w:author="Rachel Monaghan" w:date="2023-12-02T15:04:00Z">
        <w:r w:rsidRPr="005E47A7" w:rsidDel="00E26AD9">
          <w:delText>Take a look at the “</w:delText>
        </w:r>
      </w:del>
      <w:ins w:id="746" w:author="Rachel Monaghan" w:date="2023-12-02T15:04:00Z">
        <w:r w:rsidR="00E26AD9">
          <w:t xml:space="preserve">The </w:t>
        </w:r>
      </w:ins>
      <w:r w:rsidRPr="00E26AD9">
        <w:rPr>
          <w:rStyle w:val="Literal"/>
          <w:rPrChange w:id="747" w:author="Rachel Monaghan" w:date="2023-12-02T15:04:00Z">
            <w:rPr/>
          </w:rPrChange>
        </w:rPr>
        <w:t>checking for missing documentation entries</w:t>
      </w:r>
      <w:del w:id="748" w:author="Rachel Monaghan" w:date="2023-12-02T15:04:00Z">
        <w:r w:rsidRPr="005E47A7" w:rsidDel="00E26AD9">
          <w:delText>”</w:delText>
        </w:r>
      </w:del>
      <w:r w:rsidRPr="005E47A7">
        <w:t xml:space="preserve"> warning</w:t>
      </w:r>
      <w:del w:id="749" w:author="Rachel Monaghan" w:date="2023-12-02T15:04:00Z">
        <w:r w:rsidRPr="005E47A7" w:rsidDel="00E26AD9">
          <w:delText>. This warning</w:delText>
        </w:r>
      </w:del>
      <w:r w:rsidRPr="005E47A7">
        <w:t xml:space="preserve"> </w:t>
      </w:r>
      <w:del w:id="750" w:author="Rachel Monaghan" w:date="2023-12-02T15:04:00Z">
        <w:r w:rsidRPr="005E47A7" w:rsidDel="00E26AD9">
          <w:delText xml:space="preserve">tells us </w:delText>
        </w:r>
      </w:del>
      <w:ins w:id="751" w:author="Rachel Monaghan" w:date="2023-12-02T15:04:00Z">
        <w:r w:rsidR="00E26AD9">
          <w:t>indicates</w:t>
        </w:r>
        <w:r w:rsidR="00E26AD9" w:rsidRPr="005E47A7">
          <w:t xml:space="preserve"> </w:t>
        </w:r>
      </w:ins>
      <w:r w:rsidRPr="005E47A7">
        <w:t xml:space="preserve">that </w:t>
      </w:r>
      <w:del w:id="752" w:author="Rachel Monaghan" w:date="2023-12-02T15:04:00Z">
        <w:r w:rsidRPr="005E47A7" w:rsidDel="00E26AD9">
          <w:delText xml:space="preserve">we </w:delText>
        </w:r>
      </w:del>
      <w:ins w:id="753" w:author="Rachel Monaghan" w:date="2023-12-02T15:04:00Z">
        <w:r w:rsidR="00E26AD9">
          <w:t>you</w:t>
        </w:r>
        <w:r w:rsidR="00E26AD9" w:rsidRPr="005E47A7">
          <w:t xml:space="preserve"> </w:t>
        </w:r>
      </w:ins>
      <w:r w:rsidRPr="005E47A7">
        <w:t xml:space="preserve">need to document </w:t>
      </w:r>
      <w:ins w:id="754" w:author="Rachel Monaghan" w:date="2023-12-02T15:05:00Z">
        <w:r w:rsidR="00E26AD9">
          <w:t>y</w:t>
        </w:r>
      </w:ins>
      <w:r w:rsidRPr="005E47A7">
        <w:t xml:space="preserve">our </w:t>
      </w:r>
      <w:proofErr w:type="spellStart"/>
      <w:r w:rsidRPr="005E47A7">
        <w:rPr>
          <w:rStyle w:val="Literal"/>
        </w:rPr>
        <w:t>get_acs_race_</w:t>
      </w:r>
      <w:proofErr w:type="gramStart"/>
      <w:r w:rsidRPr="005E47A7">
        <w:rPr>
          <w:rStyle w:val="Literal"/>
        </w:rPr>
        <w:t>ethnicity</w:t>
      </w:r>
      <w:proofErr w:type="spellEnd"/>
      <w:r w:rsidRPr="005E47A7">
        <w:rPr>
          <w:rStyle w:val="Literal"/>
        </w:rPr>
        <w:t>(</w:t>
      </w:r>
      <w:proofErr w:type="gramEnd"/>
      <w:r w:rsidRPr="005E47A7">
        <w:rPr>
          <w:rStyle w:val="Literal"/>
        </w:rPr>
        <w:t>)</w:t>
      </w:r>
      <w:r w:rsidRPr="005E47A7">
        <w:t xml:space="preserve"> function. One of the benefits of creating a package is that you can add documentation to help others use your code. In the same way that users can </w:t>
      </w:r>
      <w:proofErr w:type="gramStart"/>
      <w:r w:rsidRPr="005E47A7">
        <w:t xml:space="preserve">enter </w:t>
      </w:r>
      <w:r w:rsidRPr="005E47A7">
        <w:rPr>
          <w:rStyle w:val="Literal"/>
        </w:rPr>
        <w:t>?</w:t>
      </w:r>
      <w:proofErr w:type="spellStart"/>
      <w:r w:rsidRPr="005E47A7">
        <w:rPr>
          <w:rStyle w:val="Literal"/>
        </w:rPr>
        <w:t>get</w:t>
      </w:r>
      <w:proofErr w:type="gramEnd"/>
      <w:r w:rsidRPr="005E47A7">
        <w:rPr>
          <w:rStyle w:val="Literal"/>
        </w:rPr>
        <w:t>_acs</w:t>
      </w:r>
      <w:proofErr w:type="spellEnd"/>
      <w:r w:rsidRPr="005E47A7">
        <w:rPr>
          <w:rStyle w:val="Literal"/>
        </w:rPr>
        <w:t>()</w:t>
      </w:r>
      <w:r w:rsidRPr="005E47A7">
        <w:t xml:space="preserve"> and see documentation about that function, </w:t>
      </w:r>
      <w:del w:id="755" w:author="Rachel Monaghan" w:date="2023-12-02T15:05:00Z">
        <w:r w:rsidRPr="005E47A7" w:rsidDel="00E26AD9">
          <w:delText xml:space="preserve">we </w:delText>
        </w:r>
      </w:del>
      <w:ins w:id="756" w:author="Rachel Monaghan" w:date="2023-12-02T15:05:00Z">
        <w:r w:rsidR="00E26AD9">
          <w:t>you</w:t>
        </w:r>
        <w:r w:rsidR="00E26AD9" w:rsidRPr="005E47A7">
          <w:t xml:space="preserve"> </w:t>
        </w:r>
      </w:ins>
      <w:r w:rsidRPr="005E47A7">
        <w:t xml:space="preserve">want them to be able to enter </w:t>
      </w:r>
      <w:r w:rsidRPr="005E47A7">
        <w:rPr>
          <w:rStyle w:val="Literal"/>
        </w:rPr>
        <w:t>?</w:t>
      </w:r>
      <w:proofErr w:type="spellStart"/>
      <w:r w:rsidRPr="005E47A7">
        <w:rPr>
          <w:rStyle w:val="Literal"/>
        </w:rPr>
        <w:t>get_acs_race_ethnicity</w:t>
      </w:r>
      <w:proofErr w:type="spellEnd"/>
      <w:r w:rsidRPr="005E47A7">
        <w:rPr>
          <w:rStyle w:val="Literal"/>
        </w:rPr>
        <w:t>()</w:t>
      </w:r>
      <w:r w:rsidRPr="005E47A7">
        <w:t xml:space="preserve"> to learn how </w:t>
      </w:r>
      <w:del w:id="757" w:author="Rachel Monaghan" w:date="2023-12-02T15:05:00Z">
        <w:r w:rsidRPr="005E47A7" w:rsidDel="00E26AD9">
          <w:delText xml:space="preserve">it </w:delText>
        </w:r>
      </w:del>
      <w:ins w:id="758" w:author="Rachel Monaghan" w:date="2023-12-02T15:05:00Z">
        <w:r w:rsidR="00E26AD9">
          <w:t>your function</w:t>
        </w:r>
        <w:r w:rsidR="00E26AD9" w:rsidRPr="005E47A7">
          <w:t xml:space="preserve"> </w:t>
        </w:r>
      </w:ins>
      <w:r w:rsidRPr="005E47A7">
        <w:t>works.</w:t>
      </w:r>
    </w:p>
    <w:p w14:paraId="2E28CC63" w14:textId="3506EBDD" w:rsidR="008267BF" w:rsidRPr="005E47A7" w:rsidRDefault="00000000" w:rsidP="006A732A">
      <w:pPr>
        <w:pStyle w:val="Body"/>
      </w:pPr>
      <w:r w:rsidRPr="005E47A7">
        <w:t xml:space="preserve">To create documentation for </w:t>
      </w:r>
      <w:del w:id="759" w:author="Rachel Monaghan" w:date="2023-12-02T15:07:00Z">
        <w:r w:rsidRPr="005E47A7" w:rsidDel="00E26AD9">
          <w:delText xml:space="preserve">the </w:delText>
        </w:r>
      </w:del>
      <w:proofErr w:type="spellStart"/>
      <w:ins w:id="760" w:author="Rachel Monaghan" w:date="2023-12-02T15:07:00Z">
        <w:r w:rsidR="00E26AD9" w:rsidRPr="005E47A7">
          <w:rPr>
            <w:rStyle w:val="Literal"/>
          </w:rPr>
          <w:t>get_acs_race_</w:t>
        </w:r>
        <w:proofErr w:type="gramStart"/>
        <w:r w:rsidR="00E26AD9" w:rsidRPr="005E47A7">
          <w:rPr>
            <w:rStyle w:val="Literal"/>
          </w:rPr>
          <w:t>ethnicity</w:t>
        </w:r>
        <w:proofErr w:type="spellEnd"/>
        <w:r w:rsidR="00E26AD9" w:rsidRPr="005E47A7">
          <w:rPr>
            <w:rStyle w:val="Literal"/>
          </w:rPr>
          <w:t>(</w:t>
        </w:r>
        <w:proofErr w:type="gramEnd"/>
        <w:r w:rsidR="00E26AD9" w:rsidRPr="005E47A7">
          <w:rPr>
            <w:rStyle w:val="Literal"/>
          </w:rPr>
          <w:t>)</w:t>
        </w:r>
      </w:ins>
      <w:del w:id="761" w:author="Rachel Monaghan" w:date="2023-12-02T15:07:00Z">
        <w:r w:rsidRPr="005E47A7" w:rsidDel="00E26AD9">
          <w:delText>function</w:delText>
        </w:r>
      </w:del>
      <w:r w:rsidRPr="005E47A7">
        <w:t xml:space="preserve">, </w:t>
      </w:r>
      <w:del w:id="762" w:author="Rachel Monaghan" w:date="2023-12-02T15:05:00Z">
        <w:r w:rsidRPr="005E47A7" w:rsidDel="00E26AD9">
          <w:delText xml:space="preserve">we’ll </w:delText>
        </w:r>
      </w:del>
      <w:ins w:id="763" w:author="Rachel Monaghan" w:date="2023-12-02T15:05:00Z">
        <w:r w:rsidR="00E26AD9">
          <w:t>you’ll</w:t>
        </w:r>
        <w:r w:rsidR="00E26AD9" w:rsidRPr="005E47A7">
          <w:t xml:space="preserve"> </w:t>
        </w:r>
      </w:ins>
      <w:r w:rsidRPr="005E47A7">
        <w:t xml:space="preserve">use </w:t>
      </w:r>
      <w:proofErr w:type="spellStart"/>
      <w:r w:rsidRPr="005E47A7">
        <w:t>Roxygen</w:t>
      </w:r>
      <w:proofErr w:type="spellEnd"/>
      <w:r w:rsidRPr="005E47A7">
        <w:t xml:space="preserve">, a documentation tool that uses a package called </w:t>
      </w:r>
      <w:r w:rsidRPr="005E47A7">
        <w:rPr>
          <w:rStyle w:val="Literal"/>
        </w:rPr>
        <w:t>roxygen2</w:t>
      </w:r>
      <w:r w:rsidRPr="005E47A7">
        <w:t xml:space="preserve">. To get started, place your cursor anywhere in </w:t>
      </w:r>
      <w:del w:id="764" w:author="Rachel Monaghan" w:date="2023-12-02T15:07:00Z">
        <w:r w:rsidRPr="005E47A7" w:rsidDel="00E26AD9">
          <w:delText xml:space="preserve">the </w:delText>
        </w:r>
      </w:del>
      <w:ins w:id="765" w:author="Rachel Monaghan" w:date="2023-12-02T15:07:00Z">
        <w:r w:rsidR="00E26AD9">
          <w:t>your</w:t>
        </w:r>
        <w:r w:rsidR="00E26AD9" w:rsidRPr="005E47A7">
          <w:t xml:space="preserve"> </w:t>
        </w:r>
      </w:ins>
      <w:r w:rsidRPr="005E47A7">
        <w:t xml:space="preserve">function. Then, </w:t>
      </w:r>
      <w:del w:id="766" w:author="Rachel Monaghan" w:date="2023-12-02T15:05:00Z">
        <w:r w:rsidRPr="005E47A7" w:rsidDel="00E26AD9">
          <w:delText xml:space="preserve">go to the </w:delText>
        </w:r>
        <w:r w:rsidRPr="005E47A7" w:rsidDel="00E26AD9">
          <w:rPr>
            <w:rStyle w:val="Bold"/>
          </w:rPr>
          <w:delText>Code</w:delText>
        </w:r>
        <w:r w:rsidRPr="005E47A7" w:rsidDel="00E26AD9">
          <w:delText xml:space="preserve"> menu </w:delText>
        </w:r>
      </w:del>
      <w:r w:rsidRPr="005E47A7">
        <w:t xml:space="preserve">in RStudio </w:t>
      </w:r>
      <w:del w:id="767" w:author="Rachel Monaghan" w:date="2023-12-02T15:05:00Z">
        <w:r w:rsidRPr="005E47A7" w:rsidDel="00E26AD9">
          <w:delText xml:space="preserve">and select </w:delText>
        </w:r>
      </w:del>
      <w:ins w:id="768" w:author="Rachel Monaghan" w:date="2023-12-02T15:05:00Z">
        <w:r w:rsidR="00E26AD9">
          <w:t xml:space="preserve">go to </w:t>
        </w:r>
        <w:r w:rsidR="00E26AD9" w:rsidRPr="00E26AD9">
          <w:rPr>
            <w:rStyle w:val="Bold"/>
            <w:rPrChange w:id="769" w:author="Rachel Monaghan" w:date="2023-12-02T15:05:00Z">
              <w:rPr/>
            </w:rPrChange>
          </w:rPr>
          <w:t>Code</w:t>
        </w:r>
        <w:r w:rsidR="00E26AD9" w:rsidRPr="00E26AD9">
          <w:rPr>
            <w:rStyle w:val="MenuArrow"/>
            <w:rPrChange w:id="770" w:author="Rachel Monaghan" w:date="2023-12-02T15:05:00Z">
              <w:rPr/>
            </w:rPrChange>
          </w:rPr>
          <w:t>4</w:t>
        </w:r>
      </w:ins>
      <w:r w:rsidRPr="005E47A7">
        <w:rPr>
          <w:rStyle w:val="Bold"/>
        </w:rPr>
        <w:t xml:space="preserve">Insert </w:t>
      </w:r>
      <w:proofErr w:type="spellStart"/>
      <w:r w:rsidRPr="005E47A7">
        <w:rPr>
          <w:rStyle w:val="Bold"/>
        </w:rPr>
        <w:t>Roxygen</w:t>
      </w:r>
      <w:proofErr w:type="spellEnd"/>
      <w:r w:rsidRPr="005E47A7">
        <w:rPr>
          <w:rStyle w:val="Bold"/>
        </w:rPr>
        <w:t xml:space="preserve"> Skeleton</w:t>
      </w:r>
      <w:r w:rsidRPr="005E47A7">
        <w:t xml:space="preserve">. </w:t>
      </w:r>
      <w:del w:id="771" w:author="Rachel Monaghan" w:date="2023-12-02T15:06:00Z">
        <w:r w:rsidRPr="005E47A7" w:rsidDel="00E26AD9">
          <w:delText>Doing this</w:delText>
        </w:r>
      </w:del>
      <w:ins w:id="772" w:author="Rachel Monaghan" w:date="2023-12-02T15:06:00Z">
        <w:r w:rsidR="00E26AD9">
          <w:t>This</w:t>
        </w:r>
      </w:ins>
      <w:r w:rsidRPr="005E47A7">
        <w:t xml:space="preserve"> should add</w:t>
      </w:r>
      <w:ins w:id="773" w:author="Rachel Monaghan" w:date="2023-12-02T15:06:00Z">
        <w:r w:rsidR="00E26AD9">
          <w:t xml:space="preserve"> the following</w:t>
        </w:r>
      </w:ins>
      <w:r w:rsidRPr="005E47A7">
        <w:t xml:space="preserve"> text above the </w:t>
      </w:r>
      <w:proofErr w:type="spellStart"/>
      <w:r w:rsidRPr="005E47A7">
        <w:rPr>
          <w:rStyle w:val="Literal"/>
        </w:rPr>
        <w:t>get_acs_race_</w:t>
      </w:r>
      <w:proofErr w:type="gramStart"/>
      <w:r w:rsidRPr="005E47A7">
        <w:rPr>
          <w:rStyle w:val="Literal"/>
        </w:rPr>
        <w:t>ethnicity</w:t>
      </w:r>
      <w:proofErr w:type="spellEnd"/>
      <w:r w:rsidRPr="005E47A7">
        <w:rPr>
          <w:rStyle w:val="Literal"/>
        </w:rPr>
        <w:t>(</w:t>
      </w:r>
      <w:proofErr w:type="gramEnd"/>
      <w:r w:rsidRPr="005E47A7">
        <w:rPr>
          <w:rStyle w:val="Literal"/>
        </w:rPr>
        <w:t>)</w:t>
      </w:r>
      <w:r w:rsidRPr="005E47A7">
        <w:t xml:space="preserve"> function</w:t>
      </w:r>
      <w:del w:id="774" w:author="Rachel Monaghan" w:date="2023-12-02T15:06:00Z">
        <w:r w:rsidRPr="005E47A7" w:rsidDel="00E26AD9">
          <w:delText xml:space="preserve"> that looks like this</w:delText>
        </w:r>
      </w:del>
      <w:r w:rsidRPr="005E47A7">
        <w:t>:</w:t>
      </w:r>
    </w:p>
    <w:p w14:paraId="1E8B2A06" w14:textId="77777777" w:rsidR="008267BF" w:rsidRPr="005E47A7" w:rsidRDefault="00000000">
      <w:pPr>
        <w:pStyle w:val="Code"/>
      </w:pPr>
      <w:r w:rsidRPr="005E47A7">
        <w:t>#' Title</w:t>
      </w:r>
    </w:p>
    <w:p w14:paraId="5BD7DC1B" w14:textId="77777777" w:rsidR="008267BF" w:rsidRPr="005E47A7" w:rsidRDefault="00000000">
      <w:pPr>
        <w:pStyle w:val="Code"/>
      </w:pPr>
      <w:r w:rsidRPr="005E47A7">
        <w:t>#'</w:t>
      </w:r>
    </w:p>
    <w:p w14:paraId="20F531E3" w14:textId="77777777" w:rsidR="008300F0" w:rsidRDefault="00000000">
      <w:pPr>
        <w:pStyle w:val="Code"/>
      </w:pPr>
      <w:r w:rsidRPr="005E47A7">
        <w:t xml:space="preserve">#' @param </w:t>
      </w:r>
      <w:proofErr w:type="spellStart"/>
      <w:r w:rsidRPr="005E47A7">
        <w:t>clean_variable_names</w:t>
      </w:r>
      <w:proofErr w:type="spellEnd"/>
    </w:p>
    <w:p w14:paraId="611A8B2B" w14:textId="77777777" w:rsidR="008300F0" w:rsidRDefault="00000000">
      <w:pPr>
        <w:pStyle w:val="Code"/>
      </w:pPr>
      <w:r w:rsidRPr="005E47A7">
        <w:t>#' @param ...</w:t>
      </w:r>
    </w:p>
    <w:p w14:paraId="4441A71A" w14:textId="798792E0" w:rsidR="008267BF" w:rsidRPr="005E47A7" w:rsidRDefault="00000000">
      <w:pPr>
        <w:pStyle w:val="Code"/>
      </w:pPr>
      <w:r w:rsidRPr="005E47A7">
        <w:t>#'</w:t>
      </w:r>
    </w:p>
    <w:p w14:paraId="25B45E13" w14:textId="77777777" w:rsidR="008267BF" w:rsidRPr="005E47A7" w:rsidRDefault="00000000">
      <w:pPr>
        <w:pStyle w:val="Code"/>
      </w:pPr>
      <w:r w:rsidRPr="005E47A7">
        <w:t>#' @return</w:t>
      </w:r>
    </w:p>
    <w:p w14:paraId="1389B946" w14:textId="77777777" w:rsidR="008267BF" w:rsidRPr="005E47A7" w:rsidRDefault="00000000">
      <w:pPr>
        <w:pStyle w:val="Code"/>
      </w:pPr>
      <w:r w:rsidRPr="005E47A7">
        <w:lastRenderedPageBreak/>
        <w:t>#' @export</w:t>
      </w:r>
    </w:p>
    <w:p w14:paraId="25957904" w14:textId="77777777" w:rsidR="008267BF" w:rsidRPr="005E47A7" w:rsidRDefault="00000000">
      <w:pPr>
        <w:pStyle w:val="Code"/>
      </w:pPr>
      <w:r w:rsidRPr="005E47A7">
        <w:t>#'</w:t>
      </w:r>
    </w:p>
    <w:p w14:paraId="725045F9" w14:textId="77777777" w:rsidR="008267BF" w:rsidRPr="005E47A7" w:rsidRDefault="00000000">
      <w:pPr>
        <w:pStyle w:val="Code"/>
      </w:pPr>
      <w:r w:rsidRPr="005E47A7">
        <w:t>#' @examples</w:t>
      </w:r>
    </w:p>
    <w:p w14:paraId="0C995227" w14:textId="50EC69F1" w:rsidR="008267BF" w:rsidRPr="005E47A7" w:rsidRDefault="00000000" w:rsidP="006A732A">
      <w:pPr>
        <w:pStyle w:val="Body"/>
      </w:pPr>
      <w:r w:rsidRPr="005E47A7">
        <w:t xml:space="preserve">This text is the documentation’s skeleton. Each line starts with the special characters </w:t>
      </w:r>
      <w:r w:rsidRPr="005E47A7">
        <w:rPr>
          <w:rStyle w:val="Literal"/>
        </w:rPr>
        <w:t>#'</w:t>
      </w:r>
      <w:r w:rsidRPr="005E47A7">
        <w:t xml:space="preserve">, which indicate </w:t>
      </w:r>
      <w:del w:id="775" w:author="Rachel Monaghan" w:date="2023-12-02T15:06:00Z">
        <w:r w:rsidRPr="005E47A7" w:rsidDel="00E26AD9">
          <w:delText xml:space="preserve">we’re </w:delText>
        </w:r>
      </w:del>
      <w:ins w:id="776" w:author="Rachel Monaghan" w:date="2023-12-02T15:06:00Z">
        <w:r w:rsidR="00E26AD9">
          <w:t>that you’re</w:t>
        </w:r>
        <w:r w:rsidR="00E26AD9" w:rsidRPr="005E47A7">
          <w:t xml:space="preserve"> </w:t>
        </w:r>
      </w:ins>
      <w:r w:rsidRPr="005E47A7">
        <w:t xml:space="preserve">working with </w:t>
      </w:r>
      <w:proofErr w:type="spellStart"/>
      <w:r w:rsidRPr="005E47A7">
        <w:t>Roxygen</w:t>
      </w:r>
      <w:proofErr w:type="spellEnd"/>
      <w:r w:rsidRPr="005E47A7">
        <w:t xml:space="preserve">. </w:t>
      </w:r>
      <w:del w:id="777" w:author="Rachel Monaghan" w:date="2023-12-02T15:06:00Z">
        <w:r w:rsidRPr="005E47A7" w:rsidDel="00E26AD9">
          <w:delText>We can n</w:delText>
        </w:r>
      </w:del>
      <w:ins w:id="778" w:author="Rachel Monaghan" w:date="2023-12-02T15:06:00Z">
        <w:r w:rsidR="00E26AD9">
          <w:t>N</w:t>
        </w:r>
      </w:ins>
      <w:r w:rsidRPr="005E47A7">
        <w:t xml:space="preserve">ow </w:t>
      </w:r>
      <w:ins w:id="779" w:author="Rachel Monaghan" w:date="2023-12-02T15:06:00Z">
        <w:r w:rsidR="00E26AD9">
          <w:t xml:space="preserve">you can </w:t>
        </w:r>
      </w:ins>
      <w:r w:rsidRPr="005E47A7">
        <w:t xml:space="preserve">edit the text to create </w:t>
      </w:r>
      <w:ins w:id="780" w:author="Rachel Monaghan" w:date="2023-12-02T15:06:00Z">
        <w:r w:rsidR="00E26AD9">
          <w:t>y</w:t>
        </w:r>
      </w:ins>
      <w:r w:rsidRPr="005E47A7">
        <w:t xml:space="preserve">our documentation. Begin by replacing </w:t>
      </w:r>
      <w:r w:rsidRPr="005E47A7">
        <w:rPr>
          <w:rStyle w:val="Literal"/>
        </w:rPr>
        <w:t>Title</w:t>
      </w:r>
      <w:r w:rsidRPr="005E47A7">
        <w:t xml:space="preserve"> with a sentence that describes the function:</w:t>
      </w:r>
    </w:p>
    <w:p w14:paraId="70F15CD6" w14:textId="77777777" w:rsidR="008267BF" w:rsidRPr="00E26AD9" w:rsidRDefault="00000000">
      <w:pPr>
        <w:pStyle w:val="Code"/>
        <w:rPr>
          <w:rStyle w:val="LiteralBold"/>
          <w:rPrChange w:id="781" w:author="Rachel Monaghan" w:date="2023-12-02T15:06:00Z">
            <w:rPr/>
          </w:rPrChange>
        </w:rPr>
      </w:pPr>
      <w:r w:rsidRPr="00E26AD9">
        <w:rPr>
          <w:rStyle w:val="LiteralBold"/>
          <w:rPrChange w:id="782" w:author="Rachel Monaghan" w:date="2023-12-02T15:06:00Z">
            <w:rPr/>
          </w:rPrChange>
        </w:rPr>
        <w:t>#' Access race and ethnicity data from the American Community Survey</w:t>
      </w:r>
    </w:p>
    <w:p w14:paraId="290E5214" w14:textId="4A85CEEE" w:rsidR="008267BF" w:rsidRPr="005E47A7" w:rsidRDefault="00000000" w:rsidP="006A732A">
      <w:pPr>
        <w:pStyle w:val="Body"/>
      </w:pPr>
      <w:r w:rsidRPr="005E47A7">
        <w:t xml:space="preserve">Next, turn your attention to the lines beginning with </w:t>
      </w:r>
      <w:r w:rsidRPr="005E47A7">
        <w:rPr>
          <w:rStyle w:val="Literal"/>
        </w:rPr>
        <w:t>@param</w:t>
      </w:r>
      <w:r w:rsidRPr="005E47A7">
        <w:t xml:space="preserve">. </w:t>
      </w:r>
      <w:proofErr w:type="spellStart"/>
      <w:r w:rsidRPr="005E47A7">
        <w:t>Roxygen</w:t>
      </w:r>
      <w:proofErr w:type="spellEnd"/>
      <w:r w:rsidRPr="005E47A7">
        <w:t xml:space="preserve"> automatically creates one of these lines for each </w:t>
      </w:r>
      <w:del w:id="783" w:author="Rachel Monaghan" w:date="2023-12-02T15:08:00Z">
        <w:r w:rsidRPr="005E47A7" w:rsidDel="00B6632D">
          <w:delText xml:space="preserve">of our </w:delText>
        </w:r>
      </w:del>
      <w:r w:rsidRPr="005E47A7">
        <w:t>function</w:t>
      </w:r>
      <w:del w:id="784" w:author="Rachel Monaghan" w:date="2023-12-02T15:08:00Z">
        <w:r w:rsidRPr="005E47A7" w:rsidDel="00B6632D">
          <w:delText>’s</w:delText>
        </w:r>
      </w:del>
      <w:r w:rsidRPr="005E47A7">
        <w:t xml:space="preserve"> argument</w:t>
      </w:r>
      <w:del w:id="785" w:author="Rachel Monaghan" w:date="2023-12-02T15:08:00Z">
        <w:r w:rsidRPr="005E47A7" w:rsidDel="00B6632D">
          <w:delText>s</w:delText>
        </w:r>
      </w:del>
      <w:r w:rsidRPr="005E47A7">
        <w:t xml:space="preserve">, but it’s up to </w:t>
      </w:r>
      <w:del w:id="786" w:author="Rachel Monaghan" w:date="2023-12-02T15:08:00Z">
        <w:r w:rsidRPr="005E47A7" w:rsidDel="00B6632D">
          <w:delText xml:space="preserve">us </w:delText>
        </w:r>
      </w:del>
      <w:ins w:id="787" w:author="Rachel Monaghan" w:date="2023-12-02T15:08:00Z">
        <w:r w:rsidR="00B6632D">
          <w:t>you</w:t>
        </w:r>
        <w:r w:rsidR="00B6632D" w:rsidRPr="005E47A7">
          <w:t xml:space="preserve"> </w:t>
        </w:r>
      </w:ins>
      <w:r w:rsidRPr="005E47A7">
        <w:t xml:space="preserve">to fill them in with a description. Begin by describing what the </w:t>
      </w:r>
      <w:proofErr w:type="spellStart"/>
      <w:r w:rsidRPr="005E47A7">
        <w:rPr>
          <w:rStyle w:val="Literal"/>
        </w:rPr>
        <w:t>clean_variable_names</w:t>
      </w:r>
      <w:proofErr w:type="spellEnd"/>
      <w:r w:rsidRPr="005E47A7">
        <w:rPr>
          <w:rPrChange w:id="788" w:author="Sydney Cromwell" w:date="2023-10-30T06:22:00Z">
            <w:rPr>
              <w:rStyle w:val="Literal"/>
            </w:rPr>
          </w:rPrChange>
        </w:rPr>
        <w:t xml:space="preserve"> </w:t>
      </w:r>
      <w:r w:rsidRPr="005E47A7">
        <w:t>argument does. Next, specify that the</w:t>
      </w:r>
      <w:r w:rsidRPr="005E47A7">
        <w:rPr>
          <w:rStyle w:val="Literal"/>
        </w:rPr>
        <w:t xml:space="preserve"> ...</w:t>
      </w:r>
      <w:r w:rsidRPr="005E47A7">
        <w:t xml:space="preserve"> will pass additional arguments to the </w:t>
      </w:r>
      <w:proofErr w:type="spellStart"/>
      <w:proofErr w:type="gramStart"/>
      <w:r w:rsidRPr="005E47A7">
        <w:rPr>
          <w:rStyle w:val="Literal"/>
        </w:rPr>
        <w:t>tidycensus</w:t>
      </w:r>
      <w:proofErr w:type="spellEnd"/>
      <w:r w:rsidRPr="005E47A7">
        <w:rPr>
          <w:rStyle w:val="Literal"/>
        </w:rPr>
        <w:t>::</w:t>
      </w:r>
      <w:proofErr w:type="spellStart"/>
      <w:proofErr w:type="gramEnd"/>
      <w:r w:rsidRPr="005E47A7">
        <w:rPr>
          <w:rStyle w:val="Literal"/>
        </w:rPr>
        <w:t>get_acs</w:t>
      </w:r>
      <w:proofErr w:type="spellEnd"/>
      <w:r w:rsidRPr="005E47A7">
        <w:rPr>
          <w:rStyle w:val="Literal"/>
        </w:rPr>
        <w:t>()</w:t>
      </w:r>
      <w:r w:rsidRPr="005E47A7">
        <w:t xml:space="preserve"> function:</w:t>
      </w:r>
    </w:p>
    <w:p w14:paraId="256FA31B" w14:textId="77777777" w:rsidR="008267BF" w:rsidRPr="00B6632D" w:rsidRDefault="00000000" w:rsidP="008F15C5">
      <w:pPr>
        <w:pStyle w:val="CodeWide"/>
        <w:rPr>
          <w:rStyle w:val="Literal"/>
          <w:rPrChange w:id="789" w:author="Rachel Monaghan" w:date="2023-12-02T15:08:00Z">
            <w:rPr/>
          </w:rPrChange>
        </w:rPr>
      </w:pPr>
      <w:r w:rsidRPr="00B6632D">
        <w:rPr>
          <w:rStyle w:val="Literal"/>
          <w:rPrChange w:id="790" w:author="Rachel Monaghan" w:date="2023-12-02T15:08:00Z">
            <w:rPr/>
          </w:rPrChange>
        </w:rPr>
        <w:t xml:space="preserve">#' @param </w:t>
      </w:r>
      <w:proofErr w:type="spellStart"/>
      <w:r w:rsidRPr="00B6632D">
        <w:rPr>
          <w:rStyle w:val="Literal"/>
          <w:rPrChange w:id="791" w:author="Rachel Monaghan" w:date="2023-12-02T15:08:00Z">
            <w:rPr/>
          </w:rPrChange>
        </w:rPr>
        <w:t>clean_variable_names</w:t>
      </w:r>
      <w:proofErr w:type="spellEnd"/>
      <w:r w:rsidRPr="00B6632D">
        <w:rPr>
          <w:rStyle w:val="Literal"/>
          <w:rPrChange w:id="792" w:author="Rachel Monaghan" w:date="2023-12-02T15:08:00Z">
            <w:rPr/>
          </w:rPrChange>
        </w:rPr>
        <w:t xml:space="preserve"> Should variable names be cleaned (i.e. snake case)</w:t>
      </w:r>
    </w:p>
    <w:p w14:paraId="46D1147B" w14:textId="77777777" w:rsidR="008267BF" w:rsidRPr="00B6632D" w:rsidRDefault="00000000" w:rsidP="008F15C5">
      <w:pPr>
        <w:pStyle w:val="CodeWide"/>
        <w:rPr>
          <w:rStyle w:val="Literal"/>
          <w:rPrChange w:id="793" w:author="Rachel Monaghan" w:date="2023-12-02T15:08:00Z">
            <w:rPr/>
          </w:rPrChange>
        </w:rPr>
      </w:pPr>
      <w:r w:rsidRPr="00B6632D">
        <w:rPr>
          <w:rStyle w:val="Literal"/>
          <w:rPrChange w:id="794" w:author="Rachel Monaghan" w:date="2023-12-02T15:08:00Z">
            <w:rPr/>
          </w:rPrChange>
        </w:rPr>
        <w:t xml:space="preserve">#' @param ... Other arguments passed to </w:t>
      </w:r>
      <w:proofErr w:type="spellStart"/>
      <w:proofErr w:type="gramStart"/>
      <w:r w:rsidRPr="00B6632D">
        <w:rPr>
          <w:rStyle w:val="Literal"/>
          <w:rPrChange w:id="795" w:author="Rachel Monaghan" w:date="2023-12-02T15:08:00Z">
            <w:rPr/>
          </w:rPrChange>
        </w:rPr>
        <w:t>tidycensus</w:t>
      </w:r>
      <w:proofErr w:type="spellEnd"/>
      <w:r w:rsidRPr="00B6632D">
        <w:rPr>
          <w:rStyle w:val="Literal"/>
          <w:rPrChange w:id="796" w:author="Rachel Monaghan" w:date="2023-12-02T15:08:00Z">
            <w:rPr/>
          </w:rPrChange>
        </w:rPr>
        <w:t>::</w:t>
      </w:r>
      <w:proofErr w:type="spellStart"/>
      <w:proofErr w:type="gramEnd"/>
      <w:r w:rsidRPr="00B6632D">
        <w:rPr>
          <w:rStyle w:val="Literal"/>
          <w:rPrChange w:id="797" w:author="Rachel Monaghan" w:date="2023-12-02T15:08:00Z">
            <w:rPr/>
          </w:rPrChange>
        </w:rPr>
        <w:t>get_acs</w:t>
      </w:r>
      <w:proofErr w:type="spellEnd"/>
      <w:r w:rsidRPr="00B6632D">
        <w:rPr>
          <w:rStyle w:val="Literal"/>
          <w:rPrChange w:id="798" w:author="Rachel Monaghan" w:date="2023-12-02T15:08:00Z">
            <w:rPr/>
          </w:rPrChange>
        </w:rPr>
        <w:t>()</w:t>
      </w:r>
    </w:p>
    <w:p w14:paraId="5E0B8C12" w14:textId="2AF381FD" w:rsidR="008267BF" w:rsidRPr="005E47A7" w:rsidRDefault="00000000" w:rsidP="006A732A">
      <w:pPr>
        <w:pStyle w:val="Body"/>
      </w:pPr>
      <w:r w:rsidRPr="005E47A7">
        <w:t xml:space="preserve">The </w:t>
      </w:r>
      <w:r w:rsidRPr="005E47A7">
        <w:rPr>
          <w:rStyle w:val="Literal"/>
        </w:rPr>
        <w:t>@return</w:t>
      </w:r>
      <w:r w:rsidRPr="005E47A7">
        <w:t xml:space="preserve"> line should tell the user what the </w:t>
      </w:r>
      <w:proofErr w:type="spellStart"/>
      <w:r w:rsidRPr="005E47A7">
        <w:rPr>
          <w:rStyle w:val="Literal"/>
        </w:rPr>
        <w:t>get_acs_race_</w:t>
      </w:r>
      <w:proofErr w:type="gramStart"/>
      <w:r w:rsidRPr="005E47A7">
        <w:rPr>
          <w:rStyle w:val="Literal"/>
        </w:rPr>
        <w:t>ethnicity</w:t>
      </w:r>
      <w:proofErr w:type="spellEnd"/>
      <w:r w:rsidRPr="005E47A7">
        <w:rPr>
          <w:rStyle w:val="Literal"/>
        </w:rPr>
        <w:t>(</w:t>
      </w:r>
      <w:proofErr w:type="gramEnd"/>
      <w:r w:rsidRPr="005E47A7">
        <w:rPr>
          <w:rStyle w:val="Literal"/>
        </w:rPr>
        <w:t>)</w:t>
      </w:r>
      <w:r w:rsidRPr="005E47A7">
        <w:t xml:space="preserve"> function returns. In </w:t>
      </w:r>
      <w:del w:id="799" w:author="Rachel Monaghan" w:date="2023-12-02T15:08:00Z">
        <w:r w:rsidRPr="005E47A7" w:rsidDel="00B6632D">
          <w:delText xml:space="preserve">our </w:delText>
        </w:r>
      </w:del>
      <w:ins w:id="800" w:author="Rachel Monaghan" w:date="2023-12-02T15:08:00Z">
        <w:r w:rsidR="00B6632D">
          <w:t>this</w:t>
        </w:r>
        <w:r w:rsidR="00B6632D" w:rsidRPr="005E47A7">
          <w:t xml:space="preserve"> </w:t>
        </w:r>
      </w:ins>
      <w:r w:rsidRPr="005E47A7">
        <w:t xml:space="preserve">case, it returns data, which </w:t>
      </w:r>
      <w:del w:id="801" w:author="Rachel Monaghan" w:date="2023-12-02T15:09:00Z">
        <w:r w:rsidRPr="005E47A7" w:rsidDel="00B6632D">
          <w:delText xml:space="preserve">I </w:delText>
        </w:r>
      </w:del>
      <w:ins w:id="802" w:author="Rachel Monaghan" w:date="2023-12-02T15:09:00Z">
        <w:r w:rsidR="00B6632D">
          <w:t>you</w:t>
        </w:r>
        <w:r w:rsidR="00B6632D" w:rsidRPr="005E47A7">
          <w:t xml:space="preserve"> </w:t>
        </w:r>
      </w:ins>
      <w:r w:rsidRPr="005E47A7">
        <w:t>document as follows:</w:t>
      </w:r>
    </w:p>
    <w:p w14:paraId="7C098320" w14:textId="77777777" w:rsidR="008267BF" w:rsidRPr="00B6632D" w:rsidRDefault="00000000" w:rsidP="008F15C5">
      <w:pPr>
        <w:pStyle w:val="CodeWide"/>
        <w:rPr>
          <w:rStyle w:val="LiteralBold"/>
          <w:rPrChange w:id="803" w:author="Rachel Monaghan" w:date="2023-12-02T15:09:00Z">
            <w:rPr/>
          </w:rPrChange>
        </w:rPr>
      </w:pPr>
      <w:r w:rsidRPr="00B6632D">
        <w:rPr>
          <w:rStyle w:val="LiteralBold"/>
          <w:rPrChange w:id="804" w:author="Rachel Monaghan" w:date="2023-12-02T15:09:00Z">
            <w:rPr/>
          </w:rPrChange>
        </w:rPr>
        <w:t xml:space="preserve">#' @return A tibble with five variables: GEOID, NAME, variable, estimate, and </w:t>
      </w:r>
      <w:proofErr w:type="spellStart"/>
      <w:r w:rsidRPr="00B6632D">
        <w:rPr>
          <w:rStyle w:val="LiteralBold"/>
          <w:rPrChange w:id="805" w:author="Rachel Monaghan" w:date="2023-12-02T15:09:00Z">
            <w:rPr/>
          </w:rPrChange>
        </w:rPr>
        <w:t>moe</w:t>
      </w:r>
      <w:proofErr w:type="spellEnd"/>
    </w:p>
    <w:p w14:paraId="13F854BE" w14:textId="579975BC" w:rsidR="008267BF" w:rsidRPr="005E47A7" w:rsidRDefault="00000000" w:rsidP="006A732A">
      <w:pPr>
        <w:pStyle w:val="Body"/>
      </w:pPr>
      <w:r w:rsidRPr="005E47A7">
        <w:t xml:space="preserve">Below </w:t>
      </w:r>
      <w:r w:rsidRPr="005E47A7">
        <w:rPr>
          <w:rStyle w:val="Literal"/>
        </w:rPr>
        <w:t>@return</w:t>
      </w:r>
      <w:r w:rsidRPr="005E47A7">
        <w:t xml:space="preserve"> is </w:t>
      </w:r>
      <w:r w:rsidRPr="005E47A7">
        <w:rPr>
          <w:rStyle w:val="Literal"/>
        </w:rPr>
        <w:t>@export</w:t>
      </w:r>
      <w:r w:rsidRPr="005E47A7">
        <w:t xml:space="preserve">. </w:t>
      </w:r>
      <w:del w:id="806" w:author="Rachel Monaghan" w:date="2023-12-02T15:09:00Z">
        <w:r w:rsidRPr="005E47A7" w:rsidDel="00B6632D">
          <w:delText xml:space="preserve">We </w:delText>
        </w:r>
      </w:del>
      <w:ins w:id="807" w:author="Rachel Monaghan" w:date="2023-12-02T15:09:00Z">
        <w:r w:rsidR="00B6632D">
          <w:t>You</w:t>
        </w:r>
        <w:r w:rsidR="00B6632D" w:rsidRPr="005E47A7">
          <w:t xml:space="preserve"> </w:t>
        </w:r>
      </w:ins>
      <w:r w:rsidRPr="005E47A7">
        <w:t xml:space="preserve">don’t need to change anything here. Most functions in a package are known as </w:t>
      </w:r>
      <w:commentRangeStart w:id="808"/>
      <w:commentRangeStart w:id="809"/>
      <w:r w:rsidRPr="005E47A7">
        <w:rPr>
          <w:rStyle w:val="Italic"/>
        </w:rPr>
        <w:t xml:space="preserve">exported </w:t>
      </w:r>
      <w:commentRangeEnd w:id="808"/>
      <w:r w:rsidR="00B6632D">
        <w:rPr>
          <w:rStyle w:val="CommentReference"/>
          <w:rFonts w:asciiTheme="minorHAnsi" w:hAnsiTheme="minorHAnsi" w:cstheme="minorBidi"/>
          <w:color w:val="auto"/>
          <w:lang w:eastAsia="en-US"/>
        </w:rPr>
        <w:commentReference w:id="808"/>
      </w:r>
      <w:commentRangeEnd w:id="809"/>
      <w:r w:rsidR="005C59C0">
        <w:rPr>
          <w:rStyle w:val="CommentReference"/>
          <w:rFonts w:asciiTheme="minorHAnsi" w:hAnsiTheme="minorHAnsi" w:cstheme="minorBidi"/>
          <w:color w:val="auto"/>
          <w:lang w:eastAsia="en-US"/>
        </w:rPr>
        <w:commentReference w:id="809"/>
      </w:r>
      <w:r w:rsidRPr="005E47A7">
        <w:rPr>
          <w:rStyle w:val="Italic"/>
        </w:rPr>
        <w:t>functions</w:t>
      </w:r>
      <w:r w:rsidRPr="005E47A7">
        <w:t>, meaning they</w:t>
      </w:r>
      <w:del w:id="810" w:author="Rachel Monaghan" w:date="2023-12-02T15:09:00Z">
        <w:r w:rsidRPr="005E47A7" w:rsidDel="00B6632D">
          <w:delText xml:space="preserve"> a</w:delText>
        </w:r>
      </w:del>
      <w:ins w:id="811" w:author="Rachel Monaghan" w:date="2023-12-02T15:09:00Z">
        <w:r w:rsidR="00B6632D">
          <w:t>’</w:t>
        </w:r>
      </w:ins>
      <w:r w:rsidRPr="005E47A7">
        <w:t>re available to users of the package. In contrast, internal functions, which are used only by the package developers, do</w:t>
      </w:r>
      <w:del w:id="812" w:author="Rachel Monaghan" w:date="2023-12-02T15:09:00Z">
        <w:r w:rsidRPr="005E47A7" w:rsidDel="00B6632D">
          <w:delText xml:space="preserve"> no</w:delText>
        </w:r>
      </w:del>
      <w:ins w:id="813" w:author="Rachel Monaghan" w:date="2023-12-02T15:09:00Z">
        <w:r w:rsidR="00B6632D">
          <w:t>n’</w:t>
        </w:r>
      </w:ins>
      <w:r w:rsidRPr="005E47A7">
        <w:t xml:space="preserve">t have </w:t>
      </w:r>
      <w:r w:rsidRPr="005E47A7">
        <w:rPr>
          <w:rStyle w:val="Literal"/>
        </w:rPr>
        <w:t>@export</w:t>
      </w:r>
      <w:r w:rsidRPr="005E47A7">
        <w:t xml:space="preserve"> in the </w:t>
      </w:r>
      <w:proofErr w:type="spellStart"/>
      <w:r w:rsidRPr="005E47A7">
        <w:t>Roxygen</w:t>
      </w:r>
      <w:proofErr w:type="spellEnd"/>
      <w:r w:rsidRPr="005E47A7">
        <w:t xml:space="preserve"> skeleton.</w:t>
      </w:r>
    </w:p>
    <w:p w14:paraId="1A1B8662" w14:textId="77777777" w:rsidR="00B6632D" w:rsidRDefault="00000000" w:rsidP="006A732A">
      <w:pPr>
        <w:pStyle w:val="Body"/>
        <w:rPr>
          <w:ins w:id="814" w:author="Rachel Monaghan" w:date="2023-12-02T15:11:00Z"/>
        </w:rPr>
      </w:pPr>
      <w:r w:rsidRPr="005E47A7">
        <w:t xml:space="preserve">The last section is </w:t>
      </w:r>
      <w:r w:rsidRPr="005E47A7">
        <w:rPr>
          <w:rStyle w:val="Literal"/>
        </w:rPr>
        <w:t>@examples</w:t>
      </w:r>
      <w:r w:rsidRPr="005E47A7">
        <w:t xml:space="preserve">. This is where you can give examples of code that users can run to learn how the function works. Doing this introduces some complexity and isn’t required, so </w:t>
      </w:r>
      <w:del w:id="815" w:author="Rachel Monaghan" w:date="2023-12-02T15:10:00Z">
        <w:r w:rsidRPr="005E47A7" w:rsidDel="00B6632D">
          <w:delText xml:space="preserve">we’ll </w:delText>
        </w:r>
      </w:del>
      <w:ins w:id="816" w:author="Rachel Monaghan" w:date="2023-12-02T15:10:00Z">
        <w:r w:rsidR="00B6632D">
          <w:t>you can</w:t>
        </w:r>
        <w:r w:rsidR="00B6632D" w:rsidRPr="005E47A7">
          <w:t xml:space="preserve"> </w:t>
        </w:r>
      </w:ins>
      <w:r w:rsidRPr="005E47A7">
        <w:t>skip it here</w:t>
      </w:r>
      <w:r w:rsidR="00282340" w:rsidRPr="005E47A7">
        <w:t xml:space="preserve"> and delete the line with </w:t>
      </w:r>
      <w:r w:rsidR="00282340" w:rsidRPr="005E47A7">
        <w:rPr>
          <w:rStyle w:val="Literal"/>
        </w:rPr>
        <w:t>@examples</w:t>
      </w:r>
      <w:r w:rsidR="00282340" w:rsidRPr="005E47A7">
        <w:t xml:space="preserve"> on it</w:t>
      </w:r>
      <w:r w:rsidRPr="005E47A7">
        <w:t xml:space="preserve">. </w:t>
      </w:r>
    </w:p>
    <w:p w14:paraId="38D7C914" w14:textId="558E5465" w:rsidR="008267BF" w:rsidRPr="005E47A7" w:rsidRDefault="00B6632D">
      <w:pPr>
        <w:pStyle w:val="Note"/>
        <w:pPrChange w:id="817" w:author="Rachel Monaghan" w:date="2023-12-02T15:11:00Z">
          <w:pPr>
            <w:pStyle w:val="Body"/>
          </w:pPr>
        </w:pPrChange>
      </w:pPr>
      <w:ins w:id="818" w:author="Rachel Monaghan" w:date="2023-12-02T15:11:00Z">
        <w:r w:rsidRPr="00B6632D">
          <w:rPr>
            <w:rStyle w:val="NoteHead"/>
            <w:rPrChange w:id="819" w:author="Rachel Monaghan" w:date="2023-12-02T15:11:00Z">
              <w:rPr>
                <w:iCs/>
              </w:rPr>
            </w:rPrChange>
          </w:rPr>
          <w:t>Note</w:t>
        </w:r>
        <w:r>
          <w:tab/>
        </w:r>
      </w:ins>
      <w:r w:rsidRPr="005E47A7">
        <w:t xml:space="preserve">If you want to learn more about adding examples to your documentation, the second edition of Hadley Wickham and Jenny Bryan’s book </w:t>
      </w:r>
      <w:r w:rsidRPr="005E47A7">
        <w:rPr>
          <w:rStyle w:val="Italic"/>
        </w:rPr>
        <w:t>R Packages</w:t>
      </w:r>
      <w:r w:rsidRPr="005E47A7">
        <w:t xml:space="preserve"> </w:t>
      </w:r>
      <w:ins w:id="820" w:author="Sydney Cromwell" w:date="2023-10-30T06:24:00Z">
        <w:r w:rsidR="00A848A3" w:rsidRPr="005E47A7">
          <w:t>(O’Reilly</w:t>
        </w:r>
      </w:ins>
      <w:ins w:id="821" w:author="Sydney Cromwell" w:date="2023-10-30T06:32:00Z">
        <w:del w:id="822" w:author="Rachel Monaghan" w:date="2023-12-02T15:10:00Z">
          <w:r w:rsidR="000863D1" w:rsidRPr="005E47A7" w:rsidDel="00B6632D">
            <w:delText xml:space="preserve"> Media</w:delText>
          </w:r>
        </w:del>
      </w:ins>
      <w:ins w:id="823" w:author="Sydney Cromwell" w:date="2023-10-30T06:24:00Z">
        <w:r w:rsidR="00A848A3" w:rsidRPr="005E47A7">
          <w:t xml:space="preserve">, 2023) </w:t>
        </w:r>
      </w:ins>
      <w:r w:rsidRPr="005E47A7">
        <w:t>is a great resource.</w:t>
      </w:r>
    </w:p>
    <w:p w14:paraId="2E344D83" w14:textId="78960B6F" w:rsidR="008267BF" w:rsidRPr="005E47A7" w:rsidRDefault="00000000" w:rsidP="006A732A">
      <w:pPr>
        <w:pStyle w:val="Body"/>
      </w:pPr>
      <w:r w:rsidRPr="005E47A7">
        <w:t xml:space="preserve">Now that </w:t>
      </w:r>
      <w:del w:id="824" w:author="Rachel Monaghan" w:date="2023-12-02T15:11:00Z">
        <w:r w:rsidRPr="005E47A7" w:rsidDel="00B6632D">
          <w:delText xml:space="preserve">we’ve </w:delText>
        </w:r>
      </w:del>
      <w:ins w:id="825" w:author="Rachel Monaghan" w:date="2023-12-02T15:11:00Z">
        <w:r w:rsidR="00B6632D">
          <w:t>you’ve</w:t>
        </w:r>
        <w:r w:rsidR="00B6632D" w:rsidRPr="005E47A7">
          <w:t xml:space="preserve"> </w:t>
        </w:r>
      </w:ins>
      <w:r w:rsidRPr="005E47A7">
        <w:t xml:space="preserve">added documentation with </w:t>
      </w:r>
      <w:proofErr w:type="spellStart"/>
      <w:r w:rsidRPr="005E47A7">
        <w:t>Roxygen</w:t>
      </w:r>
      <w:proofErr w:type="spellEnd"/>
      <w:r w:rsidRPr="005E47A7">
        <w:t xml:space="preserve">, run </w:t>
      </w:r>
      <w:proofErr w:type="spellStart"/>
      <w:proofErr w:type="gramStart"/>
      <w:r w:rsidRPr="00B6632D">
        <w:rPr>
          <w:rStyle w:val="LiteralBold"/>
          <w:rPrChange w:id="826" w:author="Rachel Monaghan" w:date="2023-12-02T15:11:00Z">
            <w:rPr>
              <w:rStyle w:val="Literal"/>
            </w:rPr>
          </w:rPrChange>
        </w:rPr>
        <w:t>devtools</w:t>
      </w:r>
      <w:proofErr w:type="spellEnd"/>
      <w:r w:rsidRPr="00B6632D">
        <w:rPr>
          <w:rStyle w:val="LiteralBold"/>
          <w:rPrChange w:id="827" w:author="Rachel Monaghan" w:date="2023-12-02T15:11:00Z">
            <w:rPr>
              <w:rStyle w:val="Literal"/>
            </w:rPr>
          </w:rPrChange>
        </w:rPr>
        <w:t>::</w:t>
      </w:r>
      <w:proofErr w:type="gramEnd"/>
      <w:r w:rsidRPr="00B6632D">
        <w:rPr>
          <w:rStyle w:val="LiteralBold"/>
          <w:rPrChange w:id="828" w:author="Rachel Monaghan" w:date="2023-12-02T15:11:00Z">
            <w:rPr>
              <w:rStyle w:val="Literal"/>
            </w:rPr>
          </w:rPrChange>
        </w:rPr>
        <w:t>document()</w:t>
      </w:r>
      <w:r w:rsidRPr="005E47A7">
        <w:t xml:space="preserve"> in the console. This should create a </w:t>
      </w:r>
      <w:proofErr w:type="spellStart"/>
      <w:r w:rsidRPr="005E47A7">
        <w:rPr>
          <w:rStyle w:val="Italic"/>
        </w:rPr>
        <w:t>get_acs_race_</w:t>
      </w:r>
      <w:proofErr w:type="gramStart"/>
      <w:r w:rsidRPr="005E47A7">
        <w:rPr>
          <w:rStyle w:val="Italic"/>
        </w:rPr>
        <w:t>ethnicity.Rd</w:t>
      </w:r>
      <w:proofErr w:type="spellEnd"/>
      <w:proofErr w:type="gramEnd"/>
      <w:r w:rsidRPr="005E47A7">
        <w:t xml:space="preserve"> documentation file in the </w:t>
      </w:r>
      <w:r w:rsidRPr="005E47A7">
        <w:rPr>
          <w:rStyle w:val="Italic"/>
        </w:rPr>
        <w:t xml:space="preserve">man </w:t>
      </w:r>
      <w:r w:rsidRPr="005E47A7">
        <w:t>directory using the very specific format that R packages require. You’re welcome to look at it, but you can’t change it</w:t>
      </w:r>
      <w:del w:id="829" w:author="Rachel Monaghan" w:date="2023-12-02T15:11:00Z">
        <w:r w:rsidRPr="005E47A7" w:rsidDel="00B6632D">
          <w:delText>, since</w:delText>
        </w:r>
      </w:del>
      <w:ins w:id="830" w:author="Rachel Monaghan" w:date="2023-12-02T15:11:00Z">
        <w:r w:rsidR="00B6632D">
          <w:t>;</w:t>
        </w:r>
      </w:ins>
      <w:r w:rsidRPr="005E47A7">
        <w:t xml:space="preserve"> it</w:t>
      </w:r>
      <w:del w:id="831" w:author="Rachel Monaghan" w:date="2023-12-02T15:11:00Z">
        <w:r w:rsidRPr="005E47A7" w:rsidDel="00B6632D">
          <w:delText xml:space="preserve"> i</w:delText>
        </w:r>
      </w:del>
      <w:ins w:id="832" w:author="Rachel Monaghan" w:date="2023-12-02T15:11:00Z">
        <w:r w:rsidR="00B6632D">
          <w:t>’</w:t>
        </w:r>
      </w:ins>
      <w:r w:rsidRPr="005E47A7">
        <w:t>s read</w:t>
      </w:r>
      <w:ins w:id="833" w:author="Sydney Cromwell" w:date="2023-10-30T06:25:00Z">
        <w:r w:rsidR="00B80CDC" w:rsidRPr="005E47A7">
          <w:t>-</w:t>
        </w:r>
      </w:ins>
      <w:del w:id="834" w:author="Sydney Cromwell" w:date="2023-10-30T06:25:00Z">
        <w:r w:rsidRPr="005E47A7" w:rsidDel="00B80CDC">
          <w:delText xml:space="preserve"> </w:delText>
        </w:r>
      </w:del>
      <w:r w:rsidRPr="005E47A7">
        <w:t>only.</w:t>
      </w:r>
    </w:p>
    <w:p w14:paraId="1E82D83B" w14:textId="77777777" w:rsidR="008267BF" w:rsidRPr="005E47A7" w:rsidRDefault="00000000" w:rsidP="006A732A">
      <w:pPr>
        <w:pStyle w:val="Body"/>
      </w:pPr>
      <w:r w:rsidRPr="005E47A7">
        <w:t xml:space="preserve">Running the function should also create a </w:t>
      </w:r>
      <w:r w:rsidRPr="005E47A7">
        <w:rPr>
          <w:rStyle w:val="Italic"/>
        </w:rPr>
        <w:t xml:space="preserve">NAMESPACE </w:t>
      </w:r>
      <w:r w:rsidRPr="005E47A7">
        <w:t>file, which lists the functions that your package makes available to users. It should look like this:</w:t>
      </w:r>
    </w:p>
    <w:p w14:paraId="5D617768" w14:textId="77777777" w:rsidR="008267BF" w:rsidRPr="005E47A7" w:rsidRDefault="00000000">
      <w:pPr>
        <w:pStyle w:val="Code"/>
      </w:pPr>
      <w:r w:rsidRPr="005E47A7">
        <w:t># Generated by roxygen2: do not edit by hand</w:t>
      </w:r>
    </w:p>
    <w:p w14:paraId="7F2EB6AE" w14:textId="77777777" w:rsidR="008267BF" w:rsidRPr="005E47A7" w:rsidRDefault="008267BF">
      <w:pPr>
        <w:pStyle w:val="Code"/>
      </w:pPr>
    </w:p>
    <w:p w14:paraId="3E23329D" w14:textId="77777777" w:rsidR="008267BF" w:rsidRPr="005E47A7" w:rsidRDefault="00000000">
      <w:pPr>
        <w:pStyle w:val="Code"/>
      </w:pPr>
      <w:r w:rsidRPr="005E47A7">
        <w:t>export(</w:t>
      </w:r>
      <w:proofErr w:type="spellStart"/>
      <w:r w:rsidRPr="005E47A7">
        <w:t>get_acs_race_ethnicity</w:t>
      </w:r>
      <w:proofErr w:type="spellEnd"/>
      <w:r w:rsidRPr="005E47A7">
        <w:t>)</w:t>
      </w:r>
    </w:p>
    <w:p w14:paraId="67597F2F" w14:textId="4BC71314" w:rsidR="008267BF" w:rsidRPr="005E47A7" w:rsidRDefault="00000000" w:rsidP="006A732A">
      <w:pPr>
        <w:pStyle w:val="Body"/>
      </w:pPr>
      <w:del w:id="835" w:author="Rachel Monaghan" w:date="2023-12-02T15:12:00Z">
        <w:r w:rsidRPr="005E47A7" w:rsidDel="00EE65FD">
          <w:lastRenderedPageBreak/>
          <w:delText xml:space="preserve">The </w:delText>
        </w:r>
      </w:del>
      <w:ins w:id="836" w:author="Rachel Monaghan" w:date="2023-12-02T15:12:00Z">
        <w:r w:rsidR="00EE65FD">
          <w:t>Your</w:t>
        </w:r>
        <w:r w:rsidR="00EE65FD" w:rsidRPr="005E47A7">
          <w:t xml:space="preserve"> </w:t>
        </w:r>
      </w:ins>
      <w:proofErr w:type="spellStart"/>
      <w:r w:rsidRPr="005E47A7">
        <w:rPr>
          <w:rStyle w:val="Literal"/>
        </w:rPr>
        <w:t>get_acs_race_</w:t>
      </w:r>
      <w:proofErr w:type="gramStart"/>
      <w:r w:rsidRPr="005E47A7">
        <w:rPr>
          <w:rStyle w:val="Literal"/>
        </w:rPr>
        <w:t>ethnicity</w:t>
      </w:r>
      <w:proofErr w:type="spellEnd"/>
      <w:r w:rsidRPr="005E47A7">
        <w:rPr>
          <w:rStyle w:val="Literal"/>
        </w:rPr>
        <w:t>(</w:t>
      </w:r>
      <w:proofErr w:type="gramEnd"/>
      <w:r w:rsidRPr="005E47A7">
        <w:rPr>
          <w:rStyle w:val="Literal"/>
        </w:rPr>
        <w:t>)</w:t>
      </w:r>
      <w:r w:rsidRPr="005E47A7">
        <w:t xml:space="preserve"> function is now almost ready for users.</w:t>
      </w:r>
    </w:p>
    <w:p w14:paraId="6F711938" w14:textId="77777777" w:rsidR="008267BF" w:rsidRPr="005E47A7" w:rsidRDefault="00000000">
      <w:pPr>
        <w:pStyle w:val="HeadB"/>
      </w:pPr>
      <w:r w:rsidRPr="005E47A7">
        <w:rPr>
          <w:rFonts w:eastAsia="Arial Unicode MS" w:cs="Arial Unicode MS"/>
        </w:rPr>
        <w:t>Adding a License and Metadata</w:t>
      </w:r>
    </w:p>
    <w:p w14:paraId="60E16FCE" w14:textId="0C432CBF" w:rsidR="008267BF" w:rsidRPr="005E47A7" w:rsidRDefault="00000000" w:rsidP="006A732A">
      <w:pPr>
        <w:pStyle w:val="Body"/>
      </w:pPr>
      <w:del w:id="837" w:author="Rachel Monaghan" w:date="2023-12-02T15:12:00Z">
        <w:r w:rsidRPr="005E47A7" w:rsidDel="00EE65FD">
          <w:delText>Try running</w:delText>
        </w:r>
      </w:del>
      <w:ins w:id="838" w:author="Rachel Monaghan" w:date="2023-12-02T15:12:00Z">
        <w:r w:rsidR="00EE65FD">
          <w:t>Run</w:t>
        </w:r>
      </w:ins>
      <w:r w:rsidRPr="005E47A7">
        <w:t xml:space="preserve"> </w:t>
      </w:r>
      <w:proofErr w:type="spellStart"/>
      <w:proofErr w:type="gramStart"/>
      <w:r w:rsidRPr="00EE65FD">
        <w:rPr>
          <w:rStyle w:val="LiteralBold"/>
          <w:rPrChange w:id="839" w:author="Rachel Monaghan" w:date="2023-12-02T15:12:00Z">
            <w:rPr>
              <w:rStyle w:val="Literal"/>
            </w:rPr>
          </w:rPrChange>
        </w:rPr>
        <w:t>devtools</w:t>
      </w:r>
      <w:proofErr w:type="spellEnd"/>
      <w:r w:rsidRPr="00EE65FD">
        <w:rPr>
          <w:rStyle w:val="LiteralBold"/>
          <w:rPrChange w:id="840" w:author="Rachel Monaghan" w:date="2023-12-02T15:12:00Z">
            <w:rPr>
              <w:rStyle w:val="Literal"/>
            </w:rPr>
          </w:rPrChange>
        </w:rPr>
        <w:t>::</w:t>
      </w:r>
      <w:proofErr w:type="gramEnd"/>
      <w:r w:rsidRPr="00EE65FD">
        <w:rPr>
          <w:rStyle w:val="LiteralBold"/>
          <w:rPrChange w:id="841" w:author="Rachel Monaghan" w:date="2023-12-02T15:12:00Z">
            <w:rPr>
              <w:rStyle w:val="Literal"/>
            </w:rPr>
          </w:rPrChange>
        </w:rPr>
        <w:t>check()</w:t>
      </w:r>
      <w:r w:rsidRPr="005E47A7">
        <w:t xml:space="preserve"> again to see if </w:t>
      </w:r>
      <w:del w:id="842" w:author="Rachel Monaghan" w:date="2023-12-02T15:12:00Z">
        <w:r w:rsidRPr="005E47A7" w:rsidDel="00EE65FD">
          <w:delText xml:space="preserve">we’ve </w:delText>
        </w:r>
      </w:del>
      <w:ins w:id="843" w:author="Rachel Monaghan" w:date="2023-12-02T15:12:00Z">
        <w:r w:rsidR="00EE65FD">
          <w:t>you’ve</w:t>
        </w:r>
        <w:r w:rsidR="00EE65FD" w:rsidRPr="005E47A7">
          <w:t xml:space="preserve"> </w:t>
        </w:r>
      </w:ins>
      <w:r w:rsidRPr="005E47A7">
        <w:t xml:space="preserve">fixed the issues that led to the warnings. The warning about missing documentation should no longer be there. However, </w:t>
      </w:r>
      <w:del w:id="844" w:author="Rachel Monaghan" w:date="2023-12-02T15:12:00Z">
        <w:r w:rsidRPr="005E47A7" w:rsidDel="00EE65FD">
          <w:delText xml:space="preserve">we </w:delText>
        </w:r>
      </w:del>
      <w:ins w:id="845" w:author="Rachel Monaghan" w:date="2023-12-02T15:12:00Z">
        <w:r w:rsidR="00EE65FD">
          <w:t>you</w:t>
        </w:r>
        <w:r w:rsidR="00EE65FD" w:rsidRPr="005E47A7">
          <w:t xml:space="preserve"> </w:t>
        </w:r>
      </w:ins>
      <w:r w:rsidRPr="005E47A7">
        <w:t xml:space="preserve">do still </w:t>
      </w:r>
      <w:del w:id="846" w:author="Rachel Monaghan" w:date="2023-12-02T15:12:00Z">
        <w:r w:rsidRPr="005E47A7" w:rsidDel="00EE65FD">
          <w:delText xml:space="preserve">have </w:delText>
        </w:r>
      </w:del>
      <w:ins w:id="847" w:author="Rachel Monaghan" w:date="2023-12-02T15:12:00Z">
        <w:r w:rsidR="00EE65FD">
          <w:t>get</w:t>
        </w:r>
        <w:r w:rsidR="00EE65FD" w:rsidRPr="005E47A7">
          <w:t xml:space="preserve"> </w:t>
        </w:r>
      </w:ins>
      <w:r w:rsidRPr="005E47A7">
        <w:t>one warning:</w:t>
      </w:r>
    </w:p>
    <w:p w14:paraId="438B126B" w14:textId="77777777" w:rsidR="008267BF" w:rsidRPr="005E47A7" w:rsidRDefault="00000000">
      <w:pPr>
        <w:pStyle w:val="Code"/>
      </w:pPr>
      <w:r w:rsidRPr="005E47A7">
        <w:rPr>
          <w:rFonts w:ascii="Segoe UI Symbol" w:eastAsia="Segoe UI Symbol" w:hAnsi="Segoe UI Symbol" w:cs="Segoe UI Symbol"/>
        </w:rPr>
        <w:t>❯</w:t>
      </w:r>
      <w:r w:rsidRPr="005E47A7">
        <w:t xml:space="preserve"> </w:t>
      </w:r>
      <w:proofErr w:type="gramStart"/>
      <w:r w:rsidRPr="005E47A7">
        <w:t>checking</w:t>
      </w:r>
      <w:proofErr w:type="gramEnd"/>
      <w:r w:rsidRPr="005E47A7">
        <w:t xml:space="preserve"> DESCRIPTION meta-information ... WARNING</w:t>
      </w:r>
    </w:p>
    <w:p w14:paraId="494E71E1" w14:textId="77777777" w:rsidR="008267BF" w:rsidRPr="005E47A7" w:rsidRDefault="00000000">
      <w:pPr>
        <w:pStyle w:val="Code"/>
      </w:pPr>
      <w:r w:rsidRPr="005E47A7">
        <w:t>Non-standard license specification:</w:t>
      </w:r>
    </w:p>
    <w:p w14:paraId="6173AADD" w14:textId="77777777" w:rsidR="008267BF" w:rsidRPr="005E47A7" w:rsidRDefault="00000000">
      <w:pPr>
        <w:pStyle w:val="Code"/>
      </w:pPr>
      <w:r w:rsidRPr="005E47A7">
        <w:t>What license is it under?</w:t>
      </w:r>
    </w:p>
    <w:p w14:paraId="2D6ED03B" w14:textId="77777777" w:rsidR="008267BF" w:rsidRPr="005E47A7" w:rsidRDefault="00000000">
      <w:pPr>
        <w:pStyle w:val="Code"/>
      </w:pPr>
      <w:r w:rsidRPr="005E47A7">
        <w:t>Standardizable: FALSE</w:t>
      </w:r>
    </w:p>
    <w:p w14:paraId="0F372926" w14:textId="77777777" w:rsidR="008267BF" w:rsidRPr="005E47A7" w:rsidRDefault="008267BF">
      <w:pPr>
        <w:pStyle w:val="Code"/>
      </w:pPr>
    </w:p>
    <w:p w14:paraId="523255BE" w14:textId="77777777" w:rsidR="008267BF" w:rsidRPr="005E47A7" w:rsidRDefault="00000000">
      <w:pPr>
        <w:pStyle w:val="Code"/>
      </w:pPr>
      <w:r w:rsidRPr="005E47A7">
        <w:t xml:space="preserve">0 errors </w:t>
      </w:r>
      <w:r w:rsidRPr="005E47A7">
        <w:rPr>
          <w:rFonts w:ascii="Segoe UI Symbol" w:eastAsia="Segoe UI Symbol" w:hAnsi="Segoe UI Symbol" w:cs="Segoe UI Symbol"/>
        </w:rPr>
        <w:t>✔</w:t>
      </w:r>
      <w:r w:rsidRPr="005E47A7">
        <w:t xml:space="preserve"> | 1 warning </w:t>
      </w:r>
      <w:r w:rsidRPr="005E47A7">
        <w:rPr>
          <w:rFonts w:ascii="Segoe UI Symbol" w:eastAsia="Segoe UI Symbol" w:hAnsi="Segoe UI Symbol" w:cs="Segoe UI Symbol"/>
        </w:rPr>
        <w:t>✖</w:t>
      </w:r>
      <w:r w:rsidRPr="005E47A7">
        <w:t xml:space="preserve"> | 0 notes </w:t>
      </w:r>
      <w:r w:rsidRPr="005E47A7">
        <w:rPr>
          <w:rFonts w:ascii="Segoe UI Symbol" w:eastAsia="Segoe UI Symbol" w:hAnsi="Segoe UI Symbol" w:cs="Segoe UI Symbol"/>
        </w:rPr>
        <w:t>✔</w:t>
      </w:r>
    </w:p>
    <w:p w14:paraId="70104A0A" w14:textId="6205A73D" w:rsidR="008267BF" w:rsidRPr="005E47A7" w:rsidRDefault="00000000" w:rsidP="006A732A">
      <w:pPr>
        <w:pStyle w:val="Body"/>
      </w:pPr>
      <w:r w:rsidRPr="005E47A7">
        <w:t xml:space="preserve">This warning </w:t>
      </w:r>
      <w:del w:id="848" w:author="Rachel Monaghan" w:date="2023-12-02T15:12:00Z">
        <w:r w:rsidRPr="005E47A7" w:rsidDel="00EE65FD">
          <w:delText>tells us</w:delText>
        </w:r>
      </w:del>
      <w:ins w:id="849" w:author="Rachel Monaghan" w:date="2023-12-02T15:12:00Z">
        <w:r w:rsidR="00EE65FD">
          <w:t>reminds you</w:t>
        </w:r>
      </w:ins>
      <w:r w:rsidRPr="005E47A7">
        <w:t xml:space="preserve"> that </w:t>
      </w:r>
      <w:del w:id="850" w:author="Rachel Monaghan" w:date="2023-12-02T15:12:00Z">
        <w:r w:rsidRPr="005E47A7" w:rsidDel="00EE65FD">
          <w:delText xml:space="preserve">we </w:delText>
        </w:r>
      </w:del>
      <w:ins w:id="851" w:author="Rachel Monaghan" w:date="2023-12-02T15:12:00Z">
        <w:r w:rsidR="00EE65FD">
          <w:t>you</w:t>
        </w:r>
        <w:r w:rsidR="00EE65FD" w:rsidRPr="005E47A7">
          <w:t xml:space="preserve"> </w:t>
        </w:r>
      </w:ins>
      <w:r w:rsidRPr="005E47A7">
        <w:t xml:space="preserve">haven’t given </w:t>
      </w:r>
      <w:ins w:id="852" w:author="Rachel Monaghan" w:date="2023-12-02T15:12:00Z">
        <w:r w:rsidR="00EE65FD">
          <w:t>y</w:t>
        </w:r>
      </w:ins>
      <w:r w:rsidRPr="005E47A7">
        <w:t xml:space="preserve">our package a license. If you plan to make your package publicly available, choosing a license is important because it tells other people what they can and cannot do with your code. For information about how to choose the right license for your package, see </w:t>
      </w:r>
      <w:r w:rsidR="002B2AAD" w:rsidRPr="005E47A7">
        <w:rPr>
          <w:rStyle w:val="LinkURL"/>
          <w:rFonts w:eastAsia="Calibri"/>
        </w:rPr>
        <w:t>https://choosealicense.com</w:t>
      </w:r>
      <w:del w:id="853" w:author="Sydney Cromwell" w:date="2023-10-30T06:38:00Z">
        <w:r w:rsidR="002B2AAD" w:rsidRPr="005E47A7" w:rsidDel="007E5E01">
          <w:rPr>
            <w:rStyle w:val="LinkURL"/>
            <w:rFonts w:eastAsia="Calibri"/>
          </w:rPr>
          <w:delText>/</w:delText>
        </w:r>
      </w:del>
      <w:r w:rsidRPr="005E47A7">
        <w:t>.</w:t>
      </w:r>
    </w:p>
    <w:p w14:paraId="3BF550AD" w14:textId="5F62D8AD" w:rsidR="008267BF" w:rsidRPr="005E47A7" w:rsidRDefault="00000000" w:rsidP="006A732A">
      <w:pPr>
        <w:pStyle w:val="Body"/>
      </w:pPr>
      <w:r w:rsidRPr="005E47A7">
        <w:t xml:space="preserve">In this example, </w:t>
      </w:r>
      <w:del w:id="854" w:author="Rachel Monaghan" w:date="2023-12-02T15:13:00Z">
        <w:r w:rsidRPr="005E47A7" w:rsidDel="00EE65FD">
          <w:delText xml:space="preserve">we </w:delText>
        </w:r>
      </w:del>
      <w:ins w:id="855" w:author="Rachel Monaghan" w:date="2023-12-02T15:13:00Z">
        <w:r w:rsidR="00EE65FD">
          <w:t>you’ll</w:t>
        </w:r>
        <w:r w:rsidR="00EE65FD" w:rsidRPr="005E47A7">
          <w:t xml:space="preserve"> </w:t>
        </w:r>
      </w:ins>
      <w:r w:rsidRPr="005E47A7">
        <w:t>use the MIT license</w:t>
      </w:r>
      <w:del w:id="856" w:author="Rachel Monaghan" w:date="2023-12-02T15:13:00Z">
        <w:r w:rsidRPr="005E47A7" w:rsidDel="00EE65FD">
          <w:delText xml:space="preserve">. </w:delText>
        </w:r>
      </w:del>
      <w:ins w:id="857" w:author="Rachel Monaghan" w:date="2023-12-02T15:13:00Z">
        <w:r w:rsidR="00EE65FD">
          <w:t>,</w:t>
        </w:r>
        <w:r w:rsidR="00EE65FD" w:rsidRPr="005E47A7">
          <w:t xml:space="preserve"> </w:t>
        </w:r>
      </w:ins>
      <w:r w:rsidRPr="005E47A7">
        <w:t xml:space="preserve">which allows </w:t>
      </w:r>
      <w:del w:id="858" w:author="Rachel Monaghan" w:date="2023-12-02T15:17:00Z">
        <w:r w:rsidRPr="005E47A7" w:rsidDel="00686281">
          <w:delText xml:space="preserve">people </w:delText>
        </w:r>
      </w:del>
      <w:ins w:id="859" w:author="Rachel Monaghan" w:date="2023-12-02T15:17:00Z">
        <w:r w:rsidR="00686281">
          <w:t>users</w:t>
        </w:r>
        <w:r w:rsidR="00686281" w:rsidRPr="005E47A7">
          <w:t xml:space="preserve"> </w:t>
        </w:r>
      </w:ins>
      <w:r w:rsidRPr="005E47A7">
        <w:t xml:space="preserve">to do essentially whatever they want with your code, by running </w:t>
      </w:r>
      <w:proofErr w:type="spellStart"/>
      <w:proofErr w:type="gramStart"/>
      <w:r w:rsidRPr="00EE65FD">
        <w:rPr>
          <w:rStyle w:val="LiteralBold"/>
          <w:rPrChange w:id="860" w:author="Rachel Monaghan" w:date="2023-12-02T15:13:00Z">
            <w:rPr>
              <w:rStyle w:val="Literal"/>
            </w:rPr>
          </w:rPrChange>
        </w:rPr>
        <w:t>usethis</w:t>
      </w:r>
      <w:proofErr w:type="spellEnd"/>
      <w:r w:rsidRPr="00EE65FD">
        <w:rPr>
          <w:rStyle w:val="LiteralBold"/>
          <w:rPrChange w:id="861" w:author="Rachel Monaghan" w:date="2023-12-02T15:13:00Z">
            <w:rPr>
              <w:rStyle w:val="Literal"/>
            </w:rPr>
          </w:rPrChange>
        </w:rPr>
        <w:t>::</w:t>
      </w:r>
      <w:proofErr w:type="spellStart"/>
      <w:proofErr w:type="gramEnd"/>
      <w:r w:rsidRPr="00EE65FD">
        <w:rPr>
          <w:rStyle w:val="LiteralBold"/>
          <w:rPrChange w:id="862" w:author="Rachel Monaghan" w:date="2023-12-02T15:13:00Z">
            <w:rPr>
              <w:rStyle w:val="Literal"/>
            </w:rPr>
          </w:rPrChange>
        </w:rPr>
        <w:t>use_mit_license</w:t>
      </w:r>
      <w:proofErr w:type="spellEnd"/>
      <w:r w:rsidRPr="00EE65FD">
        <w:rPr>
          <w:rStyle w:val="LiteralBold"/>
          <w:rPrChange w:id="863" w:author="Rachel Monaghan" w:date="2023-12-02T15:13:00Z">
            <w:rPr>
              <w:rStyle w:val="Literal"/>
            </w:rPr>
          </w:rPrChange>
        </w:rPr>
        <w:t>()</w:t>
      </w:r>
      <w:r w:rsidRPr="005E47A7">
        <w:t xml:space="preserve">. The </w:t>
      </w:r>
      <w:proofErr w:type="spellStart"/>
      <w:r w:rsidRPr="005E47A7">
        <w:rPr>
          <w:rStyle w:val="Literal"/>
        </w:rPr>
        <w:t>usethis</w:t>
      </w:r>
      <w:proofErr w:type="spellEnd"/>
      <w:r w:rsidRPr="005E47A7">
        <w:t xml:space="preserve"> package has similar functions for other common licenses. </w:t>
      </w:r>
      <w:del w:id="864" w:author="Rachel Monaghan" w:date="2023-12-02T15:14:00Z">
        <w:r w:rsidRPr="005E47A7" w:rsidDel="00EE65FD">
          <w:delText>Doing so returns the following</w:delText>
        </w:r>
      </w:del>
      <w:ins w:id="865" w:author="Rachel Monaghan" w:date="2023-12-02T15:14:00Z">
        <w:r w:rsidR="00EE65FD">
          <w:t>You should get the following output</w:t>
        </w:r>
      </w:ins>
      <w:r w:rsidRPr="005E47A7">
        <w:t>:</w:t>
      </w:r>
    </w:p>
    <w:p w14:paraId="4D24DE2E" w14:textId="77777777" w:rsidR="008267BF" w:rsidRPr="005E47A7" w:rsidRDefault="00000000" w:rsidP="008F15C5">
      <w:pPr>
        <w:pStyle w:val="CodeWide"/>
      </w:pPr>
      <w:r w:rsidRPr="005E47A7">
        <w:rPr>
          <w:rFonts w:ascii="Segoe UI Symbol" w:eastAsia="Segoe UI Symbol" w:hAnsi="Segoe UI Symbol" w:cs="Segoe UI Symbol"/>
        </w:rPr>
        <w:t>✔</w:t>
      </w:r>
      <w:r w:rsidRPr="005E47A7">
        <w:t xml:space="preserve"> Setting active project to '/Users/</w:t>
      </w:r>
      <w:proofErr w:type="spellStart"/>
      <w:r w:rsidRPr="005E47A7">
        <w:t>davidkeyes</w:t>
      </w:r>
      <w:proofErr w:type="spellEnd"/>
      <w:r w:rsidRPr="005E47A7">
        <w:t>/Documents/Work/R Without Statistics/dk'</w:t>
      </w:r>
    </w:p>
    <w:p w14:paraId="1A6C62AE" w14:textId="77777777" w:rsidR="008267BF" w:rsidRPr="005E47A7" w:rsidRDefault="00000000" w:rsidP="008F15C5">
      <w:pPr>
        <w:pStyle w:val="CodeWide"/>
      </w:pPr>
      <w:r w:rsidRPr="005E47A7">
        <w:rPr>
          <w:rFonts w:ascii="Segoe UI Symbol" w:eastAsia="Segoe UI Symbol" w:hAnsi="Segoe UI Symbol" w:cs="Segoe UI Symbol"/>
        </w:rPr>
        <w:t>✔</w:t>
      </w:r>
      <w:r w:rsidRPr="005E47A7">
        <w:t xml:space="preserve"> Setting License field in DESCRIPTION to 'MIT + file LICENSE'</w:t>
      </w:r>
    </w:p>
    <w:p w14:paraId="4B126A21" w14:textId="77777777" w:rsidR="008267BF" w:rsidRPr="005E47A7" w:rsidRDefault="00000000" w:rsidP="008F15C5">
      <w:pPr>
        <w:pStyle w:val="CodeWide"/>
      </w:pPr>
      <w:r w:rsidRPr="005E47A7">
        <w:rPr>
          <w:rFonts w:ascii="Segoe UI Symbol" w:eastAsia="Segoe UI Symbol" w:hAnsi="Segoe UI Symbol" w:cs="Segoe UI Symbol"/>
        </w:rPr>
        <w:t>✔</w:t>
      </w:r>
      <w:r w:rsidRPr="005E47A7">
        <w:t xml:space="preserve"> Writing 'LICENSE'</w:t>
      </w:r>
    </w:p>
    <w:p w14:paraId="1C7E4151" w14:textId="77777777" w:rsidR="008267BF" w:rsidRPr="005E47A7" w:rsidRDefault="00000000" w:rsidP="008F15C5">
      <w:pPr>
        <w:pStyle w:val="CodeWide"/>
      </w:pPr>
      <w:r w:rsidRPr="005E47A7">
        <w:rPr>
          <w:rFonts w:ascii="Segoe UI Symbol" w:eastAsia="Segoe UI Symbol" w:hAnsi="Segoe UI Symbol" w:cs="Segoe UI Symbol"/>
        </w:rPr>
        <w:t>✔</w:t>
      </w:r>
      <w:r w:rsidRPr="005E47A7">
        <w:t xml:space="preserve"> Writing 'LICENSE.md'</w:t>
      </w:r>
    </w:p>
    <w:p w14:paraId="329C8549" w14:textId="77777777" w:rsidR="008267BF" w:rsidRPr="005E47A7" w:rsidRDefault="00000000" w:rsidP="008F15C5">
      <w:pPr>
        <w:pStyle w:val="CodeWide"/>
      </w:pPr>
      <w:r w:rsidRPr="005E47A7">
        <w:rPr>
          <w:rFonts w:ascii="Segoe UI Symbol" w:eastAsia="Segoe UI Symbol" w:hAnsi="Segoe UI Symbol" w:cs="Segoe UI Symbol"/>
        </w:rPr>
        <w:t>✔</w:t>
      </w:r>
      <w:r w:rsidRPr="005E47A7">
        <w:t xml:space="preserve"> Adding '^LICENSE\\.md$' to </w:t>
      </w:r>
      <w:proofErr w:type="gramStart"/>
      <w:r w:rsidRPr="005E47A7">
        <w:t>'.</w:t>
      </w:r>
      <w:proofErr w:type="spellStart"/>
      <w:r w:rsidRPr="005E47A7">
        <w:t>Rbuildignore</w:t>
      </w:r>
      <w:proofErr w:type="spellEnd"/>
      <w:proofErr w:type="gramEnd"/>
      <w:r w:rsidRPr="005E47A7">
        <w:t>'</w:t>
      </w:r>
    </w:p>
    <w:p w14:paraId="39B21896" w14:textId="17D983AC" w:rsidR="008267BF" w:rsidRPr="005E47A7" w:rsidRDefault="00000000" w:rsidP="006A732A">
      <w:pPr>
        <w:pStyle w:val="Body"/>
      </w:pPr>
      <w:r w:rsidRPr="005E47A7">
        <w:t xml:space="preserve">The </w:t>
      </w:r>
      <w:proofErr w:type="spellStart"/>
      <w:r w:rsidRPr="005E47A7">
        <w:rPr>
          <w:rStyle w:val="Literal"/>
        </w:rPr>
        <w:t>use_mit_</w:t>
      </w:r>
      <w:proofErr w:type="gramStart"/>
      <w:r w:rsidRPr="005E47A7">
        <w:rPr>
          <w:rStyle w:val="Literal"/>
        </w:rPr>
        <w:t>license</w:t>
      </w:r>
      <w:proofErr w:type="spellEnd"/>
      <w:r w:rsidRPr="005E47A7">
        <w:rPr>
          <w:rStyle w:val="Literal"/>
        </w:rPr>
        <w:t>(</w:t>
      </w:r>
      <w:proofErr w:type="gramEnd"/>
      <w:r w:rsidRPr="005E47A7">
        <w:rPr>
          <w:rStyle w:val="Literal"/>
        </w:rPr>
        <w:t>)</w:t>
      </w:r>
      <w:r w:rsidRPr="005E47A7">
        <w:t xml:space="preserve"> function handles a lot of the tedious parts of adding a license to </w:t>
      </w:r>
      <w:ins w:id="866" w:author="Rachel Monaghan" w:date="2023-12-02T15:18:00Z">
        <w:r w:rsidR="00686281">
          <w:t>y</w:t>
        </w:r>
      </w:ins>
      <w:r w:rsidRPr="005E47A7">
        <w:t xml:space="preserve">our package. Most importantly for </w:t>
      </w:r>
      <w:del w:id="867" w:author="Rachel Monaghan" w:date="2023-12-02T15:18:00Z">
        <w:r w:rsidRPr="005E47A7" w:rsidDel="00686281">
          <w:delText>us</w:delText>
        </w:r>
      </w:del>
      <w:ins w:id="868" w:author="Rachel Monaghan" w:date="2023-12-02T15:18:00Z">
        <w:r w:rsidR="00686281">
          <w:t>our purposes</w:t>
        </w:r>
      </w:ins>
      <w:r w:rsidRPr="005E47A7">
        <w:t xml:space="preserve">, it specifies the license in the </w:t>
      </w:r>
      <w:r w:rsidRPr="005E47A7">
        <w:rPr>
          <w:rStyle w:val="Italic"/>
        </w:rPr>
        <w:t>DESCRIPTION</w:t>
      </w:r>
      <w:r w:rsidRPr="005E47A7">
        <w:t xml:space="preserve"> file. If you open it, you should see </w:t>
      </w:r>
      <w:del w:id="869" w:author="Rachel Monaghan" w:date="2023-12-02T15:18:00Z">
        <w:r w:rsidRPr="005E47A7" w:rsidDel="00686281">
          <w:delText xml:space="preserve">a </w:delText>
        </w:r>
      </w:del>
      <w:ins w:id="870" w:author="Rachel Monaghan" w:date="2023-12-02T15:18:00Z">
        <w:r w:rsidR="00686281">
          <w:t>this</w:t>
        </w:r>
        <w:r w:rsidR="00686281" w:rsidRPr="005E47A7">
          <w:t xml:space="preserve"> </w:t>
        </w:r>
      </w:ins>
      <w:r w:rsidRPr="005E47A7">
        <w:t>confirmation that you’ve added the MIT license:</w:t>
      </w:r>
    </w:p>
    <w:p w14:paraId="00660EE2" w14:textId="77777777" w:rsidR="008267BF" w:rsidRPr="005E47A7" w:rsidRDefault="00000000">
      <w:pPr>
        <w:pStyle w:val="Code"/>
      </w:pPr>
      <w:r w:rsidRPr="005E47A7">
        <w:t>License: MIT + file LICENSE</w:t>
      </w:r>
    </w:p>
    <w:p w14:paraId="6655A627" w14:textId="4EA0A5DC" w:rsidR="008267BF" w:rsidRPr="005E47A7" w:rsidRDefault="00000000" w:rsidP="006A732A">
      <w:pPr>
        <w:pStyle w:val="Body"/>
      </w:pPr>
      <w:r w:rsidRPr="005E47A7">
        <w:t xml:space="preserve">In addition to the license, the </w:t>
      </w:r>
      <w:r w:rsidRPr="005E47A7">
        <w:rPr>
          <w:rStyle w:val="Italic"/>
        </w:rPr>
        <w:t>DESCRIPTION</w:t>
      </w:r>
      <w:r w:rsidRPr="005E47A7">
        <w:t xml:space="preserve"> file contains metadata about the package. </w:t>
      </w:r>
      <w:del w:id="871" w:author="Rachel Monaghan" w:date="2023-12-02T15:18:00Z">
        <w:r w:rsidRPr="005E47A7" w:rsidDel="00686281">
          <w:delText xml:space="preserve">We </w:delText>
        </w:r>
      </w:del>
      <w:ins w:id="872" w:author="Rachel Monaghan" w:date="2023-12-02T15:18:00Z">
        <w:r w:rsidR="00686281">
          <w:t>You</w:t>
        </w:r>
        <w:r w:rsidR="00686281" w:rsidRPr="005E47A7">
          <w:t xml:space="preserve"> </w:t>
        </w:r>
      </w:ins>
      <w:r w:rsidRPr="005E47A7">
        <w:t xml:space="preserve">can make a few changes to </w:t>
      </w:r>
      <w:del w:id="873" w:author="Rachel Monaghan" w:date="2023-12-02T15:18:00Z">
        <w:r w:rsidRPr="005E47A7" w:rsidDel="00686281">
          <w:delText xml:space="preserve">it </w:delText>
        </w:r>
      </w:del>
      <w:r w:rsidRPr="005E47A7">
        <w:t xml:space="preserve">identify its title and add an author, a maintainer, and a description. The final </w:t>
      </w:r>
      <w:r w:rsidRPr="005E47A7">
        <w:rPr>
          <w:rStyle w:val="Italic"/>
        </w:rPr>
        <w:t>DESCRIPTION</w:t>
      </w:r>
      <w:r w:rsidRPr="005E47A7">
        <w:t xml:space="preserve"> file might look something like this:</w:t>
      </w:r>
    </w:p>
    <w:p w14:paraId="7ED40CE5" w14:textId="77777777" w:rsidR="008267BF" w:rsidRPr="005E47A7" w:rsidRDefault="00000000">
      <w:pPr>
        <w:pStyle w:val="Code"/>
      </w:pPr>
      <w:r w:rsidRPr="005E47A7">
        <w:t>Package: dk</w:t>
      </w:r>
    </w:p>
    <w:p w14:paraId="27FF968B" w14:textId="77777777" w:rsidR="008267BF" w:rsidRPr="005E47A7" w:rsidRDefault="00000000">
      <w:pPr>
        <w:pStyle w:val="Code"/>
      </w:pPr>
      <w:r w:rsidRPr="005E47A7">
        <w:t>Type: Package</w:t>
      </w:r>
    </w:p>
    <w:p w14:paraId="133F14F6" w14:textId="77777777" w:rsidR="008267BF" w:rsidRPr="005E47A7" w:rsidRDefault="00000000">
      <w:pPr>
        <w:pStyle w:val="Code"/>
      </w:pPr>
      <w:r w:rsidRPr="005E47A7">
        <w:t>Title: David Keyes's Personal Package</w:t>
      </w:r>
    </w:p>
    <w:p w14:paraId="7613D943" w14:textId="77777777" w:rsidR="008267BF" w:rsidRPr="005E47A7" w:rsidRDefault="00000000">
      <w:pPr>
        <w:pStyle w:val="Code"/>
      </w:pPr>
      <w:r w:rsidRPr="005E47A7">
        <w:t>Version: 0.1.0</w:t>
      </w:r>
    </w:p>
    <w:p w14:paraId="7282CC82" w14:textId="77777777" w:rsidR="008267BF" w:rsidRPr="005E47A7" w:rsidRDefault="00000000">
      <w:pPr>
        <w:pStyle w:val="Code"/>
      </w:pPr>
      <w:r w:rsidRPr="005E47A7">
        <w:t>Author: David Keyes</w:t>
      </w:r>
    </w:p>
    <w:p w14:paraId="1EEC8A18" w14:textId="77777777" w:rsidR="008267BF" w:rsidRPr="005E47A7" w:rsidRDefault="00000000">
      <w:pPr>
        <w:pStyle w:val="Code"/>
      </w:pPr>
      <w:r w:rsidRPr="005E47A7">
        <w:t>Maintainer: David Keyes &lt;david@rfortherestofus.com&gt;</w:t>
      </w:r>
    </w:p>
    <w:p w14:paraId="59C46205" w14:textId="77777777" w:rsidR="008300F0" w:rsidRDefault="00000000">
      <w:pPr>
        <w:pStyle w:val="Code"/>
      </w:pPr>
      <w:r w:rsidRPr="005E47A7">
        <w:t xml:space="preserve">    Description: A package with functions that David Keyes may find</w:t>
      </w:r>
    </w:p>
    <w:p w14:paraId="3D82E793" w14:textId="5259CAC2" w:rsidR="008267BF" w:rsidRPr="005E47A7" w:rsidRDefault="00000000">
      <w:pPr>
        <w:pStyle w:val="Code"/>
      </w:pPr>
      <w:r w:rsidRPr="005E47A7">
        <w:t xml:space="preserve">    useful.</w:t>
      </w:r>
    </w:p>
    <w:p w14:paraId="61FAC68C" w14:textId="77777777" w:rsidR="008267BF" w:rsidRPr="005E47A7" w:rsidRDefault="00000000">
      <w:pPr>
        <w:pStyle w:val="Code"/>
      </w:pPr>
      <w:r w:rsidRPr="005E47A7">
        <w:t>License: MIT + file LICENSE</w:t>
      </w:r>
    </w:p>
    <w:p w14:paraId="6C9FC206" w14:textId="77777777" w:rsidR="008267BF" w:rsidRPr="005E47A7" w:rsidRDefault="00000000">
      <w:pPr>
        <w:pStyle w:val="Code"/>
      </w:pPr>
      <w:r w:rsidRPr="005E47A7">
        <w:t>Encoding: UTF-8</w:t>
      </w:r>
    </w:p>
    <w:p w14:paraId="47E33FDD" w14:textId="77777777" w:rsidR="008267BF" w:rsidRPr="005E47A7" w:rsidRDefault="00000000">
      <w:pPr>
        <w:pStyle w:val="Code"/>
      </w:pPr>
      <w:proofErr w:type="spellStart"/>
      <w:r w:rsidRPr="005E47A7">
        <w:t>LazyData</w:t>
      </w:r>
      <w:proofErr w:type="spellEnd"/>
      <w:r w:rsidRPr="005E47A7">
        <w:t>: true</w:t>
      </w:r>
    </w:p>
    <w:p w14:paraId="0C8DA0B8" w14:textId="77777777" w:rsidR="008300F0" w:rsidRDefault="00000000">
      <w:pPr>
        <w:pStyle w:val="Code"/>
      </w:pPr>
      <w:r w:rsidRPr="005E47A7">
        <w:t>Imports:</w:t>
      </w:r>
    </w:p>
    <w:p w14:paraId="0544EF25" w14:textId="5DF14915" w:rsidR="008267BF" w:rsidRPr="005E47A7" w:rsidRDefault="00000000">
      <w:pPr>
        <w:pStyle w:val="Code"/>
      </w:pPr>
      <w:r w:rsidRPr="005E47A7">
        <w:lastRenderedPageBreak/>
        <w:t xml:space="preserve">    janitor,</w:t>
      </w:r>
    </w:p>
    <w:p w14:paraId="40971F68" w14:textId="77777777" w:rsidR="008267BF" w:rsidRPr="005E47A7" w:rsidRDefault="00000000">
      <w:pPr>
        <w:pStyle w:val="Code"/>
      </w:pPr>
      <w:r w:rsidRPr="005E47A7">
        <w:t xml:space="preserve">    </w:t>
      </w:r>
      <w:proofErr w:type="spellStart"/>
      <w:r w:rsidRPr="005E47A7">
        <w:t>tidycensus</w:t>
      </w:r>
      <w:proofErr w:type="spellEnd"/>
    </w:p>
    <w:p w14:paraId="009C9EC5" w14:textId="447AB6A1" w:rsidR="008267BF" w:rsidRPr="005E47A7" w:rsidRDefault="00000000" w:rsidP="006A732A">
      <w:pPr>
        <w:pStyle w:val="Body"/>
      </w:pPr>
      <w:r w:rsidRPr="005E47A7">
        <w:t xml:space="preserve">Having made these changes, </w:t>
      </w:r>
      <w:del w:id="874" w:author="Rachel Monaghan" w:date="2023-12-02T15:18:00Z">
        <w:r w:rsidRPr="005E47A7" w:rsidDel="00686281">
          <w:delText xml:space="preserve">let’s </w:delText>
        </w:r>
      </w:del>
      <w:r w:rsidRPr="005E47A7">
        <w:t xml:space="preserve">run </w:t>
      </w:r>
      <w:proofErr w:type="spellStart"/>
      <w:proofErr w:type="gramStart"/>
      <w:r w:rsidRPr="00686281">
        <w:rPr>
          <w:rStyle w:val="LiteralBold"/>
          <w:rPrChange w:id="875" w:author="Rachel Monaghan" w:date="2023-12-02T15:19:00Z">
            <w:rPr>
              <w:rStyle w:val="Literal"/>
            </w:rPr>
          </w:rPrChange>
        </w:rPr>
        <w:t>devtools</w:t>
      </w:r>
      <w:proofErr w:type="spellEnd"/>
      <w:r w:rsidRPr="00686281">
        <w:rPr>
          <w:rStyle w:val="LiteralBold"/>
          <w:rPrChange w:id="876" w:author="Rachel Monaghan" w:date="2023-12-02T15:19:00Z">
            <w:rPr>
              <w:rStyle w:val="Literal"/>
            </w:rPr>
          </w:rPrChange>
        </w:rPr>
        <w:t>::</w:t>
      </w:r>
      <w:proofErr w:type="gramEnd"/>
      <w:r w:rsidRPr="00686281">
        <w:rPr>
          <w:rStyle w:val="LiteralBold"/>
          <w:rPrChange w:id="877" w:author="Rachel Monaghan" w:date="2023-12-02T15:19:00Z">
            <w:rPr>
              <w:rStyle w:val="Literal"/>
            </w:rPr>
          </w:rPrChange>
        </w:rPr>
        <w:t>check()</w:t>
      </w:r>
      <w:r w:rsidRPr="005E47A7">
        <w:t xml:space="preserve"> one more time to make sure everything is in order:</w:t>
      </w:r>
    </w:p>
    <w:p w14:paraId="138391B5" w14:textId="77777777" w:rsidR="008267BF" w:rsidRPr="005E47A7" w:rsidRDefault="00000000">
      <w:pPr>
        <w:pStyle w:val="Code"/>
      </w:pPr>
      <w:r w:rsidRPr="005E47A7">
        <w:t xml:space="preserve">0 errors </w:t>
      </w:r>
      <w:r w:rsidRPr="005E47A7">
        <w:rPr>
          <w:rFonts w:ascii="Segoe UI Symbol" w:eastAsia="Segoe UI Symbol" w:hAnsi="Segoe UI Symbol" w:cs="Segoe UI Symbol"/>
        </w:rPr>
        <w:t>✔</w:t>
      </w:r>
      <w:r w:rsidRPr="005E47A7">
        <w:t xml:space="preserve"> | 0 warnings </w:t>
      </w:r>
      <w:r w:rsidRPr="005E47A7">
        <w:rPr>
          <w:rFonts w:ascii="Segoe UI Symbol" w:eastAsia="Segoe UI Symbol" w:hAnsi="Segoe UI Symbol" w:cs="Segoe UI Symbol"/>
        </w:rPr>
        <w:t>✔</w:t>
      </w:r>
      <w:r w:rsidRPr="005E47A7">
        <w:t xml:space="preserve"> | 0 notes </w:t>
      </w:r>
      <w:r w:rsidRPr="005E47A7">
        <w:rPr>
          <w:rFonts w:ascii="Segoe UI Symbol" w:eastAsia="Segoe UI Symbol" w:hAnsi="Segoe UI Symbol" w:cs="Segoe UI Symbol"/>
        </w:rPr>
        <w:t>✔</w:t>
      </w:r>
    </w:p>
    <w:p w14:paraId="397991B1" w14:textId="5A130B8E" w:rsidR="008267BF" w:rsidRDefault="00000000" w:rsidP="006A732A">
      <w:pPr>
        <w:pStyle w:val="Body"/>
        <w:rPr>
          <w:ins w:id="878" w:author="Rachel Monaghan" w:date="2023-12-02T15:15:00Z"/>
        </w:rPr>
      </w:pPr>
      <w:del w:id="879" w:author="Rachel Monaghan" w:date="2023-12-02T15:19:00Z">
        <w:r w:rsidRPr="005E47A7" w:rsidDel="00686281">
          <w:delText>We get</w:delText>
        </w:r>
      </w:del>
      <w:ins w:id="880" w:author="Rachel Monaghan" w:date="2023-12-02T15:19:00Z">
        <w:r w:rsidR="00686281">
          <w:t>This is</w:t>
        </w:r>
      </w:ins>
      <w:r w:rsidRPr="005E47A7">
        <w:t xml:space="preserve"> exactly what </w:t>
      </w:r>
      <w:del w:id="881" w:author="Rachel Monaghan" w:date="2023-12-02T15:19:00Z">
        <w:r w:rsidRPr="005E47A7" w:rsidDel="00686281">
          <w:delText xml:space="preserve">we </w:delText>
        </w:r>
      </w:del>
      <w:ins w:id="882" w:author="Rachel Monaghan" w:date="2023-12-02T15:19:00Z">
        <w:r w:rsidR="00686281">
          <w:t>you</w:t>
        </w:r>
        <w:r w:rsidR="00686281" w:rsidRPr="005E47A7">
          <w:t xml:space="preserve"> </w:t>
        </w:r>
      </w:ins>
      <w:del w:id="883" w:author="Rachel Monaghan" w:date="2023-12-02T15:19:00Z">
        <w:r w:rsidRPr="005E47A7" w:rsidDel="00686281">
          <w:delText xml:space="preserve">hoped </w:delText>
        </w:r>
      </w:del>
      <w:ins w:id="884" w:author="Rachel Monaghan" w:date="2023-12-02T15:19:00Z">
        <w:r w:rsidR="00686281">
          <w:t>want</w:t>
        </w:r>
        <w:r w:rsidR="00686281" w:rsidRPr="005E47A7">
          <w:t xml:space="preserve"> </w:t>
        </w:r>
      </w:ins>
      <w:r w:rsidRPr="005E47A7">
        <w:t>to see</w:t>
      </w:r>
      <w:ins w:id="885" w:author="Rachel Monaghan" w:date="2023-12-02T15:19:00Z">
        <w:r w:rsidR="00686281">
          <w:t>!</w:t>
        </w:r>
      </w:ins>
      <w:del w:id="886" w:author="Rachel Monaghan" w:date="2023-12-02T15:19:00Z">
        <w:r w:rsidRPr="005E47A7" w:rsidDel="00686281">
          <w:delText>.</w:delText>
        </w:r>
      </w:del>
    </w:p>
    <w:p w14:paraId="2A86D7C8" w14:textId="22766092" w:rsidR="00EE65FD" w:rsidRPr="005E47A7" w:rsidDel="00EE65FD" w:rsidRDefault="00EE65FD">
      <w:pPr>
        <w:pStyle w:val="Note"/>
        <w:rPr>
          <w:del w:id="887" w:author="Rachel Monaghan" w:date="2023-12-02T15:15:00Z"/>
        </w:rPr>
        <w:pPrChange w:id="888" w:author="Rachel Monaghan" w:date="2023-12-02T15:15:00Z">
          <w:pPr>
            <w:pStyle w:val="Body"/>
          </w:pPr>
        </w:pPrChange>
      </w:pPr>
    </w:p>
    <w:p w14:paraId="07D6F67A" w14:textId="028C40AE" w:rsidR="008267BF" w:rsidRPr="005E47A7" w:rsidRDefault="00561153">
      <w:pPr>
        <w:pStyle w:val="HeadB"/>
      </w:pPr>
      <w:bookmarkStart w:id="889" w:name="addingadditionalfunctions"/>
      <w:r w:rsidRPr="005E47A7">
        <w:rPr>
          <w:rFonts w:eastAsia="Arial Unicode MS" w:cs="Arial Unicode MS"/>
        </w:rPr>
        <w:t>Writing Additional Functions</w:t>
      </w:r>
    </w:p>
    <w:p w14:paraId="5CBA66E8" w14:textId="3A2231EA" w:rsidR="008267BF" w:rsidRPr="005E47A7" w:rsidRDefault="00000000" w:rsidP="006A732A">
      <w:pPr>
        <w:pStyle w:val="Body"/>
      </w:pPr>
      <w:r w:rsidRPr="005E47A7">
        <w:t xml:space="preserve">You’ve now got a package with one working function in it. If you wanted to add </w:t>
      </w:r>
      <w:del w:id="890" w:author="Rachel Monaghan" w:date="2023-12-02T15:19:00Z">
        <w:r w:rsidRPr="005E47A7" w:rsidDel="00686281">
          <w:delText xml:space="preserve">additional </w:delText>
        </w:r>
      </w:del>
      <w:ins w:id="891" w:author="Rachel Monaghan" w:date="2023-12-02T15:19:00Z">
        <w:r w:rsidR="00686281">
          <w:t>more</w:t>
        </w:r>
        <w:r w:rsidR="00686281" w:rsidRPr="005E47A7">
          <w:t xml:space="preserve"> </w:t>
        </w:r>
      </w:ins>
      <w:r w:rsidRPr="005E47A7">
        <w:t>functions, you would follow the same procedure:</w:t>
      </w:r>
    </w:p>
    <w:p w14:paraId="760AC225" w14:textId="77777777" w:rsidR="008267BF" w:rsidRPr="005E47A7" w:rsidRDefault="00000000">
      <w:pPr>
        <w:pStyle w:val="ListNumber"/>
        <w:numPr>
          <w:ilvl w:val="0"/>
          <w:numId w:val="7"/>
        </w:numPr>
        <w:pPrChange w:id="892" w:author="Rachel Monaghan" w:date="2023-12-02T15:19:00Z">
          <w:pPr>
            <w:pStyle w:val="ListNumber"/>
            <w:numPr>
              <w:numId w:val="6"/>
            </w:numPr>
          </w:pPr>
        </w:pPrChange>
      </w:pPr>
      <w:r w:rsidRPr="005E47A7">
        <w:t xml:space="preserve">Create a </w:t>
      </w:r>
      <w:proofErr w:type="gramStart"/>
      <w:r w:rsidRPr="005E47A7">
        <w:t xml:space="preserve">new </w:t>
      </w:r>
      <w:r w:rsidRPr="005E47A7">
        <w:rPr>
          <w:rStyle w:val="Italic"/>
        </w:rPr>
        <w:t>.R</w:t>
      </w:r>
      <w:proofErr w:type="gramEnd"/>
      <w:r w:rsidRPr="005E47A7">
        <w:t xml:space="preserve"> file with </w:t>
      </w:r>
      <w:proofErr w:type="spellStart"/>
      <w:r w:rsidRPr="005E47A7">
        <w:rPr>
          <w:rStyle w:val="Literal"/>
        </w:rPr>
        <w:t>usethis</w:t>
      </w:r>
      <w:proofErr w:type="spellEnd"/>
      <w:r w:rsidRPr="005E47A7">
        <w:rPr>
          <w:rStyle w:val="Literal"/>
        </w:rPr>
        <w:t>::</w:t>
      </w:r>
      <w:proofErr w:type="spellStart"/>
      <w:r w:rsidRPr="005E47A7">
        <w:rPr>
          <w:rStyle w:val="Literal"/>
        </w:rPr>
        <w:t>use_r</w:t>
      </w:r>
      <w:proofErr w:type="spellEnd"/>
      <w:r w:rsidRPr="005E47A7">
        <w:rPr>
          <w:rStyle w:val="Literal"/>
        </w:rPr>
        <w:t>()</w:t>
      </w:r>
      <w:r w:rsidRPr="005E47A7">
        <w:t xml:space="preserve"> or copy another function to the existing </w:t>
      </w:r>
      <w:r w:rsidRPr="005E47A7">
        <w:rPr>
          <w:rStyle w:val="Italic"/>
        </w:rPr>
        <w:t>.R</w:t>
      </w:r>
      <w:r w:rsidRPr="005E47A7">
        <w:t xml:space="preserve"> file.</w:t>
      </w:r>
    </w:p>
    <w:p w14:paraId="15C70CEA" w14:textId="77777777" w:rsidR="008267BF" w:rsidRPr="005E47A7" w:rsidRDefault="00000000" w:rsidP="000039FF">
      <w:pPr>
        <w:pStyle w:val="ListNumber"/>
        <w:numPr>
          <w:ilvl w:val="0"/>
          <w:numId w:val="7"/>
        </w:numPr>
      </w:pPr>
      <w:r w:rsidRPr="005E47A7">
        <w:t xml:space="preserve">Develop your function using the </w:t>
      </w:r>
      <w:proofErr w:type="gramStart"/>
      <w:r w:rsidRPr="005E47A7">
        <w:rPr>
          <w:rStyle w:val="Literal"/>
        </w:rPr>
        <w:t>package::</w:t>
      </w:r>
      <w:proofErr w:type="gramEnd"/>
      <w:r w:rsidRPr="005E47A7">
        <w:rPr>
          <w:rStyle w:val="Literal"/>
        </w:rPr>
        <w:t>function()</w:t>
      </w:r>
      <w:r w:rsidRPr="005E47A7">
        <w:t xml:space="preserve"> syntax to refer to functions from other packages.</w:t>
      </w:r>
    </w:p>
    <w:p w14:paraId="10473012" w14:textId="77777777" w:rsidR="008267BF" w:rsidRPr="005E47A7" w:rsidRDefault="00000000" w:rsidP="000039FF">
      <w:pPr>
        <w:pStyle w:val="ListNumber"/>
        <w:numPr>
          <w:ilvl w:val="0"/>
          <w:numId w:val="7"/>
        </w:numPr>
      </w:pPr>
      <w:r w:rsidRPr="005E47A7">
        <w:t xml:space="preserve">Add any dependency packages with </w:t>
      </w:r>
      <w:proofErr w:type="spellStart"/>
      <w:r w:rsidRPr="005E47A7">
        <w:rPr>
          <w:rStyle w:val="Literal"/>
        </w:rPr>
        <w:t>use_</w:t>
      </w:r>
      <w:proofErr w:type="gramStart"/>
      <w:r w:rsidRPr="005E47A7">
        <w:rPr>
          <w:rStyle w:val="Literal"/>
        </w:rPr>
        <w:t>package</w:t>
      </w:r>
      <w:proofErr w:type="spellEnd"/>
      <w:r w:rsidRPr="005E47A7">
        <w:rPr>
          <w:rStyle w:val="Literal"/>
        </w:rPr>
        <w:t>(</w:t>
      </w:r>
      <w:proofErr w:type="gramEnd"/>
      <w:r w:rsidRPr="005E47A7">
        <w:rPr>
          <w:rStyle w:val="Literal"/>
        </w:rPr>
        <w:t>)</w:t>
      </w:r>
      <w:r w:rsidRPr="005E47A7">
        <w:t>.</w:t>
      </w:r>
    </w:p>
    <w:p w14:paraId="160BEBD2" w14:textId="0978F33E" w:rsidR="008267BF" w:rsidRPr="005E47A7" w:rsidRDefault="00000000" w:rsidP="000039FF">
      <w:pPr>
        <w:pStyle w:val="ListNumber"/>
        <w:numPr>
          <w:ilvl w:val="0"/>
          <w:numId w:val="7"/>
        </w:numPr>
      </w:pPr>
      <w:r w:rsidRPr="005E47A7">
        <w:t xml:space="preserve">Add documentation </w:t>
      </w:r>
      <w:del w:id="893" w:author="Rachel Monaghan" w:date="2023-12-02T15:19:00Z">
        <w:r w:rsidRPr="005E47A7" w:rsidDel="00686281">
          <w:delText xml:space="preserve">of </w:delText>
        </w:r>
      </w:del>
      <w:ins w:id="894" w:author="Rachel Monaghan" w:date="2023-12-02T15:19:00Z">
        <w:r w:rsidR="00686281">
          <w:t>for</w:t>
        </w:r>
        <w:r w:rsidR="00686281" w:rsidRPr="005E47A7">
          <w:t xml:space="preserve"> </w:t>
        </w:r>
      </w:ins>
      <w:r w:rsidRPr="005E47A7">
        <w:t>your function.</w:t>
      </w:r>
    </w:p>
    <w:p w14:paraId="6262A37D" w14:textId="77777777" w:rsidR="008267BF" w:rsidRPr="005E47A7" w:rsidRDefault="00000000" w:rsidP="000039FF">
      <w:pPr>
        <w:pStyle w:val="ListNumber"/>
        <w:numPr>
          <w:ilvl w:val="0"/>
          <w:numId w:val="7"/>
        </w:numPr>
      </w:pPr>
      <w:r w:rsidRPr="005E47A7">
        <w:t xml:space="preserve">Run </w:t>
      </w:r>
      <w:proofErr w:type="spellStart"/>
      <w:proofErr w:type="gramStart"/>
      <w:r w:rsidRPr="005E47A7">
        <w:rPr>
          <w:rStyle w:val="Literal"/>
        </w:rPr>
        <w:t>devtools</w:t>
      </w:r>
      <w:proofErr w:type="spellEnd"/>
      <w:r w:rsidRPr="005E47A7">
        <w:rPr>
          <w:rStyle w:val="Literal"/>
        </w:rPr>
        <w:t>::</w:t>
      </w:r>
      <w:proofErr w:type="gramEnd"/>
      <w:r w:rsidRPr="005E47A7">
        <w:rPr>
          <w:rStyle w:val="Literal"/>
        </w:rPr>
        <w:t>check()</w:t>
      </w:r>
      <w:r w:rsidRPr="005E47A7">
        <w:t xml:space="preserve"> to make sure you did everything correctly.</w:t>
      </w:r>
    </w:p>
    <w:p w14:paraId="7D26E832" w14:textId="77777777" w:rsidR="008267BF" w:rsidRPr="005E47A7" w:rsidRDefault="00000000" w:rsidP="006A732A">
      <w:pPr>
        <w:pStyle w:val="Body"/>
      </w:pPr>
      <w:r w:rsidRPr="005E47A7">
        <w:t xml:space="preserve">Your package can contain a single function, like </w:t>
      </w:r>
      <w:r w:rsidRPr="005E47A7">
        <w:rPr>
          <w:rStyle w:val="Literal"/>
        </w:rPr>
        <w:t>dk</w:t>
      </w:r>
      <w:r w:rsidRPr="005E47A7">
        <w:t>, or as many functions as you want.</w:t>
      </w:r>
    </w:p>
    <w:p w14:paraId="58A6B4AF" w14:textId="77777777" w:rsidR="008267BF" w:rsidRPr="005E47A7" w:rsidRDefault="00000000">
      <w:pPr>
        <w:pStyle w:val="HeadB"/>
      </w:pPr>
      <w:bookmarkStart w:id="895" w:name="installingthepackage"/>
      <w:r w:rsidRPr="005E47A7">
        <w:rPr>
          <w:rFonts w:eastAsia="Arial Unicode MS" w:cs="Arial Unicode MS"/>
        </w:rPr>
        <w:t>Installing the Package</w:t>
      </w:r>
    </w:p>
    <w:p w14:paraId="0E6E746B" w14:textId="485B95BC" w:rsidR="008267BF" w:rsidRPr="005E47A7" w:rsidRDefault="00000000" w:rsidP="006A732A">
      <w:pPr>
        <w:pStyle w:val="Body"/>
      </w:pPr>
      <w:del w:id="896" w:author="Rachel Monaghan" w:date="2023-12-02T15:20:00Z">
        <w:r w:rsidRPr="005E47A7" w:rsidDel="00686281">
          <w:delText>Having developed the package, we’re now</w:delText>
        </w:r>
      </w:del>
      <w:ins w:id="897" w:author="Rachel Monaghan" w:date="2023-12-02T15:20:00Z">
        <w:r w:rsidR="00686281">
          <w:t>Now you’re</w:t>
        </w:r>
      </w:ins>
      <w:r w:rsidRPr="005E47A7">
        <w:t xml:space="preserve"> ready to install and use </w:t>
      </w:r>
      <w:del w:id="898" w:author="Rachel Monaghan" w:date="2023-12-02T15:20:00Z">
        <w:r w:rsidRPr="005E47A7" w:rsidDel="00686281">
          <w:delText>it</w:delText>
        </w:r>
      </w:del>
      <w:ins w:id="899" w:author="Rachel Monaghan" w:date="2023-12-02T15:20:00Z">
        <w:r w:rsidR="00823482">
          <w:t>the new</w:t>
        </w:r>
        <w:r w:rsidR="00686281">
          <w:t xml:space="preserve"> package</w:t>
        </w:r>
      </w:ins>
      <w:r w:rsidRPr="005E47A7">
        <w:t xml:space="preserve">. When you’re developing your own package, installing it for your own use is relatively straightforward. Simply run </w:t>
      </w:r>
      <w:proofErr w:type="spellStart"/>
      <w:proofErr w:type="gramStart"/>
      <w:r w:rsidRPr="005E47A7">
        <w:rPr>
          <w:rStyle w:val="Literal"/>
        </w:rPr>
        <w:t>devtools</w:t>
      </w:r>
      <w:proofErr w:type="spellEnd"/>
      <w:r w:rsidRPr="005E47A7">
        <w:rPr>
          <w:rStyle w:val="Literal"/>
        </w:rPr>
        <w:t>::</w:t>
      </w:r>
      <w:proofErr w:type="gramEnd"/>
      <w:r w:rsidRPr="005E47A7">
        <w:rPr>
          <w:rStyle w:val="Literal"/>
        </w:rPr>
        <w:t>install()</w:t>
      </w:r>
      <w:ins w:id="900" w:author="Rachel Monaghan" w:date="2023-12-02T15:20:00Z">
        <w:r w:rsidR="00823482">
          <w:t>,</w:t>
        </w:r>
      </w:ins>
      <w:r w:rsidRPr="005E47A7">
        <w:t xml:space="preserve"> and the package will be ready for you to use in any project.</w:t>
      </w:r>
    </w:p>
    <w:p w14:paraId="3E74F45A" w14:textId="191574D1" w:rsidR="008267BF" w:rsidRPr="005E47A7" w:rsidRDefault="00000000" w:rsidP="006A732A">
      <w:pPr>
        <w:pStyle w:val="Body"/>
      </w:pPr>
      <w:r w:rsidRPr="005E47A7">
        <w:t xml:space="preserve">Of course, if you’re developing a package, you’re likely doing it not just for yourself, but for others as well. The most common way to make your package available to others is with the code-sharing website GitHub. The details of how to put your code on GitHub are beyond what </w:t>
      </w:r>
      <w:del w:id="901" w:author="Rachel Monaghan" w:date="2023-12-02T15:20:00Z">
        <w:r w:rsidRPr="005E47A7" w:rsidDel="00823482">
          <w:delText xml:space="preserve">we </w:delText>
        </w:r>
      </w:del>
      <w:ins w:id="902" w:author="Rachel Monaghan" w:date="2023-12-02T15:20:00Z">
        <w:r w:rsidR="00823482">
          <w:t>I</w:t>
        </w:r>
        <w:r w:rsidR="00823482" w:rsidRPr="005E47A7">
          <w:t xml:space="preserve"> </w:t>
        </w:r>
      </w:ins>
      <w:r w:rsidRPr="005E47A7">
        <w:t xml:space="preserve">can cover here, but the book </w:t>
      </w:r>
      <w:r w:rsidRPr="005E47A7">
        <w:rPr>
          <w:rStyle w:val="Italic"/>
        </w:rPr>
        <w:t xml:space="preserve">Happy Git and GitHub for the </w:t>
      </w:r>
      <w:proofErr w:type="spellStart"/>
      <w:r w:rsidRPr="005E47A7">
        <w:rPr>
          <w:rStyle w:val="Italic"/>
        </w:rPr>
        <w:t>useR</w:t>
      </w:r>
      <w:proofErr w:type="spellEnd"/>
      <w:r w:rsidRPr="005E47A7">
        <w:t xml:space="preserve"> by Jenny Bryan </w:t>
      </w:r>
      <w:ins w:id="903" w:author="Sydney Cromwell" w:date="2023-10-30T06:30:00Z">
        <w:r w:rsidR="00B80CDC" w:rsidRPr="005E47A7">
          <w:t xml:space="preserve">(self-published at </w:t>
        </w:r>
        <w:r w:rsidR="00B80CDC" w:rsidRPr="005E47A7">
          <w:rPr>
            <w:rStyle w:val="LinkURL"/>
          </w:rPr>
          <w:t>https://happygitwithr.com</w:t>
        </w:r>
        <w:r w:rsidR="00B80CDC" w:rsidRPr="005E47A7">
          <w:t xml:space="preserve">) </w:t>
        </w:r>
      </w:ins>
      <w:r w:rsidRPr="005E47A7">
        <w:t xml:space="preserve">is a great place to </w:t>
      </w:r>
      <w:del w:id="904" w:author="Rachel Monaghan" w:date="2023-12-02T15:20:00Z">
        <w:r w:rsidRPr="005E47A7" w:rsidDel="00823482">
          <w:delText xml:space="preserve">get </w:delText>
        </w:r>
      </w:del>
      <w:r w:rsidRPr="005E47A7">
        <w:t>start</w:t>
      </w:r>
      <w:del w:id="905" w:author="Rachel Monaghan" w:date="2023-12-02T15:21:00Z">
        <w:r w:rsidRPr="005E47A7" w:rsidDel="00823482">
          <w:delText>ed</w:delText>
        </w:r>
      </w:del>
      <w:r w:rsidRPr="005E47A7">
        <w:t>.</w:t>
      </w:r>
    </w:p>
    <w:p w14:paraId="27CF057A" w14:textId="7467B8CD" w:rsidR="008267BF" w:rsidRPr="005E47A7" w:rsidRDefault="00000000" w:rsidP="006A732A">
      <w:pPr>
        <w:pStyle w:val="Body"/>
      </w:pPr>
      <w:r w:rsidRPr="005E47A7">
        <w:t xml:space="preserve">I’ve pushed the </w:t>
      </w:r>
      <w:r w:rsidRPr="005E47A7">
        <w:rPr>
          <w:rStyle w:val="Literal"/>
        </w:rPr>
        <w:t>dk</w:t>
      </w:r>
      <w:r w:rsidRPr="005E47A7">
        <w:t xml:space="preserve"> package to GitHub, and you can find it at </w:t>
      </w:r>
      <w:r w:rsidR="002B2AAD" w:rsidRPr="005E47A7">
        <w:rPr>
          <w:rStyle w:val="LinkURL"/>
          <w:rFonts w:eastAsia="Calibri"/>
        </w:rPr>
        <w:t>https://github.com/dgkeyes/dk</w:t>
      </w:r>
      <w:r w:rsidRPr="005E47A7">
        <w:t>. If you</w:t>
      </w:r>
      <w:del w:id="906" w:author="Rachel Monaghan" w:date="2023-12-02T15:22:00Z">
        <w:r w:rsidRPr="005E47A7" w:rsidDel="00823482">
          <w:delText xml:space="preserve"> or anyone else wants</w:delText>
        </w:r>
      </w:del>
      <w:ins w:id="907" w:author="Rachel Monaghan" w:date="2023-12-02T15:22:00Z">
        <w:r w:rsidR="00823482">
          <w:t>’d like</w:t>
        </w:r>
      </w:ins>
      <w:r w:rsidRPr="005E47A7">
        <w:t xml:space="preserve"> to install it, first make sure you have the </w:t>
      </w:r>
      <w:r w:rsidRPr="005E47A7">
        <w:rPr>
          <w:rStyle w:val="Literal"/>
        </w:rPr>
        <w:t>remotes</w:t>
      </w:r>
      <w:r w:rsidRPr="005E47A7">
        <w:t xml:space="preserve"> package installed</w:t>
      </w:r>
      <w:del w:id="908" w:author="Rachel Monaghan" w:date="2023-12-02T15:21:00Z">
        <w:r w:rsidRPr="005E47A7" w:rsidDel="00823482">
          <w:delText>.</w:delText>
        </w:r>
        <w:r w:rsidR="002B2AAD" w:rsidRPr="005E47A7" w:rsidDel="00823482">
          <w:delText xml:space="preserve"> T</w:delText>
        </w:r>
      </w:del>
      <w:ins w:id="909" w:author="Rachel Monaghan" w:date="2023-12-02T15:21:00Z">
        <w:r w:rsidR="00823482">
          <w:t>, t</w:t>
        </w:r>
      </w:ins>
      <w:r w:rsidR="002B2AAD" w:rsidRPr="005E47A7">
        <w:t>hen</w:t>
      </w:r>
      <w:del w:id="910" w:author="Rachel Monaghan" w:date="2023-12-02T15:21:00Z">
        <w:r w:rsidRPr="005E47A7" w:rsidDel="00823482">
          <w:delText>,</w:delText>
        </w:r>
      </w:del>
      <w:r w:rsidRPr="005E47A7">
        <w:t xml:space="preserve"> </w:t>
      </w:r>
      <w:del w:id="911" w:author="Rachel Monaghan" w:date="2023-12-02T15:21:00Z">
        <w:r w:rsidRPr="005E47A7" w:rsidDel="00823482">
          <w:delText xml:space="preserve">you can </w:delText>
        </w:r>
      </w:del>
      <w:r w:rsidRPr="005E47A7">
        <w:t xml:space="preserve">run the code </w:t>
      </w:r>
      <w:proofErr w:type="gramStart"/>
      <w:r w:rsidRPr="005E47A7">
        <w:rPr>
          <w:rStyle w:val="Literal"/>
        </w:rPr>
        <w:t>remotes::</w:t>
      </w:r>
      <w:proofErr w:type="spellStart"/>
      <w:proofErr w:type="gramEnd"/>
      <w:r w:rsidRPr="005E47A7">
        <w:rPr>
          <w:rStyle w:val="Literal"/>
        </w:rPr>
        <w:t>install_github</w:t>
      </w:r>
      <w:proofErr w:type="spellEnd"/>
      <w:r w:rsidRPr="005E47A7">
        <w:rPr>
          <w:rStyle w:val="Literal"/>
        </w:rPr>
        <w:t>("</w:t>
      </w:r>
      <w:proofErr w:type="spellStart"/>
      <w:r w:rsidRPr="005E47A7">
        <w:rPr>
          <w:rStyle w:val="Literal"/>
        </w:rPr>
        <w:t>dgkeyes</w:t>
      </w:r>
      <w:proofErr w:type="spellEnd"/>
      <w:r w:rsidRPr="005E47A7">
        <w:rPr>
          <w:rStyle w:val="Literal"/>
        </w:rPr>
        <w:t>/dk")</w:t>
      </w:r>
      <w:r w:rsidRPr="005E47A7">
        <w:t xml:space="preserve"> in the console</w:t>
      </w:r>
      <w:del w:id="912" w:author="Rachel Monaghan" w:date="2023-12-02T15:21:00Z">
        <w:r w:rsidRPr="005E47A7" w:rsidDel="00823482">
          <w:delText xml:space="preserve"> to install the </w:delText>
        </w:r>
        <w:r w:rsidRPr="005E47A7" w:rsidDel="00823482">
          <w:rPr>
            <w:rStyle w:val="Literal"/>
          </w:rPr>
          <w:delText>dk</w:delText>
        </w:r>
        <w:r w:rsidRPr="005E47A7" w:rsidDel="00823482">
          <w:delText xml:space="preserve"> package</w:delText>
        </w:r>
      </w:del>
      <w:r w:rsidRPr="005E47A7">
        <w:t>.</w:t>
      </w:r>
    </w:p>
    <w:p w14:paraId="4C11D88F" w14:textId="267BAA82" w:rsidR="008267BF" w:rsidRPr="005E47A7" w:rsidRDefault="00000000">
      <w:pPr>
        <w:pStyle w:val="HeadA"/>
      </w:pPr>
      <w:bookmarkStart w:id="913" w:name="X3986193babbcedf79103c516fea72a41d6e00a5"/>
      <w:del w:id="914" w:author="Rachel Monaghan" w:date="2023-12-02T11:56:00Z">
        <w:r w:rsidRPr="005E47A7" w:rsidDel="00AB5FF1">
          <w:rPr>
            <w:rFonts w:eastAsia="Arial Unicode MS" w:cs="Arial Unicode MS"/>
          </w:rPr>
          <w:delText>Conclusion</w:delText>
        </w:r>
      </w:del>
      <w:ins w:id="915" w:author="Rachel Monaghan" w:date="2023-12-02T11:56:00Z">
        <w:r w:rsidR="00AB5FF1">
          <w:rPr>
            <w:rFonts w:eastAsia="Arial Unicode MS" w:cs="Arial Unicode MS"/>
          </w:rPr>
          <w:t>Summary</w:t>
        </w:r>
      </w:ins>
    </w:p>
    <w:p w14:paraId="63ADCB7A" w14:textId="676AD627" w:rsidR="008267BF" w:rsidRPr="005E47A7" w:rsidRDefault="00000000" w:rsidP="006A732A">
      <w:pPr>
        <w:pStyle w:val="Body"/>
      </w:pPr>
      <w:del w:id="916" w:author="Rachel Monaghan" w:date="2023-12-02T15:23:00Z">
        <w:r w:rsidRPr="005E47A7" w:rsidDel="00823482">
          <w:delText xml:space="preserve">Packages </w:delText>
        </w:r>
      </w:del>
      <w:ins w:id="917" w:author="Rachel Monaghan" w:date="2023-12-02T15:23:00Z">
        <w:r w:rsidR="00823482">
          <w:t>In this chapter, you’ve seen that p</w:t>
        </w:r>
        <w:r w:rsidR="00823482" w:rsidRPr="005E47A7">
          <w:t xml:space="preserve">ackages </w:t>
        </w:r>
      </w:ins>
      <w:r w:rsidRPr="005E47A7">
        <w:t xml:space="preserve">are useful because they let you bundle several elements needed to reliably run your code: a set of functions, </w:t>
      </w:r>
      <w:r w:rsidRPr="005E47A7">
        <w:lastRenderedPageBreak/>
        <w:t>instructions to automatically install dependency packages, and code documentation.</w:t>
      </w:r>
    </w:p>
    <w:p w14:paraId="1D63E5E2" w14:textId="27DBF7FE" w:rsidR="008267BF" w:rsidRPr="005E47A7" w:rsidRDefault="00000000" w:rsidP="006A732A">
      <w:pPr>
        <w:pStyle w:val="Body"/>
      </w:pPr>
      <w:r w:rsidRPr="005E47A7">
        <w:t xml:space="preserve">Creating your own R package is especially beneficial when you’re working for an organization, as </w:t>
      </w:r>
      <w:del w:id="918" w:author="Rachel Monaghan" w:date="2023-12-02T15:22:00Z">
        <w:r w:rsidRPr="005E47A7" w:rsidDel="00823482">
          <w:delText xml:space="preserve">they </w:delText>
        </w:r>
      </w:del>
      <w:ins w:id="919" w:author="Rachel Monaghan" w:date="2023-12-02T15:22:00Z">
        <w:r w:rsidR="00823482">
          <w:t>packages</w:t>
        </w:r>
        <w:r w:rsidR="00823482" w:rsidRPr="005E47A7">
          <w:t xml:space="preserve"> </w:t>
        </w:r>
      </w:ins>
      <w:r w:rsidRPr="005E47A7">
        <w:t xml:space="preserve">can allow advanced R users to help </w:t>
      </w:r>
      <w:del w:id="920" w:author="Rachel Monaghan" w:date="2023-12-02T15:22:00Z">
        <w:r w:rsidRPr="005E47A7" w:rsidDel="00823482">
          <w:delText xml:space="preserve">those </w:delText>
        </w:r>
      </w:del>
      <w:ins w:id="921" w:author="Rachel Monaghan" w:date="2023-12-02T15:22:00Z">
        <w:r w:rsidR="00823482">
          <w:t>colleagues</w:t>
        </w:r>
        <w:r w:rsidR="00823482" w:rsidRPr="005E47A7">
          <w:t xml:space="preserve"> </w:t>
        </w:r>
      </w:ins>
      <w:r w:rsidRPr="005E47A7">
        <w:t xml:space="preserve">with less experience. When </w:t>
      </w:r>
      <w:ins w:id="922" w:author="Rachel Monaghan" w:date="2023-12-02T15:22:00Z">
        <w:r w:rsidR="00823482">
          <w:t xml:space="preserve">Travis </w:t>
        </w:r>
      </w:ins>
      <w:proofErr w:type="spellStart"/>
      <w:r w:rsidRPr="005E47A7">
        <w:t>Gerke</w:t>
      </w:r>
      <w:proofErr w:type="spellEnd"/>
      <w:r w:rsidRPr="005E47A7">
        <w:t xml:space="preserve"> and </w:t>
      </w:r>
      <w:ins w:id="923" w:author="Rachel Monaghan" w:date="2023-12-02T15:22:00Z">
        <w:r w:rsidR="00823482">
          <w:t xml:space="preserve">Garrick </w:t>
        </w:r>
      </w:ins>
      <w:r w:rsidRPr="005E47A7">
        <w:t>Aden-</w:t>
      </w:r>
      <w:proofErr w:type="spellStart"/>
      <w:r w:rsidRPr="005E47A7">
        <w:t>Buie</w:t>
      </w:r>
      <w:proofErr w:type="spellEnd"/>
      <w:r w:rsidRPr="005E47A7">
        <w:t xml:space="preserve"> provided researchers at the Moffitt Cancer Center with a package that contained functions for easily accessing their databases, the researchers began </w:t>
      </w:r>
      <w:ins w:id="924" w:author="Sydney Cromwell" w:date="2023-10-30T06:31:00Z">
        <w:r w:rsidR="000863D1" w:rsidRPr="005E47A7">
          <w:t xml:space="preserve">to </w:t>
        </w:r>
      </w:ins>
      <w:r w:rsidRPr="005E47A7">
        <w:t>use R more creatively.</w:t>
      </w:r>
    </w:p>
    <w:p w14:paraId="1C76CB6C" w14:textId="77777777" w:rsidR="008267BF" w:rsidRPr="005E47A7" w:rsidRDefault="00000000" w:rsidP="006A732A">
      <w:pPr>
        <w:pStyle w:val="Body"/>
      </w:pPr>
      <w:r w:rsidRPr="005E47A7">
        <w:t>If you create a package, you can also guide people to use R in the way you think is best. Packages are a way to ensure that others follow best practices (without even being aware they are doing so). They make it easy to reuse functions across projects, help others, and adhere to a consistent style.</w:t>
      </w:r>
      <w:bookmarkEnd w:id="889"/>
      <w:bookmarkEnd w:id="895"/>
      <w:bookmarkEnd w:id="913"/>
    </w:p>
    <w:p w14:paraId="0693E448" w14:textId="3EC2E123" w:rsidR="00D44232" w:rsidRPr="005E47A7" w:rsidRDefault="00AB5FF1" w:rsidP="00D44232">
      <w:pPr>
        <w:pStyle w:val="HeadA"/>
      </w:pPr>
      <w:ins w:id="925" w:author="Rachel Monaghan" w:date="2023-12-02T11:56:00Z">
        <w:r>
          <w:t xml:space="preserve">Further </w:t>
        </w:r>
      </w:ins>
      <w:r w:rsidR="0042276E" w:rsidRPr="005E47A7">
        <w:t>Resources</w:t>
      </w:r>
    </w:p>
    <w:p w14:paraId="20D68A4E" w14:textId="4AE99B8D" w:rsidR="00D44232" w:rsidRPr="005E47A7" w:rsidDel="00156139" w:rsidRDefault="00D44232" w:rsidP="00D44232">
      <w:pPr>
        <w:pStyle w:val="Body"/>
        <w:rPr>
          <w:del w:id="926" w:author="Rachel Monaghan" w:date="2023-12-02T15:25:00Z"/>
        </w:rPr>
      </w:pPr>
      <w:del w:id="927" w:author="Rachel Monaghan" w:date="2023-12-02T15:25:00Z">
        <w:r w:rsidRPr="005E47A7" w:rsidDel="00156139">
          <w:delText>Consult the following resources to learn how to make your own packages in R:</w:delText>
        </w:r>
      </w:del>
    </w:p>
    <w:p w14:paraId="61848416" w14:textId="2B413DF7" w:rsidR="00D44232" w:rsidRPr="005E47A7" w:rsidDel="00156139" w:rsidRDefault="00D44232" w:rsidP="00D44232">
      <w:pPr>
        <w:pStyle w:val="ListPlain"/>
        <w:rPr>
          <w:del w:id="928" w:author="Rachel Monaghan" w:date="2023-12-02T15:25:00Z"/>
        </w:rPr>
      </w:pPr>
      <w:del w:id="929" w:author="Rachel Monaghan" w:date="2023-12-02T15:25:00Z">
        <w:r w:rsidRPr="005E47A7" w:rsidDel="00156139">
          <w:rPr>
            <w:rStyle w:val="Italic"/>
          </w:rPr>
          <w:delText>R Packages</w:delText>
        </w:r>
        <w:r w:rsidRPr="005E47A7" w:rsidDel="00156139">
          <w:delText xml:space="preserve">, </w:delText>
        </w:r>
      </w:del>
      <w:ins w:id="930" w:author="Sydney Cromwell" w:date="2023-10-30T06:38:00Z">
        <w:del w:id="931" w:author="Rachel Monaghan" w:date="2023-12-02T15:25:00Z">
          <w:r w:rsidR="007E5E01" w:rsidRPr="005E47A7" w:rsidDel="00156139">
            <w:delText>2</w:delText>
          </w:r>
        </w:del>
      </w:ins>
      <w:del w:id="932" w:author="Rachel Monaghan" w:date="2023-12-02T15:25:00Z">
        <w:r w:rsidRPr="005E47A7" w:rsidDel="00156139">
          <w:delText xml:space="preserve">Second </w:delText>
        </w:r>
      </w:del>
      <w:ins w:id="933" w:author="Sydney Cromwell" w:date="2023-10-30T06:31:00Z">
        <w:del w:id="934" w:author="Rachel Monaghan" w:date="2023-12-02T15:25:00Z">
          <w:r w:rsidR="000863D1" w:rsidRPr="005E47A7" w:rsidDel="00156139">
            <w:delText>e</w:delText>
          </w:r>
        </w:del>
      </w:ins>
      <w:del w:id="935" w:author="Rachel Monaghan" w:date="2023-12-02T15:25:00Z">
        <w:r w:rsidRPr="005E47A7" w:rsidDel="00156139">
          <w:delText>Ed</w:delText>
        </w:r>
      </w:del>
      <w:del w:id="936" w:author="Rachel Monaghan" w:date="2023-12-02T15:24:00Z">
        <w:r w:rsidRPr="005E47A7" w:rsidDel="00156139">
          <w:delText>ition</w:delText>
        </w:r>
      </w:del>
      <w:ins w:id="937" w:author="Sydney Cromwell" w:date="2023-10-30T06:32:00Z">
        <w:del w:id="938" w:author="Rachel Monaghan" w:date="2023-12-02T15:24:00Z">
          <w:r w:rsidR="000863D1" w:rsidRPr="005E47A7" w:rsidDel="00156139">
            <w:delText>.</w:delText>
          </w:r>
        </w:del>
      </w:ins>
      <w:del w:id="939" w:author="Rachel Monaghan" w:date="2023-12-02T15:24:00Z">
        <w:r w:rsidRPr="005E47A7" w:rsidDel="00156139">
          <w:delText xml:space="preserve"> by Hadley Wickham and Jennifer Bryan</w:delText>
        </w:r>
      </w:del>
      <w:del w:id="940" w:author="Rachel Monaghan" w:date="2023-12-02T15:25:00Z">
        <w:r w:rsidRPr="005E47A7" w:rsidDel="00156139">
          <w:delText xml:space="preserve"> (O</w:delText>
        </w:r>
        <w:r w:rsidR="000863D1" w:rsidRPr="005E47A7" w:rsidDel="00156139">
          <w:delText>’</w:delText>
        </w:r>
        <w:r w:rsidRPr="005E47A7" w:rsidDel="00156139">
          <w:delText>Reilly Media, Forthcoming</w:delText>
        </w:r>
      </w:del>
      <w:ins w:id="941" w:author="Sydney Cromwell" w:date="2023-10-30T06:32:00Z">
        <w:del w:id="942" w:author="Rachel Monaghan" w:date="2023-12-02T15:25:00Z">
          <w:r w:rsidR="000863D1" w:rsidRPr="005E47A7" w:rsidDel="00156139">
            <w:delText>2023</w:delText>
          </w:r>
        </w:del>
      </w:ins>
      <w:del w:id="943" w:author="Rachel Monaghan" w:date="2023-12-02T15:25:00Z">
        <w:r w:rsidRPr="005E47A7" w:rsidDel="00156139">
          <w:delText>)</w:delText>
        </w:r>
      </w:del>
      <w:ins w:id="944" w:author="Sydney Cromwell" w:date="2023-10-30T06:32:00Z">
        <w:del w:id="945" w:author="Rachel Monaghan" w:date="2023-12-02T15:24:00Z">
          <w:r w:rsidR="000863D1" w:rsidRPr="005E47A7" w:rsidDel="00156139">
            <w:delText>.</w:delText>
          </w:r>
        </w:del>
      </w:ins>
      <w:del w:id="946" w:author="Rachel Monaghan" w:date="2023-12-02T15:25:00Z">
        <w:r w:rsidRPr="005E47A7" w:rsidDel="00156139">
          <w:delText xml:space="preserve">, </w:delText>
        </w:r>
        <w:r w:rsidRPr="005E47A7" w:rsidDel="00156139">
          <w:rPr>
            <w:rStyle w:val="LinkURL"/>
          </w:rPr>
          <w:delText>https://r-pkgs.org/</w:delText>
        </w:r>
      </w:del>
      <w:ins w:id="947" w:author="Sydney Cromwell" w:date="2023-10-30T06:32:00Z">
        <w:del w:id="948" w:author="Rachel Monaghan" w:date="2023-12-02T15:25:00Z">
          <w:r w:rsidR="000863D1" w:rsidRPr="005E47A7" w:rsidDel="00156139">
            <w:delText>.</w:delText>
          </w:r>
        </w:del>
      </w:ins>
    </w:p>
    <w:p w14:paraId="33CC3136" w14:textId="793418C2" w:rsidR="00D44232" w:rsidRDefault="00156139" w:rsidP="00D44232">
      <w:pPr>
        <w:pStyle w:val="ListPlain"/>
        <w:rPr>
          <w:ins w:id="949" w:author="Rachel Monaghan" w:date="2023-12-02T15:25:00Z"/>
        </w:rPr>
      </w:pPr>
      <w:ins w:id="950" w:author="Rachel Monaghan" w:date="2023-12-02T15:25:00Z">
        <w:r w:rsidRPr="005E47A7">
          <w:t>Malcolm Barrett</w:t>
        </w:r>
        <w:r>
          <w:t>,</w:t>
        </w:r>
        <w:r w:rsidRPr="005E47A7">
          <w:t xml:space="preserve"> </w:t>
        </w:r>
        <w:r>
          <w:t>“</w:t>
        </w:r>
      </w:ins>
      <w:r w:rsidR="00D44232" w:rsidRPr="005E47A7">
        <w:t>Package Development with R,</w:t>
      </w:r>
      <w:ins w:id="951" w:author="Rachel Monaghan" w:date="2023-12-02T15:25:00Z">
        <w:r>
          <w:t>” online</w:t>
        </w:r>
      </w:ins>
      <w:r w:rsidR="00D44232" w:rsidRPr="005E47A7">
        <w:t xml:space="preserve"> course</w:t>
      </w:r>
      <w:del w:id="952" w:author="Rachel Monaghan" w:date="2023-12-02T15:25:00Z">
        <w:r w:rsidR="00D44232" w:rsidRPr="005E47A7" w:rsidDel="00156139">
          <w:delText xml:space="preserve"> by Malcolm Barrett</w:delText>
        </w:r>
      </w:del>
      <w:ins w:id="953" w:author="Sydney Cromwell" w:date="2023-10-30T06:32:00Z">
        <w:del w:id="954" w:author="Rachel Monaghan" w:date="2023-12-02T15:25:00Z">
          <w:r w:rsidR="000863D1" w:rsidRPr="005E47A7" w:rsidDel="00156139">
            <w:delText>.</w:delText>
          </w:r>
        </w:del>
      </w:ins>
      <w:ins w:id="955" w:author="Rachel Monaghan" w:date="2023-12-02T15:25:00Z">
        <w:r>
          <w:t>, accessed December 2, 2023,</w:t>
        </w:r>
      </w:ins>
      <w:del w:id="956" w:author="Sydney Cromwell" w:date="2023-10-30T06:32:00Z">
        <w:r w:rsidR="00D44232" w:rsidRPr="005E47A7" w:rsidDel="000863D1">
          <w:delText>,</w:delText>
        </w:r>
      </w:del>
      <w:r w:rsidR="00D44232" w:rsidRPr="005E47A7">
        <w:t xml:space="preserve"> </w:t>
      </w:r>
      <w:ins w:id="957" w:author="Rachel Monaghan" w:date="2023-12-02T15:25:00Z">
        <w:r>
          <w:rPr>
            <w:rStyle w:val="LinkURL"/>
          </w:rPr>
          <w:fldChar w:fldCharType="begin"/>
        </w:r>
        <w:r>
          <w:rPr>
            <w:rStyle w:val="LinkURL"/>
          </w:rPr>
          <w:instrText>HYPERLINK "</w:instrText>
        </w:r>
      </w:ins>
      <w:ins w:id="958" w:author="Rachel Monaghan" w:date="2023-12-02T11:55:00Z">
        <w:r w:rsidRPr="00AB5FF1">
          <w:rPr>
            <w:rStyle w:val="LinkURL"/>
            <w:rPrChange w:id="959" w:author="Rachel Monaghan" w:date="2023-12-02T11:56:00Z">
              <w:rPr/>
            </w:rPrChange>
          </w:rPr>
          <w:instrText>https://rfortherestofus.com/courses/package-development</w:instrText>
        </w:r>
      </w:ins>
      <w:ins w:id="960" w:author="Rachel Monaghan" w:date="2023-12-02T11:56:00Z">
        <w:r>
          <w:rPr>
            <w:rStyle w:val="LinkURL"/>
          </w:rPr>
          <w:instrText>/</w:instrText>
        </w:r>
      </w:ins>
      <w:ins w:id="961" w:author="Rachel Monaghan" w:date="2023-12-02T15:25:00Z">
        <w:r>
          <w:rPr>
            <w:rStyle w:val="LinkURL"/>
          </w:rPr>
          <w:instrText>"</w:instrText>
        </w:r>
        <w:r>
          <w:rPr>
            <w:rStyle w:val="LinkURL"/>
          </w:rPr>
        </w:r>
        <w:r>
          <w:rPr>
            <w:rStyle w:val="LinkURL"/>
          </w:rPr>
          <w:fldChar w:fldCharType="separate"/>
        </w:r>
      </w:ins>
      <w:ins w:id="962" w:author="Rachel Monaghan" w:date="2023-12-02T11:55:00Z">
        <w:r w:rsidRPr="00F35FEC">
          <w:rPr>
            <w:rStyle w:val="Hyperlink"/>
            <w:rFonts w:cs="NewBaskervilleStd-Italic"/>
            <w:rPrChange w:id="963" w:author="Rachel Monaghan" w:date="2023-12-02T11:56:00Z">
              <w:rPr/>
            </w:rPrChange>
          </w:rPr>
          <w:t>https://rfortherestofus.com/courses/package-development</w:t>
        </w:r>
      </w:ins>
      <w:ins w:id="964" w:author="Rachel Monaghan" w:date="2023-12-02T11:56:00Z">
        <w:r w:rsidRPr="00F35FEC">
          <w:rPr>
            <w:rStyle w:val="Hyperlink"/>
            <w:rFonts w:cs="NewBaskervilleStd-Italic"/>
          </w:rPr>
          <w:t>/</w:t>
        </w:r>
      </w:ins>
      <w:ins w:id="965" w:author="Rachel Monaghan" w:date="2023-12-02T15:25:00Z">
        <w:r>
          <w:rPr>
            <w:rStyle w:val="LinkURL"/>
          </w:rPr>
          <w:fldChar w:fldCharType="end"/>
        </w:r>
      </w:ins>
      <w:del w:id="966" w:author="Rachel Monaghan" w:date="2023-12-02T11:55:00Z">
        <w:r w:rsidR="00D44232" w:rsidRPr="005E47A7" w:rsidDel="00AB5FF1">
          <w:rPr>
            <w:rStyle w:val="LinkURL"/>
          </w:rPr>
          <w:delText>https://rfortherestofus.com/courses/package-development-course/</w:delText>
        </w:r>
      </w:del>
      <w:ins w:id="967" w:author="Sydney Cromwell" w:date="2023-10-30T06:32:00Z">
        <w:r w:rsidR="000863D1" w:rsidRPr="005E47A7">
          <w:t>.</w:t>
        </w:r>
      </w:ins>
    </w:p>
    <w:p w14:paraId="60589EF7" w14:textId="77777777" w:rsidR="00156139" w:rsidRPr="005E47A7" w:rsidRDefault="00156139" w:rsidP="00156139">
      <w:pPr>
        <w:pStyle w:val="ListPlain"/>
        <w:rPr>
          <w:ins w:id="968" w:author="Rachel Monaghan" w:date="2023-12-02T15:25:00Z"/>
        </w:rPr>
      </w:pPr>
      <w:ins w:id="969" w:author="Rachel Monaghan" w:date="2023-12-02T15:25:00Z">
        <w:r w:rsidRPr="005E47A7">
          <w:t>Hadley Wickham and Jennifer Bryan</w:t>
        </w:r>
        <w:r>
          <w:t>,</w:t>
        </w:r>
        <w:r w:rsidRPr="005E47A7">
          <w:t xml:space="preserve"> </w:t>
        </w:r>
        <w:r w:rsidRPr="005E47A7">
          <w:rPr>
            <w:rStyle w:val="Italic"/>
          </w:rPr>
          <w:t>R Packages</w:t>
        </w:r>
        <w:r w:rsidRPr="005E47A7">
          <w:t>, 2nd ed</w:t>
        </w:r>
        <w:r>
          <w:t>.</w:t>
        </w:r>
        <w:r w:rsidRPr="005E47A7">
          <w:t xml:space="preserve"> (</w:t>
        </w:r>
        <w:r>
          <w:t xml:space="preserve">Sebastopol, CA: </w:t>
        </w:r>
        <w:r w:rsidRPr="005E47A7">
          <w:t>O’Reilly Media, 2023)</w:t>
        </w:r>
        <w:r>
          <w:t>,</w:t>
        </w:r>
        <w:r w:rsidRPr="005E47A7">
          <w:t xml:space="preserve"> </w:t>
        </w:r>
        <w:r w:rsidRPr="005E47A7">
          <w:rPr>
            <w:rStyle w:val="LinkURL"/>
          </w:rPr>
          <w:t>https://r-pkgs.org</w:t>
        </w:r>
        <w:r w:rsidRPr="005E47A7">
          <w:t>.</w:t>
        </w:r>
      </w:ins>
    </w:p>
    <w:p w14:paraId="3C92B9A5" w14:textId="35DD7063" w:rsidR="00156139" w:rsidRPr="005E47A7" w:rsidDel="00156139" w:rsidRDefault="00156139" w:rsidP="00D44232">
      <w:pPr>
        <w:pStyle w:val="ListPlain"/>
        <w:rPr>
          <w:del w:id="970" w:author="Rachel Monaghan" w:date="2023-12-02T15:25:00Z"/>
        </w:rPr>
      </w:pPr>
    </w:p>
    <w:p w14:paraId="1CDCD5EC" w14:textId="6739375B" w:rsidR="00D44232" w:rsidRPr="005E47A7" w:rsidRDefault="00E617BE" w:rsidP="00E617BE">
      <w:pPr>
        <w:pStyle w:val="HeadA"/>
      </w:pPr>
      <w:r w:rsidRPr="005E47A7">
        <w:t>Wrapping Up</w:t>
      </w:r>
    </w:p>
    <w:p w14:paraId="6C3D1C64" w14:textId="64A2B3EE" w:rsidR="00E617BE" w:rsidRPr="005E47A7" w:rsidRDefault="00E617BE" w:rsidP="00E617BE">
      <w:pPr>
        <w:pStyle w:val="Body"/>
      </w:pPr>
      <w:r w:rsidRPr="005E47A7">
        <w:t>R was invented in 1993 as a tool for statistics, and in the years since</w:t>
      </w:r>
      <w:del w:id="971" w:author="Rachel Monaghan" w:date="2023-12-02T15:26:00Z">
        <w:r w:rsidRPr="005E47A7" w:rsidDel="00156139">
          <w:delText xml:space="preserve"> then</w:delText>
        </w:r>
      </w:del>
      <w:r w:rsidRPr="005E47A7">
        <w:t>, it has been used for plenty of statistical analysis. But over the last three decades, R has also become a tool that can do much more than statistics.</w:t>
      </w:r>
    </w:p>
    <w:p w14:paraId="17CBE3DD" w14:textId="22C6EFE1" w:rsidR="00E617BE" w:rsidRPr="005E47A7" w:rsidRDefault="00E617BE" w:rsidP="00E617BE">
      <w:pPr>
        <w:pStyle w:val="Body"/>
      </w:pPr>
      <w:r w:rsidRPr="005E47A7">
        <w:t xml:space="preserve">As you’ve seen in this book, R is great for making visualizations. You can use it to create high-quality graphics and maps, make your own theme to keep your visuals consistent and on-brand, and generate tables that look good and communicate well. Using R Markdown or Quarto, you can create reports, presentations, and websites. And best of all, these documents are all reproducible, meaning that updating them is as easy as rerunning your code. Finally, you’ve seen that R can help you </w:t>
      </w:r>
      <w:del w:id="972" w:author="Sydney Cromwell" w:date="2023-10-30T06:33:00Z">
        <w:r w:rsidRPr="005E47A7" w:rsidDel="00553274">
          <w:delText xml:space="preserve">to </w:delText>
        </w:r>
      </w:del>
      <w:r w:rsidRPr="005E47A7">
        <w:t xml:space="preserve">automate how you access data, as well as assist you in collaborating with others through </w:t>
      </w:r>
      <w:ins w:id="973" w:author="Rachel Monaghan" w:date="2023-12-02T15:26:00Z">
        <w:r w:rsidR="00156139">
          <w:t xml:space="preserve">the </w:t>
        </w:r>
      </w:ins>
      <w:r w:rsidRPr="005E47A7">
        <w:t xml:space="preserve">functions and packages </w:t>
      </w:r>
      <w:del w:id="974" w:author="Rachel Monaghan" w:date="2023-12-02T15:26:00Z">
        <w:r w:rsidRPr="005E47A7" w:rsidDel="00156139">
          <w:delText xml:space="preserve">that </w:delText>
        </w:r>
      </w:del>
      <w:r w:rsidRPr="005E47A7">
        <w:t>you</w:t>
      </w:r>
      <w:del w:id="975" w:author="Rachel Monaghan" w:date="2023-12-02T15:26:00Z">
        <w:r w:rsidRPr="005E47A7" w:rsidDel="00156139">
          <w:delText xml:space="preserve"> </w:delText>
        </w:r>
      </w:del>
      <w:ins w:id="976" w:author="Rachel Monaghan" w:date="2023-12-02T15:26:00Z">
        <w:r w:rsidR="00156139">
          <w:t xml:space="preserve"> create</w:t>
        </w:r>
      </w:ins>
      <w:del w:id="977" w:author="Rachel Monaghan" w:date="2023-12-02T15:26:00Z">
        <w:r w:rsidRPr="005E47A7" w:rsidDel="00156139">
          <w:delText>make</w:delText>
        </w:r>
      </w:del>
      <w:r w:rsidRPr="005E47A7">
        <w:t>.</w:t>
      </w:r>
    </w:p>
    <w:p w14:paraId="39D96962" w14:textId="0053363E" w:rsidR="00E617BE" w:rsidRPr="00E617BE" w:rsidRDefault="00E617BE" w:rsidP="00E617BE">
      <w:pPr>
        <w:pStyle w:val="Body"/>
      </w:pPr>
      <w:r w:rsidRPr="005E47A7">
        <w:t xml:space="preserve">If R was new to you when you started this book, </w:t>
      </w:r>
      <w:del w:id="978" w:author="Rachel Monaghan" w:date="2023-12-02T15:26:00Z">
        <w:r w:rsidRPr="005E47A7" w:rsidDel="00156139">
          <w:delText xml:space="preserve">you </w:delText>
        </w:r>
      </w:del>
      <w:ins w:id="979" w:author="Rachel Monaghan" w:date="2023-12-02T15:26:00Z">
        <w:r w:rsidR="00156139">
          <w:t>I hope you</w:t>
        </w:r>
        <w:r w:rsidR="00156139" w:rsidRPr="005E47A7">
          <w:t xml:space="preserve"> </w:t>
        </w:r>
      </w:ins>
      <w:del w:id="980" w:author="Rachel Monaghan" w:date="2023-12-02T15:26:00Z">
        <w:r w:rsidRPr="005E47A7" w:rsidDel="00156139">
          <w:delText xml:space="preserve">should </w:delText>
        </w:r>
      </w:del>
      <w:r w:rsidRPr="005E47A7">
        <w:t>now feel inspired to use it. If you</w:t>
      </w:r>
      <w:del w:id="981" w:author="Rachel Monaghan" w:date="2023-12-02T15:27:00Z">
        <w:r w:rsidRPr="005E47A7" w:rsidDel="00156139">
          <w:delText xml:space="preserve"> a</w:delText>
        </w:r>
      </w:del>
      <w:ins w:id="982" w:author="Rachel Monaghan" w:date="2023-12-02T15:27:00Z">
        <w:r w:rsidR="00156139">
          <w:t>’</w:t>
        </w:r>
      </w:ins>
      <w:r w:rsidRPr="005E47A7">
        <w:t xml:space="preserve">re an experienced R user, </w:t>
      </w:r>
      <w:del w:id="983" w:author="Rachel Monaghan" w:date="2023-12-02T15:27:00Z">
        <w:r w:rsidRPr="005E47A7" w:rsidDel="00156139">
          <w:delText>this book should have</w:delText>
        </w:r>
      </w:del>
      <w:ins w:id="984" w:author="Rachel Monaghan" w:date="2023-12-02T15:27:00Z">
        <w:r w:rsidR="00156139">
          <w:t>I hope this book has</w:t>
        </w:r>
      </w:ins>
      <w:r w:rsidRPr="005E47A7">
        <w:t xml:space="preserve"> shown you </w:t>
      </w:r>
      <w:ins w:id="985" w:author="Rachel Monaghan" w:date="2023-12-02T15:27:00Z">
        <w:r w:rsidR="00156139">
          <w:t xml:space="preserve">some </w:t>
        </w:r>
      </w:ins>
      <w:r w:rsidRPr="005E47A7">
        <w:t xml:space="preserve">ways to use R that you hadn’t previously considered. No matter your background, </w:t>
      </w:r>
      <w:ins w:id="986" w:author="Rachel Monaghan" w:date="2023-12-02T15:27:00Z">
        <w:r w:rsidR="00156139">
          <w:t xml:space="preserve">my hope is that </w:t>
        </w:r>
      </w:ins>
      <w:r w:rsidRPr="005E47A7">
        <w:t xml:space="preserve">you </w:t>
      </w:r>
      <w:del w:id="987" w:author="Rachel Monaghan" w:date="2023-12-02T15:27:00Z">
        <w:r w:rsidRPr="005E47A7" w:rsidDel="00156139">
          <w:delText>should</w:delText>
        </w:r>
      </w:del>
      <w:ins w:id="988" w:author="Rachel Monaghan" w:date="2023-12-02T15:27:00Z">
        <w:r w:rsidR="00156139">
          <w:t>now</w:t>
        </w:r>
      </w:ins>
      <w:r w:rsidRPr="005E47A7">
        <w:t xml:space="preserve"> understand how to use R like a pro</w:t>
      </w:r>
      <w:del w:id="989" w:author="Rachel Monaghan" w:date="2023-12-02T15:27:00Z">
        <w:r w:rsidRPr="005E47A7" w:rsidDel="00156139">
          <w:delText xml:space="preserve">, </w:delText>
        </w:r>
      </w:del>
      <w:ins w:id="990" w:author="Rachel Monaghan" w:date="2023-12-02T15:27:00Z">
        <w:r w:rsidR="00156139">
          <w:t>—</w:t>
        </w:r>
      </w:ins>
      <w:r w:rsidRPr="005E47A7">
        <w:t>and without any statistics</w:t>
      </w:r>
      <w:r w:rsidR="00457CF5">
        <w:t>.</w:t>
      </w:r>
      <w:del w:id="991" w:author="Rachel Monaghan" w:date="2023-12-02T15:27:00Z">
        <w:r w:rsidRPr="005E47A7" w:rsidDel="00156139">
          <w:delText>.</w:delText>
        </w:r>
      </w:del>
    </w:p>
    <w:sectPr w:rsidR="00E617BE" w:rsidRPr="00E617BE">
      <w:headerReference w:type="default"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David Keyes" w:date="2023-12-05T11:44:00Z" w:initials="DK">
    <w:p w14:paraId="211E6896" w14:textId="77777777" w:rsidR="00AE1E20" w:rsidRDefault="00AE1E20" w:rsidP="00AE1E20">
      <w:r>
        <w:rPr>
          <w:rStyle w:val="CommentReference"/>
        </w:rPr>
        <w:annotationRef/>
      </w:r>
      <w:r>
        <w:rPr>
          <w:color w:val="000000"/>
          <w:sz w:val="20"/>
          <w:szCs w:val="20"/>
        </w:rPr>
        <w:t>Spacing is off on the annotations but I can’t fix it</w:t>
      </w:r>
    </w:p>
  </w:comment>
  <w:comment w:id="390" w:author="Rachel Monaghan" w:date="2023-12-02T13:54:00Z" w:initials="RM">
    <w:p w14:paraId="24B45EED" w14:textId="77777777" w:rsidR="002639DF" w:rsidRDefault="002639DF" w:rsidP="002639DF">
      <w:r>
        <w:rPr>
          <w:rStyle w:val="CommentReference"/>
        </w:rPr>
        <w:annotationRef/>
      </w:r>
      <w:r>
        <w:rPr>
          <w:color w:val="000000"/>
          <w:sz w:val="20"/>
          <w:szCs w:val="20"/>
        </w:rPr>
        <w:t>AU: Should you note that we’re back to default variable formatting now?</w:t>
      </w:r>
    </w:p>
  </w:comment>
  <w:comment w:id="391" w:author="David Keyes" w:date="2023-12-05T11:29:00Z" w:initials="DK">
    <w:p w14:paraId="54E80D9F" w14:textId="77777777" w:rsidR="009A25CE" w:rsidRDefault="009A25CE" w:rsidP="009A25CE">
      <w:r>
        <w:rPr>
          <w:rStyle w:val="CommentReference"/>
        </w:rPr>
        <w:annotationRef/>
      </w:r>
      <w:r>
        <w:rPr>
          <w:color w:val="000000"/>
          <w:sz w:val="20"/>
          <w:szCs w:val="20"/>
        </w:rPr>
        <w:t>Good point. I added a paragraph to explain this.</w:t>
      </w:r>
    </w:p>
  </w:comment>
  <w:comment w:id="491" w:author="Rachel Monaghan" w:date="2023-12-02T14:01:00Z" w:initials="RM">
    <w:p w14:paraId="47470386" w14:textId="78F9EC78" w:rsidR="00D75BD4" w:rsidRDefault="00D75BD4" w:rsidP="00D75BD4">
      <w:r>
        <w:rPr>
          <w:rStyle w:val="CommentReference"/>
        </w:rPr>
        <w:annotationRef/>
      </w:r>
      <w:r>
        <w:rPr>
          <w:color w:val="000000"/>
          <w:sz w:val="20"/>
          <w:szCs w:val="20"/>
        </w:rPr>
        <w:t>AU: Should moe column be to the right of estimate?</w:t>
      </w:r>
    </w:p>
  </w:comment>
  <w:comment w:id="493" w:author="Rachel Monaghan" w:date="2023-12-02T14:04:00Z" w:initials="RM">
    <w:p w14:paraId="06B7FC67" w14:textId="77777777" w:rsidR="0081232B" w:rsidRDefault="0081232B" w:rsidP="0081232B">
      <w:r>
        <w:rPr>
          <w:rStyle w:val="CommentReference"/>
        </w:rPr>
        <w:annotationRef/>
      </w:r>
      <w:r>
        <w:rPr>
          <w:sz w:val="20"/>
          <w:szCs w:val="20"/>
        </w:rPr>
        <w:t>AU: Didn’t we pass our custom function’s arguments to another (predefined) function earlier? Are you saying it works both ways? If so, let’s make that more explicit.</w:t>
      </w:r>
    </w:p>
  </w:comment>
  <w:comment w:id="494" w:author="David Keyes" w:date="2023-12-05T11:31:00Z" w:initials="DK">
    <w:p w14:paraId="6E2DAF06" w14:textId="77777777" w:rsidR="009A25CE" w:rsidRDefault="009A25CE" w:rsidP="009A25CE">
      <w:r>
        <w:rPr>
          <w:rStyle w:val="CommentReference"/>
        </w:rPr>
        <w:annotationRef/>
      </w:r>
      <w:r>
        <w:rPr>
          <w:color w:val="000000"/>
          <w:sz w:val="20"/>
          <w:szCs w:val="20"/>
        </w:rPr>
        <w:t>No, it doesn’t work both ways. My wording was just unclear. I’ve changed it to hopefully make it clearer.</w:t>
      </w:r>
    </w:p>
  </w:comment>
  <w:comment w:id="583" w:author="Rachel Monaghan" w:date="2023-12-02T14:35:00Z" w:initials="RM">
    <w:p w14:paraId="7473B1E8" w14:textId="71C8664B" w:rsidR="003D6EB9" w:rsidRDefault="003D6EB9" w:rsidP="003D6EB9">
      <w:r>
        <w:rPr>
          <w:rStyle w:val="CommentReference"/>
        </w:rPr>
        <w:annotationRef/>
      </w:r>
      <w:r>
        <w:rPr>
          <w:color w:val="000000"/>
          <w:sz w:val="20"/>
          <w:szCs w:val="20"/>
        </w:rPr>
        <w:t>AU: Reworked this slightly; please check for accuracy.</w:t>
      </w:r>
    </w:p>
  </w:comment>
  <w:comment w:id="584" w:author="David Keyes" w:date="2023-12-05T11:32:00Z" w:initials="DK">
    <w:p w14:paraId="763D73BC" w14:textId="77777777" w:rsidR="009A25CE" w:rsidRDefault="009A25CE" w:rsidP="009A25CE">
      <w:r>
        <w:rPr>
          <w:rStyle w:val="CommentReference"/>
        </w:rPr>
        <w:annotationRef/>
      </w:r>
      <w:r>
        <w:rPr>
          <w:color w:val="000000"/>
          <w:sz w:val="20"/>
          <w:szCs w:val="20"/>
        </w:rPr>
        <w:t>Your reworking is fine</w:t>
      </w:r>
    </w:p>
  </w:comment>
  <w:comment w:id="604" w:author="Rachel Monaghan" w:date="2023-12-02T14:42:00Z" w:initials="RM">
    <w:p w14:paraId="30AECD35" w14:textId="6CB5D0DB" w:rsidR="008C031D" w:rsidRDefault="00830EA9" w:rsidP="008C031D">
      <w:r>
        <w:rPr>
          <w:rStyle w:val="CommentReference"/>
        </w:rPr>
        <w:annotationRef/>
      </w:r>
      <w:r w:rsidR="008C031D">
        <w:rPr>
          <w:sz w:val="20"/>
          <w:szCs w:val="20"/>
        </w:rPr>
        <w:t xml:space="preserve">AU: Is this a command you literally type, or does it run under the hood with check()? Do you pass in the name of the package as an argument somewhere? </w:t>
      </w:r>
    </w:p>
  </w:comment>
  <w:comment w:id="605" w:author="David Keyes" w:date="2023-12-05T11:33:00Z" w:initials="DK">
    <w:p w14:paraId="6E8F3ED6" w14:textId="77777777" w:rsidR="009A25CE" w:rsidRDefault="009A25CE" w:rsidP="009A25CE">
      <w:r>
        <w:rPr>
          <w:rStyle w:val="CommentReference"/>
        </w:rPr>
        <w:annotationRef/>
      </w:r>
      <w:r>
        <w:rPr>
          <w:color w:val="000000"/>
          <w:sz w:val="20"/>
          <w:szCs w:val="20"/>
        </w:rPr>
        <w:t>This command runs under the hood when you use the devtools::check() function. No need to pass the name of the package. It just runs on the package that you are currently editing.</w:t>
      </w:r>
    </w:p>
  </w:comment>
  <w:comment w:id="658" w:author="Rachel Monaghan" w:date="2023-12-02T15:00:00Z" w:initials="RM">
    <w:p w14:paraId="6B014BF5" w14:textId="037A0468" w:rsidR="00A32D36" w:rsidRDefault="00A32D36" w:rsidP="00A32D36">
      <w:r>
        <w:rPr>
          <w:rStyle w:val="CommentReference"/>
        </w:rPr>
        <w:annotationRef/>
      </w:r>
      <w:r>
        <w:rPr>
          <w:color w:val="000000"/>
          <w:sz w:val="20"/>
          <w:szCs w:val="20"/>
        </w:rPr>
        <w:t>AU: Is this the output from the above command or from the R CMD check? Later you refer to this line as the result of the R CMD check, but that’s not clear here.</w:t>
      </w:r>
    </w:p>
  </w:comment>
  <w:comment w:id="659" w:author="David Keyes" w:date="2023-12-05T11:35:00Z" w:initials="DK">
    <w:p w14:paraId="75F3827E" w14:textId="77777777" w:rsidR="009A25CE" w:rsidRDefault="009A25CE" w:rsidP="009A25CE">
      <w:r>
        <w:rPr>
          <w:rStyle w:val="CommentReference"/>
        </w:rPr>
        <w:annotationRef/>
      </w:r>
      <w:r>
        <w:rPr>
          <w:color w:val="000000"/>
          <w:sz w:val="20"/>
          <w:szCs w:val="20"/>
        </w:rPr>
        <w:t>I think I made a mistake. The output “Refer to functions …” is not from R CMD CHECK, but from the usethis::use_package() function. I’ll update the language below.</w:t>
      </w:r>
    </w:p>
  </w:comment>
  <w:comment w:id="708" w:author="Rachel Monaghan" w:date="2023-12-02T15:00:00Z" w:initials="RM">
    <w:p w14:paraId="127DC8D0" w14:textId="38FCA58B" w:rsidR="00A32D36" w:rsidRDefault="00A32D36" w:rsidP="00A32D36">
      <w:r>
        <w:rPr>
          <w:rStyle w:val="CommentReference"/>
        </w:rPr>
        <w:annotationRef/>
      </w:r>
      <w:r>
        <w:rPr>
          <w:color w:val="000000"/>
          <w:sz w:val="20"/>
          <w:szCs w:val="20"/>
        </w:rPr>
        <w:t>AU: See query above.</w:t>
      </w:r>
    </w:p>
  </w:comment>
  <w:comment w:id="709" w:author="David Keyes" w:date="2023-12-05T11:38:00Z" w:initials="DK">
    <w:p w14:paraId="7BD1C5E6" w14:textId="77777777" w:rsidR="00F6191C" w:rsidRDefault="00F6191C" w:rsidP="00F6191C">
      <w:r>
        <w:rPr>
          <w:rStyle w:val="CommentReference"/>
        </w:rPr>
        <w:annotationRef/>
      </w:r>
      <w:r>
        <w:rPr>
          <w:color w:val="000000"/>
          <w:sz w:val="20"/>
          <w:szCs w:val="20"/>
        </w:rPr>
        <w:t>Fixed per comment above</w:t>
      </w:r>
    </w:p>
  </w:comment>
  <w:comment w:id="723" w:author="David Keyes" w:date="2023-12-05T11:37:00Z" w:initials="DK">
    <w:p w14:paraId="6435A37A" w14:textId="3C19E4F6" w:rsidR="009A25CE" w:rsidRDefault="009A25CE" w:rsidP="009A25CE">
      <w:r>
        <w:rPr>
          <w:rStyle w:val="CommentReference"/>
        </w:rPr>
        <w:annotationRef/>
      </w:r>
      <w:r>
        <w:rPr>
          <w:color w:val="000000"/>
          <w:sz w:val="20"/>
          <w:szCs w:val="20"/>
        </w:rPr>
        <w:t>This seems like it ends abruptly. Is this intentional?</w:t>
      </w:r>
    </w:p>
  </w:comment>
  <w:comment w:id="808" w:author="Rachel Monaghan" w:date="2023-12-02T15:10:00Z" w:initials="RM">
    <w:p w14:paraId="2D1A819A" w14:textId="4AD6615C" w:rsidR="00B6632D" w:rsidRDefault="00B6632D" w:rsidP="00B6632D">
      <w:r>
        <w:rPr>
          <w:rStyle w:val="CommentReference"/>
        </w:rPr>
        <w:annotationRef/>
      </w:r>
      <w:r>
        <w:rPr>
          <w:color w:val="000000"/>
          <w:sz w:val="20"/>
          <w:szCs w:val="20"/>
        </w:rPr>
        <w:t>AU: just want to double-check that this shouldn’t be “external”</w:t>
      </w:r>
    </w:p>
  </w:comment>
  <w:comment w:id="809" w:author="David Keyes" w:date="2023-12-05T11:39:00Z" w:initials="DK">
    <w:p w14:paraId="5ACEC841" w14:textId="77777777" w:rsidR="005C59C0" w:rsidRDefault="005C59C0" w:rsidP="005C59C0">
      <w:r>
        <w:rPr>
          <w:rStyle w:val="CommentReference"/>
        </w:rPr>
        <w:annotationRef/>
      </w:r>
      <w:r>
        <w:rPr>
          <w:color w:val="000000"/>
          <w:sz w:val="20"/>
          <w:szCs w:val="20"/>
        </w:rPr>
        <w:t>Yes, exported 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1E6896" w15:done="0"/>
  <w15:commentEx w15:paraId="24B45EED" w15:done="0"/>
  <w15:commentEx w15:paraId="54E80D9F" w15:paraIdParent="24B45EED" w15:done="0"/>
  <w15:commentEx w15:paraId="47470386" w15:done="0"/>
  <w15:commentEx w15:paraId="06B7FC67" w15:done="0"/>
  <w15:commentEx w15:paraId="6E2DAF06" w15:paraIdParent="06B7FC67" w15:done="0"/>
  <w15:commentEx w15:paraId="7473B1E8" w15:done="0"/>
  <w15:commentEx w15:paraId="763D73BC" w15:paraIdParent="7473B1E8" w15:done="0"/>
  <w15:commentEx w15:paraId="30AECD35" w15:done="0"/>
  <w15:commentEx w15:paraId="6E8F3ED6" w15:paraIdParent="30AECD35" w15:done="0"/>
  <w15:commentEx w15:paraId="6B014BF5" w15:done="0"/>
  <w15:commentEx w15:paraId="75F3827E" w15:paraIdParent="6B014BF5" w15:done="0"/>
  <w15:commentEx w15:paraId="127DC8D0" w15:done="0"/>
  <w15:commentEx w15:paraId="7BD1C5E6" w15:paraIdParent="127DC8D0" w15:done="0"/>
  <w15:commentEx w15:paraId="6435A37A" w15:done="0"/>
  <w15:commentEx w15:paraId="2D1A819A" w15:done="0"/>
  <w15:commentEx w15:paraId="5ACEC841" w15:paraIdParent="2D1A81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9812C3" w16cex:dateUtc="2023-12-05T19:44:00Z"/>
  <w16cex:commentExtensible w16cex:durableId="19649350" w16cex:dateUtc="2023-12-02T19:54:00Z"/>
  <w16cex:commentExtensible w16cex:durableId="17E07B6E" w16cex:dateUtc="2023-12-05T19:29:00Z"/>
  <w16cex:commentExtensible w16cex:durableId="2B2561E8" w16cex:dateUtc="2023-12-02T20:01:00Z"/>
  <w16cex:commentExtensible w16cex:durableId="1DFCE798" w16cex:dateUtc="2023-12-02T20:04:00Z"/>
  <w16cex:commentExtensible w16cex:durableId="7B2A7D45" w16cex:dateUtc="2023-12-05T19:31:00Z"/>
  <w16cex:commentExtensible w16cex:durableId="351130B0" w16cex:dateUtc="2023-12-02T20:35:00Z"/>
  <w16cex:commentExtensible w16cex:durableId="1EA0D130" w16cex:dateUtc="2023-12-05T19:32:00Z"/>
  <w16cex:commentExtensible w16cex:durableId="38479C2B" w16cex:dateUtc="2023-12-02T20:42:00Z"/>
  <w16cex:commentExtensible w16cex:durableId="4B2573E5" w16cex:dateUtc="2023-12-05T19:33:00Z"/>
  <w16cex:commentExtensible w16cex:durableId="0FAF5293" w16cex:dateUtc="2023-12-02T21:00:00Z"/>
  <w16cex:commentExtensible w16cex:durableId="4DC44EDE" w16cex:dateUtc="2023-12-05T19:35:00Z"/>
  <w16cex:commentExtensible w16cex:durableId="36379D89" w16cex:dateUtc="2023-12-02T21:00:00Z"/>
  <w16cex:commentExtensible w16cex:durableId="7EF8F207" w16cex:dateUtc="2023-12-05T19:38:00Z"/>
  <w16cex:commentExtensible w16cex:durableId="5379025A" w16cex:dateUtc="2023-12-05T19:37:00Z"/>
  <w16cex:commentExtensible w16cex:durableId="7F9D272E" w16cex:dateUtc="2023-12-02T21:10:00Z"/>
  <w16cex:commentExtensible w16cex:durableId="7FA08C4B" w16cex:dateUtc="2023-12-05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1E6896" w16cid:durableId="209812C3"/>
  <w16cid:commentId w16cid:paraId="24B45EED" w16cid:durableId="19649350"/>
  <w16cid:commentId w16cid:paraId="54E80D9F" w16cid:durableId="17E07B6E"/>
  <w16cid:commentId w16cid:paraId="47470386" w16cid:durableId="2B2561E8"/>
  <w16cid:commentId w16cid:paraId="06B7FC67" w16cid:durableId="1DFCE798"/>
  <w16cid:commentId w16cid:paraId="6E2DAF06" w16cid:durableId="7B2A7D45"/>
  <w16cid:commentId w16cid:paraId="7473B1E8" w16cid:durableId="351130B0"/>
  <w16cid:commentId w16cid:paraId="763D73BC" w16cid:durableId="1EA0D130"/>
  <w16cid:commentId w16cid:paraId="30AECD35" w16cid:durableId="38479C2B"/>
  <w16cid:commentId w16cid:paraId="6E8F3ED6" w16cid:durableId="4B2573E5"/>
  <w16cid:commentId w16cid:paraId="6B014BF5" w16cid:durableId="0FAF5293"/>
  <w16cid:commentId w16cid:paraId="75F3827E" w16cid:durableId="4DC44EDE"/>
  <w16cid:commentId w16cid:paraId="127DC8D0" w16cid:durableId="36379D89"/>
  <w16cid:commentId w16cid:paraId="7BD1C5E6" w16cid:durableId="7EF8F207"/>
  <w16cid:commentId w16cid:paraId="6435A37A" w16cid:durableId="5379025A"/>
  <w16cid:commentId w16cid:paraId="2D1A819A" w16cid:durableId="7F9D272E"/>
  <w16cid:commentId w16cid:paraId="5ACEC841" w16cid:durableId="7FA08C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92C40" w14:textId="77777777" w:rsidR="00F006C2" w:rsidRDefault="00F006C2">
      <w:pPr>
        <w:spacing w:after="0" w:line="240" w:lineRule="auto"/>
      </w:pPr>
      <w:r>
        <w:separator/>
      </w:r>
    </w:p>
  </w:endnote>
  <w:endnote w:type="continuationSeparator" w:id="0">
    <w:p w14:paraId="7C4F1955" w14:textId="77777777" w:rsidR="00F006C2" w:rsidRDefault="00F00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DogmaOT-Bold">
    <w:altName w:val="Calibri"/>
    <w:panose1 w:val="020B0604020202020204"/>
    <w:charset w:val="4D"/>
    <w:family w:val="auto"/>
    <w:notTrueType/>
    <w:pitch w:val="variable"/>
    <w:sig w:usb0="00000003" w:usb1="00000000" w:usb2="00000000" w:usb3="00000000" w:csb0="00000001" w:csb1="00000000"/>
  </w:font>
  <w:font w:name="NewBaskerville">
    <w:altName w:val="Calibri"/>
    <w:panose1 w:val="020B0604020202020204"/>
    <w:charset w:val="00"/>
    <w:family w:val="auto"/>
    <w:pitch w:val="variable"/>
    <w:sig w:usb0="8000002F" w:usb1="4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modern"/>
    <w:pitch w:val="fixed"/>
    <w:sig w:usb0="E0002AFF" w:usb1="C0007843" w:usb2="00000009" w:usb3="00000000" w:csb0="000001FF"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00"/>
    <w:family w:val="roman"/>
    <w:notTrueType/>
    <w:pitch w:val="variable"/>
    <w:sig w:usb0="800000AF" w:usb1="5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Wingdings 2"/>
    <w:panose1 w:val="020B0604020202020204"/>
    <w:charset w:val="02"/>
    <w:family w:val="auto"/>
    <w:notTrueType/>
    <w:pitch w:val="default"/>
  </w:font>
  <w:font w:name="NewBaskervilleStd-Bold">
    <w:altName w:val="Calibri"/>
    <w:panose1 w:val="020B0604020202020204"/>
    <w:charset w:val="00"/>
    <w:family w:val="roman"/>
    <w:notTrueType/>
    <w:pitch w:val="variable"/>
    <w:sig w:usb0="800000AF" w:usb1="5000204A"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0383" w14:textId="77777777" w:rsidR="008267BF" w:rsidRDefault="008267B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28F74" w14:textId="77777777" w:rsidR="00F006C2" w:rsidRDefault="00F006C2">
      <w:pPr>
        <w:spacing w:after="0" w:line="240" w:lineRule="auto"/>
      </w:pPr>
      <w:r>
        <w:separator/>
      </w:r>
    </w:p>
  </w:footnote>
  <w:footnote w:type="continuationSeparator" w:id="0">
    <w:p w14:paraId="085808FB" w14:textId="77777777" w:rsidR="00F006C2" w:rsidRDefault="00F00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1469" w14:textId="77777777" w:rsidR="008267BF" w:rsidRDefault="008267B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012FB"/>
    <w:multiLevelType w:val="multilevel"/>
    <w:tmpl w:val="CB540884"/>
    <w:numStyleLink w:val="ImportedStyle2"/>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A2DC46A0"/>
    <w:lvl w:ilvl="0">
      <w:start w:val="12"/>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DA30B5F"/>
    <w:multiLevelType w:val="multilevel"/>
    <w:tmpl w:val="CB54088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E1E7C58"/>
    <w:multiLevelType w:val="hybridMultilevel"/>
    <w:tmpl w:val="515EE750"/>
    <w:numStyleLink w:val="ImportedStyle3"/>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731805"/>
    <w:multiLevelType w:val="hybridMultilevel"/>
    <w:tmpl w:val="515EE750"/>
    <w:styleLink w:val="ImportedStyle3"/>
    <w:lvl w:ilvl="0" w:tplc="9C30480C">
      <w:start w:val="1"/>
      <w:numFmt w:val="decimal"/>
      <w:lvlText w:val="%1."/>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1" w:tplc="6F9E67CC">
      <w:start w:val="1"/>
      <w:numFmt w:val="lowerLetter"/>
      <w:lvlText w:val="%2."/>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2" w:tplc="62A4C4C0">
      <w:start w:val="1"/>
      <w:numFmt w:val="lowerRoman"/>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28CA66C">
      <w:start w:val="1"/>
      <w:numFmt w:val="decimal"/>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F25C535A">
      <w:start w:val="1"/>
      <w:numFmt w:val="low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0062055A">
      <w:start w:val="1"/>
      <w:numFmt w:val="lowerRoman"/>
      <w:lvlText w:val="%6."/>
      <w:lvlJc w:val="left"/>
      <w:pPr>
        <w:ind w:left="3600" w:hanging="660"/>
      </w:pPr>
      <w:rPr>
        <w:rFonts w:hAnsi="Arial Unicode MS"/>
        <w:caps w:val="0"/>
        <w:smallCaps w:val="0"/>
        <w:strike w:val="0"/>
        <w:dstrike w:val="0"/>
        <w:outline w:val="0"/>
        <w:emboss w:val="0"/>
        <w:imprint w:val="0"/>
        <w:spacing w:val="0"/>
        <w:w w:val="100"/>
        <w:kern w:val="0"/>
        <w:position w:val="0"/>
        <w:highlight w:val="none"/>
        <w:vertAlign w:val="baseline"/>
      </w:rPr>
    </w:lvl>
    <w:lvl w:ilvl="6" w:tplc="BA421F96">
      <w:start w:val="1"/>
      <w:numFmt w:val="decimal"/>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12D6F7CE">
      <w:start w:val="1"/>
      <w:numFmt w:val="lowerLetter"/>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9B2C784">
      <w:start w:val="1"/>
      <w:numFmt w:val="lowerRoman"/>
      <w:lvlText w:val="%9."/>
      <w:lvlJc w:val="left"/>
      <w:pPr>
        <w:ind w:left="5760" w:hanging="6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602642429">
    <w:abstractNumId w:val="37"/>
  </w:num>
  <w:num w:numId="2" w16cid:durableId="787163756">
    <w:abstractNumId w:val="31"/>
  </w:num>
  <w:num w:numId="3" w16cid:durableId="1996956608">
    <w:abstractNumId w:val="31"/>
    <w:lvlOverride w:ilvl="0">
      <w:startOverride w:val="12"/>
    </w:lvlOverride>
  </w:num>
  <w:num w:numId="4" w16cid:durableId="824316031">
    <w:abstractNumId w:val="43"/>
  </w:num>
  <w:num w:numId="5" w16cid:durableId="979842242">
    <w:abstractNumId w:val="38"/>
    <w:lvlOverride w:ilvl="0">
      <w:lvl w:ilvl="0" w:tplc="8D9AC5C2">
        <w:start w:val="1"/>
        <w:numFmt w:val="decimal"/>
        <w:lvlText w:val="%1."/>
        <w:lvlJc w:val="left"/>
        <w:pPr>
          <w:tabs>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14E2E42">
        <w:start w:val="1"/>
        <w:numFmt w:val="lowerLetter"/>
        <w:lvlText w:val="%2."/>
        <w:lvlJc w:val="left"/>
        <w:pPr>
          <w:tabs>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1F6ECAC">
        <w:start w:val="1"/>
        <w:numFmt w:val="lowerRoman"/>
        <w:lvlText w:val="%3."/>
        <w:lvlJc w:val="left"/>
        <w:pPr>
          <w:tabs>
            <w:tab w:val="num" w:pos="3600"/>
          </w:tabs>
          <w:ind w:left="324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8F428D4">
        <w:start w:val="1"/>
        <w:numFmt w:val="decimal"/>
        <w:lvlText w:val="%4."/>
        <w:lvlJc w:val="left"/>
        <w:pPr>
          <w:tabs>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750CEFC">
        <w:start w:val="1"/>
        <w:numFmt w:val="lowerLetter"/>
        <w:lvlText w:val="%5."/>
        <w:lvlJc w:val="left"/>
        <w:pPr>
          <w:tabs>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908CDD2">
        <w:start w:val="1"/>
        <w:numFmt w:val="lowerRoman"/>
        <w:lvlText w:val="%6."/>
        <w:lvlJc w:val="left"/>
        <w:pPr>
          <w:tabs>
            <w:tab w:val="num" w:pos="5760"/>
          </w:tabs>
          <w:ind w:left="540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760A13A">
        <w:start w:val="1"/>
        <w:numFmt w:val="decimal"/>
        <w:lvlText w:val="%7."/>
        <w:lvlJc w:val="left"/>
        <w:pPr>
          <w:tabs>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B3A3044">
        <w:start w:val="1"/>
        <w:numFmt w:val="lowerLetter"/>
        <w:lvlText w:val="%8."/>
        <w:lvlJc w:val="left"/>
        <w:pPr>
          <w:tabs>
            <w:tab w:val="num" w:pos="7200"/>
          </w:tabs>
          <w:ind w:left="68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8F69820">
        <w:start w:val="1"/>
        <w:numFmt w:val="lowerRoman"/>
        <w:lvlText w:val="%9."/>
        <w:lvlJc w:val="left"/>
        <w:pPr>
          <w:tabs>
            <w:tab w:val="num" w:pos="7920"/>
          </w:tabs>
          <w:ind w:left="756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28528583">
    <w:abstractNumId w:val="38"/>
    <w:lvlOverride w:ilvl="0">
      <w:startOverride w:val="1"/>
      <w:lvl w:ilvl="0" w:tplc="8D9AC5C2">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14E2E4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1F6ECAC">
        <w:start w:val="1"/>
        <w:numFmt w:val="lowerRoman"/>
        <w:lvlText w:val="%3."/>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8F428D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750CEFC">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908CDD2">
        <w:start w:val="1"/>
        <w:numFmt w:val="lowerRoman"/>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760A13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B3A3044">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8F69820">
        <w:start w:val="1"/>
        <w:numFmt w:val="lowerRoman"/>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360621277">
    <w:abstractNumId w:val="38"/>
    <w:lvlOverride w:ilvl="0">
      <w:lvl w:ilvl="0" w:tplc="8D9AC5C2">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14E2E42">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1F6ECAC">
        <w:start w:val="1"/>
        <w:numFmt w:val="lowerRoman"/>
        <w:lvlText w:val="%3."/>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8F428D4">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750CEFC">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908CDD2">
        <w:start w:val="1"/>
        <w:numFmt w:val="lowerRoman"/>
        <w:lvlText w:val="%6."/>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760A13A">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B3A3044">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8F69820">
        <w:start w:val="1"/>
        <w:numFmt w:val="lowerRoman"/>
        <w:lvlText w:val="%9."/>
        <w:lvlJc w:val="left"/>
        <w:pPr>
          <w:ind w:left="75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600262922">
    <w:abstractNumId w:val="14"/>
  </w:num>
  <w:num w:numId="9" w16cid:durableId="977033680">
    <w:abstractNumId w:val="34"/>
  </w:num>
  <w:num w:numId="10" w16cid:durableId="1289972640">
    <w:abstractNumId w:val="41"/>
  </w:num>
  <w:num w:numId="11" w16cid:durableId="360478638">
    <w:abstractNumId w:val="24"/>
  </w:num>
  <w:num w:numId="12" w16cid:durableId="384260513">
    <w:abstractNumId w:val="36"/>
  </w:num>
  <w:num w:numId="13" w16cid:durableId="1017317608">
    <w:abstractNumId w:val="23"/>
  </w:num>
  <w:num w:numId="14" w16cid:durableId="1588227246">
    <w:abstractNumId w:val="30"/>
  </w:num>
  <w:num w:numId="15" w16cid:durableId="197815242">
    <w:abstractNumId w:val="42"/>
  </w:num>
  <w:num w:numId="16" w16cid:durableId="1736968137">
    <w:abstractNumId w:val="18"/>
  </w:num>
  <w:num w:numId="17" w16cid:durableId="617446774">
    <w:abstractNumId w:val="33"/>
  </w:num>
  <w:num w:numId="18" w16cid:durableId="1695375864">
    <w:abstractNumId w:val="25"/>
  </w:num>
  <w:num w:numId="19" w16cid:durableId="666909171">
    <w:abstractNumId w:val="21"/>
  </w:num>
  <w:num w:numId="20" w16cid:durableId="1303344941">
    <w:abstractNumId w:val="40"/>
  </w:num>
  <w:num w:numId="21" w16cid:durableId="1186286784">
    <w:abstractNumId w:val="13"/>
  </w:num>
  <w:num w:numId="22" w16cid:durableId="929313707">
    <w:abstractNumId w:val="35"/>
  </w:num>
  <w:num w:numId="23" w16cid:durableId="1777093018">
    <w:abstractNumId w:val="15"/>
  </w:num>
  <w:num w:numId="24" w16cid:durableId="1379545958">
    <w:abstractNumId w:val="20"/>
  </w:num>
  <w:num w:numId="25" w16cid:durableId="2081901025">
    <w:abstractNumId w:val="26"/>
  </w:num>
  <w:num w:numId="26" w16cid:durableId="84344919">
    <w:abstractNumId w:val="29"/>
  </w:num>
  <w:num w:numId="27" w16cid:durableId="944845184">
    <w:abstractNumId w:val="44"/>
  </w:num>
  <w:num w:numId="28" w16cid:durableId="1158620582">
    <w:abstractNumId w:val="16"/>
  </w:num>
  <w:num w:numId="29" w16cid:durableId="182978788">
    <w:abstractNumId w:val="39"/>
  </w:num>
  <w:num w:numId="30" w16cid:durableId="393891590">
    <w:abstractNumId w:val="17"/>
  </w:num>
  <w:num w:numId="31" w16cid:durableId="1414157003">
    <w:abstractNumId w:val="32"/>
  </w:num>
  <w:num w:numId="32" w16cid:durableId="2125072066">
    <w:abstractNumId w:val="19"/>
  </w:num>
  <w:num w:numId="33" w16cid:durableId="2097633976">
    <w:abstractNumId w:val="27"/>
  </w:num>
  <w:num w:numId="34" w16cid:durableId="1546521761">
    <w:abstractNumId w:val="28"/>
  </w:num>
  <w:num w:numId="35" w16cid:durableId="766970460">
    <w:abstractNumId w:val="12"/>
  </w:num>
  <w:num w:numId="36" w16cid:durableId="675231207">
    <w:abstractNumId w:val="22"/>
  </w:num>
  <w:num w:numId="37" w16cid:durableId="223299101">
    <w:abstractNumId w:val="45"/>
  </w:num>
  <w:num w:numId="38" w16cid:durableId="200168023">
    <w:abstractNumId w:val="0"/>
  </w:num>
  <w:num w:numId="39" w16cid:durableId="401757704">
    <w:abstractNumId w:val="1"/>
  </w:num>
  <w:num w:numId="40" w16cid:durableId="975796377">
    <w:abstractNumId w:val="2"/>
  </w:num>
  <w:num w:numId="41" w16cid:durableId="1304389525">
    <w:abstractNumId w:val="3"/>
  </w:num>
  <w:num w:numId="42" w16cid:durableId="2074354307">
    <w:abstractNumId w:val="4"/>
  </w:num>
  <w:num w:numId="43" w16cid:durableId="1192495872">
    <w:abstractNumId w:val="9"/>
  </w:num>
  <w:num w:numId="44" w16cid:durableId="968248154">
    <w:abstractNumId w:val="5"/>
  </w:num>
  <w:num w:numId="45" w16cid:durableId="2116896562">
    <w:abstractNumId w:val="6"/>
  </w:num>
  <w:num w:numId="46" w16cid:durableId="419067620">
    <w:abstractNumId w:val="7"/>
  </w:num>
  <w:num w:numId="47" w16cid:durableId="1289624140">
    <w:abstractNumId w:val="8"/>
  </w:num>
  <w:num w:numId="48" w16cid:durableId="140121555">
    <w:abstractNumId w:val="10"/>
  </w:num>
  <w:num w:numId="49" w16cid:durableId="708651601">
    <w:abstractNumId w:val="40"/>
    <w:lvlOverride w:ilvl="0">
      <w:startOverride w:val="1"/>
    </w:lvlOverride>
  </w:num>
  <w:num w:numId="50" w16cid:durableId="304166674">
    <w:abstractNumId w:val="39"/>
    <w:lvlOverride w:ilvl="0">
      <w:startOverride w:val="1"/>
    </w:lvlOverride>
  </w:num>
  <w:num w:numId="51" w16cid:durableId="71785026">
    <w:abstractNumId w:val="40"/>
    <w:lvlOverride w:ilvl="0">
      <w:startOverride w:val="1"/>
    </w:lvlOverride>
  </w:num>
  <w:num w:numId="52" w16cid:durableId="513231995">
    <w:abstractNumId w:val="34"/>
    <w:lvlOverride w:ilvl="0">
      <w:startOverride w:val="1"/>
    </w:lvlOverride>
  </w:num>
  <w:num w:numId="53" w16cid:durableId="2045598737">
    <w:abstractNumId w:val="20"/>
    <w:lvlOverride w:ilvl="0">
      <w:startOverride w:val="1"/>
    </w:lvlOverride>
  </w:num>
  <w:num w:numId="54" w16cid:durableId="2103404118">
    <w:abstractNumId w:val="42"/>
    <w:lvlOverride w:ilvl="0">
      <w:startOverride w:val="1"/>
    </w:lvlOverride>
  </w:num>
  <w:num w:numId="55" w16cid:durableId="215967860">
    <w:abstractNumId w:val="11"/>
  </w:num>
  <w:num w:numId="56" w16cid:durableId="1685092738">
    <w:abstractNumId w:val="14"/>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el Monaghan">
    <w15:presenceInfo w15:providerId="Windows Live" w15:userId="b9bf719561a8539a"/>
  </w15:person>
  <w15:person w15:author="Sydney Cromwell">
    <w15:presenceInfo w15:providerId="Windows Live" w15:userId="0696899a9e37788f"/>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7BF"/>
    <w:rsid w:val="000039FF"/>
    <w:rsid w:val="00053BD0"/>
    <w:rsid w:val="0006689C"/>
    <w:rsid w:val="0008226B"/>
    <w:rsid w:val="000863D1"/>
    <w:rsid w:val="000A562B"/>
    <w:rsid w:val="000B48B5"/>
    <w:rsid w:val="000E1C03"/>
    <w:rsid w:val="00156139"/>
    <w:rsid w:val="001A57BE"/>
    <w:rsid w:val="001B6624"/>
    <w:rsid w:val="002639DF"/>
    <w:rsid w:val="00282340"/>
    <w:rsid w:val="0029759A"/>
    <w:rsid w:val="002B2AAD"/>
    <w:rsid w:val="002E31F4"/>
    <w:rsid w:val="00337FE0"/>
    <w:rsid w:val="00353752"/>
    <w:rsid w:val="0037716A"/>
    <w:rsid w:val="003D6EB9"/>
    <w:rsid w:val="0042276E"/>
    <w:rsid w:val="00432A6D"/>
    <w:rsid w:val="0044125F"/>
    <w:rsid w:val="00447B1B"/>
    <w:rsid w:val="00457CF5"/>
    <w:rsid w:val="00471D19"/>
    <w:rsid w:val="0048153E"/>
    <w:rsid w:val="004F3B73"/>
    <w:rsid w:val="004F596E"/>
    <w:rsid w:val="00516067"/>
    <w:rsid w:val="005465E2"/>
    <w:rsid w:val="0055239E"/>
    <w:rsid w:val="00553274"/>
    <w:rsid w:val="00561153"/>
    <w:rsid w:val="005C4071"/>
    <w:rsid w:val="005C59C0"/>
    <w:rsid w:val="005E47A7"/>
    <w:rsid w:val="005F47FB"/>
    <w:rsid w:val="00626220"/>
    <w:rsid w:val="00686281"/>
    <w:rsid w:val="006A732A"/>
    <w:rsid w:val="006A7AF5"/>
    <w:rsid w:val="006B1B6C"/>
    <w:rsid w:val="006C4CF8"/>
    <w:rsid w:val="006E3BE1"/>
    <w:rsid w:val="007474D6"/>
    <w:rsid w:val="0076185B"/>
    <w:rsid w:val="00775F43"/>
    <w:rsid w:val="00780D7A"/>
    <w:rsid w:val="00785457"/>
    <w:rsid w:val="007E5E01"/>
    <w:rsid w:val="0081232B"/>
    <w:rsid w:val="00823482"/>
    <w:rsid w:val="008267BF"/>
    <w:rsid w:val="008300F0"/>
    <w:rsid w:val="00830EA9"/>
    <w:rsid w:val="00857762"/>
    <w:rsid w:val="0086512A"/>
    <w:rsid w:val="00866A28"/>
    <w:rsid w:val="008A1CB9"/>
    <w:rsid w:val="008C031D"/>
    <w:rsid w:val="008F15C5"/>
    <w:rsid w:val="008F3AC7"/>
    <w:rsid w:val="00974817"/>
    <w:rsid w:val="00975696"/>
    <w:rsid w:val="009A25CE"/>
    <w:rsid w:val="009C704D"/>
    <w:rsid w:val="009C763A"/>
    <w:rsid w:val="00A32D36"/>
    <w:rsid w:val="00A42836"/>
    <w:rsid w:val="00A64FF7"/>
    <w:rsid w:val="00A70A88"/>
    <w:rsid w:val="00A848A3"/>
    <w:rsid w:val="00AA5B6D"/>
    <w:rsid w:val="00AB5FF1"/>
    <w:rsid w:val="00AC19AC"/>
    <w:rsid w:val="00AE1E20"/>
    <w:rsid w:val="00AF779E"/>
    <w:rsid w:val="00B6632D"/>
    <w:rsid w:val="00B80CDC"/>
    <w:rsid w:val="00BA77E1"/>
    <w:rsid w:val="00BB6B99"/>
    <w:rsid w:val="00C06257"/>
    <w:rsid w:val="00C22C2A"/>
    <w:rsid w:val="00D44232"/>
    <w:rsid w:val="00D51F59"/>
    <w:rsid w:val="00D546E0"/>
    <w:rsid w:val="00D75BD4"/>
    <w:rsid w:val="00D77813"/>
    <w:rsid w:val="00D84A2C"/>
    <w:rsid w:val="00DB74C8"/>
    <w:rsid w:val="00DD16F2"/>
    <w:rsid w:val="00DF1C02"/>
    <w:rsid w:val="00E0679C"/>
    <w:rsid w:val="00E168BA"/>
    <w:rsid w:val="00E26AD9"/>
    <w:rsid w:val="00E617BE"/>
    <w:rsid w:val="00EA71AF"/>
    <w:rsid w:val="00EB107B"/>
    <w:rsid w:val="00EB3D1E"/>
    <w:rsid w:val="00EE65FD"/>
    <w:rsid w:val="00EF3149"/>
    <w:rsid w:val="00F006C2"/>
    <w:rsid w:val="00F536FC"/>
    <w:rsid w:val="00F54930"/>
    <w:rsid w:val="00F6191C"/>
    <w:rsid w:val="00F65021"/>
    <w:rsid w:val="00F77CDB"/>
    <w:rsid w:val="00F81219"/>
    <w:rsid w:val="00FA1857"/>
    <w:rsid w:val="00FA41D5"/>
    <w:rsid w:val="00FB2C2D"/>
    <w:rsid w:val="00FB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CF64"/>
  <w15:docId w15:val="{04425A8C-1F96-43D0-88CF-46A6278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7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780D7A"/>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80D7A"/>
    <w:pPr>
      <w:keepNext/>
      <w:keepLines/>
      <w:numPr>
        <w:ilvl w:val="2"/>
        <w:numId w:val="1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80D7A"/>
    <w:pPr>
      <w:keepNext/>
      <w:keepLines/>
      <w:numPr>
        <w:ilvl w:val="3"/>
        <w:numId w:val="1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80D7A"/>
    <w:pPr>
      <w:keepNext/>
      <w:keepLines/>
      <w:numPr>
        <w:ilvl w:val="4"/>
        <w:numId w:val="1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80D7A"/>
    <w:pPr>
      <w:keepNext/>
      <w:keepLines/>
      <w:numPr>
        <w:ilvl w:val="5"/>
        <w:numId w:val="1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80D7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0D7A"/>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0D7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D7A"/>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780D7A"/>
    <w:pPr>
      <w:numPr>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780D7A"/>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customStyle="1" w:styleId="ChapterTitle">
    <w:name w:val="ChapterTitle"/>
    <w:qFormat/>
    <w:rsid w:val="00780D7A"/>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780D7A"/>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ascii="Times Roman" w:hAnsi="Times Roman" w:cs="Arial Unicode MS"/>
      <w:color w:val="000000"/>
      <w:sz w:val="24"/>
      <w:szCs w:val="24"/>
      <w:u w:color="000000"/>
    </w:rPr>
  </w:style>
  <w:style w:type="paragraph" w:customStyle="1" w:styleId="Default">
    <w:name w:val="Default"/>
    <w:rsid w:val="00780D7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Xref">
    <w:name w:val="Xref"/>
    <w:uiPriority w:val="1"/>
    <w:rsid w:val="00780D7A"/>
    <w:rPr>
      <w:color w:val="FF0000"/>
      <w:lang w:val="fr-FR"/>
    </w:rPr>
  </w:style>
  <w:style w:type="paragraph" w:customStyle="1" w:styleId="HeadA">
    <w:name w:val="HeadA"/>
    <w:qFormat/>
    <w:rsid w:val="00780D7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
    <w:name w:val="HeadB"/>
    <w:qFormat/>
    <w:rsid w:val="00780D7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character" w:customStyle="1" w:styleId="Literal">
    <w:name w:val="Literal"/>
    <w:uiPriority w:val="1"/>
    <w:qFormat/>
    <w:rsid w:val="00780D7A"/>
    <w:rPr>
      <w:rFonts w:ascii="Courier" w:hAnsi="Courier" w:cs="TheSansMonoCondensed-Plain"/>
      <w:color w:val="3366FF"/>
      <w:spacing w:val="0"/>
      <w:w w:val="100"/>
      <w:position w:val="0"/>
      <w:u w:val="none"/>
      <w:vertAlign w:val="baseline"/>
      <w:lang w:val="en-US"/>
    </w:rPr>
  </w:style>
  <w:style w:type="paragraph" w:customStyle="1" w:styleId="Code">
    <w:name w:val="Code"/>
    <w:qFormat/>
    <w:rsid w:val="00780D7A"/>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ListNumber">
    <w:name w:val="ListNumber"/>
    <w:qFormat/>
    <w:rsid w:val="00780D7A"/>
    <w:pPr>
      <w:widowControl w:val="0"/>
      <w:numPr>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4"/>
      </w:numPr>
    </w:pPr>
  </w:style>
  <w:style w:type="paragraph" w:customStyle="1" w:styleId="CodeAnnotated">
    <w:name w:val="CodeAnnotated"/>
    <w:qFormat/>
    <w:rsid w:val="00780D7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780D7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ascii="Calibri" w:eastAsia="Calibri" w:hAnsi="Calibri" w:cs="Calibri"/>
      <w:color w:val="000000"/>
      <w:sz w:val="24"/>
      <w:szCs w:val="24"/>
      <w:u w:color="000000"/>
    </w:rPr>
  </w:style>
  <w:style w:type="paragraph" w:customStyle="1" w:styleId="CaptionLine">
    <w:name w:val="CaptionLine"/>
    <w:next w:val="Body"/>
    <w:qFormat/>
    <w:rsid w:val="00780D7A"/>
    <w:pPr>
      <w:numPr>
        <w:ilvl w:val="4"/>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780D7A"/>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Bold">
    <w:name w:val="Bold"/>
    <w:uiPriority w:val="1"/>
    <w:rsid w:val="00780D7A"/>
    <w:rPr>
      <w:b/>
      <w:bCs/>
      <w:color w:val="3366FF"/>
    </w:rPr>
  </w:style>
  <w:style w:type="character" w:customStyle="1" w:styleId="Hyperlink0">
    <w:name w:val="Hyperlink.0"/>
    <w:basedOn w:val="DefaultParagraphFont"/>
    <w:rsid w:val="006A732A"/>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4423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780D7A"/>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780D7A"/>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780D7A"/>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780D7A"/>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780D7A"/>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780D7A"/>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780D7A"/>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780D7A"/>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780D7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780D7A"/>
    <w:rPr>
      <w:rFonts w:cs="NewBaskervilleEF-Bold"/>
      <w:b/>
      <w:bCs/>
      <w:i/>
      <w:iCs/>
      <w:color w:val="3366FF"/>
      <w:w w:val="100"/>
      <w:position w:val="0"/>
      <w:u w:val="none"/>
      <w:vertAlign w:val="baseline"/>
      <w:lang w:val="en-US"/>
    </w:rPr>
  </w:style>
  <w:style w:type="paragraph" w:customStyle="1" w:styleId="BodyCustom">
    <w:name w:val="BodyCustom"/>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780D7A"/>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780D7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780D7A"/>
    <w:pPr>
      <w:numPr>
        <w:ilvl w:val="6"/>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780D7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780D7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780D7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780D7A"/>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780D7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780D7A"/>
    <w:pPr>
      <w:numPr>
        <w:numId w:val="16"/>
      </w:numPr>
    </w:pPr>
  </w:style>
  <w:style w:type="paragraph" w:customStyle="1" w:styleId="Blockquote">
    <w:name w:val="Blockquote"/>
    <w:next w:val="Normal"/>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780D7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780D7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780D7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780D7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780D7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780D7A"/>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780D7A"/>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780D7A"/>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780D7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780D7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780D7A"/>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780D7A"/>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780D7A"/>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780D7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780D7A"/>
    <w:rPr>
      <w:rFonts w:ascii="Wingdings2" w:hAnsi="Wingdings2" w:cs="Wingdings2"/>
      <w:color w:val="000000"/>
      <w:w w:val="100"/>
      <w:position w:val="0"/>
      <w:u w:val="none"/>
      <w:vertAlign w:val="baseline"/>
      <w:lang w:val="en-US"/>
    </w:rPr>
  </w:style>
  <w:style w:type="paragraph" w:customStyle="1" w:styleId="ListBody">
    <w:name w:val="ListBody"/>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780D7A"/>
    <w:rPr>
      <w:rFonts w:cs="NewBaskervilleStd-Italic"/>
      <w:i/>
      <w:iCs/>
      <w:color w:val="3366FF"/>
      <w:w w:val="100"/>
      <w:position w:val="0"/>
      <w:u w:val="none"/>
      <w:vertAlign w:val="baseline"/>
      <w:lang w:val="en-US"/>
    </w:rPr>
  </w:style>
  <w:style w:type="paragraph" w:customStyle="1" w:styleId="Note">
    <w:name w:val="Note"/>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780D7A"/>
    <w:rPr>
      <w:rFonts w:ascii="Symbol" w:hAnsi="Symbol" w:cs="Symbol"/>
      <w:color w:val="000000"/>
    </w:rPr>
  </w:style>
  <w:style w:type="character" w:customStyle="1" w:styleId="Superscript">
    <w:name w:val="Superscript"/>
    <w:uiPriority w:val="1"/>
    <w:qFormat/>
    <w:rsid w:val="00780D7A"/>
    <w:rPr>
      <w:color w:val="3366FF"/>
      <w:vertAlign w:val="superscript"/>
    </w:rPr>
  </w:style>
  <w:style w:type="character" w:customStyle="1" w:styleId="SuperscriptItalic">
    <w:name w:val="SuperscriptItalic"/>
    <w:uiPriority w:val="1"/>
    <w:qFormat/>
    <w:rsid w:val="00780D7A"/>
    <w:rPr>
      <w:i/>
      <w:color w:val="3366FF"/>
      <w:vertAlign w:val="superscript"/>
    </w:rPr>
  </w:style>
  <w:style w:type="character" w:customStyle="1" w:styleId="Subscript">
    <w:name w:val="Subscript"/>
    <w:uiPriority w:val="1"/>
    <w:qFormat/>
    <w:rsid w:val="00780D7A"/>
    <w:rPr>
      <w:color w:val="3366FF"/>
      <w:vertAlign w:val="subscript"/>
    </w:rPr>
  </w:style>
  <w:style w:type="character" w:customStyle="1" w:styleId="SubscriptItalic">
    <w:name w:val="SubscriptItalic"/>
    <w:uiPriority w:val="1"/>
    <w:qFormat/>
    <w:rsid w:val="00780D7A"/>
    <w:rPr>
      <w:i/>
      <w:color w:val="3366FF"/>
      <w:vertAlign w:val="subscript"/>
    </w:rPr>
  </w:style>
  <w:style w:type="character" w:customStyle="1" w:styleId="Symbol">
    <w:name w:val="Symbol"/>
    <w:uiPriority w:val="1"/>
    <w:qFormat/>
    <w:rsid w:val="00780D7A"/>
    <w:rPr>
      <w:rFonts w:ascii="Symbol" w:hAnsi="Symbol"/>
    </w:rPr>
  </w:style>
  <w:style w:type="character" w:customStyle="1" w:styleId="Italic">
    <w:name w:val="Italic"/>
    <w:uiPriority w:val="1"/>
    <w:qFormat/>
    <w:rsid w:val="00780D7A"/>
    <w:rPr>
      <w:rFonts w:cs="NewBaskervilleStd-Italic"/>
      <w:i/>
      <w:iCs/>
      <w:color w:val="0000FF"/>
      <w:w w:val="100"/>
      <w:position w:val="0"/>
      <w:u w:val="none"/>
      <w:vertAlign w:val="baseline"/>
      <w:lang w:val="en-US"/>
    </w:rPr>
  </w:style>
  <w:style w:type="paragraph" w:customStyle="1" w:styleId="ListBullet">
    <w:name w:val="ListBullet"/>
    <w:qFormat/>
    <w:rsid w:val="00780D7A"/>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780D7A"/>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780D7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780D7A"/>
    <w:pPr>
      <w:widowControl w:val="0"/>
      <w:numPr>
        <w:numId w:val="52"/>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780D7A"/>
    <w:rPr>
      <w:color w:val="FF358C"/>
      <w:u w:val="single"/>
    </w:rPr>
  </w:style>
  <w:style w:type="paragraph" w:customStyle="1" w:styleId="PartNumber">
    <w:name w:val="PartNumber"/>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780D7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780D7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780D7A"/>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780D7A"/>
    <w:pPr>
      <w:spacing w:before="120"/>
    </w:pPr>
    <w:rPr>
      <w:i/>
      <w:iCs/>
      <w:caps w:val="0"/>
    </w:rPr>
  </w:style>
  <w:style w:type="paragraph" w:customStyle="1" w:styleId="BoxBodyContinued">
    <w:name w:val="BoxBodyContinued"/>
    <w:qFormat/>
    <w:rsid w:val="00780D7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780D7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780D7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780D7A"/>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780D7A"/>
    <w:rPr>
      <w:color w:val="3366FF"/>
      <w:bdr w:val="none" w:sz="0" w:space="0" w:color="auto"/>
      <w:shd w:val="clear" w:color="auto" w:fill="99CC00"/>
    </w:rPr>
  </w:style>
  <w:style w:type="character" w:customStyle="1" w:styleId="DigitalOnly">
    <w:name w:val="DigitalOnly"/>
    <w:uiPriority w:val="1"/>
    <w:qFormat/>
    <w:rsid w:val="00780D7A"/>
    <w:rPr>
      <w:color w:val="3366FF"/>
      <w:bdr w:val="single" w:sz="4" w:space="0" w:color="3366FF"/>
    </w:rPr>
  </w:style>
  <w:style w:type="character" w:customStyle="1" w:styleId="PrintOnly">
    <w:name w:val="PrintOnly"/>
    <w:uiPriority w:val="1"/>
    <w:qFormat/>
    <w:rsid w:val="00780D7A"/>
    <w:rPr>
      <w:color w:val="3366FF"/>
      <w:bdr w:val="single" w:sz="4" w:space="0" w:color="FF0000"/>
    </w:rPr>
  </w:style>
  <w:style w:type="character" w:customStyle="1" w:styleId="LinkEmail">
    <w:name w:val="LinkEmail"/>
    <w:basedOn w:val="LinkURL"/>
    <w:uiPriority w:val="1"/>
    <w:qFormat/>
    <w:rsid w:val="00780D7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780D7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780D7A"/>
    <w:rPr>
      <w:color w:val="3366FF"/>
      <w:bdr w:val="none" w:sz="0" w:space="0" w:color="auto"/>
      <w:shd w:val="clear" w:color="auto" w:fill="FFFF00"/>
    </w:rPr>
  </w:style>
  <w:style w:type="character" w:customStyle="1" w:styleId="FootnoteReference">
    <w:name w:val="FootnoteReference"/>
    <w:uiPriority w:val="1"/>
    <w:qFormat/>
    <w:rsid w:val="00780D7A"/>
    <w:rPr>
      <w:color w:val="3366FF"/>
      <w:vertAlign w:val="superscript"/>
    </w:rPr>
  </w:style>
  <w:style w:type="paragraph" w:customStyle="1" w:styleId="Footnote">
    <w:name w:val="Footnote"/>
    <w:qFormat/>
    <w:rsid w:val="00780D7A"/>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780D7A"/>
    <w:rPr>
      <w:color w:val="3366FF"/>
      <w:vertAlign w:val="superscript"/>
    </w:rPr>
  </w:style>
  <w:style w:type="character" w:customStyle="1" w:styleId="EndnoteReference">
    <w:name w:val="EndnoteReference"/>
    <w:basedOn w:val="FootnoteReference"/>
    <w:uiPriority w:val="1"/>
    <w:qFormat/>
    <w:rsid w:val="00780D7A"/>
    <w:rPr>
      <w:color w:val="3366FF"/>
      <w:vertAlign w:val="superscript"/>
    </w:rPr>
  </w:style>
  <w:style w:type="paragraph" w:customStyle="1" w:styleId="QuotePara">
    <w:name w:val="QuotePara"/>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780D7A"/>
    <w:pPr>
      <w:spacing w:after="240"/>
      <w:jc w:val="right"/>
    </w:pPr>
    <w:rPr>
      <w:i w:val="0"/>
    </w:rPr>
  </w:style>
  <w:style w:type="character" w:customStyle="1" w:styleId="Caps">
    <w:name w:val="Caps"/>
    <w:uiPriority w:val="1"/>
    <w:qFormat/>
    <w:rsid w:val="00780D7A"/>
    <w:rPr>
      <w:caps/>
      <w:smallCaps w:val="0"/>
      <w:color w:val="3366FF"/>
    </w:rPr>
  </w:style>
  <w:style w:type="character" w:customStyle="1" w:styleId="SmallCaps">
    <w:name w:val="SmallCaps"/>
    <w:uiPriority w:val="1"/>
    <w:qFormat/>
    <w:rsid w:val="00780D7A"/>
    <w:rPr>
      <w:caps w:val="0"/>
      <w:smallCaps/>
      <w:color w:val="3366FF"/>
    </w:rPr>
  </w:style>
  <w:style w:type="character" w:customStyle="1" w:styleId="SmallCapsBold">
    <w:name w:val="SmallCapsBold"/>
    <w:basedOn w:val="SmallCaps"/>
    <w:uiPriority w:val="1"/>
    <w:qFormat/>
    <w:rsid w:val="00780D7A"/>
    <w:rPr>
      <w:b/>
      <w:bCs/>
      <w:caps w:val="0"/>
      <w:smallCaps/>
      <w:color w:val="3366FF"/>
    </w:rPr>
  </w:style>
  <w:style w:type="character" w:customStyle="1" w:styleId="SmallCapsBoldItalic">
    <w:name w:val="SmallCapsBoldItalic"/>
    <w:basedOn w:val="SmallCapsBold"/>
    <w:uiPriority w:val="1"/>
    <w:qFormat/>
    <w:rsid w:val="00780D7A"/>
    <w:rPr>
      <w:b/>
      <w:bCs/>
      <w:i/>
      <w:iCs/>
      <w:caps w:val="0"/>
      <w:smallCaps/>
      <w:color w:val="3366FF"/>
    </w:rPr>
  </w:style>
  <w:style w:type="character" w:customStyle="1" w:styleId="SmallCapsItalic">
    <w:name w:val="SmallCapsItalic"/>
    <w:basedOn w:val="SmallCaps"/>
    <w:uiPriority w:val="1"/>
    <w:qFormat/>
    <w:rsid w:val="00780D7A"/>
    <w:rPr>
      <w:i/>
      <w:iCs/>
      <w:caps w:val="0"/>
      <w:smallCaps/>
      <w:color w:val="3366FF"/>
    </w:rPr>
  </w:style>
  <w:style w:type="character" w:customStyle="1" w:styleId="NSSymbol">
    <w:name w:val="NSSymbol"/>
    <w:uiPriority w:val="1"/>
    <w:qFormat/>
    <w:rsid w:val="00780D7A"/>
    <w:rPr>
      <w:color w:val="3366FF"/>
    </w:rPr>
  </w:style>
  <w:style w:type="table" w:styleId="TableGrid">
    <w:name w:val="Table Grid"/>
    <w:basedOn w:val="TableNormal"/>
    <w:uiPriority w:val="59"/>
    <w:rsid w:val="00780D7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780D7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780D7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780D7A"/>
    <w:pPr>
      <w:keepLines/>
      <w:widowControl w:val="0"/>
      <w:numPr>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780D7A"/>
    <w:pPr>
      <w:keepLines/>
      <w:widowControl w:val="0"/>
      <w:numPr>
        <w:numId w:val="5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780D7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780D7A"/>
    <w:rPr>
      <w:i w:val="0"/>
      <w:sz w:val="18"/>
      <w:szCs w:val="18"/>
    </w:rPr>
  </w:style>
  <w:style w:type="paragraph" w:customStyle="1" w:styleId="ExtractSource">
    <w:name w:val="ExtractSource"/>
    <w:basedOn w:val="ExtractPara"/>
    <w:qFormat/>
    <w:rsid w:val="00780D7A"/>
    <w:pPr>
      <w:jc w:val="right"/>
    </w:pPr>
  </w:style>
  <w:style w:type="paragraph" w:customStyle="1" w:styleId="ExtractParaContinued">
    <w:name w:val="ExtractParaContinued"/>
    <w:basedOn w:val="ExtractPara"/>
    <w:qFormat/>
    <w:rsid w:val="00780D7A"/>
    <w:pPr>
      <w:spacing w:before="0"/>
      <w:ind w:firstLine="360"/>
    </w:pPr>
  </w:style>
  <w:style w:type="paragraph" w:customStyle="1" w:styleId="AppendixNumber">
    <w:name w:val="AppendixNumber"/>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780D7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780D7A"/>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780D7A"/>
    <w:rPr>
      <w:color w:val="3366FF"/>
      <w:vertAlign w:val="superscript"/>
    </w:rPr>
  </w:style>
  <w:style w:type="paragraph" w:customStyle="1" w:styleId="Reference">
    <w:name w:val="Reference"/>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780D7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780D7A"/>
    <w:rPr>
      <w:rFonts w:ascii="Courier" w:hAnsi="Courier"/>
      <w:color w:val="A6A6A6" w:themeColor="background1" w:themeShade="A6"/>
    </w:rPr>
  </w:style>
  <w:style w:type="character" w:customStyle="1" w:styleId="PyBracket">
    <w:name w:val="PyBracket"/>
    <w:uiPriority w:val="1"/>
    <w:qFormat/>
    <w:rsid w:val="00780D7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780D7A"/>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780D7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780D7A"/>
  </w:style>
  <w:style w:type="character" w:styleId="BookTitle">
    <w:name w:val="Book Title"/>
    <w:basedOn w:val="DefaultParagraphFont"/>
    <w:uiPriority w:val="33"/>
    <w:qFormat/>
    <w:rsid w:val="00780D7A"/>
    <w:rPr>
      <w:b/>
      <w:bCs/>
      <w:smallCaps/>
      <w:spacing w:val="5"/>
    </w:rPr>
  </w:style>
  <w:style w:type="paragraph" w:customStyle="1" w:styleId="BookTitle0">
    <w:name w:val="BookTitle"/>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780D7A"/>
  </w:style>
  <w:style w:type="paragraph" w:customStyle="1" w:styleId="BookEdition">
    <w:name w:val="BookEdition"/>
    <w:basedOn w:val="BookSubtitle"/>
    <w:qFormat/>
    <w:rsid w:val="00780D7A"/>
    <w:rPr>
      <w:b w:val="0"/>
      <w:bCs w:val="0"/>
      <w:i/>
      <w:iCs/>
      <w:sz w:val="24"/>
      <w:szCs w:val="24"/>
    </w:rPr>
  </w:style>
  <w:style w:type="paragraph" w:customStyle="1" w:styleId="BookAuthor">
    <w:name w:val="BookAuthor"/>
    <w:basedOn w:val="BookEdition"/>
    <w:qFormat/>
    <w:rsid w:val="00780D7A"/>
    <w:rPr>
      <w:i w:val="0"/>
      <w:iCs w:val="0"/>
      <w:smallCaps/>
    </w:rPr>
  </w:style>
  <w:style w:type="paragraph" w:customStyle="1" w:styleId="BookPublisher">
    <w:name w:val="BookPublisher"/>
    <w:basedOn w:val="BookAuthor"/>
    <w:qFormat/>
    <w:rsid w:val="00780D7A"/>
    <w:rPr>
      <w:i/>
      <w:iCs/>
      <w:smallCaps w:val="0"/>
      <w:sz w:val="20"/>
      <w:szCs w:val="20"/>
    </w:rPr>
  </w:style>
  <w:style w:type="paragraph" w:customStyle="1" w:styleId="Copyright">
    <w:name w:val="Copyright"/>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780D7A"/>
  </w:style>
  <w:style w:type="paragraph" w:customStyle="1" w:styleId="CopyrightHead">
    <w:name w:val="CopyrightHead"/>
    <w:basedOn w:val="CopyrightLOC"/>
    <w:qFormat/>
    <w:rsid w:val="00780D7A"/>
    <w:rPr>
      <w:b/>
    </w:rPr>
  </w:style>
  <w:style w:type="paragraph" w:customStyle="1" w:styleId="Dedication">
    <w:name w:val="Dedication"/>
    <w:basedOn w:val="BookPublisher"/>
    <w:qFormat/>
    <w:rsid w:val="00780D7A"/>
  </w:style>
  <w:style w:type="paragraph" w:customStyle="1" w:styleId="FrontmatterTitle">
    <w:name w:val="FrontmatterTitle"/>
    <w:basedOn w:val="BackmatterTitle"/>
    <w:qFormat/>
    <w:rsid w:val="00780D7A"/>
  </w:style>
  <w:style w:type="paragraph" w:customStyle="1" w:styleId="TOCFM">
    <w:name w:val="TOCFM"/>
    <w:basedOn w:val="Normal"/>
    <w:qFormat/>
    <w:rsid w:val="00780D7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780D7A"/>
    <w:pPr>
      <w:ind w:left="720"/>
    </w:pPr>
    <w:rPr>
      <w:b/>
    </w:rPr>
  </w:style>
  <w:style w:type="paragraph" w:customStyle="1" w:styleId="TOCPart">
    <w:name w:val="TOCPart"/>
    <w:basedOn w:val="TOCH1"/>
    <w:qFormat/>
    <w:rsid w:val="00780D7A"/>
    <w:pPr>
      <w:spacing w:before="120"/>
      <w:ind w:left="0"/>
      <w:jc w:val="center"/>
    </w:pPr>
    <w:rPr>
      <w:b w:val="0"/>
      <w:sz w:val="28"/>
      <w:szCs w:val="24"/>
    </w:rPr>
  </w:style>
  <w:style w:type="paragraph" w:customStyle="1" w:styleId="TOCChapter">
    <w:name w:val="TOCChapter"/>
    <w:basedOn w:val="TOCH1"/>
    <w:qFormat/>
    <w:rsid w:val="00780D7A"/>
    <w:pPr>
      <w:ind w:left="360"/>
    </w:pPr>
    <w:rPr>
      <w:b w:val="0"/>
      <w:sz w:val="24"/>
    </w:rPr>
  </w:style>
  <w:style w:type="paragraph" w:customStyle="1" w:styleId="TOCH2">
    <w:name w:val="TOCH2"/>
    <w:basedOn w:val="TOCH1"/>
    <w:qFormat/>
    <w:rsid w:val="00780D7A"/>
    <w:pPr>
      <w:ind w:left="1080"/>
    </w:pPr>
    <w:rPr>
      <w:i/>
    </w:rPr>
  </w:style>
  <w:style w:type="paragraph" w:customStyle="1" w:styleId="TOCH3">
    <w:name w:val="TOCH3"/>
    <w:basedOn w:val="TOCH1"/>
    <w:qFormat/>
    <w:rsid w:val="00780D7A"/>
    <w:pPr>
      <w:ind w:left="1440"/>
    </w:pPr>
    <w:rPr>
      <w:b w:val="0"/>
      <w:i/>
    </w:rPr>
  </w:style>
  <w:style w:type="paragraph" w:customStyle="1" w:styleId="BoxType">
    <w:name w:val="BoxType"/>
    <w:qFormat/>
    <w:rsid w:val="00780D7A"/>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780D7A"/>
    <w:rPr>
      <w:b w:val="0"/>
      <w:bCs w:val="0"/>
      <w:i w:val="0"/>
      <w:iCs w:val="0"/>
      <w:color w:val="3366FF"/>
      <w:bdr w:val="none" w:sz="0" w:space="0" w:color="auto"/>
      <w:shd w:val="clear" w:color="auto" w:fill="CCFFCC"/>
    </w:rPr>
  </w:style>
  <w:style w:type="character" w:customStyle="1" w:styleId="CodeAnnotation">
    <w:name w:val="CodeAnnotation"/>
    <w:uiPriority w:val="1"/>
    <w:qFormat/>
    <w:rsid w:val="00780D7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780D7A"/>
    <w:pPr>
      <w:keepNext/>
      <w:keepLines/>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780D7A"/>
    <w:pPr>
      <w:keepNext/>
      <w:keepLines/>
      <w:widowControl w:val="0"/>
      <w:numPr>
        <w:ilvl w:val="2"/>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780D7A"/>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780D7A"/>
    <w:pPr>
      <w:keepNext/>
      <w:keepLines/>
      <w:widowControl w:val="0"/>
      <w:numPr>
        <w:ilvl w:val="3"/>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780D7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ListNumber">
    <w:name w:val="BoxListNumber"/>
    <w:qFormat/>
    <w:rsid w:val="00780D7A"/>
    <w:pPr>
      <w:widowControl w:val="0"/>
      <w:numPr>
        <w:numId w:val="13"/>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780D7A"/>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780D7A"/>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780D7A"/>
    <w:rPr>
      <w:rFonts w:ascii="Webdings" w:hAnsi="Webdings" w:cs="Webdings"/>
      <w:color w:val="3366FF"/>
      <w:w w:val="100"/>
      <w:position w:val="0"/>
      <w:u w:val="none"/>
      <w:vertAlign w:val="baseline"/>
      <w:lang w:val="en-US"/>
    </w:rPr>
  </w:style>
  <w:style w:type="paragraph" w:customStyle="1" w:styleId="TableTitle">
    <w:name w:val="TableTitle"/>
    <w:qFormat/>
    <w:rsid w:val="00780D7A"/>
    <w:pPr>
      <w:keepNext/>
      <w:keepLines/>
      <w:widowControl w:val="0"/>
      <w:numPr>
        <w:ilvl w:val="5"/>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780D7A"/>
    <w:pPr>
      <w:jc w:val="right"/>
    </w:pPr>
    <w:rPr>
      <w:i w:val="0"/>
    </w:rPr>
  </w:style>
  <w:style w:type="paragraph" w:customStyle="1" w:styleId="SourceForeword">
    <w:name w:val="SourceForeword"/>
    <w:basedOn w:val="ReviewSource"/>
    <w:qFormat/>
    <w:rsid w:val="00780D7A"/>
  </w:style>
  <w:style w:type="paragraph" w:customStyle="1" w:styleId="ReviewHead">
    <w:name w:val="ReviewHead"/>
    <w:basedOn w:val="FrontmatterTitle"/>
    <w:qFormat/>
    <w:rsid w:val="00780D7A"/>
  </w:style>
  <w:style w:type="paragraph" w:customStyle="1" w:styleId="ReviewQuote">
    <w:name w:val="ReviewQuote"/>
    <w:basedOn w:val="QuotePara"/>
    <w:qFormat/>
    <w:rsid w:val="00780D7A"/>
  </w:style>
  <w:style w:type="paragraph" w:customStyle="1" w:styleId="ReviewSource">
    <w:name w:val="ReviewSource"/>
    <w:basedOn w:val="QuoteSource"/>
    <w:qFormat/>
    <w:rsid w:val="00780D7A"/>
  </w:style>
  <w:style w:type="paragraph" w:customStyle="1" w:styleId="ListGraphic">
    <w:name w:val="ListGraphic"/>
    <w:basedOn w:val="GraphicSlug"/>
    <w:qFormat/>
    <w:rsid w:val="00780D7A"/>
    <w:pPr>
      <w:ind w:left="0"/>
    </w:pPr>
  </w:style>
  <w:style w:type="paragraph" w:customStyle="1" w:styleId="ListCaption">
    <w:name w:val="ListCaption"/>
    <w:basedOn w:val="CaptionLine"/>
    <w:qFormat/>
    <w:rsid w:val="00780D7A"/>
    <w:pPr>
      <w:ind w:left="3600"/>
    </w:pPr>
  </w:style>
  <w:style w:type="paragraph" w:customStyle="1" w:styleId="NoteContinued">
    <w:name w:val="NoteContinued"/>
    <w:basedOn w:val="Note"/>
    <w:qFormat/>
    <w:rsid w:val="00780D7A"/>
    <w:pPr>
      <w:spacing w:before="0"/>
      <w:ind w:firstLine="0"/>
    </w:pPr>
  </w:style>
  <w:style w:type="paragraph" w:customStyle="1" w:styleId="NoteCode">
    <w:name w:val="NoteCode"/>
    <w:basedOn w:val="Code"/>
    <w:qFormat/>
    <w:rsid w:val="00780D7A"/>
    <w:pPr>
      <w:spacing w:after="240"/>
    </w:pPr>
  </w:style>
  <w:style w:type="paragraph" w:customStyle="1" w:styleId="ListBulletSub">
    <w:name w:val="ListBulletSub"/>
    <w:basedOn w:val="ListBullet"/>
    <w:qFormat/>
    <w:rsid w:val="00780D7A"/>
    <w:pPr>
      <w:numPr>
        <w:numId w:val="33"/>
      </w:numPr>
      <w:ind w:left="2520"/>
    </w:pPr>
  </w:style>
  <w:style w:type="paragraph" w:customStyle="1" w:styleId="CodeCustom1">
    <w:name w:val="CodeCustom1"/>
    <w:basedOn w:val="Code"/>
    <w:qFormat/>
    <w:rsid w:val="00780D7A"/>
    <w:rPr>
      <w:color w:val="00B0F0"/>
    </w:rPr>
  </w:style>
  <w:style w:type="paragraph" w:customStyle="1" w:styleId="CodeCustom2">
    <w:name w:val="CodeCustom2"/>
    <w:basedOn w:val="CodeCustom1"/>
    <w:qFormat/>
    <w:rsid w:val="00780D7A"/>
    <w:pPr>
      <w:framePr w:wrap="around" w:vAnchor="text" w:hAnchor="text" w:y="1"/>
    </w:pPr>
    <w:rPr>
      <w:color w:val="7030A0"/>
    </w:rPr>
  </w:style>
  <w:style w:type="paragraph" w:customStyle="1" w:styleId="BoxGraphic">
    <w:name w:val="BoxGraphic"/>
    <w:basedOn w:val="BoxBodyFirst"/>
    <w:qFormat/>
    <w:rsid w:val="00780D7A"/>
    <w:rPr>
      <w:bCs/>
      <w:color w:val="A12126"/>
    </w:rPr>
  </w:style>
  <w:style w:type="paragraph" w:customStyle="1" w:styleId="Equation">
    <w:name w:val="Equation"/>
    <w:basedOn w:val="ListPlain"/>
    <w:qFormat/>
    <w:rsid w:val="00780D7A"/>
  </w:style>
  <w:style w:type="character" w:customStyle="1" w:styleId="LiteralSuperscript">
    <w:name w:val="LiteralSuperscript"/>
    <w:uiPriority w:val="1"/>
    <w:qFormat/>
    <w:rsid w:val="00780D7A"/>
    <w:rPr>
      <w:vertAlign w:val="superscript"/>
    </w:rPr>
  </w:style>
  <w:style w:type="character" w:customStyle="1" w:styleId="LiteralSubscript">
    <w:name w:val="LiteralSubscript"/>
    <w:uiPriority w:val="1"/>
    <w:qFormat/>
    <w:rsid w:val="00780D7A"/>
    <w:rPr>
      <w:vertAlign w:val="subscript"/>
    </w:rPr>
  </w:style>
  <w:style w:type="character" w:customStyle="1" w:styleId="LiteralItalicSuperscript">
    <w:name w:val="LiteralItalicSuperscript"/>
    <w:uiPriority w:val="1"/>
    <w:qFormat/>
    <w:rsid w:val="00780D7A"/>
    <w:rPr>
      <w:i/>
      <w:color w:val="3266FF"/>
      <w:vertAlign w:val="superscript"/>
    </w:rPr>
  </w:style>
  <w:style w:type="character" w:customStyle="1" w:styleId="LiteralItalicSubscript">
    <w:name w:val="LiteralItalicSubscript"/>
    <w:basedOn w:val="LiteralItalicSuperscript"/>
    <w:uiPriority w:val="1"/>
    <w:qFormat/>
    <w:rsid w:val="00780D7A"/>
    <w:rPr>
      <w:i/>
      <w:color w:val="3266FF"/>
      <w:vertAlign w:val="subscript"/>
    </w:rPr>
  </w:style>
  <w:style w:type="paragraph" w:customStyle="1" w:styleId="BoxCodeAnnotated">
    <w:name w:val="BoxCodeAnnotated"/>
    <w:basedOn w:val="BoxCode"/>
    <w:qFormat/>
    <w:rsid w:val="00780D7A"/>
    <w:pPr>
      <w:ind w:hanging="216"/>
    </w:pPr>
  </w:style>
  <w:style w:type="paragraph" w:customStyle="1" w:styleId="BoxListNumberSub">
    <w:name w:val="BoxListNumberSub"/>
    <w:basedOn w:val="BoxListNumber"/>
    <w:qFormat/>
    <w:rsid w:val="00780D7A"/>
    <w:pPr>
      <w:numPr>
        <w:numId w:val="51"/>
      </w:numPr>
      <w:ind w:left="720"/>
    </w:pPr>
  </w:style>
  <w:style w:type="numbering" w:customStyle="1" w:styleId="CurrentList1">
    <w:name w:val="Current List1"/>
    <w:uiPriority w:val="99"/>
    <w:rsid w:val="00780D7A"/>
    <w:pPr>
      <w:numPr>
        <w:numId w:val="18"/>
      </w:numPr>
    </w:pPr>
  </w:style>
  <w:style w:type="numbering" w:customStyle="1" w:styleId="CurrentList2">
    <w:name w:val="Current List2"/>
    <w:uiPriority w:val="99"/>
    <w:rsid w:val="00780D7A"/>
    <w:pPr>
      <w:numPr>
        <w:numId w:val="19"/>
      </w:numPr>
    </w:pPr>
  </w:style>
  <w:style w:type="paragraph" w:customStyle="1" w:styleId="ListContinued">
    <w:name w:val="ListContinued"/>
    <w:qFormat/>
    <w:rsid w:val="00780D7A"/>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780D7A"/>
    <w:pPr>
      <w:ind w:left="1613" w:hanging="216"/>
    </w:pPr>
  </w:style>
  <w:style w:type="paragraph" w:customStyle="1" w:styleId="ListLetter">
    <w:name w:val="ListLetter"/>
    <w:qFormat/>
    <w:rsid w:val="00780D7A"/>
    <w:pPr>
      <w:numPr>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780D7A"/>
    <w:pPr>
      <w:numPr>
        <w:numId w:val="53"/>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780D7A"/>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780D7A"/>
    <w:pPr>
      <w:numPr>
        <w:numId w:val="22"/>
      </w:numPr>
    </w:pPr>
  </w:style>
  <w:style w:type="numbering" w:customStyle="1" w:styleId="CurrentList4">
    <w:name w:val="Current List4"/>
    <w:uiPriority w:val="99"/>
    <w:rsid w:val="00780D7A"/>
    <w:pPr>
      <w:numPr>
        <w:numId w:val="23"/>
      </w:numPr>
    </w:pPr>
  </w:style>
  <w:style w:type="paragraph" w:customStyle="1" w:styleId="BoxListLetter">
    <w:name w:val="BoxListLetter"/>
    <w:basedOn w:val="BoxListNumber"/>
    <w:qFormat/>
    <w:rsid w:val="00780D7A"/>
    <w:pPr>
      <w:numPr>
        <w:numId w:val="27"/>
      </w:numPr>
      <w:ind w:left="360"/>
    </w:pPr>
  </w:style>
  <w:style w:type="numbering" w:customStyle="1" w:styleId="CurrentList5">
    <w:name w:val="Current List5"/>
    <w:uiPriority w:val="99"/>
    <w:rsid w:val="00780D7A"/>
    <w:pPr>
      <w:numPr>
        <w:numId w:val="25"/>
      </w:numPr>
    </w:pPr>
  </w:style>
  <w:style w:type="paragraph" w:customStyle="1" w:styleId="BoxListLetterSub">
    <w:name w:val="BoxListLetterSub"/>
    <w:basedOn w:val="BoxListNumber"/>
    <w:qFormat/>
    <w:rsid w:val="00780D7A"/>
    <w:pPr>
      <w:numPr>
        <w:numId w:val="50"/>
      </w:numPr>
    </w:pPr>
  </w:style>
  <w:style w:type="numbering" w:customStyle="1" w:styleId="CurrentList6">
    <w:name w:val="Current List6"/>
    <w:uiPriority w:val="99"/>
    <w:rsid w:val="00780D7A"/>
    <w:pPr>
      <w:numPr>
        <w:numId w:val="26"/>
      </w:numPr>
    </w:pPr>
  </w:style>
  <w:style w:type="paragraph" w:customStyle="1" w:styleId="BoxListBulletSub">
    <w:name w:val="BoxListBulletSub"/>
    <w:basedOn w:val="BoxListBullet"/>
    <w:qFormat/>
    <w:rsid w:val="00780D7A"/>
    <w:pPr>
      <w:numPr>
        <w:numId w:val="31"/>
      </w:numPr>
      <w:ind w:left="720"/>
    </w:pPr>
  </w:style>
  <w:style w:type="numbering" w:customStyle="1" w:styleId="CurrentList7">
    <w:name w:val="Current List7"/>
    <w:uiPriority w:val="99"/>
    <w:rsid w:val="00780D7A"/>
    <w:pPr>
      <w:numPr>
        <w:numId w:val="28"/>
      </w:numPr>
    </w:pPr>
  </w:style>
  <w:style w:type="paragraph" w:customStyle="1" w:styleId="ChapterAuthor">
    <w:name w:val="ChapterAuthor"/>
    <w:basedOn w:val="ChapterSubtitle"/>
    <w:qFormat/>
    <w:rsid w:val="00780D7A"/>
    <w:rPr>
      <w:i/>
      <w:sz w:val="22"/>
    </w:rPr>
  </w:style>
  <w:style w:type="character" w:customStyle="1" w:styleId="ChineseChar">
    <w:name w:val="ChineseChar"/>
    <w:uiPriority w:val="1"/>
    <w:qFormat/>
    <w:rsid w:val="00780D7A"/>
    <w:rPr>
      <w:lang w:val="fr-FR"/>
    </w:rPr>
  </w:style>
  <w:style w:type="character" w:customStyle="1" w:styleId="JapaneseChar">
    <w:name w:val="JapaneseChar"/>
    <w:uiPriority w:val="1"/>
    <w:qFormat/>
    <w:rsid w:val="00780D7A"/>
    <w:rPr>
      <w:lang w:val="fr-FR"/>
    </w:rPr>
  </w:style>
  <w:style w:type="character" w:customStyle="1" w:styleId="EmojiChar">
    <w:name w:val="EmojiChar"/>
    <w:uiPriority w:val="99"/>
    <w:qFormat/>
    <w:rsid w:val="00780D7A"/>
    <w:rPr>
      <w:lang w:val="fr-FR"/>
    </w:rPr>
  </w:style>
  <w:style w:type="character" w:customStyle="1" w:styleId="Strikethrough">
    <w:name w:val="Strikethrough"/>
    <w:uiPriority w:val="1"/>
    <w:qFormat/>
    <w:rsid w:val="00780D7A"/>
    <w:rPr>
      <w:strike/>
      <w:dstrike w:val="0"/>
    </w:rPr>
  </w:style>
  <w:style w:type="character" w:customStyle="1" w:styleId="SuperscriptBold">
    <w:name w:val="SuperscriptBold"/>
    <w:basedOn w:val="Superscript"/>
    <w:uiPriority w:val="1"/>
    <w:qFormat/>
    <w:rsid w:val="00780D7A"/>
    <w:rPr>
      <w:b/>
      <w:color w:val="3366FF"/>
      <w:vertAlign w:val="superscript"/>
    </w:rPr>
  </w:style>
  <w:style w:type="character" w:customStyle="1" w:styleId="SubscriptBold">
    <w:name w:val="SubscriptBold"/>
    <w:basedOn w:val="Subscript"/>
    <w:uiPriority w:val="1"/>
    <w:qFormat/>
    <w:rsid w:val="00780D7A"/>
    <w:rPr>
      <w:b/>
      <w:color w:val="3366FF"/>
      <w:vertAlign w:val="subscript"/>
    </w:rPr>
  </w:style>
  <w:style w:type="character" w:customStyle="1" w:styleId="SuperscriptBoldItalic">
    <w:name w:val="SuperscriptBoldItalic"/>
    <w:basedOn w:val="Superscript"/>
    <w:uiPriority w:val="1"/>
    <w:qFormat/>
    <w:rsid w:val="00780D7A"/>
    <w:rPr>
      <w:b/>
      <w:i/>
      <w:color w:val="3366FF"/>
      <w:vertAlign w:val="superscript"/>
    </w:rPr>
  </w:style>
  <w:style w:type="character" w:customStyle="1" w:styleId="SubscriptBoldItalic">
    <w:name w:val="SubscriptBoldItalic"/>
    <w:basedOn w:val="Subscript"/>
    <w:uiPriority w:val="1"/>
    <w:qFormat/>
    <w:rsid w:val="00780D7A"/>
    <w:rPr>
      <w:b/>
      <w:i/>
      <w:color w:val="3366FF"/>
      <w:vertAlign w:val="subscript"/>
    </w:rPr>
  </w:style>
  <w:style w:type="character" w:customStyle="1" w:styleId="SuperscriptLiteralBoldItalic">
    <w:name w:val="SuperscriptLiteralBoldItalic"/>
    <w:basedOn w:val="SuperscriptBoldItalic"/>
    <w:uiPriority w:val="1"/>
    <w:qFormat/>
    <w:rsid w:val="00780D7A"/>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780D7A"/>
    <w:rPr>
      <w:rFonts w:ascii="Courier" w:hAnsi="Courier"/>
      <w:b/>
      <w:i/>
      <w:color w:val="3366FF"/>
      <w:vertAlign w:val="subscript"/>
    </w:rPr>
  </w:style>
  <w:style w:type="character" w:customStyle="1" w:styleId="SuperscriptLiteralBold">
    <w:name w:val="SuperscriptLiteralBold"/>
    <w:basedOn w:val="SuperscriptBold"/>
    <w:uiPriority w:val="1"/>
    <w:qFormat/>
    <w:rsid w:val="00780D7A"/>
    <w:rPr>
      <w:rFonts w:ascii="Courier" w:hAnsi="Courier"/>
      <w:b/>
      <w:i w:val="0"/>
      <w:color w:val="3366FF"/>
      <w:vertAlign w:val="superscript"/>
    </w:rPr>
  </w:style>
  <w:style w:type="character" w:customStyle="1" w:styleId="SubscriptLiteralBold">
    <w:name w:val="SubscriptLiteralBold"/>
    <w:basedOn w:val="SubscriptBold"/>
    <w:uiPriority w:val="1"/>
    <w:qFormat/>
    <w:rsid w:val="00780D7A"/>
    <w:rPr>
      <w:rFonts w:ascii="Courier" w:hAnsi="Courier"/>
      <w:b/>
      <w:i w:val="0"/>
      <w:color w:val="3366FF"/>
      <w:vertAlign w:val="subscript"/>
    </w:rPr>
  </w:style>
  <w:style w:type="character" w:customStyle="1" w:styleId="SuperscriptLiteral">
    <w:name w:val="SuperscriptLiteral"/>
    <w:basedOn w:val="Superscript"/>
    <w:uiPriority w:val="1"/>
    <w:qFormat/>
    <w:rsid w:val="00780D7A"/>
    <w:rPr>
      <w:rFonts w:ascii="Courier" w:hAnsi="Courier"/>
      <w:color w:val="3366FF"/>
      <w:vertAlign w:val="superscript"/>
    </w:rPr>
  </w:style>
  <w:style w:type="character" w:customStyle="1" w:styleId="SuperscriptLiteralItalic">
    <w:name w:val="SuperscriptLiteralItalic"/>
    <w:basedOn w:val="SuperscriptLiteral"/>
    <w:uiPriority w:val="1"/>
    <w:qFormat/>
    <w:rsid w:val="00780D7A"/>
    <w:rPr>
      <w:rFonts w:ascii="Courier" w:hAnsi="Courier"/>
      <w:i/>
      <w:color w:val="3366FF"/>
      <w:vertAlign w:val="superscript"/>
    </w:rPr>
  </w:style>
  <w:style w:type="character" w:customStyle="1" w:styleId="SubscriptLiteral">
    <w:name w:val="SubscriptLiteral"/>
    <w:basedOn w:val="Subscript"/>
    <w:uiPriority w:val="1"/>
    <w:qFormat/>
    <w:rsid w:val="00780D7A"/>
    <w:rPr>
      <w:rFonts w:ascii="Courier" w:hAnsi="Courier"/>
      <w:color w:val="3366FF"/>
      <w:vertAlign w:val="subscript"/>
    </w:rPr>
  </w:style>
  <w:style w:type="character" w:customStyle="1" w:styleId="SubscriptLiteralItalic">
    <w:name w:val="SubscriptLiteralItalic"/>
    <w:basedOn w:val="SubscriptLiteral"/>
    <w:uiPriority w:val="1"/>
    <w:qFormat/>
    <w:rsid w:val="00780D7A"/>
    <w:rPr>
      <w:rFonts w:ascii="Courier" w:hAnsi="Courier"/>
      <w:i/>
      <w:color w:val="3366FF"/>
      <w:vertAlign w:val="subscript"/>
    </w:rPr>
  </w:style>
  <w:style w:type="character" w:customStyle="1" w:styleId="CyrillicChar">
    <w:name w:val="CyrillicChar"/>
    <w:uiPriority w:val="1"/>
    <w:qFormat/>
    <w:rsid w:val="00780D7A"/>
    <w:rPr>
      <w:lang w:val="fr-FR"/>
    </w:rPr>
  </w:style>
  <w:style w:type="paragraph" w:customStyle="1" w:styleId="TabularList">
    <w:name w:val="TabularList"/>
    <w:basedOn w:val="Body"/>
    <w:qFormat/>
    <w:rsid w:val="00780D7A"/>
    <w:pPr>
      <w:ind w:left="0" w:firstLine="0"/>
    </w:pPr>
  </w:style>
  <w:style w:type="character" w:styleId="UnresolvedMention">
    <w:name w:val="Unresolved Mention"/>
    <w:basedOn w:val="DefaultParagraphFont"/>
    <w:uiPriority w:val="99"/>
    <w:semiHidden/>
    <w:unhideWhenUsed/>
    <w:rsid w:val="00780D7A"/>
    <w:rPr>
      <w:color w:val="605E5C"/>
      <w:shd w:val="clear" w:color="auto" w:fill="E1DFDD"/>
    </w:rPr>
  </w:style>
  <w:style w:type="numbering" w:customStyle="1" w:styleId="CurrentList9">
    <w:name w:val="Current List9"/>
    <w:uiPriority w:val="99"/>
    <w:rsid w:val="00780D7A"/>
    <w:pPr>
      <w:numPr>
        <w:numId w:val="32"/>
      </w:numPr>
    </w:pPr>
  </w:style>
  <w:style w:type="numbering" w:customStyle="1" w:styleId="CurrentList8">
    <w:name w:val="Current List8"/>
    <w:uiPriority w:val="99"/>
    <w:rsid w:val="00780D7A"/>
    <w:pPr>
      <w:numPr>
        <w:numId w:val="30"/>
      </w:numPr>
    </w:pPr>
  </w:style>
  <w:style w:type="paragraph" w:styleId="EndnoteText">
    <w:name w:val="endnote text"/>
    <w:basedOn w:val="Normal"/>
    <w:link w:val="EndnoteTextChar"/>
    <w:uiPriority w:val="99"/>
    <w:semiHidden/>
    <w:unhideWhenUsed/>
    <w:rsid w:val="00780D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0D7A"/>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780D7A"/>
    <w:rPr>
      <w:vertAlign w:val="superscript"/>
    </w:rPr>
  </w:style>
  <w:style w:type="paragraph" w:styleId="FootnoteText">
    <w:name w:val="footnote text"/>
    <w:basedOn w:val="Normal"/>
    <w:link w:val="FootnoteTextChar"/>
    <w:uiPriority w:val="99"/>
    <w:semiHidden/>
    <w:unhideWhenUsed/>
    <w:rsid w:val="00780D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0D7A"/>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780D7A"/>
    <w:rPr>
      <w:vertAlign w:val="superscript"/>
    </w:rPr>
  </w:style>
  <w:style w:type="character" w:customStyle="1" w:styleId="Emoji">
    <w:name w:val="Emoji"/>
    <w:basedOn w:val="DefaultParagraphFont"/>
    <w:uiPriority w:val="1"/>
    <w:qFormat/>
    <w:rsid w:val="00780D7A"/>
    <w:rPr>
      <w:rFonts w:ascii="Apple Color Emoji" w:hAnsi="Apple Color Emoji" w:cs="Apple Color Emoji"/>
      <w:lang w:eastAsia="en-US"/>
    </w:rPr>
  </w:style>
  <w:style w:type="character" w:customStyle="1" w:styleId="LiteralGrayItalic">
    <w:name w:val="LiteralGrayItalic"/>
    <w:basedOn w:val="LiteralGray"/>
    <w:uiPriority w:val="1"/>
    <w:qFormat/>
    <w:rsid w:val="00780D7A"/>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A42836"/>
    <w:pPr>
      <w:spacing w:line="240" w:lineRule="auto"/>
    </w:pPr>
    <w:rPr>
      <w:b/>
      <w:bCs/>
    </w:rPr>
  </w:style>
  <w:style w:type="character" w:customStyle="1" w:styleId="CommentSubjectChar">
    <w:name w:val="Comment Subject Char"/>
    <w:basedOn w:val="CommentTextChar"/>
    <w:link w:val="CommentSubject"/>
    <w:uiPriority w:val="99"/>
    <w:semiHidden/>
    <w:rsid w:val="00A42836"/>
    <w:rPr>
      <w:rFonts w:asciiTheme="minorHAnsi" w:eastAsia="Times New Roman" w:hAnsiTheme="minorHAnsi" w:cstheme="minorBidi"/>
      <w:b/>
      <w:bCs/>
      <w:bdr w:val="none" w:sz="0" w:space="0" w:color="auto"/>
    </w:rPr>
  </w:style>
  <w:style w:type="character" w:customStyle="1" w:styleId="KeyCaps">
    <w:name w:val="KeyCaps"/>
    <w:uiPriority w:val="1"/>
    <w:qFormat/>
    <w:rsid w:val="001A57BE"/>
    <w:rPr>
      <w:rFonts w:cs="NewBaskervilleStd-Roman"/>
      <w:caps w:val="0"/>
      <w:smallCaps/>
      <w:color w:val="3366FF"/>
      <w:w w:val="100"/>
      <w:position w:val="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A017-944E-4864-9F19-8FB18A7E4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(2).dotm</Template>
  <TotalTime>5</TotalTime>
  <Pages>17</Pages>
  <Words>5814</Words>
  <Characters>33141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9</cp:revision>
  <dcterms:created xsi:type="dcterms:W3CDTF">2023-12-05T19:38:00Z</dcterms:created>
  <dcterms:modified xsi:type="dcterms:W3CDTF">2023-12-05T19:48:00Z</dcterms:modified>
</cp:coreProperties>
</file>