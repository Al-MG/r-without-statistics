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FE4F5" w14:textId="77777777" w:rsidR="00031114" w:rsidRDefault="00031114" w:rsidP="00932B28">
      <w:pPr>
        <w:pStyle w:val="ChapterNumber"/>
      </w:pPr>
      <w:bookmarkStart w:id="0" w:name="makeyourowntheme"/>
    </w:p>
    <w:p w14:paraId="0FF10B6F" w14:textId="43B36E07" w:rsidR="00131F4F" w:rsidRDefault="001B053B">
      <w:pPr>
        <w:pStyle w:val="ChapterTitle"/>
      </w:pPr>
      <w:r>
        <w:t>Custom Data Visualization</w:t>
      </w:r>
      <w:r w:rsidR="00CC5FB7">
        <w:t xml:space="preserve"> Theme</w:t>
      </w:r>
      <w:r w:rsidR="00466410">
        <w:t>s</w:t>
      </w:r>
    </w:p>
    <w:p w14:paraId="6B70A900" w14:textId="2EA0F99E" w:rsidR="00EF2D0F" w:rsidRDefault="00031114" w:rsidP="004875EF">
      <w:pPr>
        <w:pStyle w:val="ChapterIntro"/>
      </w:pPr>
      <w:r>
        <w:t xml:space="preserve">A </w:t>
      </w:r>
      <w:r w:rsidRPr="00031114">
        <w:rPr>
          <w:rStyle w:val="Italic"/>
        </w:rPr>
        <w:t>custom theme</w:t>
      </w:r>
      <w:r>
        <w:t xml:space="preserve"> is nothing more than a chunk of code that applies a set of small tweaks to all plots. So much of the work involved in making a professional chart consists of these </w:t>
      </w:r>
      <w:r w:rsidR="00D01A3F">
        <w:t xml:space="preserve">kinds of </w:t>
      </w:r>
      <w:r>
        <w:t xml:space="preserve">adjustments. What font should you use? Where should the legend go? Should axes have titles? Should charts have grid lines? These questions may seem minor, but they have a </w:t>
      </w:r>
      <w:r w:rsidR="006C6FE2">
        <w:t xml:space="preserve">major </w:t>
      </w:r>
      <w:r>
        <w:t>impact on the final product.</w:t>
      </w:r>
    </w:p>
    <w:p w14:paraId="2D505FE4" w14:textId="7CE800B9" w:rsidR="00131F4F" w:rsidRDefault="00CC5FB7" w:rsidP="004875EF">
      <w:pPr>
        <w:pStyle w:val="Body"/>
      </w:pPr>
      <w:r>
        <w:t xml:space="preserve">In 2018, BBC data journalists </w:t>
      </w:r>
      <w:proofErr w:type="spellStart"/>
      <w:r>
        <w:t>Nassos</w:t>
      </w:r>
      <w:proofErr w:type="spellEnd"/>
      <w:r>
        <w:t xml:space="preserve"> </w:t>
      </w:r>
      <w:proofErr w:type="spellStart"/>
      <w:r>
        <w:t>Stylianou</w:t>
      </w:r>
      <w:proofErr w:type="spellEnd"/>
      <w:r>
        <w:t xml:space="preserve"> and Clara </w:t>
      </w:r>
      <w:proofErr w:type="spellStart"/>
      <w:r>
        <w:t>Guibourg</w:t>
      </w:r>
      <w:proofErr w:type="spellEnd"/>
      <w:r>
        <w:t xml:space="preserve">, along with their team, developed a custom ggplot theme that matches the BBC’s style. By introducing this </w:t>
      </w:r>
      <w:proofErr w:type="spellStart"/>
      <w:r w:rsidRPr="00031114">
        <w:rPr>
          <w:rStyle w:val="Literal"/>
        </w:rPr>
        <w:t>bbplot</w:t>
      </w:r>
      <w:proofErr w:type="spellEnd"/>
      <w:r>
        <w:t xml:space="preserve"> package for others to use, they changed their organization’s culture, removed bottlenecks, and allowed the BBC to visualize data more creatively.</w:t>
      </w:r>
    </w:p>
    <w:p w14:paraId="3F2AB2A6" w14:textId="7094E53B" w:rsidR="00131F4F" w:rsidRDefault="00CC5FB7" w:rsidP="004875EF">
      <w:pPr>
        <w:pStyle w:val="Body"/>
      </w:pPr>
      <w:r>
        <w:t>Rather than forcing everyone to copy the long code to tweak each plot they make, custom themes enable everyone who uses them to follow style guidelines and ensure that all data visualization</w:t>
      </w:r>
      <w:r w:rsidR="00D01A3F">
        <w:t>s</w:t>
      </w:r>
      <w:r>
        <w:t xml:space="preserve"> meet a brand’s standards. For example, to understand the significance of the custom theme introduced at the BBC, it’s helpful to know how things worked before </w:t>
      </w:r>
      <w:proofErr w:type="spellStart"/>
      <w:r w:rsidRPr="00031114">
        <w:rPr>
          <w:rStyle w:val="Literal"/>
        </w:rPr>
        <w:t>bbplot</w:t>
      </w:r>
      <w:proofErr w:type="spellEnd"/>
      <w:r>
        <w:t>. In the mid-2010s, journalists who wanted to make data visualization had two choices:</w:t>
      </w:r>
    </w:p>
    <w:p w14:paraId="641469B0" w14:textId="5D19A569" w:rsidR="00131F4F" w:rsidRDefault="00CB0714" w:rsidP="002E1689">
      <w:pPr>
        <w:pStyle w:val="ListBullet"/>
      </w:pPr>
      <w:r>
        <w:t>Use</w:t>
      </w:r>
      <w:r w:rsidR="00CC5FB7">
        <w:t xml:space="preserve"> an internal tool</w:t>
      </w:r>
      <w:r w:rsidR="00D01A3F">
        <w:t xml:space="preserve"> that</w:t>
      </w:r>
      <w:r w:rsidR="00CC5FB7">
        <w:t xml:space="preserve"> could create data visualizations but was limited to the </w:t>
      </w:r>
      <w:r w:rsidR="00CC5FB7">
        <w:lastRenderedPageBreak/>
        <w:t>predefined charts it had been designed to generate.</w:t>
      </w:r>
    </w:p>
    <w:p w14:paraId="79C2A7C2" w14:textId="54F6EB1B" w:rsidR="00EF2D0F" w:rsidRDefault="00CB0714" w:rsidP="002E1689">
      <w:pPr>
        <w:pStyle w:val="ListBullet"/>
      </w:pPr>
      <w:r>
        <w:t>Use</w:t>
      </w:r>
      <w:r w:rsidR="00CC5FB7">
        <w:t xml:space="preserve"> Excel to create mockups and then work with a graphic designer to finalize the charts. This approach led to better results and was </w:t>
      </w:r>
      <w:r w:rsidR="00D01A3F">
        <w:t>much</w:t>
      </w:r>
      <w:r w:rsidR="00CC5FB7">
        <w:t xml:space="preserve"> more flexible, but </w:t>
      </w:r>
      <w:r w:rsidR="00D01A3F">
        <w:t xml:space="preserve">it </w:t>
      </w:r>
      <w:r w:rsidR="00CC5FB7">
        <w:t>required extensive, time-consuming back-and-forth with a designer.</w:t>
      </w:r>
    </w:p>
    <w:p w14:paraId="48BC1AD5" w14:textId="5C105611" w:rsidR="00131F4F" w:rsidRDefault="00CC5FB7" w:rsidP="004875EF">
      <w:pPr>
        <w:pStyle w:val="Body"/>
      </w:pPr>
      <w:r>
        <w:t xml:space="preserve">Neither of these choices was ideal, </w:t>
      </w:r>
      <w:r w:rsidR="00D01A3F">
        <w:t>and</w:t>
      </w:r>
      <w:r>
        <w:t xml:space="preserve"> the BBC’s data visualization output</w:t>
      </w:r>
      <w:r w:rsidR="00D01A3F">
        <w:t xml:space="preserve"> was limited</w:t>
      </w:r>
      <w:r>
        <w:t xml:space="preserve">. R freed the journalists from having to work with a designer. It wasn’t that the designers were bad (they weren’t), but ggplot allowed the journalists to explore different visualizations on their own. As the team improved their ggplot skills, they realized that it might be possible to produce more than just exploratory data visualizations and </w:t>
      </w:r>
      <w:r w:rsidR="00183044">
        <w:t xml:space="preserve">to </w:t>
      </w:r>
      <w:r>
        <w:t>create production-ready charts in R that could go straight onto the BBC website.</w:t>
      </w:r>
    </w:p>
    <w:p w14:paraId="735E4766" w14:textId="4BC0A227" w:rsidR="00131F4F" w:rsidRDefault="002115C4" w:rsidP="004875EF">
      <w:pPr>
        <w:pStyle w:val="Body"/>
      </w:pPr>
      <w:r>
        <w:t>T</w:t>
      </w:r>
      <w:r w:rsidR="00CC5FB7">
        <w:t>his chapter discuss</w:t>
      </w:r>
      <w:r>
        <w:t>es</w:t>
      </w:r>
      <w:r w:rsidR="00CC5FB7">
        <w:t xml:space="preserve"> the power of custom ggplot themes, then walk</w:t>
      </w:r>
      <w:r>
        <w:t>s</w:t>
      </w:r>
      <w:r w:rsidR="00CC5FB7">
        <w:t xml:space="preserve"> through the code in the </w:t>
      </w:r>
      <w:proofErr w:type="spellStart"/>
      <w:r w:rsidR="00CC5FB7" w:rsidRPr="00031114">
        <w:rPr>
          <w:rStyle w:val="Literal"/>
        </w:rPr>
        <w:t>bbplot</w:t>
      </w:r>
      <w:proofErr w:type="spellEnd"/>
      <w:r w:rsidR="00CC5FB7">
        <w:t xml:space="preserve"> package to demonstrate how custom themes work. You’ll learn how to consolidate your styling code into a reusable function and how to consistently modify your plots’ text, axes, grid lines, background, and other elements.</w:t>
      </w:r>
      <w:bookmarkEnd w:id="0"/>
    </w:p>
    <w:p w14:paraId="1F7AF68D" w14:textId="77777777" w:rsidR="00EF2D0F" w:rsidRDefault="00D01A3F">
      <w:pPr>
        <w:pStyle w:val="HeadA"/>
      </w:pPr>
      <w:bookmarkStart w:id="1" w:name="_Toc"/>
      <w:bookmarkStart w:id="2" w:name="enterbbplot"/>
      <w:r>
        <w:t>Styl</w:t>
      </w:r>
      <w:r w:rsidR="006E6BE6">
        <w:t>ing</w:t>
      </w:r>
      <w:r>
        <w:t xml:space="preserve"> a Plot with</w:t>
      </w:r>
      <w:r w:rsidR="00CC5FB7">
        <w:t xml:space="preserve"> a Custom Theme</w:t>
      </w:r>
      <w:bookmarkEnd w:id="1"/>
    </w:p>
    <w:p w14:paraId="4FC39860" w14:textId="7A88873D" w:rsidR="00131F4F" w:rsidRDefault="00CC5FB7" w:rsidP="004875EF">
      <w:pPr>
        <w:pStyle w:val="Body"/>
      </w:pPr>
      <w:r>
        <w:t xml:space="preserve">The </w:t>
      </w:r>
      <w:proofErr w:type="spellStart"/>
      <w:r w:rsidRPr="00031114">
        <w:rPr>
          <w:rStyle w:val="Literal"/>
        </w:rPr>
        <w:t>bbplot</w:t>
      </w:r>
      <w:proofErr w:type="spellEnd"/>
      <w:r>
        <w:t xml:space="preserve"> package has two functions: </w:t>
      </w:r>
      <w:proofErr w:type="spellStart"/>
      <w:r w:rsidRPr="00031114">
        <w:rPr>
          <w:rStyle w:val="Literal"/>
        </w:rPr>
        <w:t>bbc_</w:t>
      </w:r>
      <w:proofErr w:type="gramStart"/>
      <w:r w:rsidRPr="00031114">
        <w:rPr>
          <w:rStyle w:val="Literal"/>
        </w:rPr>
        <w:t>style</w:t>
      </w:r>
      <w:proofErr w:type="spellEnd"/>
      <w:r w:rsidRPr="00031114">
        <w:rPr>
          <w:rStyle w:val="Literal"/>
        </w:rPr>
        <w:t>(</w:t>
      </w:r>
      <w:proofErr w:type="gramEnd"/>
      <w:r w:rsidRPr="00031114">
        <w:rPr>
          <w:rStyle w:val="Literal"/>
        </w:rPr>
        <w:t>)</w:t>
      </w:r>
      <w:r>
        <w:t xml:space="preserve"> and </w:t>
      </w:r>
      <w:proofErr w:type="spellStart"/>
      <w:r w:rsidRPr="00031114">
        <w:rPr>
          <w:rStyle w:val="Literal"/>
        </w:rPr>
        <w:t>finalise_plot</w:t>
      </w:r>
      <w:proofErr w:type="spellEnd"/>
      <w:r w:rsidRPr="00031114">
        <w:rPr>
          <w:rStyle w:val="Literal"/>
        </w:rPr>
        <w:t>()</w:t>
      </w:r>
      <w:r>
        <w:t xml:space="preserve">. The latter deals with </w:t>
      </w:r>
      <w:r w:rsidR="002115C4">
        <w:t xml:space="preserve">tasks </w:t>
      </w:r>
      <w:r>
        <w:t>like adding the BBC logo</w:t>
      </w:r>
      <w:r w:rsidR="00031114">
        <w:t xml:space="preserve"> and</w:t>
      </w:r>
      <w:r>
        <w:t xml:space="preserve"> saving plots in the correct dimensions. For now, let’s look at the </w:t>
      </w:r>
      <w:proofErr w:type="spellStart"/>
      <w:r w:rsidRPr="00031114">
        <w:rPr>
          <w:rStyle w:val="Literal"/>
        </w:rPr>
        <w:t>bbc_</w:t>
      </w:r>
      <w:proofErr w:type="gramStart"/>
      <w:r w:rsidRPr="00031114">
        <w:rPr>
          <w:rStyle w:val="Literal"/>
        </w:rPr>
        <w:t>style</w:t>
      </w:r>
      <w:proofErr w:type="spellEnd"/>
      <w:r w:rsidRPr="00031114">
        <w:rPr>
          <w:rStyle w:val="Literal"/>
        </w:rPr>
        <w:t>(</w:t>
      </w:r>
      <w:proofErr w:type="gramEnd"/>
      <w:r w:rsidRPr="00031114">
        <w:rPr>
          <w:rStyle w:val="Literal"/>
        </w:rPr>
        <w:t>)</w:t>
      </w:r>
      <w:r>
        <w:t xml:space="preserve"> function, which applies a custom ggplot theme to </w:t>
      </w:r>
      <w:r w:rsidR="00D01A3F">
        <w:t xml:space="preserve">make </w:t>
      </w:r>
      <w:r>
        <w:t xml:space="preserve">all </w:t>
      </w:r>
      <w:r w:rsidR="002115C4">
        <w:t xml:space="preserve">the </w:t>
      </w:r>
      <w:r>
        <w:t>plots look consistent and follow BBC style guidelines.</w:t>
      </w:r>
    </w:p>
    <w:p w14:paraId="1DB97B3D" w14:textId="182EB87E" w:rsidR="00131F4F" w:rsidRDefault="006E6BE6">
      <w:pPr>
        <w:pStyle w:val="HeadB"/>
      </w:pPr>
      <w:bookmarkStart w:id="3" w:name="_Toc1"/>
      <w:r>
        <w:t>A</w:t>
      </w:r>
      <w:r w:rsidR="00CC5FB7">
        <w:t>n Example Plot</w:t>
      </w:r>
      <w:bookmarkEnd w:id="3"/>
    </w:p>
    <w:p w14:paraId="6FB98DE7" w14:textId="2C32DA05" w:rsidR="00131F4F" w:rsidRDefault="00CC5FB7" w:rsidP="004875EF">
      <w:pPr>
        <w:pStyle w:val="Body"/>
      </w:pPr>
      <w:r>
        <w:t xml:space="preserve">To </w:t>
      </w:r>
      <w:r w:rsidR="002115C4">
        <w:t xml:space="preserve">see </w:t>
      </w:r>
      <w:r>
        <w:t xml:space="preserve">how this function works, </w:t>
      </w:r>
      <w:r w:rsidR="002115C4">
        <w:t xml:space="preserve">you’ll </w:t>
      </w:r>
      <w:r>
        <w:t>create a plot</w:t>
      </w:r>
      <w:r w:rsidR="006D18D0">
        <w:t xml:space="preserve"> showing population data about several</w:t>
      </w:r>
      <w:r w:rsidR="00883C9C">
        <w:t xml:space="preserve"> penguin</w:t>
      </w:r>
      <w:r w:rsidR="006D18D0">
        <w:t xml:space="preserve"> species</w:t>
      </w:r>
      <w:r>
        <w:t xml:space="preserve">. </w:t>
      </w:r>
      <w:r w:rsidR="002115C4">
        <w:t xml:space="preserve">You’ll be using </w:t>
      </w:r>
      <w:r>
        <w:t xml:space="preserve">the </w:t>
      </w:r>
      <w:proofErr w:type="spellStart"/>
      <w:r w:rsidRPr="00031114">
        <w:rPr>
          <w:rStyle w:val="Literal"/>
        </w:rPr>
        <w:t>palmerpenguins</w:t>
      </w:r>
      <w:proofErr w:type="spellEnd"/>
      <w:r>
        <w:t xml:space="preserve"> package, which contains data about penguins living on three islands in Antarctica. </w:t>
      </w:r>
      <w:r w:rsidR="00D01A3F">
        <w:t xml:space="preserve">For </w:t>
      </w:r>
      <w:r>
        <w:t xml:space="preserve">a sense of what this data looks like, load the </w:t>
      </w:r>
      <w:proofErr w:type="spellStart"/>
      <w:r w:rsidRPr="00031114">
        <w:rPr>
          <w:rStyle w:val="Literal"/>
        </w:rPr>
        <w:t>palmerpenguins</w:t>
      </w:r>
      <w:proofErr w:type="spellEnd"/>
      <w:r>
        <w:t xml:space="preserve"> and </w:t>
      </w:r>
      <w:r w:rsidRPr="00031114">
        <w:rPr>
          <w:rStyle w:val="Literal"/>
        </w:rPr>
        <w:t>tidyverse</w:t>
      </w:r>
      <w:r>
        <w:t xml:space="preserve"> packages:</w:t>
      </w:r>
    </w:p>
    <w:p w14:paraId="3C85C058" w14:textId="77777777" w:rsidR="00131F4F" w:rsidRPr="00830FB6" w:rsidRDefault="00CC5FB7">
      <w:pPr>
        <w:pStyle w:val="Code"/>
        <w:rPr>
          <w:rStyle w:val="LiteralBold"/>
        </w:rPr>
      </w:pPr>
      <w:r w:rsidRPr="00830FB6">
        <w:rPr>
          <w:rStyle w:val="LiteralBold"/>
        </w:rPr>
        <w:t>library(</w:t>
      </w:r>
      <w:proofErr w:type="spellStart"/>
      <w:r w:rsidRPr="00830FB6">
        <w:rPr>
          <w:rStyle w:val="LiteralBold"/>
        </w:rPr>
        <w:t>palmerpenguins</w:t>
      </w:r>
      <w:proofErr w:type="spellEnd"/>
      <w:r w:rsidRPr="00830FB6">
        <w:rPr>
          <w:rStyle w:val="LiteralBold"/>
        </w:rPr>
        <w:t>)</w:t>
      </w:r>
    </w:p>
    <w:p w14:paraId="7230B952" w14:textId="6FB4EB48" w:rsidR="00131F4F" w:rsidRPr="00830FB6" w:rsidRDefault="00CC5FB7">
      <w:pPr>
        <w:pStyle w:val="Code"/>
        <w:rPr>
          <w:rStyle w:val="LiteralBold"/>
        </w:rPr>
      </w:pPr>
      <w:r w:rsidRPr="00830FB6">
        <w:rPr>
          <w:rStyle w:val="LiteralBold"/>
        </w:rPr>
        <w:t>library(tidyverse)</w:t>
      </w:r>
    </w:p>
    <w:p w14:paraId="0035AAC9" w14:textId="577DEB48" w:rsidR="00932B28" w:rsidRDefault="00B0182F" w:rsidP="00183044">
      <w:pPr>
        <w:pStyle w:val="Body"/>
      </w:pPr>
      <w:r>
        <w:t>N</w:t>
      </w:r>
      <w:r w:rsidR="00CC5FB7">
        <w:t>ow</w:t>
      </w:r>
      <w:r>
        <w:t xml:space="preserve"> you</w:t>
      </w:r>
      <w:r w:rsidR="00CC5FB7">
        <w:t xml:space="preserve"> have data </w:t>
      </w:r>
      <w:r>
        <w:t xml:space="preserve">you </w:t>
      </w:r>
      <w:r w:rsidR="00CC5FB7">
        <w:t xml:space="preserve">can work with in an object called </w:t>
      </w:r>
      <w:r w:rsidR="00CC5FB7" w:rsidRPr="00031114">
        <w:rPr>
          <w:rStyle w:val="Literal"/>
        </w:rPr>
        <w:t>penguins</w:t>
      </w:r>
      <w:r w:rsidR="00C20FED">
        <w:t xml:space="preserve">. </w:t>
      </w:r>
      <w:r w:rsidR="00CC5FB7">
        <w:t>Here’s what the first 10 rows look like:</w:t>
      </w:r>
    </w:p>
    <w:p w14:paraId="458519D9" w14:textId="2B343D6E" w:rsidR="00CB0714" w:rsidRPr="00CB0714" w:rsidRDefault="00CB0714" w:rsidP="00CB0714">
      <w:pPr>
        <w:pStyle w:val="ProductionDirective"/>
        <w:rPr>
          <w:rStyle w:val="PrintOnly"/>
          <w:color w:val="FF0000"/>
          <w:bdr w:val="none" w:sz="0" w:space="0" w:color="auto"/>
        </w:rPr>
      </w:pPr>
      <w:r>
        <w:rPr>
          <w:rStyle w:val="PrintOnly"/>
          <w:color w:val="FF0000"/>
          <w:bdr w:val="none" w:sz="0" w:space="0" w:color="auto"/>
        </w:rPr>
        <w:t>PROD: Per AU, please don’t add “.0” to values to align decimals.</w:t>
      </w:r>
    </w:p>
    <w:p w14:paraId="0A867A39" w14:textId="77777777" w:rsidR="00131F4F" w:rsidRDefault="00CC5FB7">
      <w:pPr>
        <w:pStyle w:val="Code"/>
      </w:pPr>
      <w:r>
        <w:t>#&gt; # A tibble: 344 × 8</w:t>
      </w:r>
    </w:p>
    <w:p w14:paraId="640B8731" w14:textId="3E92E498" w:rsidR="00131F4F" w:rsidRDefault="00CC5FB7">
      <w:pPr>
        <w:pStyle w:val="Code"/>
      </w:pPr>
      <w:r>
        <w:t xml:space="preserve">#&gt;    species island    </w:t>
      </w:r>
      <w:proofErr w:type="spellStart"/>
      <w:r>
        <w:t>bill_le</w:t>
      </w:r>
      <w:proofErr w:type="spellEnd"/>
      <w:r w:rsidR="00932B28">
        <w:t>...</w:t>
      </w:r>
      <w:r w:rsidRPr="00932B28">
        <w:rPr>
          <w:rStyle w:val="LiteralSuperscript"/>
        </w:rPr>
        <w:t>¹</w:t>
      </w:r>
      <w:r>
        <w:t xml:space="preserve"> bill_</w:t>
      </w:r>
      <w:r w:rsidR="00932B28">
        <w:t>...</w:t>
      </w:r>
      <w:r w:rsidRPr="00932B28">
        <w:rPr>
          <w:rStyle w:val="LiteralSuperscript"/>
        </w:rPr>
        <w:t>²</w:t>
      </w:r>
      <w:r>
        <w:t xml:space="preserve"> </w:t>
      </w:r>
      <w:proofErr w:type="spellStart"/>
      <w:r>
        <w:t>flipp</w:t>
      </w:r>
      <w:proofErr w:type="spellEnd"/>
      <w:r w:rsidR="00932B28">
        <w:t>...</w:t>
      </w:r>
      <w:proofErr w:type="gramStart"/>
      <w:r w:rsidRPr="00932B28">
        <w:rPr>
          <w:rStyle w:val="LiteralSuperscript"/>
        </w:rPr>
        <w:t>³</w:t>
      </w:r>
      <w:r>
        <w:t xml:space="preserve"> </w:t>
      </w:r>
      <w:r w:rsidR="00932B28">
        <w:t xml:space="preserve"> </w:t>
      </w:r>
      <w:r>
        <w:t>body</w:t>
      </w:r>
      <w:proofErr w:type="gramEnd"/>
      <w:r>
        <w:t>_</w:t>
      </w:r>
      <w:r w:rsidR="00932B28">
        <w:t>...</w:t>
      </w:r>
      <w:r w:rsidRPr="00932B28">
        <w:rPr>
          <w:rStyle w:val="LiteralSuperscript"/>
          <w:rFonts w:ascii="Cambria Math" w:eastAsia="Cambria Math" w:hAnsi="Cambria Math" w:cs="Cambria Math"/>
        </w:rPr>
        <w:t>⁴</w:t>
      </w:r>
      <w:r>
        <w:t xml:space="preserve"> </w:t>
      </w:r>
      <w:r w:rsidR="00932B28">
        <w:t xml:space="preserve"> </w:t>
      </w:r>
      <w:r>
        <w:t>sex</w:t>
      </w:r>
    </w:p>
    <w:p w14:paraId="294E3C44" w14:textId="1928C233" w:rsidR="00131F4F" w:rsidRDefault="00CC5FB7">
      <w:pPr>
        <w:pStyle w:val="Code"/>
      </w:pPr>
      <w:r>
        <w:t xml:space="preserve">#&gt;    &lt;fct&gt;   &lt;fct&gt;         &lt;dbl&gt;   &lt;dbl&gt;   </w:t>
      </w:r>
      <w:r w:rsidR="00932B28">
        <w:t xml:space="preserve">  </w:t>
      </w:r>
      <w:r>
        <w:t xml:space="preserve">&lt;int&gt;   </w:t>
      </w:r>
      <w:r w:rsidR="00932B28">
        <w:t xml:space="preserve">  </w:t>
      </w:r>
      <w:r>
        <w:t xml:space="preserve">&lt;int&gt; </w:t>
      </w:r>
      <w:r w:rsidR="00932B28">
        <w:t xml:space="preserve">   </w:t>
      </w:r>
      <w:r>
        <w:t>&lt;fct&gt;</w:t>
      </w:r>
    </w:p>
    <w:p w14:paraId="7BA1B6DA" w14:textId="14B80D43" w:rsidR="00EF2D0F" w:rsidRDefault="00CC5FB7">
      <w:pPr>
        <w:pStyle w:val="Code"/>
      </w:pPr>
      <w:r>
        <w:t>#</w:t>
      </w:r>
      <w:proofErr w:type="gramStart"/>
      <w:r>
        <w:t>&gt;  1</w:t>
      </w:r>
      <w:proofErr w:type="gramEnd"/>
      <w:r>
        <w:t xml:space="preserve"> Adelie  Torgersen      39.1    18.7     </w:t>
      </w:r>
      <w:r w:rsidR="00932B28">
        <w:t xml:space="preserve"> </w:t>
      </w:r>
      <w:r w:rsidR="00183044">
        <w:t xml:space="preserve"> </w:t>
      </w:r>
      <w:r>
        <w:t xml:space="preserve">181    </w:t>
      </w:r>
      <w:r w:rsidR="00932B28">
        <w:t xml:space="preserve">  </w:t>
      </w:r>
      <w:r>
        <w:t xml:space="preserve">3750 </w:t>
      </w:r>
      <w:r w:rsidR="00932B28">
        <w:t xml:space="preserve">   </w:t>
      </w:r>
      <w:r>
        <w:t>male</w:t>
      </w:r>
    </w:p>
    <w:p w14:paraId="52032C2F" w14:textId="73E19097" w:rsidR="00131F4F" w:rsidRDefault="00CC5FB7">
      <w:pPr>
        <w:pStyle w:val="Code"/>
      </w:pPr>
      <w:r>
        <w:t>#</w:t>
      </w:r>
      <w:proofErr w:type="gramStart"/>
      <w:r>
        <w:t>&gt;  2</w:t>
      </w:r>
      <w:proofErr w:type="gramEnd"/>
      <w:r>
        <w:t xml:space="preserve"> Adelie  Torgersen      39.5    17.4     </w:t>
      </w:r>
      <w:r w:rsidR="00932B28">
        <w:t xml:space="preserve"> </w:t>
      </w:r>
      <w:r w:rsidR="00183044">
        <w:t xml:space="preserve"> </w:t>
      </w:r>
      <w:r>
        <w:t xml:space="preserve">186    </w:t>
      </w:r>
      <w:r w:rsidR="00932B28">
        <w:t xml:space="preserve">  </w:t>
      </w:r>
      <w:r>
        <w:t xml:space="preserve">3800 </w:t>
      </w:r>
      <w:r w:rsidR="00932B28">
        <w:t xml:space="preserve">   </w:t>
      </w:r>
      <w:proofErr w:type="spellStart"/>
      <w:r>
        <w:t>fema</w:t>
      </w:r>
      <w:proofErr w:type="spellEnd"/>
      <w:r w:rsidR="00932B28">
        <w:t>...</w:t>
      </w:r>
    </w:p>
    <w:p w14:paraId="5EC2F9CA" w14:textId="67369B6F" w:rsidR="00131F4F" w:rsidRDefault="00CC5FB7">
      <w:pPr>
        <w:pStyle w:val="Code"/>
      </w:pPr>
      <w:r>
        <w:t>#</w:t>
      </w:r>
      <w:proofErr w:type="gramStart"/>
      <w:r>
        <w:t>&gt;  3</w:t>
      </w:r>
      <w:proofErr w:type="gramEnd"/>
      <w:r>
        <w:t xml:space="preserve"> Adelie  Torgersen      40.3   </w:t>
      </w:r>
      <w:r w:rsidR="00CB0714">
        <w:t xml:space="preserve">  </w:t>
      </w:r>
      <w:r>
        <w:t xml:space="preserve"> 18     </w:t>
      </w:r>
      <w:r w:rsidR="007C70F5">
        <w:t xml:space="preserve">  </w:t>
      </w:r>
      <w:r>
        <w:t xml:space="preserve">195    </w:t>
      </w:r>
      <w:r w:rsidR="00932B28">
        <w:t xml:space="preserve">  </w:t>
      </w:r>
      <w:r>
        <w:t xml:space="preserve">3250 </w:t>
      </w:r>
      <w:r w:rsidR="00932B28">
        <w:t xml:space="preserve">   </w:t>
      </w:r>
      <w:proofErr w:type="spellStart"/>
      <w:r>
        <w:t>fema</w:t>
      </w:r>
      <w:proofErr w:type="spellEnd"/>
      <w:r w:rsidR="00932B28">
        <w:t>...</w:t>
      </w:r>
    </w:p>
    <w:p w14:paraId="36CDBBF2" w14:textId="54D0584F" w:rsidR="00EF2D0F" w:rsidRDefault="00CC5FB7">
      <w:pPr>
        <w:pStyle w:val="Code"/>
      </w:pPr>
      <w:r>
        <w:t>#</w:t>
      </w:r>
      <w:proofErr w:type="gramStart"/>
      <w:r>
        <w:t>&gt;  4</w:t>
      </w:r>
      <w:proofErr w:type="gramEnd"/>
      <w:r>
        <w:t xml:space="preserve"> Adelie  Torgersen      </w:t>
      </w:r>
      <w:r w:rsidR="00183044">
        <w:t xml:space="preserve">  </w:t>
      </w:r>
      <w:r>
        <w:t xml:space="preserve">NA      </w:t>
      </w:r>
      <w:proofErr w:type="spellStart"/>
      <w:r>
        <w:t>NA</w:t>
      </w:r>
      <w:proofErr w:type="spellEnd"/>
      <w:r>
        <w:t xml:space="preserve">       </w:t>
      </w:r>
      <w:r w:rsidR="00932B28">
        <w:t xml:space="preserve"> </w:t>
      </w:r>
      <w:proofErr w:type="spellStart"/>
      <w:r>
        <w:t>NA</w:t>
      </w:r>
      <w:proofErr w:type="spellEnd"/>
      <w:r>
        <w:t xml:space="preserve">      </w:t>
      </w:r>
      <w:r w:rsidR="00932B28">
        <w:t xml:space="preserve">  </w:t>
      </w:r>
      <w:proofErr w:type="spellStart"/>
      <w:r>
        <w:t>NA</w:t>
      </w:r>
      <w:proofErr w:type="spellEnd"/>
      <w:r>
        <w:t xml:space="preserve"> </w:t>
      </w:r>
      <w:r w:rsidR="00932B28">
        <w:t xml:space="preserve">   </w:t>
      </w:r>
      <w:r>
        <w:t>&lt;NA&gt;</w:t>
      </w:r>
    </w:p>
    <w:p w14:paraId="00CB3A4E" w14:textId="57D8A7CA" w:rsidR="00131F4F" w:rsidRDefault="00CC5FB7">
      <w:pPr>
        <w:pStyle w:val="Code"/>
      </w:pPr>
      <w:r>
        <w:t>#</w:t>
      </w:r>
      <w:proofErr w:type="gramStart"/>
      <w:r>
        <w:t>&gt;  5</w:t>
      </w:r>
      <w:proofErr w:type="gramEnd"/>
      <w:r>
        <w:t xml:space="preserve"> Adelie  Torgersen      36.7    19.3     </w:t>
      </w:r>
      <w:r w:rsidR="00932B28">
        <w:t xml:space="preserve"> </w:t>
      </w:r>
      <w:r w:rsidR="00183044">
        <w:t xml:space="preserve"> </w:t>
      </w:r>
      <w:r>
        <w:t xml:space="preserve">193    </w:t>
      </w:r>
      <w:r w:rsidR="00932B28">
        <w:t xml:space="preserve">  </w:t>
      </w:r>
      <w:r>
        <w:t xml:space="preserve">3450 </w:t>
      </w:r>
      <w:r w:rsidR="00932B28">
        <w:t xml:space="preserve">   </w:t>
      </w:r>
      <w:proofErr w:type="spellStart"/>
      <w:r>
        <w:t>fema</w:t>
      </w:r>
      <w:proofErr w:type="spellEnd"/>
      <w:r w:rsidR="00932B28">
        <w:t>...</w:t>
      </w:r>
    </w:p>
    <w:p w14:paraId="373F2145" w14:textId="2DA9C919" w:rsidR="00EF2D0F" w:rsidRDefault="00CC5FB7" w:rsidP="007C70F5">
      <w:pPr>
        <w:pStyle w:val="Code"/>
      </w:pPr>
      <w:r>
        <w:t>#</w:t>
      </w:r>
      <w:proofErr w:type="gramStart"/>
      <w:r>
        <w:t>&gt;  6</w:t>
      </w:r>
      <w:proofErr w:type="gramEnd"/>
      <w:r>
        <w:t xml:space="preserve"> Adelie  Torgersen      39.3    20.6     </w:t>
      </w:r>
      <w:r w:rsidR="00932B28">
        <w:t xml:space="preserve"> </w:t>
      </w:r>
      <w:r w:rsidR="00183044">
        <w:t xml:space="preserve"> </w:t>
      </w:r>
      <w:r>
        <w:t xml:space="preserve">190    </w:t>
      </w:r>
      <w:r w:rsidR="00932B28">
        <w:t xml:space="preserve">  </w:t>
      </w:r>
      <w:r>
        <w:t xml:space="preserve">3650 </w:t>
      </w:r>
      <w:r w:rsidR="00932B28">
        <w:t xml:space="preserve">   </w:t>
      </w:r>
      <w:r>
        <w:t>male</w:t>
      </w:r>
    </w:p>
    <w:p w14:paraId="00C6421F" w14:textId="6594A051" w:rsidR="00131F4F" w:rsidRDefault="00CC5FB7">
      <w:pPr>
        <w:pStyle w:val="Code"/>
      </w:pPr>
      <w:r>
        <w:t>#</w:t>
      </w:r>
      <w:proofErr w:type="gramStart"/>
      <w:r>
        <w:t>&gt;  7</w:t>
      </w:r>
      <w:proofErr w:type="gramEnd"/>
      <w:r>
        <w:t xml:space="preserve"> Adelie  Torgersen      38.9    17.8     </w:t>
      </w:r>
      <w:r w:rsidR="00932B28">
        <w:t xml:space="preserve"> </w:t>
      </w:r>
      <w:r w:rsidR="00183044">
        <w:t xml:space="preserve"> </w:t>
      </w:r>
      <w:r>
        <w:t xml:space="preserve">181    </w:t>
      </w:r>
      <w:r w:rsidR="00932B28">
        <w:t xml:space="preserve">  </w:t>
      </w:r>
      <w:r>
        <w:t xml:space="preserve">3625 </w:t>
      </w:r>
      <w:r w:rsidR="00932B28">
        <w:t xml:space="preserve">   </w:t>
      </w:r>
      <w:proofErr w:type="spellStart"/>
      <w:r>
        <w:t>fema</w:t>
      </w:r>
      <w:proofErr w:type="spellEnd"/>
      <w:r w:rsidR="00932B28">
        <w:t>...</w:t>
      </w:r>
    </w:p>
    <w:p w14:paraId="7DDDD822" w14:textId="11D73445" w:rsidR="00EF2D0F" w:rsidRDefault="00CC5FB7">
      <w:pPr>
        <w:pStyle w:val="Code"/>
      </w:pPr>
      <w:r>
        <w:lastRenderedPageBreak/>
        <w:t>#</w:t>
      </w:r>
      <w:proofErr w:type="gramStart"/>
      <w:r>
        <w:t>&gt;  8</w:t>
      </w:r>
      <w:proofErr w:type="gramEnd"/>
      <w:r>
        <w:t xml:space="preserve"> Adelie  Torgersen      39.2    19.6     </w:t>
      </w:r>
      <w:r w:rsidR="00932B28">
        <w:t xml:space="preserve"> </w:t>
      </w:r>
      <w:r w:rsidR="007C70F5">
        <w:t xml:space="preserve"> </w:t>
      </w:r>
      <w:r>
        <w:t xml:space="preserve">195    </w:t>
      </w:r>
      <w:r w:rsidR="00932B28">
        <w:t xml:space="preserve">  </w:t>
      </w:r>
      <w:r>
        <w:t xml:space="preserve">4675 </w:t>
      </w:r>
      <w:r w:rsidR="00932B28">
        <w:t xml:space="preserve">   </w:t>
      </w:r>
      <w:r>
        <w:t>male</w:t>
      </w:r>
    </w:p>
    <w:p w14:paraId="61B522BC" w14:textId="07FD03AD" w:rsidR="00EF2D0F" w:rsidRDefault="00CC5FB7">
      <w:pPr>
        <w:pStyle w:val="Code"/>
      </w:pPr>
      <w:r>
        <w:t>#</w:t>
      </w:r>
      <w:proofErr w:type="gramStart"/>
      <w:r>
        <w:t>&gt;  9</w:t>
      </w:r>
      <w:proofErr w:type="gramEnd"/>
      <w:r>
        <w:t xml:space="preserve"> Adelie  Torgersen      34.1    18.1     </w:t>
      </w:r>
      <w:r w:rsidR="00932B28">
        <w:t xml:space="preserve"> </w:t>
      </w:r>
      <w:r w:rsidR="007C70F5">
        <w:t xml:space="preserve"> </w:t>
      </w:r>
      <w:r>
        <w:t xml:space="preserve">193    </w:t>
      </w:r>
      <w:r w:rsidR="00932B28">
        <w:t xml:space="preserve">  </w:t>
      </w:r>
      <w:r>
        <w:t xml:space="preserve">3475 </w:t>
      </w:r>
      <w:r w:rsidR="00932B28">
        <w:t xml:space="preserve">   </w:t>
      </w:r>
      <w:r>
        <w:t>&lt;NA&gt;</w:t>
      </w:r>
    </w:p>
    <w:p w14:paraId="600C466D" w14:textId="1082B7B4" w:rsidR="00EF2D0F" w:rsidRDefault="00CC5FB7">
      <w:pPr>
        <w:pStyle w:val="Code"/>
      </w:pPr>
      <w:r>
        <w:t xml:space="preserve">#&gt; 10 </w:t>
      </w:r>
      <w:proofErr w:type="gramStart"/>
      <w:r>
        <w:t>Adelie  Torgersen</w:t>
      </w:r>
      <w:proofErr w:type="gramEnd"/>
      <w:r>
        <w:t xml:space="preserve">      42      20.2     </w:t>
      </w:r>
      <w:r w:rsidR="00932B28">
        <w:t xml:space="preserve"> </w:t>
      </w:r>
      <w:r w:rsidR="007C70F5">
        <w:t xml:space="preserve"> </w:t>
      </w:r>
      <w:r>
        <w:t xml:space="preserve">190    </w:t>
      </w:r>
      <w:r w:rsidR="00932B28">
        <w:t xml:space="preserve">  </w:t>
      </w:r>
      <w:r>
        <w:t xml:space="preserve">4250 </w:t>
      </w:r>
      <w:r w:rsidR="00932B28">
        <w:t xml:space="preserve">   </w:t>
      </w:r>
      <w:r>
        <w:t>&lt;NA&gt;</w:t>
      </w:r>
    </w:p>
    <w:p w14:paraId="189542A6" w14:textId="7D0265E7" w:rsidR="00131F4F" w:rsidRPr="004875EF" w:rsidRDefault="00CC5FB7">
      <w:pPr>
        <w:pStyle w:val="Code"/>
        <w:rPr>
          <w:rStyle w:val="LiteralItalic"/>
        </w:rPr>
      </w:pPr>
      <w:r w:rsidRPr="004875EF">
        <w:rPr>
          <w:rStyle w:val="LiteralItalic"/>
        </w:rPr>
        <w:t>--snip--</w:t>
      </w:r>
    </w:p>
    <w:p w14:paraId="012473C6" w14:textId="2E0738EB" w:rsidR="00EF2D0F" w:rsidRDefault="00CC5FB7" w:rsidP="004875EF">
      <w:pPr>
        <w:pStyle w:val="Body"/>
      </w:pPr>
      <w:r>
        <w:t xml:space="preserve">To get </w:t>
      </w:r>
      <w:r w:rsidR="00D01A3F">
        <w:t>the</w:t>
      </w:r>
      <w:r>
        <w:t xml:space="preserve"> data in a more usable format, </w:t>
      </w:r>
      <w:r w:rsidR="00B0182F">
        <w:t xml:space="preserve">you’ll </w:t>
      </w:r>
      <w:r>
        <w:t xml:space="preserve">count how many penguins live on each island with the </w:t>
      </w:r>
      <w:proofErr w:type="gramStart"/>
      <w:r w:rsidRPr="00031114">
        <w:rPr>
          <w:rStyle w:val="Literal"/>
        </w:rPr>
        <w:t>count(</w:t>
      </w:r>
      <w:proofErr w:type="gramEnd"/>
      <w:r w:rsidRPr="00031114">
        <w:rPr>
          <w:rStyle w:val="Literal"/>
        </w:rPr>
        <w:t>)</w:t>
      </w:r>
      <w:r>
        <w:t xml:space="preserve"> function from the </w:t>
      </w:r>
      <w:proofErr w:type="spellStart"/>
      <w:r w:rsidRPr="00031114">
        <w:rPr>
          <w:rStyle w:val="Literal"/>
        </w:rPr>
        <w:t>dplyr</w:t>
      </w:r>
      <w:proofErr w:type="spellEnd"/>
      <w:r>
        <w:t xml:space="preserve"> package (one of several packages that are loaded </w:t>
      </w:r>
      <w:r w:rsidR="00D01A3F">
        <w:t>with</w:t>
      </w:r>
      <w:r w:rsidR="00775F4F">
        <w:t xml:space="preserve"> the</w:t>
      </w:r>
      <w:r>
        <w:t xml:space="preserve"> </w:t>
      </w:r>
      <w:r w:rsidRPr="00031114">
        <w:rPr>
          <w:rStyle w:val="Literal"/>
        </w:rPr>
        <w:t>tidyverse</w:t>
      </w:r>
      <w:r>
        <w:t>)</w:t>
      </w:r>
      <w:r w:rsidR="00031114">
        <w:t>:</w:t>
      </w:r>
    </w:p>
    <w:p w14:paraId="56CD527A" w14:textId="51F6B902" w:rsidR="00BB1DAE" w:rsidRPr="002E1689" w:rsidRDefault="00BB1DAE" w:rsidP="002E37A8">
      <w:pPr>
        <w:pStyle w:val="Code"/>
        <w:rPr>
          <w:rStyle w:val="LiteralBold"/>
        </w:rPr>
      </w:pPr>
      <w:r w:rsidRPr="002E1689">
        <w:rPr>
          <w:rStyle w:val="LiteralBold"/>
        </w:rPr>
        <w:t>penguins %&gt;%</w:t>
      </w:r>
    </w:p>
    <w:p w14:paraId="1DE1FC7F" w14:textId="77777777" w:rsidR="00BB1DAE" w:rsidRPr="002E1689" w:rsidRDefault="00BB1DAE" w:rsidP="002E37A8">
      <w:pPr>
        <w:pStyle w:val="Code"/>
        <w:rPr>
          <w:rStyle w:val="LiteralBold"/>
        </w:rPr>
      </w:pPr>
      <w:r w:rsidRPr="002E1689">
        <w:rPr>
          <w:rStyle w:val="LiteralBold"/>
        </w:rPr>
        <w:t xml:space="preserve">  count(island)</w:t>
      </w:r>
    </w:p>
    <w:p w14:paraId="312AA649" w14:textId="3FDC67AD" w:rsidR="00131F4F" w:rsidRDefault="00CC5FB7" w:rsidP="004875EF">
      <w:pPr>
        <w:pStyle w:val="Body"/>
      </w:pPr>
      <w:r>
        <w:t xml:space="preserve">This gives </w:t>
      </w:r>
      <w:r w:rsidR="00B0182F">
        <w:t xml:space="preserve">you </w:t>
      </w:r>
      <w:r>
        <w:t xml:space="preserve">some simple data that </w:t>
      </w:r>
      <w:r w:rsidR="00B0182F">
        <w:t xml:space="preserve">you </w:t>
      </w:r>
      <w:r>
        <w:t>can use for plotting:</w:t>
      </w:r>
    </w:p>
    <w:p w14:paraId="3790A0A4" w14:textId="77777777" w:rsidR="00131F4F" w:rsidRDefault="00CC5FB7">
      <w:pPr>
        <w:pStyle w:val="Code"/>
      </w:pPr>
      <w:r>
        <w:t>#&gt; # A tibble: 3 × 2</w:t>
      </w:r>
    </w:p>
    <w:p w14:paraId="426F8DB8" w14:textId="77777777" w:rsidR="00131F4F" w:rsidRDefault="00CC5FB7">
      <w:pPr>
        <w:pStyle w:val="Code"/>
      </w:pPr>
      <w:r>
        <w:t>#&gt;   island        n</w:t>
      </w:r>
    </w:p>
    <w:p w14:paraId="4C9C9306" w14:textId="77777777" w:rsidR="00131F4F" w:rsidRDefault="00CC5FB7">
      <w:pPr>
        <w:pStyle w:val="Code"/>
      </w:pPr>
      <w:r>
        <w:t>#&gt;   &lt;fct&gt;     &lt;int&gt;</w:t>
      </w:r>
    </w:p>
    <w:p w14:paraId="2DC13C73" w14:textId="77777777" w:rsidR="00131F4F" w:rsidRDefault="00CC5FB7">
      <w:pPr>
        <w:pStyle w:val="Code"/>
      </w:pPr>
      <w:r>
        <w:t>#&gt; 1 Biscoe      168</w:t>
      </w:r>
    </w:p>
    <w:p w14:paraId="6938D780" w14:textId="77777777" w:rsidR="00131F4F" w:rsidRDefault="00CC5FB7">
      <w:pPr>
        <w:pStyle w:val="Code"/>
      </w:pPr>
      <w:r>
        <w:t>#&gt; 2 Dream       124</w:t>
      </w:r>
    </w:p>
    <w:p w14:paraId="44B02D88" w14:textId="77777777" w:rsidR="00131F4F" w:rsidRDefault="00CC5FB7">
      <w:pPr>
        <w:pStyle w:val="Code"/>
      </w:pPr>
      <w:r>
        <w:t>#&gt; 3 Torgersen    52</w:t>
      </w:r>
    </w:p>
    <w:p w14:paraId="35CF80B1" w14:textId="507BDAE5" w:rsidR="00131F4F" w:rsidRDefault="00B0182F" w:rsidP="004875EF">
      <w:pPr>
        <w:pStyle w:val="Body"/>
      </w:pPr>
      <w:r>
        <w:t xml:space="preserve">You’ll </w:t>
      </w:r>
      <w:r w:rsidR="00CC5FB7">
        <w:t xml:space="preserve">use this data multiple times in the chapter, </w:t>
      </w:r>
      <w:r>
        <w:t xml:space="preserve">so </w:t>
      </w:r>
      <w:r w:rsidR="00CC5FB7">
        <w:t xml:space="preserve">save it as an object called </w:t>
      </w:r>
      <w:proofErr w:type="spellStart"/>
      <w:r w:rsidR="00CC5FB7" w:rsidRPr="00031114">
        <w:rPr>
          <w:rStyle w:val="Literal"/>
        </w:rPr>
        <w:t>penguins_summary</w:t>
      </w:r>
      <w:proofErr w:type="spellEnd"/>
      <w:r>
        <w:t xml:space="preserve"> like so:</w:t>
      </w:r>
    </w:p>
    <w:p w14:paraId="7488C84F" w14:textId="77777777" w:rsidR="00131F4F" w:rsidRPr="002E1689" w:rsidRDefault="00CC5FB7">
      <w:pPr>
        <w:pStyle w:val="Code"/>
        <w:rPr>
          <w:rStyle w:val="LiteralBold"/>
        </w:rPr>
      </w:pPr>
      <w:proofErr w:type="spellStart"/>
      <w:r w:rsidRPr="002E1689">
        <w:rPr>
          <w:rStyle w:val="LiteralBold"/>
        </w:rPr>
        <w:t>penguins_summary</w:t>
      </w:r>
      <w:proofErr w:type="spellEnd"/>
      <w:r w:rsidRPr="002E1689">
        <w:rPr>
          <w:rStyle w:val="LiteralBold"/>
        </w:rPr>
        <w:t xml:space="preserve"> &lt;- penguins %&gt;%</w:t>
      </w:r>
    </w:p>
    <w:p w14:paraId="3E797FE0" w14:textId="77777777" w:rsidR="00131F4F" w:rsidRPr="002E1689" w:rsidRDefault="00CC5FB7">
      <w:pPr>
        <w:pStyle w:val="Code"/>
        <w:rPr>
          <w:rStyle w:val="LiteralBold"/>
        </w:rPr>
      </w:pPr>
      <w:r w:rsidRPr="002E1689">
        <w:rPr>
          <w:rStyle w:val="LiteralBold"/>
        </w:rPr>
        <w:t xml:space="preserve">  count(island)</w:t>
      </w:r>
    </w:p>
    <w:p w14:paraId="562B93E8" w14:textId="36A1EB38" w:rsidR="00131F4F" w:rsidRDefault="00CC5FB7" w:rsidP="004875EF">
      <w:pPr>
        <w:pStyle w:val="Body"/>
      </w:pPr>
      <w:r>
        <w:t xml:space="preserve">Now </w:t>
      </w:r>
      <w:r w:rsidR="00B0182F">
        <w:t xml:space="preserve">you’re </w:t>
      </w:r>
      <w:r>
        <w:t xml:space="preserve">ready to create a plot. Before </w:t>
      </w:r>
      <w:r w:rsidR="00B0182F">
        <w:t xml:space="preserve">you see </w:t>
      </w:r>
      <w:r>
        <w:t xml:space="preserve">what </w:t>
      </w:r>
      <w:proofErr w:type="spellStart"/>
      <w:r w:rsidRPr="00031114">
        <w:rPr>
          <w:rStyle w:val="Literal"/>
        </w:rPr>
        <w:t>bbplot</w:t>
      </w:r>
      <w:proofErr w:type="spellEnd"/>
      <w:r>
        <w:t xml:space="preserve"> does, make </w:t>
      </w:r>
      <w:r w:rsidR="00D01A3F">
        <w:t>a</w:t>
      </w:r>
      <w:r>
        <w:t xml:space="preserve"> plot with the ggplot defaults</w:t>
      </w:r>
      <w:r w:rsidR="00D01A3F">
        <w:t>:</w:t>
      </w:r>
    </w:p>
    <w:p w14:paraId="60D61BD2" w14:textId="77777777" w:rsidR="00131F4F" w:rsidRDefault="00CC5FB7">
      <w:pPr>
        <w:pStyle w:val="Code"/>
      </w:pPr>
      <w:proofErr w:type="spellStart"/>
      <w:r>
        <w:t>penguins_plot</w:t>
      </w:r>
      <w:proofErr w:type="spellEnd"/>
      <w:r>
        <w:t xml:space="preserve"> &lt;- </w:t>
      </w:r>
      <w:proofErr w:type="gramStart"/>
      <w:r>
        <w:t>ggplot(</w:t>
      </w:r>
      <w:proofErr w:type="gramEnd"/>
    </w:p>
    <w:p w14:paraId="10F640C0" w14:textId="77777777" w:rsidR="00131F4F" w:rsidRDefault="00CC5FB7">
      <w:pPr>
        <w:pStyle w:val="Code"/>
      </w:pPr>
      <w:r>
        <w:t xml:space="preserve">  data = </w:t>
      </w:r>
      <w:proofErr w:type="spellStart"/>
      <w:r>
        <w:t>penguins_summary</w:t>
      </w:r>
      <w:proofErr w:type="spellEnd"/>
      <w:r>
        <w:t>,</w:t>
      </w:r>
    </w:p>
    <w:p w14:paraId="521ECA15" w14:textId="77777777" w:rsidR="00131F4F" w:rsidRDefault="00CC5FB7">
      <w:pPr>
        <w:pStyle w:val="Code"/>
      </w:pPr>
      <w:r>
        <w:t xml:space="preserve">  </w:t>
      </w:r>
      <w:proofErr w:type="gramStart"/>
      <w:r>
        <w:t>aes(</w:t>
      </w:r>
      <w:proofErr w:type="gramEnd"/>
    </w:p>
    <w:p w14:paraId="023B7AA6" w14:textId="77777777" w:rsidR="00131F4F" w:rsidRDefault="00CC5FB7">
      <w:pPr>
        <w:pStyle w:val="Code"/>
      </w:pPr>
      <w:r>
        <w:t xml:space="preserve">    x = island,</w:t>
      </w:r>
    </w:p>
    <w:p w14:paraId="3EDCDED0" w14:textId="77777777" w:rsidR="00131F4F" w:rsidRDefault="00CC5FB7">
      <w:pPr>
        <w:pStyle w:val="Code"/>
      </w:pPr>
      <w:r>
        <w:t xml:space="preserve">    y = n,</w:t>
      </w:r>
    </w:p>
    <w:p w14:paraId="3A5CA75C" w14:textId="77777777" w:rsidR="00131F4F" w:rsidRDefault="00CC5FB7">
      <w:pPr>
        <w:pStyle w:val="Code"/>
      </w:pPr>
      <w:r>
        <w:t xml:space="preserve">    fill = island</w:t>
      </w:r>
    </w:p>
    <w:p w14:paraId="0F8D3E14" w14:textId="77777777" w:rsidR="00131F4F" w:rsidRDefault="00CC5FB7">
      <w:pPr>
        <w:pStyle w:val="Code"/>
      </w:pPr>
      <w:r>
        <w:t xml:space="preserve">  )</w:t>
      </w:r>
    </w:p>
    <w:p w14:paraId="38934DF2" w14:textId="77777777" w:rsidR="00131F4F" w:rsidRDefault="00CC5FB7">
      <w:pPr>
        <w:pStyle w:val="Code"/>
      </w:pPr>
      <w:r>
        <w:t>) +</w:t>
      </w:r>
    </w:p>
    <w:p w14:paraId="06221E1A" w14:textId="77777777" w:rsidR="00131F4F" w:rsidRDefault="00CC5FB7">
      <w:pPr>
        <w:pStyle w:val="Code"/>
      </w:pPr>
      <w:r>
        <w:t xml:space="preserve">  geom_</w:t>
      </w:r>
      <w:proofErr w:type="gramStart"/>
      <w:r>
        <w:t>col(</w:t>
      </w:r>
      <w:proofErr w:type="gramEnd"/>
      <w:r>
        <w:t>) +</w:t>
      </w:r>
    </w:p>
    <w:p w14:paraId="65E96F1C" w14:textId="77777777" w:rsidR="00131F4F" w:rsidRDefault="00CC5FB7">
      <w:pPr>
        <w:pStyle w:val="Code"/>
      </w:pPr>
      <w:r>
        <w:t xml:space="preserve">  </w:t>
      </w:r>
      <w:proofErr w:type="gramStart"/>
      <w:r>
        <w:t>labs(</w:t>
      </w:r>
      <w:proofErr w:type="gramEnd"/>
    </w:p>
    <w:p w14:paraId="475870B2" w14:textId="77777777" w:rsidR="00131F4F" w:rsidRDefault="00CC5FB7">
      <w:pPr>
        <w:pStyle w:val="Code"/>
      </w:pPr>
      <w:r>
        <w:t xml:space="preserve">    title = "Number of Penguins",</w:t>
      </w:r>
    </w:p>
    <w:p w14:paraId="26E8293E" w14:textId="77777777" w:rsidR="00131F4F" w:rsidRDefault="00CC5FB7">
      <w:pPr>
        <w:pStyle w:val="Code"/>
      </w:pPr>
      <w:r>
        <w:t xml:space="preserve">    subtitle = "Islands are in Antarctica",</w:t>
      </w:r>
    </w:p>
    <w:p w14:paraId="3382FB6D" w14:textId="77777777" w:rsidR="00131F4F" w:rsidRDefault="00CC5FB7">
      <w:pPr>
        <w:pStyle w:val="Code"/>
      </w:pPr>
      <w:r>
        <w:t xml:space="preserve">    caption = "Data from </w:t>
      </w:r>
      <w:proofErr w:type="spellStart"/>
      <w:r>
        <w:t>palmerpenguins</w:t>
      </w:r>
      <w:proofErr w:type="spellEnd"/>
      <w:r>
        <w:t xml:space="preserve"> package"</w:t>
      </w:r>
    </w:p>
    <w:p w14:paraId="42F45E83" w14:textId="77777777" w:rsidR="00131F4F" w:rsidRDefault="00CC5FB7">
      <w:pPr>
        <w:pStyle w:val="Code"/>
      </w:pPr>
      <w:r>
        <w:t xml:space="preserve">  )</w:t>
      </w:r>
    </w:p>
    <w:p w14:paraId="33DAA03B" w14:textId="65F0094D" w:rsidR="00131F4F" w:rsidRDefault="00830FB6" w:rsidP="004875EF">
      <w:pPr>
        <w:pStyle w:val="Body"/>
      </w:pPr>
      <w:r>
        <w:t>This code tells R to use the</w:t>
      </w:r>
      <w:r w:rsidR="00CC5FB7">
        <w:t xml:space="preserve"> </w:t>
      </w:r>
      <w:proofErr w:type="spellStart"/>
      <w:r w:rsidR="00CC5FB7" w:rsidRPr="00031114">
        <w:rPr>
          <w:rStyle w:val="Literal"/>
        </w:rPr>
        <w:t>penguins_summary</w:t>
      </w:r>
      <w:proofErr w:type="spellEnd"/>
      <w:r w:rsidR="00CC5FB7">
        <w:t xml:space="preserve"> data frame, putting the island on the x</w:t>
      </w:r>
      <w:r w:rsidR="008A61F4">
        <w:t>-</w:t>
      </w:r>
      <w:r w:rsidR="00CC5FB7">
        <w:t>axis and the count of the number of penguins (</w:t>
      </w:r>
      <w:r w:rsidR="00CC5FB7" w:rsidRPr="00031114">
        <w:rPr>
          <w:rStyle w:val="Literal"/>
        </w:rPr>
        <w:t>n</w:t>
      </w:r>
      <w:r w:rsidR="00CC5FB7">
        <w:t>) on the y</w:t>
      </w:r>
      <w:r w:rsidR="008A61F4">
        <w:t>-</w:t>
      </w:r>
      <w:r w:rsidR="00CC5FB7">
        <w:t xml:space="preserve">axis, and making each bar a different color with the </w:t>
      </w:r>
      <w:r w:rsidR="00CC5FB7" w:rsidRPr="00031114">
        <w:rPr>
          <w:rStyle w:val="Literal"/>
        </w:rPr>
        <w:t>fill</w:t>
      </w:r>
      <w:r w:rsidR="00CC5FB7" w:rsidRPr="004875EF">
        <w:t xml:space="preserve"> </w:t>
      </w:r>
      <w:r w:rsidR="00CC5FB7">
        <w:t xml:space="preserve">aesthetic property. </w:t>
      </w:r>
      <w:r>
        <w:t xml:space="preserve">Since you’ll </w:t>
      </w:r>
      <w:r w:rsidR="00CC5FB7">
        <w:t xml:space="preserve">modify this plot multiple times, </w:t>
      </w:r>
      <w:r>
        <w:t>saving</w:t>
      </w:r>
      <w:r w:rsidR="00CC5FB7">
        <w:t xml:space="preserve"> it as an object called </w:t>
      </w:r>
      <w:proofErr w:type="spellStart"/>
      <w:r w:rsidR="00CC5FB7" w:rsidRPr="00031114">
        <w:rPr>
          <w:rStyle w:val="Literal"/>
        </w:rPr>
        <w:t>penguins_plot</w:t>
      </w:r>
      <w:proofErr w:type="spellEnd"/>
      <w:r>
        <w:t xml:space="preserve"> simplifies the process. </w:t>
      </w:r>
      <w:r w:rsidR="00CC5FB7">
        <w:t>Figure 3-1 shows the resulting plot.</w:t>
      </w:r>
    </w:p>
    <w:p w14:paraId="6541CCB3" w14:textId="77777777" w:rsidR="00131F4F" w:rsidRDefault="00CC5FB7">
      <w:pPr>
        <w:pStyle w:val="GraphicSlug"/>
      </w:pPr>
      <w:r>
        <w:t>[F03001.pdf]</w:t>
      </w:r>
    </w:p>
    <w:p w14:paraId="2856E3FE" w14:textId="77777777" w:rsidR="00131F4F" w:rsidRDefault="00CC5FB7">
      <w:pPr>
        <w:pStyle w:val="CaptionedFigure"/>
      </w:pPr>
      <w:r>
        <w:rPr>
          <w:noProof/>
        </w:rPr>
        <w:lastRenderedPageBreak/>
        <w:drawing>
          <wp:inline distT="0" distB="0" distL="0" distR="0" wp14:anchorId="51766FB1" wp14:editId="47A7A906">
            <wp:extent cx="4602684" cy="3682147"/>
            <wp:effectExtent l="0" t="0" r="0" b="0"/>
            <wp:docPr id="1073741825" name="officeArt object" descr="A chart with the default theme"/>
            <wp:cNvGraphicFramePr/>
            <a:graphic xmlns:a="http://schemas.openxmlformats.org/drawingml/2006/main">
              <a:graphicData uri="http://schemas.openxmlformats.org/drawingml/2006/picture">
                <pic:pic xmlns:pic="http://schemas.openxmlformats.org/drawingml/2006/picture">
                  <pic:nvPicPr>
                    <pic:cNvPr id="1073741825" name="A chart with the default theme" descr="A chart with the default theme"/>
                    <pic:cNvPicPr>
                      <a:picLocks noChangeAspect="1"/>
                    </pic:cNvPicPr>
                  </pic:nvPicPr>
                  <pic:blipFill>
                    <a:blip r:embed="rId8"/>
                    <a:stretch>
                      <a:fillRect/>
                    </a:stretch>
                  </pic:blipFill>
                  <pic:spPr>
                    <a:xfrm>
                      <a:off x="0" y="0"/>
                      <a:ext cx="4602684" cy="3682147"/>
                    </a:xfrm>
                    <a:prstGeom prst="rect">
                      <a:avLst/>
                    </a:prstGeom>
                    <a:ln w="12700" cap="flat">
                      <a:noFill/>
                      <a:miter lim="400000"/>
                    </a:ln>
                    <a:effectLst/>
                  </pic:spPr>
                </pic:pic>
              </a:graphicData>
            </a:graphic>
          </wp:inline>
        </w:drawing>
      </w:r>
    </w:p>
    <w:p w14:paraId="36BB9228" w14:textId="7E3D50B7" w:rsidR="00E367EC" w:rsidRDefault="00E367EC" w:rsidP="00E367EC">
      <w:pPr>
        <w:pStyle w:val="CaptionLine"/>
      </w:pPr>
      <w:r w:rsidRPr="00E367EC">
        <w:t>A chart with the default theme</w:t>
      </w:r>
    </w:p>
    <w:p w14:paraId="3777E599" w14:textId="3AAF7E41" w:rsidR="00131F4F" w:rsidRDefault="00D32526" w:rsidP="004875EF">
      <w:pPr>
        <w:pStyle w:val="Body"/>
      </w:pPr>
      <w:r>
        <w:t>This</w:t>
      </w:r>
      <w:r w:rsidRPr="00E367EC">
        <w:t xml:space="preserve"> </w:t>
      </w:r>
      <w:r w:rsidR="00CC5FB7" w:rsidRPr="00E367EC">
        <w:t>isn’t the most aesthetically</w:t>
      </w:r>
      <w:r w:rsidR="00CC5FB7">
        <w:t xml:space="preserve"> pleasing chart. The gray background is ugly, the y</w:t>
      </w:r>
      <w:r w:rsidR="008A61F4">
        <w:t>-</w:t>
      </w:r>
      <w:r w:rsidR="00CC5FB7">
        <w:t>axis title is hard to read because it’s angled, and the text size overall is quite small. But don’t worry</w:t>
      </w:r>
      <w:r w:rsidR="00D01A3F">
        <w:t>,</w:t>
      </w:r>
      <w:r w:rsidR="00CC5FB7">
        <w:t xml:space="preserve"> </w:t>
      </w:r>
      <w:r w:rsidR="00362225">
        <w:t xml:space="preserve">you’ll </w:t>
      </w:r>
      <w:r w:rsidR="00CC5FB7">
        <w:t>be improving it soon</w:t>
      </w:r>
      <w:bookmarkEnd w:id="2"/>
      <w:r w:rsidR="00D01A3F">
        <w:t>.</w:t>
      </w:r>
    </w:p>
    <w:p w14:paraId="34302984" w14:textId="5C785D5A" w:rsidR="00131F4F" w:rsidRDefault="006E6BE6">
      <w:pPr>
        <w:pStyle w:val="HeadB"/>
      </w:pPr>
      <w:bookmarkStart w:id="4" w:name="_Toc2"/>
      <w:r>
        <w:t>T</w:t>
      </w:r>
      <w:r w:rsidR="00CC5FB7">
        <w:t xml:space="preserve">he </w:t>
      </w:r>
      <w:bookmarkEnd w:id="4"/>
      <w:r w:rsidR="006D18D0">
        <w:t>BBC’s Custom Theme</w:t>
      </w:r>
    </w:p>
    <w:p w14:paraId="36B58EA9" w14:textId="3A7E8013" w:rsidR="00131F4F" w:rsidRDefault="00CC5FB7" w:rsidP="00E367EC">
      <w:pPr>
        <w:pStyle w:val="Body"/>
      </w:pPr>
      <w:r>
        <w:t xml:space="preserve">Now that </w:t>
      </w:r>
      <w:r w:rsidR="00362225">
        <w:t xml:space="preserve">you </w:t>
      </w:r>
      <w:r>
        <w:t xml:space="preserve">have a basic plot to work with, </w:t>
      </w:r>
      <w:r w:rsidR="00362225">
        <w:t>you’ll start making</w:t>
      </w:r>
      <w:r>
        <w:t xml:space="preserve"> it look like a BBC chart. To do this, </w:t>
      </w:r>
      <w:r w:rsidR="00362225">
        <w:t>you need to</w:t>
      </w:r>
      <w:r w:rsidR="00A768CC">
        <w:t xml:space="preserve"> install </w:t>
      </w:r>
      <w:r w:rsidR="002E37A8">
        <w:t>t</w:t>
      </w:r>
      <w:r>
        <w:t xml:space="preserve">he </w:t>
      </w:r>
      <w:proofErr w:type="spellStart"/>
      <w:r w:rsidRPr="00031114">
        <w:rPr>
          <w:rStyle w:val="Literal"/>
        </w:rPr>
        <w:t>bbplot</w:t>
      </w:r>
      <w:proofErr w:type="spellEnd"/>
      <w:r>
        <w:t xml:space="preserve"> package</w:t>
      </w:r>
      <w:r w:rsidR="00A768CC">
        <w:t xml:space="preserve">. </w:t>
      </w:r>
      <w:r w:rsidR="002E37A8">
        <w:t>F</w:t>
      </w:r>
      <w:r w:rsidR="00A768CC">
        <w:t>irst</w:t>
      </w:r>
      <w:r w:rsidR="002E37A8">
        <w:t>,</w:t>
      </w:r>
      <w:r w:rsidR="00A768CC">
        <w:t xml:space="preserve"> install the </w:t>
      </w:r>
      <w:r w:rsidR="00A768CC" w:rsidRPr="00E367EC">
        <w:rPr>
          <w:rStyle w:val="Literal"/>
        </w:rPr>
        <w:t>remotes</w:t>
      </w:r>
      <w:r w:rsidR="00A768CC">
        <w:t xml:space="preserve"> package using </w:t>
      </w:r>
      <w:proofErr w:type="gramStart"/>
      <w:r w:rsidR="00F67F43" w:rsidRPr="00930E9A">
        <w:rPr>
          <w:rStyle w:val="LiteralBold"/>
        </w:rPr>
        <w:t>install.packages</w:t>
      </w:r>
      <w:proofErr w:type="gramEnd"/>
      <w:r w:rsidR="00F67F43" w:rsidRPr="00930E9A">
        <w:rPr>
          <w:rStyle w:val="LiteralBold"/>
        </w:rPr>
        <w:t>("remotes")</w:t>
      </w:r>
      <w:r w:rsidR="00362225">
        <w:t xml:space="preserve"> so that you can </w:t>
      </w:r>
      <w:r w:rsidR="00883C9C">
        <w:t xml:space="preserve">access packages from remote sources. </w:t>
      </w:r>
      <w:r w:rsidR="00D01A3F">
        <w:t>Then</w:t>
      </w:r>
      <w:r w:rsidR="00F67F43">
        <w:t xml:space="preserve">, run the following code to install </w:t>
      </w:r>
      <w:proofErr w:type="spellStart"/>
      <w:r w:rsidR="00F67F43" w:rsidRPr="002E37A8">
        <w:rPr>
          <w:rStyle w:val="Literal"/>
        </w:rPr>
        <w:t>bbplot</w:t>
      </w:r>
      <w:proofErr w:type="spellEnd"/>
      <w:r w:rsidR="006D18D0">
        <w:t xml:space="preserve"> from the GitHub repository at </w:t>
      </w:r>
      <w:r w:rsidR="00F32E5B" w:rsidRPr="00031114">
        <w:rPr>
          <w:rStyle w:val="LinkURL"/>
          <w:rFonts w:eastAsia="Calibri"/>
        </w:rPr>
        <w:t>https://github.com/bbc/bbplot</w:t>
      </w:r>
      <w:r w:rsidR="006D18D0" w:rsidRPr="00651840">
        <w:t>:</w:t>
      </w:r>
    </w:p>
    <w:p w14:paraId="09EEA450" w14:textId="55B38BF0" w:rsidR="00A768CC" w:rsidRPr="00930E9A" w:rsidRDefault="00F67F43" w:rsidP="00A768CC">
      <w:pPr>
        <w:pStyle w:val="Code"/>
        <w:rPr>
          <w:rStyle w:val="LiteralBold"/>
        </w:rPr>
      </w:pPr>
      <w:r w:rsidRPr="00930E9A">
        <w:rPr>
          <w:rStyle w:val="LiteralBold"/>
        </w:rPr>
        <w:t>library</w:t>
      </w:r>
      <w:r w:rsidR="00A768CC" w:rsidRPr="00930E9A">
        <w:rPr>
          <w:rStyle w:val="LiteralBold"/>
        </w:rPr>
        <w:t>(remotes)</w:t>
      </w:r>
    </w:p>
    <w:p w14:paraId="739AD7BA" w14:textId="5FF87F14" w:rsidR="00F67F43" w:rsidRPr="00930E9A" w:rsidRDefault="00F67F43" w:rsidP="00A768CC">
      <w:pPr>
        <w:pStyle w:val="Code"/>
        <w:rPr>
          <w:rStyle w:val="LiteralBold"/>
        </w:rPr>
      </w:pPr>
      <w:proofErr w:type="spellStart"/>
      <w:r w:rsidRPr="00930E9A">
        <w:rPr>
          <w:rStyle w:val="LiteralBold"/>
        </w:rPr>
        <w:t>install_github</w:t>
      </w:r>
      <w:proofErr w:type="spellEnd"/>
      <w:r w:rsidRPr="00930E9A">
        <w:rPr>
          <w:rStyle w:val="LiteralBold"/>
        </w:rPr>
        <w:t>(</w:t>
      </w:r>
      <w:r w:rsidR="00C56CC3" w:rsidRPr="00930E9A">
        <w:rPr>
          <w:rStyle w:val="LiteralBold"/>
        </w:rPr>
        <w:t>"</w:t>
      </w:r>
      <w:proofErr w:type="spellStart"/>
      <w:r w:rsidRPr="00930E9A">
        <w:rPr>
          <w:rStyle w:val="LiteralBold"/>
        </w:rPr>
        <w:t>bbc</w:t>
      </w:r>
      <w:proofErr w:type="spellEnd"/>
      <w:r w:rsidRPr="00930E9A">
        <w:rPr>
          <w:rStyle w:val="LiteralBold"/>
        </w:rPr>
        <w:t>/</w:t>
      </w:r>
      <w:proofErr w:type="spellStart"/>
      <w:r w:rsidRPr="00930E9A">
        <w:rPr>
          <w:rStyle w:val="LiteralBold"/>
        </w:rPr>
        <w:t>bbplot</w:t>
      </w:r>
      <w:proofErr w:type="spellEnd"/>
      <w:r w:rsidR="00C56CC3" w:rsidRPr="00930E9A">
        <w:rPr>
          <w:rStyle w:val="LiteralBold"/>
        </w:rPr>
        <w:t>"</w:t>
      </w:r>
      <w:r w:rsidRPr="00930E9A">
        <w:rPr>
          <w:rStyle w:val="LiteralBold"/>
        </w:rPr>
        <w:t>)</w:t>
      </w:r>
    </w:p>
    <w:p w14:paraId="30A55B02" w14:textId="430B44E3" w:rsidR="00131F4F" w:rsidRDefault="003262D8" w:rsidP="002E37A8">
      <w:pPr>
        <w:pStyle w:val="Body"/>
      </w:pPr>
      <w:r>
        <w:t xml:space="preserve">Once </w:t>
      </w:r>
      <w:r w:rsidR="00362225">
        <w:t xml:space="preserve">you’ve installed </w:t>
      </w:r>
      <w:r>
        <w:t xml:space="preserve">the </w:t>
      </w:r>
      <w:proofErr w:type="spellStart"/>
      <w:r w:rsidRPr="00E367EC">
        <w:rPr>
          <w:rStyle w:val="Literal"/>
        </w:rPr>
        <w:t>bbplot</w:t>
      </w:r>
      <w:proofErr w:type="spellEnd"/>
      <w:r>
        <w:t xml:space="preserve"> package, </w:t>
      </w:r>
      <w:r w:rsidR="00362225">
        <w:t xml:space="preserve">load it and </w:t>
      </w:r>
      <w:r>
        <w:t xml:space="preserve">apply the </w:t>
      </w:r>
      <w:proofErr w:type="spellStart"/>
      <w:r w:rsidRPr="00E367EC">
        <w:rPr>
          <w:rStyle w:val="Literal"/>
        </w:rPr>
        <w:t>bbc_</w:t>
      </w:r>
      <w:proofErr w:type="gramStart"/>
      <w:r w:rsidRPr="00E367EC">
        <w:rPr>
          <w:rStyle w:val="Literal"/>
        </w:rPr>
        <w:t>style</w:t>
      </w:r>
      <w:proofErr w:type="spellEnd"/>
      <w:r w:rsidRPr="00E367EC">
        <w:rPr>
          <w:rStyle w:val="Literal"/>
        </w:rPr>
        <w:t>(</w:t>
      </w:r>
      <w:proofErr w:type="gramEnd"/>
      <w:r w:rsidRPr="00E367EC">
        <w:rPr>
          <w:rStyle w:val="Literal"/>
        </w:rPr>
        <w:t>)</w:t>
      </w:r>
      <w:r>
        <w:t xml:space="preserve"> function to </w:t>
      </w:r>
      <w:r w:rsidR="00362225">
        <w:t xml:space="preserve">the </w:t>
      </w:r>
      <w:proofErr w:type="spellStart"/>
      <w:r w:rsidRPr="00E367EC">
        <w:rPr>
          <w:rStyle w:val="Literal"/>
        </w:rPr>
        <w:t>penguins_plot</w:t>
      </w:r>
      <w:proofErr w:type="spellEnd"/>
      <w:r w:rsidR="00362225">
        <w:t xml:space="preserve"> as follows:</w:t>
      </w:r>
    </w:p>
    <w:p w14:paraId="6D83B6CD" w14:textId="77777777" w:rsidR="003262D8" w:rsidRPr="002E1689" w:rsidRDefault="003262D8" w:rsidP="003262D8">
      <w:pPr>
        <w:pStyle w:val="Code"/>
        <w:rPr>
          <w:rStyle w:val="LiteralBold"/>
        </w:rPr>
      </w:pPr>
      <w:r w:rsidRPr="002E1689">
        <w:rPr>
          <w:rStyle w:val="LiteralBold"/>
        </w:rPr>
        <w:t>library(</w:t>
      </w:r>
      <w:proofErr w:type="spellStart"/>
      <w:r w:rsidRPr="002E1689">
        <w:rPr>
          <w:rStyle w:val="LiteralBold"/>
        </w:rPr>
        <w:t>bbplot</w:t>
      </w:r>
      <w:proofErr w:type="spellEnd"/>
      <w:r w:rsidRPr="002E1689">
        <w:rPr>
          <w:rStyle w:val="LiteralBold"/>
        </w:rPr>
        <w:t>)</w:t>
      </w:r>
    </w:p>
    <w:p w14:paraId="4947CB20" w14:textId="77777777" w:rsidR="003262D8" w:rsidRPr="002E1689" w:rsidRDefault="003262D8">
      <w:pPr>
        <w:pStyle w:val="Code"/>
        <w:rPr>
          <w:rStyle w:val="LiteralBold"/>
        </w:rPr>
      </w:pPr>
    </w:p>
    <w:p w14:paraId="52A11CEA" w14:textId="59CA8471" w:rsidR="00131F4F" w:rsidRPr="002E1689" w:rsidRDefault="00CC5FB7">
      <w:pPr>
        <w:pStyle w:val="Code"/>
        <w:rPr>
          <w:rStyle w:val="LiteralBold"/>
        </w:rPr>
      </w:pPr>
      <w:proofErr w:type="spellStart"/>
      <w:r w:rsidRPr="002E1689">
        <w:rPr>
          <w:rStyle w:val="LiteralBold"/>
        </w:rPr>
        <w:t>penguins_plot</w:t>
      </w:r>
      <w:proofErr w:type="spellEnd"/>
      <w:r w:rsidRPr="002E1689">
        <w:rPr>
          <w:rStyle w:val="LiteralBold"/>
        </w:rPr>
        <w:t xml:space="preserve"> +</w:t>
      </w:r>
    </w:p>
    <w:p w14:paraId="09DF17E6" w14:textId="77777777" w:rsidR="00131F4F" w:rsidRPr="002E1689" w:rsidRDefault="00CC5FB7">
      <w:pPr>
        <w:pStyle w:val="Code"/>
        <w:rPr>
          <w:rStyle w:val="LiteralBold"/>
        </w:rPr>
      </w:pPr>
      <w:r w:rsidRPr="002E1689">
        <w:rPr>
          <w:rStyle w:val="LiteralBold"/>
        </w:rPr>
        <w:t xml:space="preserve">  </w:t>
      </w:r>
      <w:proofErr w:type="spellStart"/>
      <w:r w:rsidRPr="002E1689">
        <w:rPr>
          <w:rStyle w:val="LiteralBold"/>
        </w:rPr>
        <w:t>bbc_</w:t>
      </w:r>
      <w:proofErr w:type="gramStart"/>
      <w:r w:rsidRPr="002E1689">
        <w:rPr>
          <w:rStyle w:val="LiteralBold"/>
        </w:rPr>
        <w:t>style</w:t>
      </w:r>
      <w:proofErr w:type="spellEnd"/>
      <w:r w:rsidRPr="002E1689">
        <w:rPr>
          <w:rStyle w:val="LiteralBold"/>
        </w:rPr>
        <w:t>(</w:t>
      </w:r>
      <w:proofErr w:type="gramEnd"/>
      <w:r w:rsidRPr="002E1689">
        <w:rPr>
          <w:rStyle w:val="LiteralBold"/>
        </w:rPr>
        <w:t>)</w:t>
      </w:r>
    </w:p>
    <w:p w14:paraId="4EA492B1" w14:textId="21FA022E" w:rsidR="00131F4F" w:rsidRDefault="00CC5FB7" w:rsidP="00E367EC">
      <w:pPr>
        <w:pStyle w:val="Body"/>
      </w:pPr>
      <w:r>
        <w:t>Figure 3-2</w:t>
      </w:r>
      <w:r w:rsidR="006D18D0">
        <w:t xml:space="preserve"> </w:t>
      </w:r>
      <w:r w:rsidR="00362225">
        <w:t xml:space="preserve">shows the </w:t>
      </w:r>
      <w:r w:rsidR="006D18D0">
        <w:t>result</w:t>
      </w:r>
      <w:r>
        <w:t>.</w:t>
      </w:r>
    </w:p>
    <w:p w14:paraId="1A9C7CBA" w14:textId="77777777" w:rsidR="00131F4F" w:rsidRDefault="00CC5FB7">
      <w:pPr>
        <w:pStyle w:val="GraphicSlug"/>
      </w:pPr>
      <w:r>
        <w:t>[F03002.pdf]</w:t>
      </w:r>
    </w:p>
    <w:p w14:paraId="006998AE" w14:textId="77777777" w:rsidR="00131F4F" w:rsidRDefault="00CC5FB7">
      <w:pPr>
        <w:pStyle w:val="CaptionedFigure"/>
      </w:pPr>
      <w:r>
        <w:rPr>
          <w:noProof/>
        </w:rPr>
        <w:lastRenderedPageBreak/>
        <w:drawing>
          <wp:inline distT="0" distB="0" distL="0" distR="0" wp14:anchorId="060C2F36" wp14:editId="1C7BF0E7">
            <wp:extent cx="4602684" cy="3682147"/>
            <wp:effectExtent l="0" t="0" r="0" b="0"/>
            <wp:docPr id="1073741826" name="officeArt object" descr="The same chart with BBC style"/>
            <wp:cNvGraphicFramePr/>
            <a:graphic xmlns:a="http://schemas.openxmlformats.org/drawingml/2006/main">
              <a:graphicData uri="http://schemas.openxmlformats.org/drawingml/2006/picture">
                <pic:pic xmlns:pic="http://schemas.openxmlformats.org/drawingml/2006/picture">
                  <pic:nvPicPr>
                    <pic:cNvPr id="1073741826" name="The same chart with BBC style" descr="The same chart with BBC style"/>
                    <pic:cNvPicPr>
                      <a:picLocks noChangeAspect="1"/>
                    </pic:cNvPicPr>
                  </pic:nvPicPr>
                  <pic:blipFill>
                    <a:blip r:embed="rId9"/>
                    <a:stretch>
                      <a:fillRect/>
                    </a:stretch>
                  </pic:blipFill>
                  <pic:spPr>
                    <a:xfrm>
                      <a:off x="0" y="0"/>
                      <a:ext cx="4602684" cy="3682147"/>
                    </a:xfrm>
                    <a:prstGeom prst="rect">
                      <a:avLst/>
                    </a:prstGeom>
                    <a:ln w="12700" cap="flat">
                      <a:noFill/>
                      <a:miter lim="400000"/>
                    </a:ln>
                    <a:effectLst/>
                  </pic:spPr>
                </pic:pic>
              </a:graphicData>
            </a:graphic>
          </wp:inline>
        </w:drawing>
      </w:r>
    </w:p>
    <w:p w14:paraId="6E130C05" w14:textId="2EB3BA46" w:rsidR="00131F4F" w:rsidRDefault="00CC5FB7" w:rsidP="00E367EC">
      <w:pPr>
        <w:pStyle w:val="CaptionLine"/>
      </w:pPr>
      <w:r>
        <w:t>The same chart with BBC style</w:t>
      </w:r>
      <w:r w:rsidR="00362225">
        <w:t xml:space="preserve"> applied</w:t>
      </w:r>
    </w:p>
    <w:p w14:paraId="6BC12097" w14:textId="129DBD9B" w:rsidR="00131F4F" w:rsidRDefault="00D01A3F" w:rsidP="00E367EC">
      <w:pPr>
        <w:pStyle w:val="Body"/>
      </w:pPr>
      <w:r>
        <w:t>Vastly</w:t>
      </w:r>
      <w:r w:rsidR="00CC5FB7">
        <w:t xml:space="preserve"> different, right? </w:t>
      </w:r>
      <w:r w:rsidR="00031114">
        <w:t xml:space="preserve">The </w:t>
      </w:r>
      <w:r w:rsidR="00CC5FB7">
        <w:t>font size</w:t>
      </w:r>
      <w:r w:rsidR="00031114">
        <w:t xml:space="preserve"> is larger</w:t>
      </w:r>
      <w:r w:rsidR="00CC5FB7">
        <w:t xml:space="preserve">, </w:t>
      </w:r>
      <w:r w:rsidR="00031114">
        <w:t xml:space="preserve">the </w:t>
      </w:r>
      <w:r w:rsidR="00CC5FB7">
        <w:t xml:space="preserve">legend </w:t>
      </w:r>
      <w:r w:rsidR="00031114">
        <w:t xml:space="preserve">is </w:t>
      </w:r>
      <w:r w:rsidR="00CC5FB7">
        <w:t xml:space="preserve">on top, </w:t>
      </w:r>
      <w:r w:rsidR="00031114">
        <w:t xml:space="preserve">there are </w:t>
      </w:r>
      <w:r w:rsidR="00CC5FB7">
        <w:t xml:space="preserve">no axis titles, </w:t>
      </w:r>
      <w:r w:rsidR="00031114">
        <w:t xml:space="preserve">the </w:t>
      </w:r>
      <w:r w:rsidR="00CC5FB7">
        <w:t>grid lines</w:t>
      </w:r>
      <w:r w:rsidR="00031114">
        <w:t xml:space="preserve"> are stripped down</w:t>
      </w:r>
      <w:r w:rsidR="00CC5FB7">
        <w:t xml:space="preserve">, and </w:t>
      </w:r>
      <w:r w:rsidR="00031114">
        <w:t>the</w:t>
      </w:r>
      <w:r>
        <w:t xml:space="preserve"> background is</w:t>
      </w:r>
      <w:r w:rsidR="00CC5FB7">
        <w:t xml:space="preserve"> white. Let’s look at </w:t>
      </w:r>
      <w:r w:rsidR="003F70FC">
        <w:t xml:space="preserve">these changes </w:t>
      </w:r>
      <w:r w:rsidR="00CC5FB7">
        <w:t>one by one.</w:t>
      </w:r>
    </w:p>
    <w:p w14:paraId="6B0C23FC" w14:textId="38A2997C" w:rsidR="00131F4F" w:rsidRDefault="003F70FC">
      <w:pPr>
        <w:pStyle w:val="HeadA"/>
      </w:pPr>
      <w:bookmarkStart w:id="5" w:name="_Toc3"/>
      <w:r>
        <w:t xml:space="preserve">The BBC </w:t>
      </w:r>
      <w:r w:rsidR="00CC5FB7">
        <w:t>Theme</w:t>
      </w:r>
      <w:bookmarkEnd w:id="5"/>
      <w:r w:rsidR="006E6BE6">
        <w:t xml:space="preserve"> Components</w:t>
      </w:r>
    </w:p>
    <w:p w14:paraId="4BCD6060" w14:textId="07C6049D" w:rsidR="00131F4F" w:rsidRDefault="003F70FC" w:rsidP="00E367EC">
      <w:pPr>
        <w:pStyle w:val="Body"/>
      </w:pPr>
      <w:bookmarkStart w:id="6" w:name="OLE_LINK2"/>
      <w:bookmarkStart w:id="7" w:name="OLE_LINK3"/>
      <w:r>
        <w:t xml:space="preserve">You’ve just seen the difference that the </w:t>
      </w:r>
      <w:proofErr w:type="spellStart"/>
      <w:r w:rsidRPr="00031114">
        <w:rPr>
          <w:rStyle w:val="Literal"/>
        </w:rPr>
        <w:t>bbc_</w:t>
      </w:r>
      <w:proofErr w:type="gramStart"/>
      <w:r w:rsidRPr="00031114">
        <w:rPr>
          <w:rStyle w:val="Literal"/>
        </w:rPr>
        <w:t>style</w:t>
      </w:r>
      <w:proofErr w:type="spellEnd"/>
      <w:r w:rsidRPr="00031114">
        <w:rPr>
          <w:rStyle w:val="Literal"/>
        </w:rPr>
        <w:t>(</w:t>
      </w:r>
      <w:proofErr w:type="gramEnd"/>
      <w:r w:rsidRPr="00031114">
        <w:rPr>
          <w:rStyle w:val="Literal"/>
        </w:rPr>
        <w:t>)</w:t>
      </w:r>
      <w:r>
        <w:t xml:space="preserve"> function makes to a basic chart. </w:t>
      </w:r>
      <w:r w:rsidR="00CC5FB7">
        <w:t xml:space="preserve">This section walks </w:t>
      </w:r>
      <w:r>
        <w:t xml:space="preserve">you </w:t>
      </w:r>
      <w:r w:rsidR="00CC5FB7">
        <w:t>through the</w:t>
      </w:r>
      <w:r>
        <w:t xml:space="preserve"> function’s</w:t>
      </w:r>
      <w:r w:rsidR="00CC5FB7">
        <w:t xml:space="preserve"> code</w:t>
      </w:r>
      <w:r w:rsidR="00CC5FB7" w:rsidRPr="00930E9A">
        <w:t xml:space="preserve">, </w:t>
      </w:r>
      <w:r w:rsidR="00CC5FB7" w:rsidRPr="006D18D0">
        <w:t>w</w:t>
      </w:r>
      <w:r w:rsidR="00CC5FB7">
        <w:t xml:space="preserve">ith some minor tweaks for readability. </w:t>
      </w:r>
      <w:r w:rsidR="00362225">
        <w:t>F</w:t>
      </w:r>
      <w:r w:rsidR="00CC5FB7">
        <w:t xml:space="preserve">unctions </w:t>
      </w:r>
      <w:r w:rsidR="00362225">
        <w:t xml:space="preserve">are discussed further </w:t>
      </w:r>
      <w:r w:rsidR="00CC5FB7">
        <w:t xml:space="preserve">in </w:t>
      </w:r>
      <w:r w:rsidR="00CC5FB7">
        <w:rPr>
          <w:rStyle w:val="Xref"/>
        </w:rPr>
        <w:t>Chapter 12</w:t>
      </w:r>
      <w:r w:rsidR="00CC5FB7">
        <w:t>.</w:t>
      </w:r>
    </w:p>
    <w:bookmarkEnd w:id="6"/>
    <w:bookmarkEnd w:id="7"/>
    <w:p w14:paraId="423AF3FB" w14:textId="589A068B" w:rsidR="00131F4F" w:rsidRDefault="00D01A3F">
      <w:pPr>
        <w:pStyle w:val="HeadB"/>
      </w:pPr>
      <w:r>
        <w:t>Function</w:t>
      </w:r>
      <w:r w:rsidR="006E6BE6">
        <w:t xml:space="preserve"> Definition</w:t>
      </w:r>
    </w:p>
    <w:p w14:paraId="6AAEC3DD" w14:textId="47E1D448" w:rsidR="00131F4F" w:rsidRDefault="00CC5FB7" w:rsidP="00E367EC">
      <w:pPr>
        <w:pStyle w:val="Body"/>
      </w:pPr>
      <w:r>
        <w:t>The first line gives the function a name and indicates that what follows is, in fact, a function definition:</w:t>
      </w:r>
    </w:p>
    <w:p w14:paraId="4D9CF3C3" w14:textId="77777777" w:rsidR="00131F4F" w:rsidRDefault="00CC5FB7">
      <w:pPr>
        <w:pStyle w:val="Code"/>
      </w:pPr>
      <w:proofErr w:type="spellStart"/>
      <w:r>
        <w:t>bbc_style</w:t>
      </w:r>
      <w:proofErr w:type="spellEnd"/>
      <w:r>
        <w:t xml:space="preserve"> &lt;- </w:t>
      </w:r>
      <w:proofErr w:type="gramStart"/>
      <w:r>
        <w:t>function(</w:t>
      </w:r>
      <w:proofErr w:type="gramEnd"/>
      <w:r>
        <w:t>) {</w:t>
      </w:r>
    </w:p>
    <w:p w14:paraId="1940710F" w14:textId="77777777" w:rsidR="00131F4F" w:rsidRDefault="00CC5FB7">
      <w:pPr>
        <w:pStyle w:val="Code"/>
      </w:pPr>
      <w:r>
        <w:t xml:space="preserve">  font &lt;- "Helvetica"</w:t>
      </w:r>
    </w:p>
    <w:p w14:paraId="583E1188" w14:textId="3A01A1D2" w:rsidR="00131F4F" w:rsidRDefault="00131F4F">
      <w:pPr>
        <w:pStyle w:val="Code"/>
      </w:pPr>
    </w:p>
    <w:p w14:paraId="60337A60" w14:textId="77777777" w:rsidR="00131F4F" w:rsidRDefault="00CC5FB7">
      <w:pPr>
        <w:pStyle w:val="Code"/>
      </w:pPr>
      <w:r>
        <w:t xml:space="preserve">  ggplot</w:t>
      </w:r>
      <w:proofErr w:type="gramStart"/>
      <w:r>
        <w:t>2::</w:t>
      </w:r>
      <w:proofErr w:type="gramEnd"/>
      <w:r>
        <w:t>theme(</w:t>
      </w:r>
    </w:p>
    <w:p w14:paraId="5EB04DE6" w14:textId="77777777" w:rsidR="00131F4F" w:rsidRPr="00E367EC" w:rsidRDefault="00CC5FB7">
      <w:pPr>
        <w:pStyle w:val="Code"/>
        <w:rPr>
          <w:rStyle w:val="LiteralItalic"/>
        </w:rPr>
      </w:pPr>
      <w:r w:rsidRPr="00E367EC">
        <w:rPr>
          <w:rStyle w:val="LiteralItalic"/>
        </w:rPr>
        <w:t>--snip--</w:t>
      </w:r>
    </w:p>
    <w:p w14:paraId="76B04C79" w14:textId="058A0C64" w:rsidR="002E37A8" w:rsidRDefault="003F70FC" w:rsidP="00E367EC">
      <w:pPr>
        <w:pStyle w:val="Body"/>
      </w:pPr>
      <w:r>
        <w:t xml:space="preserve">The code </w:t>
      </w:r>
      <w:r w:rsidR="00CC5FB7">
        <w:t>then define</w:t>
      </w:r>
      <w:r>
        <w:t>s</w:t>
      </w:r>
      <w:r w:rsidR="00CC5FB7">
        <w:t xml:space="preserve"> a variable called </w:t>
      </w:r>
      <w:r w:rsidR="00CC5FB7" w:rsidRPr="00E367EC">
        <w:rPr>
          <w:rStyle w:val="Literal"/>
        </w:rPr>
        <w:t>font</w:t>
      </w:r>
      <w:r w:rsidR="00CC5FB7">
        <w:t xml:space="preserve"> and assign</w:t>
      </w:r>
      <w:r>
        <w:t>s</w:t>
      </w:r>
      <w:r w:rsidR="00CC5FB7">
        <w:t xml:space="preserve"> it the value </w:t>
      </w:r>
      <w:r w:rsidR="00CC5FB7" w:rsidRPr="00E367EC">
        <w:rPr>
          <w:rStyle w:val="Literal"/>
        </w:rPr>
        <w:t>Helvetica</w:t>
      </w:r>
      <w:r w:rsidR="00CC5FB7">
        <w:t xml:space="preserve">. This allows later sections to simply </w:t>
      </w:r>
      <w:r>
        <w:t xml:space="preserve">use </w:t>
      </w:r>
      <w:r w:rsidR="00CC5FB7" w:rsidRPr="00E367EC">
        <w:rPr>
          <w:rStyle w:val="Literal"/>
        </w:rPr>
        <w:t>font</w:t>
      </w:r>
      <w:r w:rsidR="00CC5FB7">
        <w:t xml:space="preserve"> rather than repeating </w:t>
      </w:r>
      <w:r w:rsidR="00CC5FB7" w:rsidRPr="00E367EC">
        <w:rPr>
          <w:rStyle w:val="Literal"/>
        </w:rPr>
        <w:t>Helvetica</w:t>
      </w:r>
      <w:r w:rsidR="00CC5FB7">
        <w:t xml:space="preserve"> </w:t>
      </w:r>
      <w:r>
        <w:t>multiple times</w:t>
      </w:r>
      <w:r w:rsidR="00CC5FB7">
        <w:t xml:space="preserve">. </w:t>
      </w:r>
      <w:r>
        <w:t>I</w:t>
      </w:r>
      <w:r w:rsidR="00CC5FB7">
        <w:t xml:space="preserve">f the BBC team ever wanted to use a different font, they could change </w:t>
      </w:r>
      <w:r w:rsidR="00CC5FB7" w:rsidRPr="00E367EC">
        <w:rPr>
          <w:rStyle w:val="Literal"/>
        </w:rPr>
        <w:t>Helvetica</w:t>
      </w:r>
      <w:r w:rsidR="00CC5FB7">
        <w:t xml:space="preserve"> </w:t>
      </w:r>
      <w:r>
        <w:t xml:space="preserve">here </w:t>
      </w:r>
      <w:r w:rsidR="00CC5FB7">
        <w:t xml:space="preserve">to, say, </w:t>
      </w:r>
      <w:r w:rsidR="00CC5FB7" w:rsidRPr="00E367EC">
        <w:rPr>
          <w:rStyle w:val="Literal"/>
        </w:rPr>
        <w:t>Comic Sans</w:t>
      </w:r>
      <w:r w:rsidR="00CC5FB7">
        <w:t xml:space="preserve"> and</w:t>
      </w:r>
      <w:r>
        <w:t xml:space="preserve"> it would</w:t>
      </w:r>
      <w:r w:rsidR="00CC5FB7">
        <w:t xml:space="preserve"> update </w:t>
      </w:r>
      <w:r w:rsidR="00CC5FB7">
        <w:lastRenderedPageBreak/>
        <w:t xml:space="preserve">the font </w:t>
      </w:r>
      <w:r>
        <w:t xml:space="preserve">for </w:t>
      </w:r>
      <w:r w:rsidR="00CC5FB7">
        <w:t xml:space="preserve">all </w:t>
      </w:r>
      <w:r>
        <w:t xml:space="preserve">of the </w:t>
      </w:r>
      <w:r w:rsidR="00CC5FB7">
        <w:t>BBC plots (though I suspect higher-ups at the BBC might not be on board</w:t>
      </w:r>
      <w:r w:rsidR="00A956A1">
        <w:t xml:space="preserve"> with that choice</w:t>
      </w:r>
      <w:r w:rsidR="00CC5FB7">
        <w:t>).</w:t>
      </w:r>
    </w:p>
    <w:p w14:paraId="4BC09EBB" w14:textId="1C0A0F41" w:rsidR="002E37A8" w:rsidRDefault="00D32526" w:rsidP="00E367EC">
      <w:pPr>
        <w:pStyle w:val="Body"/>
      </w:pPr>
      <w:r>
        <w:t>Historically</w:t>
      </w:r>
      <w:r w:rsidR="00E30F27" w:rsidRPr="00E30F27">
        <w:t xml:space="preserve">, working </w:t>
      </w:r>
      <w:r w:rsidR="00D01A3F">
        <w:t xml:space="preserve">with </w:t>
      </w:r>
      <w:r w:rsidR="00E30F27" w:rsidRPr="00E30F27">
        <w:t>custom fonts in R was notoriously tricky</w:t>
      </w:r>
      <w:r w:rsidR="00D01A3F">
        <w:t xml:space="preserve">, but </w:t>
      </w:r>
      <w:r w:rsidR="00E30F27" w:rsidRPr="00E30F27">
        <w:t xml:space="preserve">recent changes have made </w:t>
      </w:r>
      <w:r w:rsidR="00031114">
        <w:t>the process</w:t>
      </w:r>
      <w:r w:rsidR="00E30F27" w:rsidRPr="00E30F27">
        <w:t xml:space="preserve"> much simpler. </w:t>
      </w:r>
      <w:r w:rsidR="002E37A8">
        <w:t>T</w:t>
      </w:r>
      <w:r w:rsidR="00E30F27" w:rsidRPr="00E30F27">
        <w:t xml:space="preserve">o ensure that custom fonts such as Helvetica work in ggplot, </w:t>
      </w:r>
      <w:r w:rsidR="00D01A3F">
        <w:t>f</w:t>
      </w:r>
      <w:r w:rsidR="00E30F27" w:rsidRPr="00E30F27">
        <w:t xml:space="preserve">irst install </w:t>
      </w:r>
      <w:r w:rsidR="00D01A3F">
        <w:t>the</w:t>
      </w:r>
      <w:r w:rsidR="00031114">
        <w:t xml:space="preserve"> </w:t>
      </w:r>
      <w:proofErr w:type="spellStart"/>
      <w:r w:rsidR="00E30F27" w:rsidRPr="00E367EC">
        <w:rPr>
          <w:rStyle w:val="Literal"/>
        </w:rPr>
        <w:t>systemfonts</w:t>
      </w:r>
      <w:proofErr w:type="spellEnd"/>
      <w:r w:rsidR="00031114">
        <w:t xml:space="preserve"> </w:t>
      </w:r>
      <w:r w:rsidR="00E30F27" w:rsidRPr="00E30F27">
        <w:t>and</w:t>
      </w:r>
      <w:r w:rsidR="00031114">
        <w:t xml:space="preserve"> </w:t>
      </w:r>
      <w:proofErr w:type="spellStart"/>
      <w:r w:rsidR="00E30F27" w:rsidRPr="00E367EC">
        <w:rPr>
          <w:rStyle w:val="Literal"/>
        </w:rPr>
        <w:t>ragg</w:t>
      </w:r>
      <w:proofErr w:type="spellEnd"/>
      <w:r w:rsidR="00D01A3F">
        <w:t xml:space="preserve"> packages</w:t>
      </w:r>
      <w:r w:rsidR="00031114">
        <w:t xml:space="preserve"> </w:t>
      </w:r>
      <w:r w:rsidR="002E37A8">
        <w:t>by running</w:t>
      </w:r>
      <w:r w:rsidR="002E37A8" w:rsidRPr="00E30F27">
        <w:t xml:space="preserve"> </w:t>
      </w:r>
      <w:r w:rsidR="00E30F27" w:rsidRPr="00E30F27">
        <w:t>th</w:t>
      </w:r>
      <w:r w:rsidR="002E37A8">
        <w:t>is</w:t>
      </w:r>
      <w:r w:rsidR="00E30F27" w:rsidRPr="00E30F27">
        <w:t xml:space="preserve"> code</w:t>
      </w:r>
      <w:r w:rsidR="00D91838">
        <w:t xml:space="preserve"> in the console</w:t>
      </w:r>
      <w:r w:rsidR="002E37A8">
        <w:t>:</w:t>
      </w:r>
    </w:p>
    <w:p w14:paraId="02B5FB96" w14:textId="67E73EAE" w:rsidR="002E37A8" w:rsidRPr="00930E9A" w:rsidRDefault="00E30F27" w:rsidP="00E367EC">
      <w:pPr>
        <w:pStyle w:val="Code"/>
        <w:rPr>
          <w:rStyle w:val="LiteralBold"/>
        </w:rPr>
      </w:pPr>
      <w:proofErr w:type="spellStart"/>
      <w:proofErr w:type="gramStart"/>
      <w:r w:rsidRPr="00930E9A">
        <w:rPr>
          <w:rStyle w:val="LiteralBold"/>
        </w:rPr>
        <w:t>install.packages</w:t>
      </w:r>
      <w:proofErr w:type="spellEnd"/>
      <w:proofErr w:type="gramEnd"/>
      <w:r w:rsidRPr="00930E9A">
        <w:rPr>
          <w:rStyle w:val="LiteralBold"/>
        </w:rPr>
        <w:t>(c("</w:t>
      </w:r>
      <w:proofErr w:type="spellStart"/>
      <w:r w:rsidRPr="00930E9A">
        <w:rPr>
          <w:rStyle w:val="LiteralBold"/>
        </w:rPr>
        <w:t>systemfonts</w:t>
      </w:r>
      <w:proofErr w:type="spellEnd"/>
      <w:r w:rsidRPr="00930E9A">
        <w:rPr>
          <w:rStyle w:val="LiteralBold"/>
        </w:rPr>
        <w:t>", "</w:t>
      </w:r>
      <w:proofErr w:type="spellStart"/>
      <w:r w:rsidRPr="00930E9A">
        <w:rPr>
          <w:rStyle w:val="LiteralBold"/>
        </w:rPr>
        <w:t>ragg</w:t>
      </w:r>
      <w:proofErr w:type="spellEnd"/>
      <w:r w:rsidRPr="00930E9A">
        <w:rPr>
          <w:rStyle w:val="LiteralBold"/>
        </w:rPr>
        <w:t>"))</w:t>
      </w:r>
    </w:p>
    <w:p w14:paraId="38317A86" w14:textId="77777777" w:rsidR="00EF2D0F" w:rsidRDefault="00E30F27" w:rsidP="00D01A3F">
      <w:pPr>
        <w:pStyle w:val="BodyContinued"/>
      </w:pPr>
      <w:bookmarkStart w:id="8" w:name="OLE_LINK4"/>
      <w:bookmarkStart w:id="9" w:name="OLE_LINK5"/>
      <w:r w:rsidRPr="00E30F27">
        <w:t>The</w:t>
      </w:r>
      <w:r w:rsidR="002E37A8">
        <w:t xml:space="preserve"> </w:t>
      </w:r>
      <w:proofErr w:type="spellStart"/>
      <w:r w:rsidRPr="00E367EC">
        <w:rPr>
          <w:rStyle w:val="Literal"/>
        </w:rPr>
        <w:t>systemfonts</w:t>
      </w:r>
      <w:proofErr w:type="spellEnd"/>
      <w:r w:rsidR="002E37A8">
        <w:t xml:space="preserve"> </w:t>
      </w:r>
      <w:r w:rsidRPr="00E30F27">
        <w:t>package allows R to directly access fonts you</w:t>
      </w:r>
      <w:r w:rsidR="002E37A8">
        <w:t>’</w:t>
      </w:r>
      <w:r w:rsidRPr="00E30F27">
        <w:t>ve installed on your computer</w:t>
      </w:r>
      <w:r w:rsidR="002E37A8">
        <w:t>,</w:t>
      </w:r>
      <w:r w:rsidRPr="00E30F27">
        <w:t xml:space="preserve"> </w:t>
      </w:r>
      <w:r w:rsidR="00D01A3F">
        <w:t>and</w:t>
      </w:r>
      <w:r w:rsidR="002E37A8">
        <w:t xml:space="preserve"> </w:t>
      </w:r>
      <w:proofErr w:type="spellStart"/>
      <w:r w:rsidRPr="00E367EC">
        <w:rPr>
          <w:rStyle w:val="Literal"/>
        </w:rPr>
        <w:t>ragg</w:t>
      </w:r>
      <w:proofErr w:type="spellEnd"/>
      <w:r w:rsidR="002E37A8">
        <w:t xml:space="preserve"> </w:t>
      </w:r>
      <w:r w:rsidRPr="00E30F27">
        <w:t>allows ggplot to use th</w:t>
      </w:r>
      <w:r w:rsidR="00D01A3F">
        <w:t>o</w:t>
      </w:r>
      <w:r w:rsidRPr="00E30F27">
        <w:t>se fonts when generating plots.</w:t>
      </w:r>
    </w:p>
    <w:p w14:paraId="4AB9BB65" w14:textId="3618CFF4" w:rsidR="00E30F27" w:rsidRPr="00E30F27" w:rsidRDefault="00D01A3F" w:rsidP="00E367EC">
      <w:pPr>
        <w:pStyle w:val="Body"/>
      </w:pPr>
      <w:r>
        <w:t>Next</w:t>
      </w:r>
      <w:r w:rsidR="00E30F27" w:rsidRPr="00E30F27">
        <w:t xml:space="preserve">, </w:t>
      </w:r>
      <w:r w:rsidR="002E37A8">
        <w:t>select</w:t>
      </w:r>
      <w:r w:rsidR="00E30F27" w:rsidRPr="00E30F27">
        <w:t xml:space="preserve"> </w:t>
      </w:r>
      <w:r w:rsidR="00E30F27" w:rsidRPr="00E367EC">
        <w:rPr>
          <w:rStyle w:val="Bold"/>
          <w:rFonts w:eastAsia="Arial Unicode MS"/>
        </w:rPr>
        <w:t>Tools</w:t>
      </w:r>
      <w:r w:rsidR="002E37A8" w:rsidRPr="00E367EC">
        <w:rPr>
          <w:rStyle w:val="MenuArrow"/>
          <w:rFonts w:eastAsia="Arial Unicode MS"/>
        </w:rPr>
        <w:t>4</w:t>
      </w:r>
      <w:r w:rsidR="00E30F27" w:rsidRPr="00E367EC">
        <w:rPr>
          <w:rStyle w:val="Bold"/>
          <w:rFonts w:eastAsia="Arial Unicode MS"/>
        </w:rPr>
        <w:t>Global Options</w:t>
      </w:r>
      <w:r w:rsidR="008132D0">
        <w:rPr>
          <w:rStyle w:val="Bold"/>
          <w:rFonts w:eastAsia="Arial Unicode MS"/>
        </w:rPr>
        <w:t xml:space="preserve"> </w:t>
      </w:r>
      <w:r w:rsidR="008132D0">
        <w:rPr>
          <w:rFonts w:eastAsia="Arial Unicode MS"/>
        </w:rPr>
        <w:t>from RStudio’s main menu bar</w:t>
      </w:r>
      <w:r w:rsidR="00E30F27" w:rsidRPr="00E30F27">
        <w:t xml:space="preserve">. Click the </w:t>
      </w:r>
      <w:r w:rsidR="00E30F27" w:rsidRPr="00E367EC">
        <w:rPr>
          <w:rStyle w:val="Bold"/>
          <w:rFonts w:eastAsia="Arial Unicode MS"/>
        </w:rPr>
        <w:t>Graphics</w:t>
      </w:r>
      <w:r w:rsidR="00E30F27" w:rsidRPr="00E30F27">
        <w:t xml:space="preserve"> menu at the top</w:t>
      </w:r>
      <w:r w:rsidR="002E37A8">
        <w:t xml:space="preserve"> of the interface</w:t>
      </w:r>
      <w:r w:rsidR="00E30F27" w:rsidRPr="00E30F27">
        <w:t xml:space="preserve"> and</w:t>
      </w:r>
      <w:r w:rsidR="00572D34">
        <w:t>,</w:t>
      </w:r>
      <w:r w:rsidR="00E30F27" w:rsidRPr="00E30F27">
        <w:t xml:space="preserve"> under the Backend option</w:t>
      </w:r>
      <w:r w:rsidR="002E37A8">
        <w:t>,</w:t>
      </w:r>
      <w:r w:rsidR="00E30F27" w:rsidRPr="00E30F27">
        <w:t xml:space="preserve"> select </w:t>
      </w:r>
      <w:r w:rsidR="00E30F27" w:rsidRPr="00E367EC">
        <w:rPr>
          <w:rStyle w:val="Bold"/>
          <w:rFonts w:eastAsia="Arial Unicode MS"/>
        </w:rPr>
        <w:t>AGG</w:t>
      </w:r>
      <w:r w:rsidR="002E37A8">
        <w:t xml:space="preserve">. </w:t>
      </w:r>
      <w:r w:rsidR="00E30F27" w:rsidRPr="00E30F27">
        <w:t xml:space="preserve">This change </w:t>
      </w:r>
      <w:r w:rsidR="002E37A8">
        <w:t>should</w:t>
      </w:r>
      <w:r w:rsidR="00E30F27" w:rsidRPr="00E30F27">
        <w:t xml:space="preserve"> ensure that </w:t>
      </w:r>
      <w:r w:rsidR="002E37A8">
        <w:t xml:space="preserve">RStudio renders </w:t>
      </w:r>
      <w:r w:rsidR="00E30F27" w:rsidRPr="00E30F27">
        <w:t>the previews of any plots with the</w:t>
      </w:r>
      <w:r w:rsidR="002E37A8">
        <w:t xml:space="preserve"> </w:t>
      </w:r>
      <w:proofErr w:type="spellStart"/>
      <w:r w:rsidR="00E30F27" w:rsidRPr="00E367EC">
        <w:rPr>
          <w:rStyle w:val="Literal"/>
        </w:rPr>
        <w:t>ragg</w:t>
      </w:r>
      <w:proofErr w:type="spellEnd"/>
      <w:r w:rsidR="002E37A8">
        <w:t xml:space="preserve"> </w:t>
      </w:r>
      <w:r w:rsidR="00E30F27" w:rsidRPr="00E30F27">
        <w:t>package. With these changes in place, you should be able to use any fonts you</w:t>
      </w:r>
      <w:r w:rsidR="00031114">
        <w:t>’</w:t>
      </w:r>
      <w:r w:rsidR="00E30F27" w:rsidRPr="00E30F27">
        <w:t>d like (assuming you have them installed) in the same way that the</w:t>
      </w:r>
      <w:r w:rsidR="00031114">
        <w:t xml:space="preserve"> </w:t>
      </w:r>
      <w:proofErr w:type="spellStart"/>
      <w:r w:rsidR="00E30F27" w:rsidRPr="00E367EC">
        <w:rPr>
          <w:rStyle w:val="Literal"/>
        </w:rPr>
        <w:t>bbc_</w:t>
      </w:r>
      <w:proofErr w:type="gramStart"/>
      <w:r w:rsidR="00E30F27" w:rsidRPr="00E367EC">
        <w:rPr>
          <w:rStyle w:val="Literal"/>
        </w:rPr>
        <w:t>style</w:t>
      </w:r>
      <w:proofErr w:type="spellEnd"/>
      <w:r w:rsidR="00E30F27" w:rsidRPr="00E367EC">
        <w:rPr>
          <w:rStyle w:val="Literal"/>
        </w:rPr>
        <w:t>(</w:t>
      </w:r>
      <w:proofErr w:type="gramEnd"/>
      <w:r w:rsidR="00E30F27" w:rsidRPr="00E367EC">
        <w:rPr>
          <w:rStyle w:val="Literal"/>
        </w:rPr>
        <w:t>)</w:t>
      </w:r>
      <w:r w:rsidR="00031114">
        <w:t xml:space="preserve"> </w:t>
      </w:r>
      <w:r w:rsidR="00E30F27" w:rsidRPr="00E30F27">
        <w:t>function uses Helvetica.</w:t>
      </w:r>
    </w:p>
    <w:p w14:paraId="77FEFAAF" w14:textId="628CB6D4" w:rsidR="00131F4F" w:rsidRDefault="002E37A8" w:rsidP="00E367EC">
      <w:pPr>
        <w:pStyle w:val="Body"/>
      </w:pPr>
      <w:r>
        <w:t>After specifying the font to use</w:t>
      </w:r>
      <w:r w:rsidR="00CC5FB7">
        <w:t xml:space="preserve">, </w:t>
      </w:r>
      <w:r w:rsidR="00A956A1">
        <w:t xml:space="preserve">the code </w:t>
      </w:r>
      <w:r w:rsidR="00CC5FB7">
        <w:t>call</w:t>
      </w:r>
      <w:r w:rsidR="00A956A1">
        <w:t>s</w:t>
      </w:r>
      <w:r w:rsidR="00CC5FB7">
        <w:t xml:space="preserve"> </w:t>
      </w:r>
      <w:r w:rsidR="00A956A1" w:rsidRPr="00E30F27">
        <w:t>ggplot</w:t>
      </w:r>
      <w:r w:rsidR="00A956A1">
        <w:t>’s</w:t>
      </w:r>
      <w:r w:rsidR="00A956A1" w:rsidRPr="00E30F27">
        <w:t xml:space="preserve"> </w:t>
      </w:r>
      <w:proofErr w:type="gramStart"/>
      <w:r w:rsidR="00CC5FB7">
        <w:rPr>
          <w:rStyle w:val="Literal"/>
        </w:rPr>
        <w:t>theme(</w:t>
      </w:r>
      <w:proofErr w:type="gramEnd"/>
      <w:r w:rsidR="00CC5FB7">
        <w:rPr>
          <w:rStyle w:val="Literal"/>
        </w:rPr>
        <w:t>)</w:t>
      </w:r>
      <w:r w:rsidR="00CC5FB7">
        <w:t xml:space="preserve"> function. Rather than first loading </w:t>
      </w:r>
      <w:r w:rsidR="00DE2AEC">
        <w:t>ggplot</w:t>
      </w:r>
      <w:r w:rsidR="00CC5FB7">
        <w:t xml:space="preserve"> with </w:t>
      </w:r>
      <w:r w:rsidR="00CC5FB7">
        <w:rPr>
          <w:rStyle w:val="Literal"/>
        </w:rPr>
        <w:t>library(ggplot2)</w:t>
      </w:r>
      <w:r w:rsidR="00CC5FB7" w:rsidRPr="00DE2AEC">
        <w:t xml:space="preserve"> </w:t>
      </w:r>
      <w:r w:rsidR="00CC5FB7">
        <w:t xml:space="preserve">and </w:t>
      </w:r>
      <w:r w:rsidR="00CC5FB7" w:rsidRPr="00DE2AEC">
        <w:t>then</w:t>
      </w:r>
      <w:r w:rsidR="00CC5FB7">
        <w:t xml:space="preserve"> </w:t>
      </w:r>
      <w:r w:rsidR="00DE2AEC">
        <w:t xml:space="preserve">calling </w:t>
      </w:r>
      <w:r w:rsidR="00CC5FB7">
        <w:t xml:space="preserve">its </w:t>
      </w:r>
      <w:proofErr w:type="gramStart"/>
      <w:r w:rsidR="00DE2AEC" w:rsidRPr="002E1689">
        <w:rPr>
          <w:rStyle w:val="Literal"/>
        </w:rPr>
        <w:t>theme(</w:t>
      </w:r>
      <w:proofErr w:type="gramEnd"/>
      <w:r w:rsidR="00DE2AEC" w:rsidRPr="002E1689">
        <w:rPr>
          <w:rStyle w:val="Literal"/>
        </w:rPr>
        <w:t>)</w:t>
      </w:r>
      <w:r w:rsidR="00DE2AEC">
        <w:t xml:space="preserve"> </w:t>
      </w:r>
      <w:r w:rsidR="00CC5FB7">
        <w:t xml:space="preserve">function, the </w:t>
      </w:r>
      <w:r w:rsidR="00CC5FB7">
        <w:rPr>
          <w:rStyle w:val="Literal"/>
        </w:rPr>
        <w:t>ggplot2::theme()</w:t>
      </w:r>
      <w:r w:rsidR="00D01A3F" w:rsidRPr="00D01A3F">
        <w:t xml:space="preserve"> </w:t>
      </w:r>
      <w:r w:rsidR="00D01A3F">
        <w:t>syntax</w:t>
      </w:r>
      <w:r w:rsidR="00CC5FB7">
        <w:t xml:space="preserve"> </w:t>
      </w:r>
      <w:r w:rsidR="00A956A1">
        <w:t>indicates</w:t>
      </w:r>
      <w:r w:rsidR="00DE2AEC">
        <w:t xml:space="preserve"> in one step</w:t>
      </w:r>
      <w:r w:rsidR="00A956A1">
        <w:t xml:space="preserve"> </w:t>
      </w:r>
      <w:r w:rsidR="00CC5FB7">
        <w:t xml:space="preserve">that the </w:t>
      </w:r>
      <w:r w:rsidR="00CC5FB7">
        <w:rPr>
          <w:rStyle w:val="Literal"/>
        </w:rPr>
        <w:t>theme()</w:t>
      </w:r>
      <w:r w:rsidR="00CC5FB7">
        <w:t xml:space="preserve"> function comes from the </w:t>
      </w:r>
      <w:r w:rsidR="00CC5FB7">
        <w:rPr>
          <w:rStyle w:val="Literal"/>
        </w:rPr>
        <w:t>ggplot2</w:t>
      </w:r>
      <w:r w:rsidR="00CC5FB7">
        <w:t xml:space="preserve"> package. </w:t>
      </w:r>
      <w:r w:rsidR="00A956A1">
        <w:t xml:space="preserve">You’ll </w:t>
      </w:r>
      <w:r w:rsidR="00CC5FB7">
        <w:t xml:space="preserve">write code in this way when making an R package in </w:t>
      </w:r>
      <w:r w:rsidR="00CC5FB7">
        <w:rPr>
          <w:rStyle w:val="Xref"/>
        </w:rPr>
        <w:t>Chapter 12</w:t>
      </w:r>
      <w:r w:rsidR="00CC5FB7">
        <w:t>.</w:t>
      </w:r>
    </w:p>
    <w:p w14:paraId="024DE2E9" w14:textId="3C7A9B14" w:rsidR="00EF2D0F" w:rsidRDefault="00CC5FB7" w:rsidP="00D01A3F">
      <w:pPr>
        <w:pStyle w:val="Body"/>
      </w:pPr>
      <w:r>
        <w:t xml:space="preserve">Nearly all of the code in </w:t>
      </w:r>
      <w:proofErr w:type="spellStart"/>
      <w:r>
        <w:rPr>
          <w:rStyle w:val="Literal"/>
        </w:rPr>
        <w:t>bbc_</w:t>
      </w:r>
      <w:proofErr w:type="gramStart"/>
      <w:r>
        <w:rPr>
          <w:rStyle w:val="Literal"/>
        </w:rPr>
        <w:t>style</w:t>
      </w:r>
      <w:proofErr w:type="spellEnd"/>
      <w:r>
        <w:rPr>
          <w:rStyle w:val="Literal"/>
        </w:rPr>
        <w:t>(</w:t>
      </w:r>
      <w:proofErr w:type="gramEnd"/>
      <w:r>
        <w:rPr>
          <w:rStyle w:val="Literal"/>
        </w:rPr>
        <w:t>)</w:t>
      </w:r>
      <w:r w:rsidR="00160E86">
        <w:t xml:space="preserve"> </w:t>
      </w:r>
      <w:r w:rsidRPr="00160E86">
        <w:t>exists</w:t>
      </w:r>
      <w:r>
        <w:t xml:space="preserve"> within this </w:t>
      </w:r>
      <w:r>
        <w:rPr>
          <w:rStyle w:val="Literal"/>
        </w:rPr>
        <w:t>theme()</w:t>
      </w:r>
      <w:r>
        <w:t xml:space="preserve"> function. Remember from </w:t>
      </w:r>
      <w:r>
        <w:rPr>
          <w:rStyle w:val="Xref"/>
        </w:rPr>
        <w:t>Chapter 2</w:t>
      </w:r>
      <w:r>
        <w:t xml:space="preserve"> that </w:t>
      </w:r>
      <w:proofErr w:type="gramStart"/>
      <w:r>
        <w:rPr>
          <w:rStyle w:val="Literal"/>
        </w:rPr>
        <w:t>theme(</w:t>
      </w:r>
      <w:proofErr w:type="gramEnd"/>
      <w:r>
        <w:rPr>
          <w:rStyle w:val="Literal"/>
        </w:rPr>
        <w:t>)</w:t>
      </w:r>
      <w:r>
        <w:t xml:space="preserve"> makes additional tweaks to an existing theme; it isn’t a complete theme like </w:t>
      </w:r>
      <w:proofErr w:type="spellStart"/>
      <w:r>
        <w:rPr>
          <w:rStyle w:val="Literal"/>
        </w:rPr>
        <w:t>theme_light</w:t>
      </w:r>
      <w:proofErr w:type="spellEnd"/>
      <w:r>
        <w:rPr>
          <w:rStyle w:val="Literal"/>
        </w:rPr>
        <w:t>()</w:t>
      </w:r>
      <w:r>
        <w:t>, which will change the whole look</w:t>
      </w:r>
      <w:r w:rsidR="00D01A3F">
        <w:t xml:space="preserve"> </w:t>
      </w:r>
      <w:r>
        <w:t>and</w:t>
      </w:r>
      <w:r w:rsidR="00D01A3F">
        <w:t xml:space="preserve"> </w:t>
      </w:r>
      <w:r>
        <w:t xml:space="preserve">feel of your plot. In other words, by jumping straight into the </w:t>
      </w:r>
      <w:proofErr w:type="gramStart"/>
      <w:r>
        <w:rPr>
          <w:rStyle w:val="Literal"/>
        </w:rPr>
        <w:t>theme(</w:t>
      </w:r>
      <w:proofErr w:type="gramEnd"/>
      <w:r>
        <w:rPr>
          <w:rStyle w:val="Literal"/>
        </w:rPr>
        <w:t>)</w:t>
      </w:r>
      <w:r>
        <w:t xml:space="preserve"> function, </w:t>
      </w:r>
      <w:proofErr w:type="spellStart"/>
      <w:r>
        <w:rPr>
          <w:rStyle w:val="Literal"/>
        </w:rPr>
        <w:t>bbc_style</w:t>
      </w:r>
      <w:proofErr w:type="spellEnd"/>
      <w:r>
        <w:rPr>
          <w:rStyle w:val="Literal"/>
        </w:rPr>
        <w:t>()</w:t>
      </w:r>
      <w:r>
        <w:t xml:space="preserve"> makes </w:t>
      </w:r>
      <w:r w:rsidR="00D01A3F">
        <w:t>adjustments</w:t>
      </w:r>
      <w:r>
        <w:t xml:space="preserve"> to the ggplot defaults. As you’ll see, the </w:t>
      </w:r>
      <w:proofErr w:type="spellStart"/>
      <w:r w:rsidRPr="00E367EC">
        <w:rPr>
          <w:rStyle w:val="Literal"/>
        </w:rPr>
        <w:t>bbc_</w:t>
      </w:r>
      <w:proofErr w:type="gramStart"/>
      <w:r w:rsidRPr="00E367EC">
        <w:rPr>
          <w:rStyle w:val="Literal"/>
        </w:rPr>
        <w:t>style</w:t>
      </w:r>
      <w:proofErr w:type="spellEnd"/>
      <w:r w:rsidRPr="00E367EC">
        <w:rPr>
          <w:rStyle w:val="Literal"/>
        </w:rPr>
        <w:t>(</w:t>
      </w:r>
      <w:proofErr w:type="gramEnd"/>
      <w:r w:rsidRPr="00E367EC">
        <w:rPr>
          <w:rStyle w:val="Literal"/>
        </w:rPr>
        <w:t>)</w:t>
      </w:r>
      <w:r>
        <w:t xml:space="preserve"> function does a lot of tweaking.</w:t>
      </w:r>
    </w:p>
    <w:p w14:paraId="41931B49" w14:textId="77777777" w:rsidR="00EF2D0F" w:rsidRDefault="00CC5FB7">
      <w:pPr>
        <w:pStyle w:val="HeadB"/>
      </w:pPr>
      <w:bookmarkStart w:id="10" w:name="_Toc5"/>
      <w:bookmarkEnd w:id="8"/>
      <w:bookmarkEnd w:id="9"/>
      <w:r>
        <w:t>Text</w:t>
      </w:r>
      <w:bookmarkEnd w:id="10"/>
    </w:p>
    <w:p w14:paraId="38CDDD37" w14:textId="77777777" w:rsidR="00EF2D0F" w:rsidRDefault="00CC5FB7" w:rsidP="00E367EC">
      <w:pPr>
        <w:pStyle w:val="Body"/>
      </w:pPr>
      <w:r>
        <w:t xml:space="preserve">The first code section within the </w:t>
      </w:r>
      <w:proofErr w:type="gramStart"/>
      <w:r w:rsidRPr="00E367EC">
        <w:rPr>
          <w:rStyle w:val="Literal"/>
        </w:rPr>
        <w:t>theme(</w:t>
      </w:r>
      <w:proofErr w:type="gramEnd"/>
      <w:r w:rsidRPr="00E367EC">
        <w:rPr>
          <w:rStyle w:val="Literal"/>
        </w:rPr>
        <w:t>)</w:t>
      </w:r>
      <w:r>
        <w:t xml:space="preserve"> function formats the text:</w:t>
      </w:r>
    </w:p>
    <w:p w14:paraId="1DEB4D5E" w14:textId="438AA44C" w:rsidR="00131F4F" w:rsidRDefault="00CC5FB7" w:rsidP="00031114">
      <w:pPr>
        <w:pStyle w:val="Code"/>
      </w:pPr>
      <w:r>
        <w:t xml:space="preserve">    </w:t>
      </w:r>
      <w:proofErr w:type="gramStart"/>
      <w:r>
        <w:t>plot.title</w:t>
      </w:r>
      <w:proofErr w:type="gramEnd"/>
      <w:r>
        <w:t xml:space="preserve"> = ggplot2::element_text(</w:t>
      </w:r>
    </w:p>
    <w:p w14:paraId="6703D79A" w14:textId="77777777" w:rsidR="00131F4F" w:rsidRDefault="00CC5FB7" w:rsidP="00031114">
      <w:pPr>
        <w:pStyle w:val="Code"/>
      </w:pPr>
      <w:r>
        <w:t xml:space="preserve">      family = font,</w:t>
      </w:r>
    </w:p>
    <w:p w14:paraId="19732197" w14:textId="77777777" w:rsidR="00131F4F" w:rsidRDefault="00CC5FB7" w:rsidP="00031114">
      <w:pPr>
        <w:pStyle w:val="Code"/>
      </w:pPr>
      <w:r>
        <w:t xml:space="preserve">      size = 28,</w:t>
      </w:r>
    </w:p>
    <w:p w14:paraId="70DC4DE2" w14:textId="77777777" w:rsidR="00131F4F" w:rsidRDefault="00CC5FB7" w:rsidP="00031114">
      <w:pPr>
        <w:pStyle w:val="Code"/>
      </w:pPr>
      <w:r>
        <w:t xml:space="preserve">      face = "bold",</w:t>
      </w:r>
    </w:p>
    <w:p w14:paraId="4EA4C180" w14:textId="77777777" w:rsidR="00131F4F" w:rsidRDefault="00CC5FB7" w:rsidP="00031114">
      <w:pPr>
        <w:pStyle w:val="Code"/>
      </w:pPr>
      <w:r>
        <w:t xml:space="preserve">      color = "#222222"</w:t>
      </w:r>
    </w:p>
    <w:p w14:paraId="21A022A5" w14:textId="77777777" w:rsidR="00131F4F" w:rsidRDefault="00CC5FB7" w:rsidP="00031114">
      <w:pPr>
        <w:pStyle w:val="Code"/>
      </w:pPr>
      <w:r>
        <w:t xml:space="preserve">    ),</w:t>
      </w:r>
    </w:p>
    <w:p w14:paraId="175DD0F0" w14:textId="77777777" w:rsidR="00131F4F" w:rsidRDefault="00CC5FB7" w:rsidP="00031114">
      <w:pPr>
        <w:pStyle w:val="Code"/>
      </w:pPr>
      <w:r>
        <w:t xml:space="preserve">    </w:t>
      </w:r>
      <w:proofErr w:type="spellStart"/>
      <w:proofErr w:type="gramStart"/>
      <w:r>
        <w:t>plot.subtitle</w:t>
      </w:r>
      <w:proofErr w:type="spellEnd"/>
      <w:proofErr w:type="gramEnd"/>
      <w:r>
        <w:t xml:space="preserve"> = ggplot2::</w:t>
      </w:r>
      <w:proofErr w:type="spellStart"/>
      <w:r>
        <w:t>element_text</w:t>
      </w:r>
      <w:proofErr w:type="spellEnd"/>
      <w:r>
        <w:t>(</w:t>
      </w:r>
    </w:p>
    <w:p w14:paraId="0525351F" w14:textId="77777777" w:rsidR="00131F4F" w:rsidRDefault="00CC5FB7" w:rsidP="00031114">
      <w:pPr>
        <w:pStyle w:val="Code"/>
      </w:pPr>
      <w:r>
        <w:t xml:space="preserve">      family = font,</w:t>
      </w:r>
    </w:p>
    <w:p w14:paraId="7F73A6FF" w14:textId="77777777" w:rsidR="00131F4F" w:rsidRDefault="00CC5FB7" w:rsidP="00031114">
      <w:pPr>
        <w:pStyle w:val="Code"/>
      </w:pPr>
      <w:r>
        <w:t xml:space="preserve">      size = 22,</w:t>
      </w:r>
    </w:p>
    <w:p w14:paraId="12DA8272" w14:textId="77777777" w:rsidR="00131F4F" w:rsidRDefault="00CC5FB7" w:rsidP="00031114">
      <w:pPr>
        <w:pStyle w:val="Code"/>
      </w:pPr>
      <w:r>
        <w:t xml:space="preserve">      margin = ggplot</w:t>
      </w:r>
      <w:proofErr w:type="gramStart"/>
      <w:r>
        <w:t>2::</w:t>
      </w:r>
      <w:proofErr w:type="gramEnd"/>
      <w:r>
        <w:t>margin(9, 0, 9, 0)</w:t>
      </w:r>
    </w:p>
    <w:p w14:paraId="63CB01FD" w14:textId="77777777" w:rsidR="00131F4F" w:rsidRDefault="00CC5FB7" w:rsidP="00031114">
      <w:pPr>
        <w:pStyle w:val="Code"/>
      </w:pPr>
      <w:r>
        <w:t xml:space="preserve">    ),</w:t>
      </w:r>
    </w:p>
    <w:p w14:paraId="7E18380C" w14:textId="77777777" w:rsidR="00131F4F" w:rsidRDefault="00CC5FB7" w:rsidP="00031114">
      <w:pPr>
        <w:pStyle w:val="Code"/>
      </w:pPr>
      <w:r>
        <w:t xml:space="preserve">    </w:t>
      </w:r>
      <w:proofErr w:type="gramStart"/>
      <w:r>
        <w:t>plot.caption</w:t>
      </w:r>
      <w:proofErr w:type="gramEnd"/>
      <w:r>
        <w:t xml:space="preserve"> = ggplot2::element_blank(),</w:t>
      </w:r>
    </w:p>
    <w:p w14:paraId="487D0782" w14:textId="77777777" w:rsidR="001A31ED" w:rsidRPr="00E367EC" w:rsidRDefault="001A31ED" w:rsidP="00031114">
      <w:pPr>
        <w:pStyle w:val="Code"/>
        <w:rPr>
          <w:rStyle w:val="LiteralItalic"/>
        </w:rPr>
      </w:pPr>
      <w:r w:rsidRPr="00E367EC">
        <w:rPr>
          <w:rStyle w:val="LiteralItalic"/>
        </w:rPr>
        <w:t>--snip--</w:t>
      </w:r>
    </w:p>
    <w:p w14:paraId="4DBEA7B2" w14:textId="183875FE" w:rsidR="00131F4F" w:rsidRDefault="00CC5FB7" w:rsidP="00E367EC">
      <w:pPr>
        <w:pStyle w:val="Body"/>
      </w:pPr>
      <w:r>
        <w:t xml:space="preserve">To make changes to the title, subtitle, and caption, it </w:t>
      </w:r>
      <w:r w:rsidR="00160E86">
        <w:t>follows this</w:t>
      </w:r>
      <w:r>
        <w:t xml:space="preserve"> pattern:</w:t>
      </w:r>
    </w:p>
    <w:p w14:paraId="26342E49" w14:textId="3CA80973" w:rsidR="00131F4F" w:rsidRPr="00031114" w:rsidRDefault="00160E86" w:rsidP="001A31ED">
      <w:pPr>
        <w:pStyle w:val="Code"/>
        <w:rPr>
          <w:rStyle w:val="LiteralItalic"/>
        </w:rPr>
      </w:pPr>
      <w:proofErr w:type="spellStart"/>
      <w:r w:rsidRPr="00E367EC">
        <w:rPr>
          <w:rStyle w:val="LiteralItalic"/>
        </w:rPr>
        <w:t>area_of_chart</w:t>
      </w:r>
      <w:proofErr w:type="spellEnd"/>
      <w:r w:rsidRPr="00031114">
        <w:rPr>
          <w:rStyle w:val="LiteralItalic"/>
        </w:rPr>
        <w:t xml:space="preserve"> </w:t>
      </w:r>
      <w:r w:rsidRPr="00E367EC">
        <w:rPr>
          <w:rStyle w:val="LiteralItalic"/>
        </w:rPr>
        <w:t>=</w:t>
      </w:r>
      <w:r w:rsidRPr="00031114">
        <w:rPr>
          <w:rStyle w:val="LiteralItalic"/>
        </w:rPr>
        <w:t xml:space="preserve"> </w:t>
      </w:r>
      <w:proofErr w:type="spellStart"/>
      <w:r w:rsidRPr="00E367EC">
        <w:rPr>
          <w:rStyle w:val="LiteralItalic"/>
        </w:rPr>
        <w:t>element_</w:t>
      </w:r>
      <w:proofErr w:type="gramStart"/>
      <w:r w:rsidRPr="00E367EC">
        <w:rPr>
          <w:rStyle w:val="LiteralItalic"/>
        </w:rPr>
        <w:t>type</w:t>
      </w:r>
      <w:proofErr w:type="spellEnd"/>
      <w:r w:rsidRPr="00031114">
        <w:rPr>
          <w:rStyle w:val="LiteralItalic"/>
        </w:rPr>
        <w:t>(</w:t>
      </w:r>
      <w:proofErr w:type="gramEnd"/>
    </w:p>
    <w:p w14:paraId="3AE0701A" w14:textId="043F034A" w:rsidR="00131F4F" w:rsidRPr="00031114" w:rsidRDefault="00160E86" w:rsidP="001A31ED">
      <w:pPr>
        <w:pStyle w:val="Code"/>
        <w:rPr>
          <w:rStyle w:val="LiteralItalic"/>
        </w:rPr>
      </w:pPr>
      <w:r w:rsidRPr="00031114">
        <w:rPr>
          <w:rStyle w:val="LiteralItalic"/>
        </w:rPr>
        <w:lastRenderedPageBreak/>
        <w:t xml:space="preserve">  </w:t>
      </w:r>
      <w:r w:rsidRPr="00E367EC">
        <w:rPr>
          <w:rStyle w:val="LiteralItalic"/>
        </w:rPr>
        <w:t>property =</w:t>
      </w:r>
      <w:r w:rsidRPr="00031114">
        <w:rPr>
          <w:rStyle w:val="LiteralItalic"/>
        </w:rPr>
        <w:t xml:space="preserve"> </w:t>
      </w:r>
      <w:r w:rsidRPr="00E367EC">
        <w:rPr>
          <w:rStyle w:val="LiteralItalic"/>
        </w:rPr>
        <w:t>value</w:t>
      </w:r>
    </w:p>
    <w:p w14:paraId="4F395728" w14:textId="77777777" w:rsidR="00131F4F" w:rsidRPr="00031114" w:rsidRDefault="00CC5FB7" w:rsidP="001A31ED">
      <w:pPr>
        <w:pStyle w:val="Code"/>
        <w:rPr>
          <w:rStyle w:val="LiteralItalic"/>
        </w:rPr>
      </w:pPr>
      <w:r w:rsidRPr="00031114">
        <w:rPr>
          <w:rStyle w:val="LiteralItalic"/>
        </w:rPr>
        <w:t>)</w:t>
      </w:r>
    </w:p>
    <w:p w14:paraId="1E359EB4" w14:textId="77777777" w:rsidR="001462A3" w:rsidRDefault="00CC5FB7" w:rsidP="00E367EC">
      <w:pPr>
        <w:pStyle w:val="Body"/>
      </w:pPr>
      <w:r>
        <w:t xml:space="preserve">For each area, </w:t>
      </w:r>
      <w:r w:rsidR="00160E86">
        <w:t xml:space="preserve">this code specifies </w:t>
      </w:r>
      <w:r w:rsidR="00D01A3F">
        <w:t xml:space="preserve">the </w:t>
      </w:r>
      <w:r w:rsidR="00160E86">
        <w:t xml:space="preserve">element </w:t>
      </w:r>
      <w:r>
        <w:t xml:space="preserve">type: </w:t>
      </w:r>
      <w:proofErr w:type="spellStart"/>
      <w:r w:rsidRPr="00E367EC">
        <w:rPr>
          <w:rStyle w:val="Literal"/>
        </w:rPr>
        <w:t>element_</w:t>
      </w:r>
      <w:proofErr w:type="gramStart"/>
      <w:r w:rsidRPr="00E367EC">
        <w:rPr>
          <w:rStyle w:val="Literal"/>
        </w:rPr>
        <w:t>text</w:t>
      </w:r>
      <w:proofErr w:type="spellEnd"/>
      <w:r w:rsidRPr="00E367EC">
        <w:rPr>
          <w:rStyle w:val="Literal"/>
        </w:rPr>
        <w:t>(</w:t>
      </w:r>
      <w:proofErr w:type="gramEnd"/>
      <w:r w:rsidRPr="00E367EC">
        <w:rPr>
          <w:rStyle w:val="Literal"/>
        </w:rPr>
        <w:t>)</w:t>
      </w:r>
      <w:r>
        <w:t xml:space="preserve">, </w:t>
      </w:r>
      <w:proofErr w:type="spellStart"/>
      <w:r w:rsidRPr="00E367EC">
        <w:rPr>
          <w:rStyle w:val="Literal"/>
        </w:rPr>
        <w:t>element_line</w:t>
      </w:r>
      <w:proofErr w:type="spellEnd"/>
      <w:r w:rsidRPr="00E367EC">
        <w:rPr>
          <w:rStyle w:val="Literal"/>
        </w:rPr>
        <w:t>()</w:t>
      </w:r>
      <w:r>
        <w:t xml:space="preserve">, </w:t>
      </w:r>
      <w:proofErr w:type="spellStart"/>
      <w:r w:rsidRPr="00E367EC">
        <w:rPr>
          <w:rStyle w:val="Literal"/>
        </w:rPr>
        <w:t>element_rect</w:t>
      </w:r>
      <w:proofErr w:type="spellEnd"/>
      <w:r w:rsidRPr="00E367EC">
        <w:rPr>
          <w:rStyle w:val="Literal"/>
        </w:rPr>
        <w:t>()</w:t>
      </w:r>
      <w:r>
        <w:t xml:space="preserve">, or </w:t>
      </w:r>
      <w:proofErr w:type="spellStart"/>
      <w:r w:rsidRPr="00E367EC">
        <w:rPr>
          <w:rStyle w:val="Literal"/>
        </w:rPr>
        <w:t>element_blank</w:t>
      </w:r>
      <w:proofErr w:type="spellEnd"/>
      <w:r w:rsidRPr="00E367EC">
        <w:rPr>
          <w:rStyle w:val="Literal"/>
        </w:rPr>
        <w:t>()</w:t>
      </w:r>
      <w:r>
        <w:t>. Within the element type</w:t>
      </w:r>
      <w:r w:rsidR="008B5C74">
        <w:t xml:space="preserve"> is where you</w:t>
      </w:r>
      <w:r>
        <w:t xml:space="preserve"> </w:t>
      </w:r>
      <w:r w:rsidR="008B5C74">
        <w:t xml:space="preserve">assign </w:t>
      </w:r>
      <w:r>
        <w:t>values to properties</w:t>
      </w:r>
      <w:r w:rsidR="008B5C74">
        <w:t>—for example</w:t>
      </w:r>
      <w:r>
        <w:t>, setting the font family (the property) to Helvetica (the value).</w:t>
      </w:r>
      <w:r w:rsidR="00081DE7">
        <w:t xml:space="preserve"> The </w:t>
      </w:r>
      <w:proofErr w:type="spellStart"/>
      <w:r w:rsidR="00081DE7" w:rsidRPr="00CB2D30">
        <w:rPr>
          <w:rStyle w:val="Literal"/>
        </w:rPr>
        <w:t>bbc_</w:t>
      </w:r>
      <w:proofErr w:type="gramStart"/>
      <w:r w:rsidR="00081DE7" w:rsidRPr="00CB2D30">
        <w:rPr>
          <w:rStyle w:val="Literal"/>
        </w:rPr>
        <w:t>style</w:t>
      </w:r>
      <w:proofErr w:type="spellEnd"/>
      <w:r w:rsidR="00081DE7" w:rsidRPr="00CB2D30">
        <w:rPr>
          <w:rStyle w:val="Literal"/>
        </w:rPr>
        <w:t>(</w:t>
      </w:r>
      <w:proofErr w:type="gramEnd"/>
      <w:r w:rsidR="00081DE7" w:rsidRPr="00CB2D30">
        <w:rPr>
          <w:rStyle w:val="Literal"/>
        </w:rPr>
        <w:t>)</w:t>
      </w:r>
      <w:r w:rsidR="00081DE7">
        <w:t xml:space="preserve"> function uses the various </w:t>
      </w:r>
      <w:r w:rsidR="00081DE7" w:rsidRPr="00CB2D30">
        <w:rPr>
          <w:rStyle w:val="Literal"/>
        </w:rPr>
        <w:t>element_</w:t>
      </w:r>
      <w:r w:rsidR="00081DE7">
        <w:t xml:space="preserve"> functions to make tweaks, as you’ll see </w:t>
      </w:r>
      <w:r w:rsidR="00D01A3F">
        <w:t>later in this chapter</w:t>
      </w:r>
      <w:r w:rsidR="00081DE7">
        <w:t>.</w:t>
      </w:r>
    </w:p>
    <w:p w14:paraId="080BD801" w14:textId="70984FAD" w:rsidR="00EF2D0F" w:rsidRDefault="008B5C74" w:rsidP="002E1689">
      <w:pPr>
        <w:pStyle w:val="Note"/>
      </w:pPr>
      <w:r w:rsidRPr="002E1689">
        <w:rPr>
          <w:rStyle w:val="NoteHead"/>
        </w:rPr>
        <w:t>Note</w:t>
      </w:r>
      <w:r>
        <w:tab/>
      </w:r>
      <w:r w:rsidR="00D01A3F">
        <w:t xml:space="preserve">For </w:t>
      </w:r>
      <w:r w:rsidR="00081DE7">
        <w:t xml:space="preserve">additional ways </w:t>
      </w:r>
      <w:r w:rsidR="00D01A3F">
        <w:t>to</w:t>
      </w:r>
      <w:r w:rsidR="00081DE7">
        <w:t xml:space="preserve"> customize pieces of your plots, </w:t>
      </w:r>
      <w:r>
        <w:t xml:space="preserve">see </w:t>
      </w:r>
      <w:r w:rsidR="00081DE7">
        <w:t xml:space="preserve">the </w:t>
      </w:r>
      <w:r w:rsidR="00081DE7" w:rsidRPr="00CB2D30">
        <w:rPr>
          <w:rStyle w:val="Literal"/>
        </w:rPr>
        <w:t>ggplot2</w:t>
      </w:r>
      <w:r w:rsidR="00081DE7">
        <w:t xml:space="preserve"> package documentation</w:t>
      </w:r>
      <w:r w:rsidR="00D01A3F">
        <w:t xml:space="preserve"> (</w:t>
      </w:r>
      <w:r w:rsidR="00081DE7" w:rsidRPr="00CB2D30">
        <w:rPr>
          <w:rStyle w:val="LinkURL"/>
        </w:rPr>
        <w:t>https://ggplot2.tidyverse.org/reference/element.html</w:t>
      </w:r>
      <w:r w:rsidR="00D01A3F">
        <w:t>)</w:t>
      </w:r>
      <w:r>
        <w:t>, which</w:t>
      </w:r>
      <w:r w:rsidR="00D01A3F">
        <w:t xml:space="preserve"> </w:t>
      </w:r>
      <w:r w:rsidR="00081DE7">
        <w:t>provides a comprehensive list.</w:t>
      </w:r>
    </w:p>
    <w:p w14:paraId="1025A785" w14:textId="77777777" w:rsidR="00EF2D0F" w:rsidRDefault="00CC5FB7" w:rsidP="00E367EC">
      <w:pPr>
        <w:pStyle w:val="Body"/>
      </w:pPr>
      <w:r>
        <w:t xml:space="preserve">One of the main </w:t>
      </w:r>
      <w:r w:rsidR="00D01A3F">
        <w:t>adjustments</w:t>
      </w:r>
      <w:r>
        <w:t xml:space="preserve"> the </w:t>
      </w:r>
      <w:proofErr w:type="spellStart"/>
      <w:r w:rsidRPr="00E367EC">
        <w:rPr>
          <w:rStyle w:val="Literal"/>
        </w:rPr>
        <w:t>bbc_</w:t>
      </w:r>
      <w:proofErr w:type="gramStart"/>
      <w:r w:rsidRPr="00E367EC">
        <w:rPr>
          <w:rStyle w:val="Literal"/>
        </w:rPr>
        <w:t>style</w:t>
      </w:r>
      <w:proofErr w:type="spellEnd"/>
      <w:r w:rsidRPr="00E367EC">
        <w:rPr>
          <w:rStyle w:val="Literal"/>
        </w:rPr>
        <w:t>(</w:t>
      </w:r>
      <w:proofErr w:type="gramEnd"/>
      <w:r w:rsidRPr="00E367EC">
        <w:rPr>
          <w:rStyle w:val="Literal"/>
        </w:rPr>
        <w:t>)</w:t>
      </w:r>
      <w:r>
        <w:t xml:space="preserve"> function </w:t>
      </w:r>
      <w:r w:rsidR="00D01A3F">
        <w:t>makes</w:t>
      </w:r>
      <w:r>
        <w:t xml:space="preserve"> is bump</w:t>
      </w:r>
      <w:r w:rsidR="00572D34">
        <w:t>ing</w:t>
      </w:r>
      <w:r>
        <w:t xml:space="preserve"> up the font size</w:t>
      </w:r>
      <w:r w:rsidR="00D01A3F">
        <w:t xml:space="preserve"> to</w:t>
      </w:r>
      <w:r>
        <w:t xml:space="preserve"> help with legibility, especially when plots made </w:t>
      </w:r>
      <w:r w:rsidR="00D01A3F">
        <w:t>with</w:t>
      </w:r>
      <w:r>
        <w:t xml:space="preserve"> the </w:t>
      </w:r>
      <w:proofErr w:type="spellStart"/>
      <w:r w:rsidRPr="00B33B53">
        <w:rPr>
          <w:rStyle w:val="Literal"/>
        </w:rPr>
        <w:t>bbplot</w:t>
      </w:r>
      <w:proofErr w:type="spellEnd"/>
      <w:r>
        <w:t xml:space="preserve"> package are viewed on smaller mobile devices. The code first formats the title (with </w:t>
      </w:r>
      <w:proofErr w:type="gramStart"/>
      <w:r w:rsidRPr="00E367EC">
        <w:rPr>
          <w:rStyle w:val="Literal"/>
        </w:rPr>
        <w:t>plot.title</w:t>
      </w:r>
      <w:proofErr w:type="gramEnd"/>
      <w:r>
        <w:t>) using Helvetica 28-point bold font in a nearly black color (the hex code #222222). The subtitle (</w:t>
      </w:r>
      <w:proofErr w:type="spellStart"/>
      <w:proofErr w:type="gramStart"/>
      <w:r w:rsidRPr="00E367EC">
        <w:rPr>
          <w:rStyle w:val="Literal"/>
        </w:rPr>
        <w:t>plot.subtitle</w:t>
      </w:r>
      <w:proofErr w:type="spellEnd"/>
      <w:proofErr w:type="gramEnd"/>
      <w:r>
        <w:t>) is 22-point Helvetica.</w:t>
      </w:r>
    </w:p>
    <w:p w14:paraId="794FA37A" w14:textId="4451B3E7" w:rsidR="00131F4F" w:rsidRDefault="008B5C74" w:rsidP="00E367EC">
      <w:pPr>
        <w:pStyle w:val="Body"/>
      </w:pPr>
      <w:r>
        <w:t xml:space="preserve">The </w:t>
      </w:r>
      <w:proofErr w:type="spellStart"/>
      <w:r w:rsidRPr="00E367EC">
        <w:rPr>
          <w:rStyle w:val="Literal"/>
        </w:rPr>
        <w:t>bbc_</w:t>
      </w:r>
      <w:proofErr w:type="gramStart"/>
      <w:r w:rsidRPr="00E367EC">
        <w:rPr>
          <w:rStyle w:val="Literal"/>
        </w:rPr>
        <w:t>style</w:t>
      </w:r>
      <w:proofErr w:type="spellEnd"/>
      <w:r w:rsidRPr="00E367EC">
        <w:rPr>
          <w:rStyle w:val="Literal"/>
        </w:rPr>
        <w:t>(</w:t>
      </w:r>
      <w:proofErr w:type="gramEnd"/>
      <w:r w:rsidRPr="00E367EC">
        <w:rPr>
          <w:rStyle w:val="Literal"/>
        </w:rPr>
        <w:t>)</w:t>
      </w:r>
      <w:r>
        <w:t xml:space="preserve"> code also </w:t>
      </w:r>
      <w:r w:rsidR="00CC5FB7">
        <w:t>add</w:t>
      </w:r>
      <w:r>
        <w:t>s</w:t>
      </w:r>
      <w:r w:rsidR="00CC5FB7">
        <w:t xml:space="preserve"> some spacing between the title and subtitle </w:t>
      </w:r>
      <w:r w:rsidR="00D01A3F">
        <w:t xml:space="preserve">with </w:t>
      </w:r>
      <w:r w:rsidR="00CC5FB7">
        <w:t xml:space="preserve">the </w:t>
      </w:r>
      <w:r w:rsidR="00CC5FB7" w:rsidRPr="00E367EC">
        <w:rPr>
          <w:rStyle w:val="Literal"/>
        </w:rPr>
        <w:t>margin()</w:t>
      </w:r>
      <w:r w:rsidR="00CC5FB7">
        <w:t xml:space="preserve"> function, </w:t>
      </w:r>
      <w:r w:rsidR="007B0066">
        <w:t xml:space="preserve">specifying the value in </w:t>
      </w:r>
      <w:r w:rsidR="00CC5FB7">
        <w:t>points for the top (</w:t>
      </w:r>
      <w:r w:rsidR="00CC5FB7" w:rsidRPr="002E1689">
        <w:rPr>
          <w:rStyle w:val="Literal"/>
        </w:rPr>
        <w:t>9</w:t>
      </w:r>
      <w:r w:rsidR="00CC5FB7">
        <w:t>), right (</w:t>
      </w:r>
      <w:r w:rsidR="00CC5FB7" w:rsidRPr="002E1689">
        <w:rPr>
          <w:rStyle w:val="Literal"/>
        </w:rPr>
        <w:t>0</w:t>
      </w:r>
      <w:r w:rsidR="00CC5FB7">
        <w:t>), bottom (</w:t>
      </w:r>
      <w:r w:rsidR="00CC5FB7" w:rsidRPr="002E1689">
        <w:rPr>
          <w:rStyle w:val="Literal"/>
        </w:rPr>
        <w:t>9</w:t>
      </w:r>
      <w:r w:rsidR="00CC5FB7">
        <w:t>), and left (</w:t>
      </w:r>
      <w:r w:rsidR="00CC5FB7" w:rsidRPr="002E1689">
        <w:rPr>
          <w:rStyle w:val="Literal"/>
        </w:rPr>
        <w:t>0</w:t>
      </w:r>
      <w:r w:rsidR="00CC5FB7">
        <w:t xml:space="preserve">) sides. </w:t>
      </w:r>
      <w:commentRangeStart w:id="11"/>
      <w:commentRangeStart w:id="12"/>
      <w:r w:rsidR="00CC5FB7">
        <w:t>Finally</w:t>
      </w:r>
      <w:r w:rsidR="009459A1">
        <w:t>,</w:t>
      </w:r>
      <w:r w:rsidR="005115B1">
        <w:t xml:space="preserve"> </w:t>
      </w:r>
      <w:r w:rsidR="004034CC">
        <w:t xml:space="preserve">the </w:t>
      </w:r>
      <w:r w:rsidR="004034CC" w:rsidRPr="00E367EC">
        <w:rPr>
          <w:rStyle w:val="Literal"/>
        </w:rPr>
        <w:t>element_</w:t>
      </w:r>
      <w:proofErr w:type="gramStart"/>
      <w:r w:rsidR="004034CC" w:rsidRPr="00E367EC">
        <w:rPr>
          <w:rStyle w:val="Literal"/>
        </w:rPr>
        <w:t>blank(</w:t>
      </w:r>
      <w:proofErr w:type="gramEnd"/>
      <w:r w:rsidR="004034CC" w:rsidRPr="00E367EC">
        <w:rPr>
          <w:rStyle w:val="Literal"/>
        </w:rPr>
        <w:t>)</w:t>
      </w:r>
      <w:r w:rsidR="004034CC">
        <w:t xml:space="preserve"> function removes </w:t>
      </w:r>
      <w:r w:rsidR="00CC5FB7">
        <w:t xml:space="preserve">the </w:t>
      </w:r>
      <w:r w:rsidR="004034CC">
        <w:t xml:space="preserve">default </w:t>
      </w:r>
      <w:r w:rsidR="00CC5FB7">
        <w:t>caption</w:t>
      </w:r>
      <w:r w:rsidR="009459A1">
        <w:t xml:space="preserve"> (set through the </w:t>
      </w:r>
      <w:del w:id="13" w:author="David Keyes" w:date="2023-11-30T12:53:00Z">
        <w:r w:rsidR="009459A1" w:rsidRPr="00E367EC" w:rsidDel="00E768A2">
          <w:rPr>
            <w:rStyle w:val="Literal"/>
          </w:rPr>
          <w:delText>plot.</w:delText>
        </w:r>
      </w:del>
      <w:r w:rsidR="009459A1" w:rsidRPr="00E367EC">
        <w:rPr>
          <w:rStyle w:val="Literal"/>
        </w:rPr>
        <w:t>caption</w:t>
      </w:r>
      <w:r w:rsidR="009459A1">
        <w:t xml:space="preserve"> argument</w:t>
      </w:r>
      <w:ins w:id="14" w:author="David Keyes" w:date="2023-11-30T12:53:00Z">
        <w:r w:rsidR="00E768A2">
          <w:t xml:space="preserve"> in the </w:t>
        </w:r>
      </w:ins>
      <w:ins w:id="15" w:author="David Keyes" w:date="2023-11-30T12:54:00Z">
        <w:r w:rsidR="00E768A2">
          <w:rPr>
            <w:rStyle w:val="Literal"/>
          </w:rPr>
          <w:t>labs()</w:t>
        </w:r>
        <w:r w:rsidR="00E768A2">
          <w:t xml:space="preserve"> function</w:t>
        </w:r>
      </w:ins>
      <w:r w:rsidR="009459A1">
        <w:t>)</w:t>
      </w:r>
      <w:r w:rsidR="004034CC">
        <w:t>, “</w:t>
      </w:r>
      <w:r w:rsidR="004034CC" w:rsidRPr="004034CC">
        <w:t>Data from palmer penguins package</w:t>
      </w:r>
      <w:r w:rsidR="00CC5FB7">
        <w:t>.</w:t>
      </w:r>
      <w:r w:rsidR="0065621E">
        <w:t>”</w:t>
      </w:r>
      <w:r w:rsidR="00CC5FB7">
        <w:t xml:space="preserve"> </w:t>
      </w:r>
      <w:r w:rsidR="007B0066">
        <w:t xml:space="preserve">(As mentioned earlier, the </w:t>
      </w:r>
      <w:proofErr w:type="spellStart"/>
      <w:r w:rsidR="00CC5FB7" w:rsidRPr="00E367EC">
        <w:rPr>
          <w:rStyle w:val="Literal"/>
        </w:rPr>
        <w:t>finalise_</w:t>
      </w:r>
      <w:proofErr w:type="gramStart"/>
      <w:r w:rsidR="00CC5FB7" w:rsidRPr="00E367EC">
        <w:rPr>
          <w:rStyle w:val="Literal"/>
        </w:rPr>
        <w:t>plot</w:t>
      </w:r>
      <w:proofErr w:type="spellEnd"/>
      <w:r w:rsidR="00CC5FB7" w:rsidRPr="00E367EC">
        <w:rPr>
          <w:rStyle w:val="Literal"/>
        </w:rPr>
        <w:t>(</w:t>
      </w:r>
      <w:proofErr w:type="gramEnd"/>
      <w:r w:rsidR="00CC5FB7" w:rsidRPr="00E367EC">
        <w:rPr>
          <w:rStyle w:val="Literal"/>
        </w:rPr>
        <w:t>)</w:t>
      </w:r>
      <w:r w:rsidR="00CC5FB7">
        <w:t xml:space="preserve"> function in the </w:t>
      </w:r>
      <w:proofErr w:type="spellStart"/>
      <w:r w:rsidR="00CC5FB7" w:rsidRPr="00B33B53">
        <w:rPr>
          <w:rStyle w:val="Literal"/>
        </w:rPr>
        <w:t>bbplot</w:t>
      </w:r>
      <w:proofErr w:type="spellEnd"/>
      <w:r w:rsidR="00CC5FB7">
        <w:t xml:space="preserve"> package adds elements, including </w:t>
      </w:r>
      <w:r w:rsidR="004034CC">
        <w:t>an updated</w:t>
      </w:r>
      <w:r w:rsidR="00CC5FB7">
        <w:t xml:space="preserve"> caption and the BBC logo</w:t>
      </w:r>
      <w:r w:rsidR="00B33B53">
        <w:t>,</w:t>
      </w:r>
      <w:r w:rsidR="00CC5FB7">
        <w:t xml:space="preserve"> to the bottom of</w:t>
      </w:r>
      <w:r w:rsidR="007B0066">
        <w:t xml:space="preserve"> the</w:t>
      </w:r>
      <w:r w:rsidR="00CC5FB7">
        <w:t xml:space="preserve"> plots.</w:t>
      </w:r>
      <w:r w:rsidR="007B0066">
        <w:t>)</w:t>
      </w:r>
      <w:r w:rsidR="00CC5FB7">
        <w:t xml:space="preserve"> </w:t>
      </w:r>
      <w:commentRangeEnd w:id="11"/>
      <w:r w:rsidR="00852946">
        <w:rPr>
          <w:rStyle w:val="CommentReference"/>
          <w:rFonts w:asciiTheme="minorHAnsi" w:hAnsiTheme="minorHAnsi" w:cstheme="minorBidi"/>
          <w:color w:val="auto"/>
          <w:lang w:eastAsia="en-US"/>
        </w:rPr>
        <w:commentReference w:id="11"/>
      </w:r>
      <w:commentRangeEnd w:id="12"/>
      <w:r w:rsidR="00E50AAC">
        <w:rPr>
          <w:rStyle w:val="CommentReference"/>
          <w:rFonts w:asciiTheme="minorHAnsi" w:hAnsiTheme="minorHAnsi" w:cstheme="minorBidi"/>
          <w:color w:val="auto"/>
          <w:lang w:eastAsia="en-US"/>
        </w:rPr>
        <w:commentReference w:id="12"/>
      </w:r>
      <w:r w:rsidR="00CC5FB7">
        <w:t>Figure 3-3 shows these changes.</w:t>
      </w:r>
    </w:p>
    <w:p w14:paraId="7F3F6FB6" w14:textId="77777777" w:rsidR="00131F4F" w:rsidRDefault="00CC5FB7">
      <w:pPr>
        <w:pStyle w:val="GraphicSlug"/>
      </w:pPr>
      <w:r>
        <w:t>[F03003.pdf]</w:t>
      </w:r>
    </w:p>
    <w:p w14:paraId="3FAD84A4" w14:textId="77777777" w:rsidR="00131F4F" w:rsidRDefault="00CC5FB7">
      <w:pPr>
        <w:pStyle w:val="CaptionedFigure"/>
      </w:pPr>
      <w:r>
        <w:rPr>
          <w:noProof/>
        </w:rPr>
        <w:lastRenderedPageBreak/>
        <w:drawing>
          <wp:inline distT="0" distB="0" distL="0" distR="0" wp14:anchorId="59D58FEE" wp14:editId="70FF7845">
            <wp:extent cx="4602684" cy="3682147"/>
            <wp:effectExtent l="0" t="0" r="0" b="0"/>
            <wp:docPr id="1073741827" name="officeArt object" descr="Our chart with only text formatting changed"/>
            <wp:cNvGraphicFramePr/>
            <a:graphic xmlns:a="http://schemas.openxmlformats.org/drawingml/2006/main">
              <a:graphicData uri="http://schemas.openxmlformats.org/drawingml/2006/picture">
                <pic:pic xmlns:pic="http://schemas.openxmlformats.org/drawingml/2006/picture">
                  <pic:nvPicPr>
                    <pic:cNvPr id="1073741827" name="Our chart with only text formatting changed" descr="Our chart with only text formatting changed"/>
                    <pic:cNvPicPr>
                      <a:picLocks noChangeAspect="1"/>
                    </pic:cNvPicPr>
                  </pic:nvPicPr>
                  <pic:blipFill>
                    <a:blip r:embed="rId14"/>
                    <a:stretch>
                      <a:fillRect/>
                    </a:stretch>
                  </pic:blipFill>
                  <pic:spPr>
                    <a:xfrm>
                      <a:off x="0" y="0"/>
                      <a:ext cx="4602684" cy="3682147"/>
                    </a:xfrm>
                    <a:prstGeom prst="rect">
                      <a:avLst/>
                    </a:prstGeom>
                    <a:ln w="12700" cap="flat">
                      <a:noFill/>
                      <a:miter lim="400000"/>
                    </a:ln>
                    <a:effectLst/>
                  </pic:spPr>
                </pic:pic>
              </a:graphicData>
            </a:graphic>
          </wp:inline>
        </w:drawing>
      </w:r>
    </w:p>
    <w:p w14:paraId="7EC6543A" w14:textId="69EFBD34" w:rsidR="00131F4F" w:rsidRDefault="00CC5FB7" w:rsidP="00E367EC">
      <w:pPr>
        <w:pStyle w:val="CaptionLine"/>
      </w:pPr>
      <w:r>
        <w:t xml:space="preserve">The penguin chart </w:t>
      </w:r>
      <w:r w:rsidR="009459A1">
        <w:t>with</w:t>
      </w:r>
      <w:r>
        <w:t xml:space="preserve"> the text</w:t>
      </w:r>
      <w:r w:rsidR="009459A1">
        <w:t xml:space="preserve"> and margin</w:t>
      </w:r>
      <w:r>
        <w:t xml:space="preserve"> formatting change</w:t>
      </w:r>
      <w:r w:rsidR="009459A1">
        <w:t>s</w:t>
      </w:r>
    </w:p>
    <w:p w14:paraId="6292C4B9" w14:textId="067B3066" w:rsidR="00EF2D0F" w:rsidRDefault="00CC5FB7" w:rsidP="00E367EC">
      <w:pPr>
        <w:pStyle w:val="Body"/>
      </w:pPr>
      <w:r>
        <w:t xml:space="preserve">With these changes in place, </w:t>
      </w:r>
      <w:r w:rsidR="00DD1C95">
        <w:t xml:space="preserve">you’re </w:t>
      </w:r>
      <w:r>
        <w:t xml:space="preserve">on </w:t>
      </w:r>
      <w:r w:rsidR="00DD1C95">
        <w:t>y</w:t>
      </w:r>
      <w:r>
        <w:t xml:space="preserve">our way </w:t>
      </w:r>
      <w:r w:rsidR="00DD1C95">
        <w:t xml:space="preserve">to </w:t>
      </w:r>
      <w:r>
        <w:t>the BBC look.</w:t>
      </w:r>
    </w:p>
    <w:p w14:paraId="068970A8" w14:textId="77777777" w:rsidR="00EF2D0F" w:rsidRDefault="00CC5FB7">
      <w:pPr>
        <w:pStyle w:val="HeadB"/>
      </w:pPr>
      <w:bookmarkStart w:id="16" w:name="_Toc6"/>
      <w:r>
        <w:t>Legend</w:t>
      </w:r>
      <w:bookmarkEnd w:id="16"/>
    </w:p>
    <w:p w14:paraId="428D47F3" w14:textId="0263C7A4" w:rsidR="00EF2D0F" w:rsidRDefault="00CC5FB7" w:rsidP="00E367EC">
      <w:pPr>
        <w:pStyle w:val="Body"/>
      </w:pPr>
      <w:r>
        <w:t>Next</w:t>
      </w:r>
      <w:r w:rsidR="00DD1C95">
        <w:t xml:space="preserve"> up is</w:t>
      </w:r>
      <w:r>
        <w:t xml:space="preserve"> format</w:t>
      </w:r>
      <w:r w:rsidR="00DD1C95">
        <w:t>ting</w:t>
      </w:r>
      <w:r>
        <w:t xml:space="preserve"> the legend, </w:t>
      </w:r>
      <w:r w:rsidR="00DD1C95">
        <w:t xml:space="preserve">positioning </w:t>
      </w:r>
      <w:r>
        <w:t xml:space="preserve">it </w:t>
      </w:r>
      <w:r w:rsidR="00DD1C95">
        <w:t>above</w:t>
      </w:r>
      <w:r>
        <w:t xml:space="preserve"> the plot and left-aligning </w:t>
      </w:r>
      <w:r w:rsidR="00DD1C95">
        <w:t xml:space="preserve">its </w:t>
      </w:r>
      <w:r>
        <w:t>text:</w:t>
      </w:r>
    </w:p>
    <w:p w14:paraId="2A54A6E5" w14:textId="61B39CA5" w:rsidR="00131F4F" w:rsidRDefault="00CC5FB7">
      <w:pPr>
        <w:pStyle w:val="Code"/>
      </w:pPr>
      <w:r>
        <w:t xml:space="preserve">    </w:t>
      </w:r>
      <w:proofErr w:type="gramStart"/>
      <w:r>
        <w:t>legend.position</w:t>
      </w:r>
      <w:proofErr w:type="gramEnd"/>
      <w:r>
        <w:t xml:space="preserve"> = "top",</w:t>
      </w:r>
    </w:p>
    <w:p w14:paraId="0C9359F0" w14:textId="77777777" w:rsidR="00131F4F" w:rsidRDefault="00CC5FB7">
      <w:pPr>
        <w:pStyle w:val="Code"/>
      </w:pPr>
      <w:r>
        <w:t xml:space="preserve">    </w:t>
      </w:r>
      <w:proofErr w:type="spellStart"/>
      <w:r>
        <w:t>legend.</w:t>
      </w:r>
      <w:proofErr w:type="gramStart"/>
      <w:r>
        <w:t>text.align</w:t>
      </w:r>
      <w:proofErr w:type="spellEnd"/>
      <w:proofErr w:type="gramEnd"/>
      <w:r>
        <w:t xml:space="preserve"> = 0,</w:t>
      </w:r>
    </w:p>
    <w:p w14:paraId="0BEE0F40" w14:textId="77777777" w:rsidR="00131F4F" w:rsidRDefault="00CC5FB7">
      <w:pPr>
        <w:pStyle w:val="Code"/>
      </w:pPr>
      <w:r>
        <w:t xml:space="preserve">    </w:t>
      </w:r>
      <w:proofErr w:type="spellStart"/>
      <w:proofErr w:type="gramStart"/>
      <w:r>
        <w:t>legend.background</w:t>
      </w:r>
      <w:proofErr w:type="spellEnd"/>
      <w:proofErr w:type="gramEnd"/>
      <w:r>
        <w:t xml:space="preserve"> = ggplot2::</w:t>
      </w:r>
      <w:proofErr w:type="spellStart"/>
      <w:r>
        <w:t>element_blank</w:t>
      </w:r>
      <w:proofErr w:type="spellEnd"/>
      <w:r>
        <w:t>(),</w:t>
      </w:r>
    </w:p>
    <w:p w14:paraId="46CBD388" w14:textId="77777777" w:rsidR="00131F4F" w:rsidRDefault="00CC5FB7">
      <w:pPr>
        <w:pStyle w:val="Code"/>
      </w:pPr>
      <w:r>
        <w:t xml:space="preserve">    </w:t>
      </w:r>
      <w:proofErr w:type="spellStart"/>
      <w:proofErr w:type="gramStart"/>
      <w:r>
        <w:t>legend.title</w:t>
      </w:r>
      <w:proofErr w:type="spellEnd"/>
      <w:proofErr w:type="gramEnd"/>
      <w:r>
        <w:t xml:space="preserve"> = ggplot2::</w:t>
      </w:r>
      <w:proofErr w:type="spellStart"/>
      <w:r>
        <w:t>element_blank</w:t>
      </w:r>
      <w:proofErr w:type="spellEnd"/>
      <w:r>
        <w:t>(),</w:t>
      </w:r>
    </w:p>
    <w:p w14:paraId="147ED49C" w14:textId="77777777" w:rsidR="00131F4F" w:rsidRDefault="00CC5FB7">
      <w:pPr>
        <w:pStyle w:val="Code"/>
      </w:pPr>
      <w:r>
        <w:t xml:space="preserve">    </w:t>
      </w:r>
      <w:proofErr w:type="spellStart"/>
      <w:r>
        <w:t>legend.key</w:t>
      </w:r>
      <w:proofErr w:type="spellEnd"/>
      <w:r>
        <w:t xml:space="preserve"> = ggplot</w:t>
      </w:r>
      <w:proofErr w:type="gramStart"/>
      <w:r>
        <w:t>2::</w:t>
      </w:r>
      <w:proofErr w:type="spellStart"/>
      <w:proofErr w:type="gramEnd"/>
      <w:r>
        <w:t>element_blank</w:t>
      </w:r>
      <w:proofErr w:type="spellEnd"/>
      <w:r>
        <w:t>(),</w:t>
      </w:r>
    </w:p>
    <w:p w14:paraId="60AF3418" w14:textId="77777777" w:rsidR="00131F4F" w:rsidRDefault="00CC5FB7">
      <w:pPr>
        <w:pStyle w:val="Code"/>
      </w:pPr>
      <w:r>
        <w:t xml:space="preserve">    </w:t>
      </w:r>
      <w:proofErr w:type="spellStart"/>
      <w:r>
        <w:t>legend.text</w:t>
      </w:r>
      <w:proofErr w:type="spellEnd"/>
      <w:r>
        <w:t xml:space="preserve"> = ggplot</w:t>
      </w:r>
      <w:proofErr w:type="gramStart"/>
      <w:r>
        <w:t>2::</w:t>
      </w:r>
      <w:proofErr w:type="spellStart"/>
      <w:proofErr w:type="gramEnd"/>
      <w:r>
        <w:t>element_text</w:t>
      </w:r>
      <w:proofErr w:type="spellEnd"/>
      <w:r>
        <w:t>(</w:t>
      </w:r>
    </w:p>
    <w:p w14:paraId="3C6E6B3D" w14:textId="77777777" w:rsidR="00131F4F" w:rsidRDefault="00CC5FB7">
      <w:pPr>
        <w:pStyle w:val="Code"/>
      </w:pPr>
      <w:r>
        <w:t xml:space="preserve">      family = font,</w:t>
      </w:r>
    </w:p>
    <w:p w14:paraId="7314D9ED" w14:textId="77777777" w:rsidR="00131F4F" w:rsidRDefault="00CC5FB7">
      <w:pPr>
        <w:pStyle w:val="Code"/>
      </w:pPr>
      <w:r>
        <w:t xml:space="preserve">      size = 18,</w:t>
      </w:r>
    </w:p>
    <w:p w14:paraId="01F93FFA" w14:textId="77777777" w:rsidR="00131F4F" w:rsidRDefault="00CC5FB7">
      <w:pPr>
        <w:pStyle w:val="Code"/>
      </w:pPr>
      <w:r>
        <w:t xml:space="preserve">      color = "#222222"</w:t>
      </w:r>
    </w:p>
    <w:p w14:paraId="52181C6E" w14:textId="77777777" w:rsidR="00131F4F" w:rsidRDefault="00CC5FB7">
      <w:pPr>
        <w:pStyle w:val="Code"/>
      </w:pPr>
      <w:r>
        <w:t xml:space="preserve">    ),</w:t>
      </w:r>
    </w:p>
    <w:p w14:paraId="0207942A" w14:textId="1667592D" w:rsidR="00131F4F" w:rsidRDefault="00DD1C95" w:rsidP="00E367EC">
      <w:pPr>
        <w:pStyle w:val="Body"/>
      </w:pPr>
      <w:r>
        <w:t xml:space="preserve">This code </w:t>
      </w:r>
      <w:r w:rsidR="00CC5FB7">
        <w:t>remove</w:t>
      </w:r>
      <w:r>
        <w:t>s</w:t>
      </w:r>
      <w:r w:rsidR="00CC5FB7">
        <w:t xml:space="preserve"> the legend background (which would show up only if the background color of the entire plot were</w:t>
      </w:r>
      <w:r w:rsidR="00E011B8">
        <w:t>n’t</w:t>
      </w:r>
      <w:r w:rsidR="00CC5FB7">
        <w:t xml:space="preserve"> </w:t>
      </w:r>
      <w:r w:rsidR="00E011B8">
        <w:t>white</w:t>
      </w:r>
      <w:r w:rsidR="00CC5FB7">
        <w:t xml:space="preserve">), </w:t>
      </w:r>
      <w:r w:rsidR="00B33B53">
        <w:t xml:space="preserve">the </w:t>
      </w:r>
      <w:r w:rsidR="00CC5FB7">
        <w:t xml:space="preserve">title, and </w:t>
      </w:r>
      <w:r w:rsidR="00B33B53">
        <w:t xml:space="preserve">the </w:t>
      </w:r>
      <w:r w:rsidR="00CC5FB7">
        <w:t>legend key (the borders on the</w:t>
      </w:r>
      <w:r w:rsidR="006D18D0">
        <w:t xml:space="preserve"> boxes</w:t>
      </w:r>
      <w:r w:rsidR="00663ABD">
        <w:t xml:space="preserve"> </w:t>
      </w:r>
      <w:r w:rsidR="00FB3430">
        <w:t>that show the island names</w:t>
      </w:r>
      <w:r w:rsidR="00663ABD">
        <w:t>, just barely visible in Figure 3-3</w:t>
      </w:r>
      <w:r w:rsidR="00CC5FB7">
        <w:t xml:space="preserve">). Finally, </w:t>
      </w:r>
      <w:r w:rsidR="005522D6">
        <w:t>the code sets</w:t>
      </w:r>
      <w:r w:rsidR="00CC5FB7">
        <w:t xml:space="preserve"> the legend’s text </w:t>
      </w:r>
      <w:r w:rsidR="005522D6">
        <w:t xml:space="preserve">to </w:t>
      </w:r>
      <w:r w:rsidR="00CC5FB7">
        <w:t>18-point Helvetica with the same nearly black color.</w:t>
      </w:r>
      <w:r w:rsidR="00D01A3F">
        <w:t xml:space="preserve"> </w:t>
      </w:r>
      <w:r w:rsidR="00CC5FB7">
        <w:t>Figure 3-4</w:t>
      </w:r>
      <w:r w:rsidR="00D01A3F">
        <w:t xml:space="preserve"> shows the result.</w:t>
      </w:r>
    </w:p>
    <w:p w14:paraId="77CBBE76" w14:textId="77777777" w:rsidR="00131F4F" w:rsidRDefault="00CC5FB7">
      <w:pPr>
        <w:pStyle w:val="GraphicSlug"/>
      </w:pPr>
      <w:r>
        <w:t>[F03004.pdf]</w:t>
      </w:r>
    </w:p>
    <w:p w14:paraId="5E569F57" w14:textId="77777777" w:rsidR="00131F4F" w:rsidRDefault="00CC5FB7">
      <w:pPr>
        <w:pStyle w:val="CaptionedFigure"/>
      </w:pPr>
      <w:r>
        <w:rPr>
          <w:noProof/>
        </w:rPr>
        <w:lastRenderedPageBreak/>
        <w:drawing>
          <wp:inline distT="0" distB="0" distL="0" distR="0" wp14:anchorId="13B5F4F7" wp14:editId="468371FC">
            <wp:extent cx="4602684" cy="3682147"/>
            <wp:effectExtent l="0" t="0" r="0" b="0"/>
            <wp:docPr id="1073741828" name="officeArt object" descr="Our chart with changes to the legend"/>
            <wp:cNvGraphicFramePr/>
            <a:graphic xmlns:a="http://schemas.openxmlformats.org/drawingml/2006/main">
              <a:graphicData uri="http://schemas.openxmlformats.org/drawingml/2006/picture">
                <pic:pic xmlns:pic="http://schemas.openxmlformats.org/drawingml/2006/picture">
                  <pic:nvPicPr>
                    <pic:cNvPr id="1073741828" name="Our chart with changes to the legend" descr="Our chart with changes to the legend"/>
                    <pic:cNvPicPr>
                      <a:picLocks noChangeAspect="1"/>
                    </pic:cNvPicPr>
                  </pic:nvPicPr>
                  <pic:blipFill>
                    <a:blip r:embed="rId15"/>
                    <a:stretch>
                      <a:fillRect/>
                    </a:stretch>
                  </pic:blipFill>
                  <pic:spPr>
                    <a:xfrm>
                      <a:off x="0" y="0"/>
                      <a:ext cx="4602684" cy="3682147"/>
                    </a:xfrm>
                    <a:prstGeom prst="rect">
                      <a:avLst/>
                    </a:prstGeom>
                    <a:ln w="12700" cap="flat">
                      <a:noFill/>
                      <a:miter lim="400000"/>
                    </a:ln>
                    <a:effectLst/>
                  </pic:spPr>
                </pic:pic>
              </a:graphicData>
            </a:graphic>
          </wp:inline>
        </w:drawing>
      </w:r>
    </w:p>
    <w:p w14:paraId="3C2BC1B8" w14:textId="00965F0F" w:rsidR="00131F4F" w:rsidRDefault="00D01A3F" w:rsidP="00E367EC">
      <w:pPr>
        <w:pStyle w:val="CaptionLine"/>
      </w:pPr>
      <w:r>
        <w:t>The</w:t>
      </w:r>
      <w:r w:rsidR="0076310B">
        <w:t xml:space="preserve"> penguin</w:t>
      </w:r>
      <w:r>
        <w:t xml:space="preserve"> </w:t>
      </w:r>
      <w:r w:rsidR="00CC5FB7">
        <w:t>chart with changes to the legend</w:t>
      </w:r>
    </w:p>
    <w:p w14:paraId="0328F696" w14:textId="15D4DBF5" w:rsidR="00131F4F" w:rsidRDefault="00CC5FB7" w:rsidP="00E367EC">
      <w:pPr>
        <w:pStyle w:val="Body"/>
      </w:pPr>
      <w:r>
        <w:t xml:space="preserve">The legend is looking better, but now </w:t>
      </w:r>
      <w:r w:rsidR="00FB3430">
        <w:t>it’s time</w:t>
      </w:r>
      <w:r>
        <w:t xml:space="preserve"> to format the rest of the chart so it matches.</w:t>
      </w:r>
    </w:p>
    <w:p w14:paraId="51055EFD" w14:textId="77777777" w:rsidR="00EF2D0F" w:rsidRDefault="00CC5FB7">
      <w:pPr>
        <w:pStyle w:val="HeadB"/>
      </w:pPr>
      <w:bookmarkStart w:id="17" w:name="_Toc7"/>
      <w:r>
        <w:t>Ax</w:t>
      </w:r>
      <w:r w:rsidR="00D01A3F">
        <w:t>e</w:t>
      </w:r>
      <w:r>
        <w:t>s</w:t>
      </w:r>
      <w:bookmarkEnd w:id="17"/>
    </w:p>
    <w:p w14:paraId="39CA8C33" w14:textId="00AC14B7" w:rsidR="00EF2D0F" w:rsidRDefault="00CC5FB7" w:rsidP="00E367EC">
      <w:pPr>
        <w:pStyle w:val="Body"/>
      </w:pPr>
      <w:r>
        <w:t xml:space="preserve">The code first removes </w:t>
      </w:r>
      <w:r w:rsidR="00D01A3F">
        <w:t xml:space="preserve">the </w:t>
      </w:r>
      <w:r>
        <w:t>ax</w:t>
      </w:r>
      <w:r w:rsidR="00FB3430">
        <w:t>i</w:t>
      </w:r>
      <w:r>
        <w:t>s titles because th</w:t>
      </w:r>
      <w:r w:rsidR="00D01A3F">
        <w:t>ey</w:t>
      </w:r>
      <w:r>
        <w:t xml:space="preserve"> tend to take up a lot of chart real estate, and you can use the title and subtitle to </w:t>
      </w:r>
      <w:r w:rsidR="00D01A3F">
        <w:t>clarify</w:t>
      </w:r>
      <w:r>
        <w:t xml:space="preserve"> what the axes show</w:t>
      </w:r>
      <w:r w:rsidR="00B92509">
        <w:t>:</w:t>
      </w:r>
    </w:p>
    <w:p w14:paraId="132A6763" w14:textId="5619E09B" w:rsidR="00131F4F" w:rsidRDefault="00CC5FB7">
      <w:pPr>
        <w:pStyle w:val="Code"/>
      </w:pPr>
      <w:r>
        <w:t xml:space="preserve">    </w:t>
      </w:r>
      <w:proofErr w:type="spellStart"/>
      <w:proofErr w:type="gramStart"/>
      <w:r>
        <w:t>axis.title</w:t>
      </w:r>
      <w:proofErr w:type="spellEnd"/>
      <w:proofErr w:type="gramEnd"/>
      <w:r>
        <w:t xml:space="preserve"> = ggplot2::</w:t>
      </w:r>
      <w:proofErr w:type="spellStart"/>
      <w:r>
        <w:t>element_blank</w:t>
      </w:r>
      <w:proofErr w:type="spellEnd"/>
      <w:r>
        <w:t>(),</w:t>
      </w:r>
    </w:p>
    <w:p w14:paraId="5CCCEA40" w14:textId="77777777" w:rsidR="00131F4F" w:rsidRDefault="00CC5FB7">
      <w:pPr>
        <w:pStyle w:val="Code"/>
      </w:pPr>
      <w:r>
        <w:t xml:space="preserve">    axis.text = ggplot</w:t>
      </w:r>
      <w:proofErr w:type="gramStart"/>
      <w:r>
        <w:t>2::</w:t>
      </w:r>
      <w:proofErr w:type="gramEnd"/>
      <w:r>
        <w:t>element_text(</w:t>
      </w:r>
    </w:p>
    <w:p w14:paraId="3C437650" w14:textId="77777777" w:rsidR="00131F4F" w:rsidRDefault="00CC5FB7">
      <w:pPr>
        <w:pStyle w:val="Code"/>
      </w:pPr>
      <w:r>
        <w:t xml:space="preserve">      family = font,</w:t>
      </w:r>
    </w:p>
    <w:p w14:paraId="031EA578" w14:textId="77777777" w:rsidR="00131F4F" w:rsidRDefault="00CC5FB7">
      <w:pPr>
        <w:pStyle w:val="Code"/>
      </w:pPr>
      <w:r>
        <w:t xml:space="preserve">      size = 18,</w:t>
      </w:r>
    </w:p>
    <w:p w14:paraId="49BEAE3B" w14:textId="77777777" w:rsidR="00131F4F" w:rsidRDefault="00CC5FB7">
      <w:pPr>
        <w:pStyle w:val="Code"/>
      </w:pPr>
      <w:r>
        <w:t xml:space="preserve">      color = "#222222"</w:t>
      </w:r>
    </w:p>
    <w:p w14:paraId="332EEBC6" w14:textId="77777777" w:rsidR="00131F4F" w:rsidRDefault="00CC5FB7">
      <w:pPr>
        <w:pStyle w:val="Code"/>
      </w:pPr>
      <w:r>
        <w:t xml:space="preserve">    ),</w:t>
      </w:r>
    </w:p>
    <w:p w14:paraId="2A17C959" w14:textId="77777777" w:rsidR="00131F4F" w:rsidRDefault="00CC5FB7">
      <w:pPr>
        <w:pStyle w:val="Code"/>
      </w:pPr>
      <w:r>
        <w:t xml:space="preserve">    </w:t>
      </w:r>
      <w:proofErr w:type="spellStart"/>
      <w:r>
        <w:t>axis.text.x</w:t>
      </w:r>
      <w:proofErr w:type="spellEnd"/>
      <w:r>
        <w:t xml:space="preserve"> = ggplot</w:t>
      </w:r>
      <w:proofErr w:type="gramStart"/>
      <w:r>
        <w:t>2::</w:t>
      </w:r>
      <w:proofErr w:type="spellStart"/>
      <w:proofErr w:type="gramEnd"/>
      <w:r>
        <w:t>element_text</w:t>
      </w:r>
      <w:proofErr w:type="spellEnd"/>
      <w:r>
        <w:t>(margin = ggplot2::margin(5, b = 10)),</w:t>
      </w:r>
    </w:p>
    <w:p w14:paraId="6D941A92" w14:textId="77777777" w:rsidR="00131F4F" w:rsidRDefault="00CC5FB7">
      <w:pPr>
        <w:pStyle w:val="Code"/>
      </w:pPr>
      <w:r>
        <w:t xml:space="preserve">    </w:t>
      </w:r>
      <w:proofErr w:type="spellStart"/>
      <w:proofErr w:type="gramStart"/>
      <w:r>
        <w:t>axis.ticks</w:t>
      </w:r>
      <w:proofErr w:type="spellEnd"/>
      <w:proofErr w:type="gramEnd"/>
      <w:r>
        <w:t xml:space="preserve"> = ggplot2::</w:t>
      </w:r>
      <w:proofErr w:type="spellStart"/>
      <w:r>
        <w:t>element_blank</w:t>
      </w:r>
      <w:proofErr w:type="spellEnd"/>
      <w:r>
        <w:t>(),</w:t>
      </w:r>
    </w:p>
    <w:p w14:paraId="65CC3891" w14:textId="77777777" w:rsidR="00131F4F" w:rsidRDefault="00CC5FB7">
      <w:pPr>
        <w:pStyle w:val="Code"/>
      </w:pPr>
      <w:r>
        <w:t xml:space="preserve">    </w:t>
      </w:r>
      <w:proofErr w:type="spellStart"/>
      <w:proofErr w:type="gramStart"/>
      <w:r>
        <w:t>axis.line</w:t>
      </w:r>
      <w:proofErr w:type="spellEnd"/>
      <w:proofErr w:type="gramEnd"/>
      <w:r>
        <w:t xml:space="preserve"> = ggplot2::</w:t>
      </w:r>
      <w:proofErr w:type="spellStart"/>
      <w:r>
        <w:t>element_blank</w:t>
      </w:r>
      <w:proofErr w:type="spellEnd"/>
      <w:r>
        <w:t>(),</w:t>
      </w:r>
    </w:p>
    <w:p w14:paraId="66A2F14F" w14:textId="47A1A73A" w:rsidR="00131F4F" w:rsidRDefault="00CC5FB7" w:rsidP="00E367EC">
      <w:pPr>
        <w:pStyle w:val="Body"/>
      </w:pPr>
      <w:r>
        <w:t>All text on the axes becomes 18-point Helvetica and nearly black. The text on the x</w:t>
      </w:r>
      <w:r w:rsidR="008A61F4">
        <w:t>-</w:t>
      </w:r>
      <w:r>
        <w:t xml:space="preserve">axis (Biscoe, Dream, and Torgersen) gets a bit of spacing around it. </w:t>
      </w:r>
      <w:r w:rsidR="00B33B53">
        <w:t>F</w:t>
      </w:r>
      <w:r>
        <w:t>inally, both ax</w:t>
      </w:r>
      <w:r w:rsidR="00D01A3F">
        <w:t>e</w:t>
      </w:r>
      <w:r>
        <w:t>s</w:t>
      </w:r>
      <w:r w:rsidR="008D1422">
        <w:t>’</w:t>
      </w:r>
      <w:r>
        <w:t xml:space="preserve"> ticks and </w:t>
      </w:r>
      <w:commentRangeStart w:id="18"/>
      <w:commentRangeStart w:id="19"/>
      <w:commentRangeStart w:id="20"/>
      <w:commentRangeStart w:id="21"/>
      <w:r>
        <w:t>lines</w:t>
      </w:r>
      <w:r w:rsidR="008D1422">
        <w:t xml:space="preserve"> </w:t>
      </w:r>
      <w:commentRangeEnd w:id="18"/>
      <w:r w:rsidR="00517FC8">
        <w:rPr>
          <w:rStyle w:val="CommentReference"/>
          <w:rFonts w:asciiTheme="minorHAnsi" w:hAnsiTheme="minorHAnsi" w:cstheme="minorBidi"/>
          <w:color w:val="auto"/>
          <w:lang w:eastAsia="en-US"/>
        </w:rPr>
        <w:commentReference w:id="18"/>
      </w:r>
      <w:commentRangeEnd w:id="19"/>
      <w:r w:rsidR="00663ABD">
        <w:rPr>
          <w:rStyle w:val="CommentReference"/>
          <w:rFonts w:asciiTheme="minorHAnsi" w:hAnsiTheme="minorHAnsi" w:cstheme="minorBidi"/>
          <w:color w:val="auto"/>
          <w:lang w:eastAsia="en-US"/>
        </w:rPr>
        <w:commentReference w:id="19"/>
      </w:r>
      <w:commentRangeEnd w:id="20"/>
      <w:r w:rsidR="00E3737A">
        <w:rPr>
          <w:rStyle w:val="CommentReference"/>
          <w:rFonts w:asciiTheme="minorHAnsi" w:hAnsiTheme="minorHAnsi" w:cstheme="minorBidi"/>
          <w:color w:val="auto"/>
          <w:lang w:eastAsia="en-US"/>
        </w:rPr>
        <w:commentReference w:id="20"/>
      </w:r>
      <w:commentRangeEnd w:id="21"/>
      <w:r w:rsidR="00E50AAC">
        <w:rPr>
          <w:rStyle w:val="CommentReference"/>
          <w:rFonts w:asciiTheme="minorHAnsi" w:hAnsiTheme="minorHAnsi" w:cstheme="minorBidi"/>
          <w:color w:val="auto"/>
          <w:lang w:eastAsia="en-US"/>
        </w:rPr>
        <w:commentReference w:id="21"/>
      </w:r>
      <w:r w:rsidR="008D1422">
        <w:t>are removed</w:t>
      </w:r>
      <w:r>
        <w:t xml:space="preserve">. </w:t>
      </w:r>
      <w:r w:rsidR="00D01A3F">
        <w:t>Figure 3-5 shows</w:t>
      </w:r>
      <w:r>
        <w:t xml:space="preserve"> the</w:t>
      </w:r>
      <w:r w:rsidR="008D1422">
        <w:t>se</w:t>
      </w:r>
      <w:r>
        <w:t xml:space="preserve"> changes</w:t>
      </w:r>
      <w:r w:rsidR="00A4337F">
        <w:t xml:space="preserve">, </w:t>
      </w:r>
      <w:r w:rsidR="00E3737A">
        <w:t>although</w:t>
      </w:r>
      <w:r w:rsidR="00A4337F">
        <w:t xml:space="preserve"> the </w:t>
      </w:r>
      <w:r w:rsidR="00E3737A">
        <w:t xml:space="preserve">removal of </w:t>
      </w:r>
      <w:r w:rsidR="00A4337F">
        <w:t xml:space="preserve">the axis lines doesn’t </w:t>
      </w:r>
      <w:r w:rsidR="00E3737A">
        <w:t>make a difference to the display here</w:t>
      </w:r>
      <w:r>
        <w:t>.</w:t>
      </w:r>
    </w:p>
    <w:p w14:paraId="14104D5A" w14:textId="77777777" w:rsidR="00131F4F" w:rsidRDefault="00CC5FB7">
      <w:pPr>
        <w:pStyle w:val="GraphicSlug"/>
      </w:pPr>
      <w:r>
        <w:t>[F03005.pdf]</w:t>
      </w:r>
    </w:p>
    <w:p w14:paraId="50742D84" w14:textId="77777777" w:rsidR="00131F4F" w:rsidRDefault="00CC5FB7">
      <w:pPr>
        <w:pStyle w:val="CaptionedFigure"/>
      </w:pPr>
      <w:r>
        <w:rPr>
          <w:noProof/>
        </w:rPr>
        <w:lastRenderedPageBreak/>
        <w:drawing>
          <wp:inline distT="0" distB="0" distL="0" distR="0" wp14:anchorId="3BB8AA9C" wp14:editId="36760940">
            <wp:extent cx="4602684" cy="3682147"/>
            <wp:effectExtent l="0" t="0" r="0" b="0"/>
            <wp:docPr id="1073741829" name="officeArt object" descr="Our chart with changes to axis formatting"/>
            <wp:cNvGraphicFramePr/>
            <a:graphic xmlns:a="http://schemas.openxmlformats.org/drawingml/2006/main">
              <a:graphicData uri="http://schemas.openxmlformats.org/drawingml/2006/picture">
                <pic:pic xmlns:pic="http://schemas.openxmlformats.org/drawingml/2006/picture">
                  <pic:nvPicPr>
                    <pic:cNvPr id="1073741829" name="Our chart with changes to axis formatting" descr="Our chart with changes to axis formatting"/>
                    <pic:cNvPicPr>
                      <a:picLocks noChangeAspect="1"/>
                    </pic:cNvPicPr>
                  </pic:nvPicPr>
                  <pic:blipFill>
                    <a:blip r:embed="rId16"/>
                    <a:stretch>
                      <a:fillRect/>
                    </a:stretch>
                  </pic:blipFill>
                  <pic:spPr>
                    <a:xfrm>
                      <a:off x="0" y="0"/>
                      <a:ext cx="4602684" cy="3682147"/>
                    </a:xfrm>
                    <a:prstGeom prst="rect">
                      <a:avLst/>
                    </a:prstGeom>
                    <a:ln w="12700" cap="flat">
                      <a:noFill/>
                      <a:miter lim="400000"/>
                    </a:ln>
                    <a:effectLst/>
                  </pic:spPr>
                </pic:pic>
              </a:graphicData>
            </a:graphic>
          </wp:inline>
        </w:drawing>
      </w:r>
    </w:p>
    <w:p w14:paraId="14030729" w14:textId="51BEF3F3" w:rsidR="00131F4F" w:rsidRDefault="002D3298" w:rsidP="00E367EC">
      <w:pPr>
        <w:pStyle w:val="CaptionLine"/>
      </w:pPr>
      <w:r>
        <w:t xml:space="preserve">The </w:t>
      </w:r>
      <w:r w:rsidR="0076310B">
        <w:t xml:space="preserve">penguin </w:t>
      </w:r>
      <w:r w:rsidR="00CC5FB7">
        <w:t xml:space="preserve">chart with </w:t>
      </w:r>
      <w:r w:rsidR="0076310B">
        <w:t xml:space="preserve">axis formatting </w:t>
      </w:r>
      <w:r w:rsidR="00CC5FB7">
        <w:t>changes</w:t>
      </w:r>
    </w:p>
    <w:p w14:paraId="53365A14" w14:textId="40297DAB" w:rsidR="00131F4F" w:rsidRDefault="006D18D0" w:rsidP="00E367EC">
      <w:pPr>
        <w:pStyle w:val="Body"/>
      </w:pPr>
      <w:r>
        <w:t>T</w:t>
      </w:r>
      <w:r w:rsidR="00CC5FB7">
        <w:t>he axis text match</w:t>
      </w:r>
      <w:r>
        <w:t>es</w:t>
      </w:r>
      <w:r w:rsidR="00CC5FB7">
        <w:t xml:space="preserve"> the legend text, and the axis tick</w:t>
      </w:r>
      <w:r w:rsidR="00517FC8">
        <w:t xml:space="preserve"> mark</w:t>
      </w:r>
      <w:r w:rsidR="00CC5FB7">
        <w:t xml:space="preserve">s and lines </w:t>
      </w:r>
      <w:r w:rsidR="00517FC8">
        <w:t>are gone</w:t>
      </w:r>
      <w:r w:rsidR="00CC5FB7">
        <w:t>.</w:t>
      </w:r>
    </w:p>
    <w:p w14:paraId="5A2E939D" w14:textId="77777777" w:rsidR="00EF2D0F" w:rsidRDefault="00CC5FB7">
      <w:pPr>
        <w:pStyle w:val="HeadB"/>
      </w:pPr>
      <w:bookmarkStart w:id="22" w:name="_Toc8"/>
      <w:r>
        <w:t>Grid Lines</w:t>
      </w:r>
      <w:bookmarkEnd w:id="22"/>
    </w:p>
    <w:p w14:paraId="3AC6792B" w14:textId="487440F8" w:rsidR="00EF2D0F" w:rsidRDefault="00CC5FB7" w:rsidP="00E367EC">
      <w:pPr>
        <w:pStyle w:val="Body"/>
      </w:pPr>
      <w:r>
        <w:t xml:space="preserve">Now </w:t>
      </w:r>
      <w:r w:rsidR="00517FC8">
        <w:t>for the</w:t>
      </w:r>
      <w:r>
        <w:t xml:space="preserve"> grid lines</w:t>
      </w:r>
      <w:r w:rsidR="00E367EC">
        <w:t>:</w:t>
      </w:r>
    </w:p>
    <w:p w14:paraId="3F2E5680" w14:textId="47E1C16E" w:rsidR="00131F4F" w:rsidRDefault="00CC5FB7">
      <w:pPr>
        <w:pStyle w:val="Code"/>
      </w:pPr>
      <w:r>
        <w:t xml:space="preserve">    </w:t>
      </w:r>
      <w:proofErr w:type="gramStart"/>
      <w:r>
        <w:t>panel.grid</w:t>
      </w:r>
      <w:proofErr w:type="gramEnd"/>
      <w:r>
        <w:t>.minor = ggplot2::element_blank(),</w:t>
      </w:r>
    </w:p>
    <w:p w14:paraId="6FB94F8D" w14:textId="77777777" w:rsidR="00131F4F" w:rsidRDefault="00CC5FB7">
      <w:pPr>
        <w:pStyle w:val="Code"/>
      </w:pPr>
      <w:r>
        <w:t xml:space="preserve">    </w:t>
      </w:r>
      <w:proofErr w:type="spellStart"/>
      <w:proofErr w:type="gramStart"/>
      <w:r>
        <w:t>panel.grid</w:t>
      </w:r>
      <w:proofErr w:type="gramEnd"/>
      <w:r>
        <w:t>.major.y</w:t>
      </w:r>
      <w:proofErr w:type="spellEnd"/>
      <w:r>
        <w:t xml:space="preserve"> = ggplot2::</w:t>
      </w:r>
      <w:proofErr w:type="spellStart"/>
      <w:r>
        <w:t>element_line</w:t>
      </w:r>
      <w:proofErr w:type="spellEnd"/>
      <w:r>
        <w:t>(color = "#</w:t>
      </w:r>
      <w:proofErr w:type="spellStart"/>
      <w:r>
        <w:t>cbcbcb</w:t>
      </w:r>
      <w:proofErr w:type="spellEnd"/>
      <w:r>
        <w:t>"),</w:t>
      </w:r>
    </w:p>
    <w:p w14:paraId="332DD95F" w14:textId="77777777" w:rsidR="00131F4F" w:rsidRDefault="00CC5FB7">
      <w:pPr>
        <w:pStyle w:val="Code"/>
      </w:pPr>
      <w:r>
        <w:t xml:space="preserve">    </w:t>
      </w:r>
      <w:proofErr w:type="spellStart"/>
      <w:proofErr w:type="gramStart"/>
      <w:r>
        <w:t>panel.grid</w:t>
      </w:r>
      <w:proofErr w:type="gramEnd"/>
      <w:r>
        <w:t>.major.x</w:t>
      </w:r>
      <w:proofErr w:type="spellEnd"/>
      <w:r>
        <w:t xml:space="preserve"> = ggplot2::</w:t>
      </w:r>
      <w:proofErr w:type="spellStart"/>
      <w:r>
        <w:t>element_blank</w:t>
      </w:r>
      <w:proofErr w:type="spellEnd"/>
      <w:r>
        <w:t>(),</w:t>
      </w:r>
    </w:p>
    <w:p w14:paraId="6549F852" w14:textId="559865D1" w:rsidR="00F55EA1" w:rsidRPr="00E367EC" w:rsidRDefault="00F55EA1" w:rsidP="00E367EC">
      <w:pPr>
        <w:pStyle w:val="Code"/>
        <w:rPr>
          <w:rStyle w:val="LiteralItalic"/>
        </w:rPr>
      </w:pPr>
      <w:r w:rsidRPr="00E367EC">
        <w:rPr>
          <w:rStyle w:val="LiteralItalic"/>
        </w:rPr>
        <w:t>--snip--</w:t>
      </w:r>
    </w:p>
    <w:p w14:paraId="09331CBB" w14:textId="23CA66AD" w:rsidR="00E367EC" w:rsidRDefault="00E367EC" w:rsidP="00E367EC">
      <w:pPr>
        <w:pStyle w:val="Body"/>
      </w:pPr>
      <w:r>
        <w:t xml:space="preserve">The approach here is fairly straightforward: </w:t>
      </w:r>
      <w:r w:rsidR="00517FC8">
        <w:t xml:space="preserve">this code </w:t>
      </w:r>
      <w:r>
        <w:t>remove</w:t>
      </w:r>
      <w:r w:rsidR="00517FC8">
        <w:t xml:space="preserve">s </w:t>
      </w:r>
      <w:r>
        <w:t>minor grid lines</w:t>
      </w:r>
      <w:r w:rsidR="00517FC8">
        <w:t xml:space="preserve"> for both axes, removes</w:t>
      </w:r>
      <w:r>
        <w:t xml:space="preserve"> major grid lines on the x</w:t>
      </w:r>
      <w:r w:rsidR="008A61F4">
        <w:t>-</w:t>
      </w:r>
      <w:r>
        <w:t xml:space="preserve">axis, </w:t>
      </w:r>
      <w:r w:rsidR="00517FC8">
        <w:t xml:space="preserve">and keeps </w:t>
      </w:r>
      <w:r>
        <w:t>major grid lines on the y</w:t>
      </w:r>
      <w:r w:rsidR="008A61F4">
        <w:t>-</w:t>
      </w:r>
      <w:r>
        <w:t xml:space="preserve">axis but </w:t>
      </w:r>
      <w:r w:rsidR="00517FC8">
        <w:t xml:space="preserve">makes </w:t>
      </w:r>
      <w:r>
        <w:t xml:space="preserve">them a light gray (the </w:t>
      </w:r>
      <w:r w:rsidRPr="00930E9A">
        <w:rPr>
          <w:rStyle w:val="Literal"/>
        </w:rPr>
        <w:t>#cbcbcb</w:t>
      </w:r>
      <w:r>
        <w:t xml:space="preserve"> hex code). Figure 3-6</w:t>
      </w:r>
      <w:r w:rsidR="00D01A3F">
        <w:t xml:space="preserve"> shows the result</w:t>
      </w:r>
      <w:r>
        <w:t>.</w:t>
      </w:r>
    </w:p>
    <w:p w14:paraId="6721FC1C" w14:textId="54F6554C" w:rsidR="00131F4F" w:rsidRDefault="00CC5FB7" w:rsidP="00E367EC">
      <w:pPr>
        <w:pStyle w:val="GraphicSlug"/>
      </w:pPr>
      <w:r>
        <w:t>[F03006.pdf]</w:t>
      </w:r>
    </w:p>
    <w:p w14:paraId="1DD1A102" w14:textId="77777777" w:rsidR="00131F4F" w:rsidRDefault="00CC5FB7">
      <w:pPr>
        <w:pStyle w:val="CaptionedFigure"/>
      </w:pPr>
      <w:r>
        <w:rPr>
          <w:noProof/>
        </w:rPr>
        <w:lastRenderedPageBreak/>
        <w:drawing>
          <wp:inline distT="0" distB="0" distL="0" distR="0" wp14:anchorId="694DA946" wp14:editId="6363D824">
            <wp:extent cx="4602684" cy="3682147"/>
            <wp:effectExtent l="0" t="0" r="0" b="0"/>
            <wp:docPr id="1073741830" name="officeArt object" descr="Our chart with tweaks to the grid lines"/>
            <wp:cNvGraphicFramePr/>
            <a:graphic xmlns:a="http://schemas.openxmlformats.org/drawingml/2006/main">
              <a:graphicData uri="http://schemas.openxmlformats.org/drawingml/2006/picture">
                <pic:pic xmlns:pic="http://schemas.openxmlformats.org/drawingml/2006/picture">
                  <pic:nvPicPr>
                    <pic:cNvPr id="1073741830" name="Our chart with tweaks to the grid lines" descr="Our chart with tweaks to the grid lines"/>
                    <pic:cNvPicPr>
                      <a:picLocks noChangeAspect="1"/>
                    </pic:cNvPicPr>
                  </pic:nvPicPr>
                  <pic:blipFill>
                    <a:blip r:embed="rId17"/>
                    <a:stretch>
                      <a:fillRect/>
                    </a:stretch>
                  </pic:blipFill>
                  <pic:spPr>
                    <a:xfrm>
                      <a:off x="0" y="0"/>
                      <a:ext cx="4602684" cy="3682147"/>
                    </a:xfrm>
                    <a:prstGeom prst="rect">
                      <a:avLst/>
                    </a:prstGeom>
                    <a:ln w="12700" cap="flat">
                      <a:noFill/>
                      <a:miter lim="400000"/>
                    </a:ln>
                    <a:effectLst/>
                  </pic:spPr>
                </pic:pic>
              </a:graphicData>
            </a:graphic>
          </wp:inline>
        </w:drawing>
      </w:r>
    </w:p>
    <w:p w14:paraId="0E1A78B6" w14:textId="26D1C6D4" w:rsidR="00131F4F" w:rsidRDefault="002D3298" w:rsidP="00031114">
      <w:pPr>
        <w:pStyle w:val="CaptionLine"/>
      </w:pPr>
      <w:r>
        <w:t xml:space="preserve">The </w:t>
      </w:r>
      <w:r w:rsidR="0076310B">
        <w:t xml:space="preserve">penguin </w:t>
      </w:r>
      <w:r w:rsidR="00CC5FB7">
        <w:t xml:space="preserve">chart with </w:t>
      </w:r>
      <w:r w:rsidR="00D01A3F">
        <w:t xml:space="preserve">adjustments to </w:t>
      </w:r>
      <w:r w:rsidR="00CC5FB7">
        <w:t>the grid lines</w:t>
      </w:r>
    </w:p>
    <w:p w14:paraId="0AB5468C" w14:textId="58C56D89" w:rsidR="00E367EC" w:rsidRDefault="00E367EC" w:rsidP="00E367EC">
      <w:pPr>
        <w:pStyle w:val="Body"/>
      </w:pPr>
      <w:bookmarkStart w:id="23" w:name="_Toc9"/>
      <w:r>
        <w:t>Notice that the grid lines on the x</w:t>
      </w:r>
      <w:r w:rsidR="008A61F4">
        <w:t>-</w:t>
      </w:r>
      <w:r>
        <w:t>axis have disappeared.</w:t>
      </w:r>
    </w:p>
    <w:p w14:paraId="43BA318A" w14:textId="77777777" w:rsidR="00EF2D0F" w:rsidRDefault="00CC5FB7">
      <w:pPr>
        <w:pStyle w:val="HeadB"/>
      </w:pPr>
      <w:r>
        <w:t>Background</w:t>
      </w:r>
      <w:bookmarkEnd w:id="23"/>
    </w:p>
    <w:p w14:paraId="0C5B6D44" w14:textId="4090F0DC" w:rsidR="00131F4F" w:rsidRDefault="00CC5FB7" w:rsidP="00E367EC">
      <w:pPr>
        <w:pStyle w:val="Body"/>
      </w:pPr>
      <w:r>
        <w:t xml:space="preserve">The previous iteration of </w:t>
      </w:r>
      <w:r w:rsidR="0076310B">
        <w:t xml:space="preserve">the </w:t>
      </w:r>
      <w:r>
        <w:t>plot still ha</w:t>
      </w:r>
      <w:r w:rsidR="0076310B">
        <w:t>s</w:t>
      </w:r>
      <w:r>
        <w:t xml:space="preserve"> a gray background. The </w:t>
      </w:r>
      <w:proofErr w:type="spellStart"/>
      <w:r w:rsidRPr="00E367EC">
        <w:rPr>
          <w:rStyle w:val="Literal"/>
        </w:rPr>
        <w:t>bbc_</w:t>
      </w:r>
      <w:proofErr w:type="gramStart"/>
      <w:r w:rsidRPr="00E367EC">
        <w:rPr>
          <w:rStyle w:val="Literal"/>
        </w:rPr>
        <w:t>style</w:t>
      </w:r>
      <w:proofErr w:type="spellEnd"/>
      <w:r w:rsidRPr="00E367EC">
        <w:rPr>
          <w:rStyle w:val="Literal"/>
        </w:rPr>
        <w:t>(</w:t>
      </w:r>
      <w:proofErr w:type="gramEnd"/>
      <w:r w:rsidRPr="00E367EC">
        <w:rPr>
          <w:rStyle w:val="Literal"/>
        </w:rPr>
        <w:t>)</w:t>
      </w:r>
      <w:r>
        <w:t xml:space="preserve"> function removes </w:t>
      </w:r>
      <w:r w:rsidR="00D01A3F">
        <w:t>it</w:t>
      </w:r>
      <w:r>
        <w:t xml:space="preserve"> with the following code</w:t>
      </w:r>
      <w:r w:rsidR="002846DE">
        <w:t>:</w:t>
      </w:r>
    </w:p>
    <w:p w14:paraId="2A7B8174" w14:textId="77777777" w:rsidR="00131F4F" w:rsidRDefault="00CC5FB7" w:rsidP="00031114">
      <w:pPr>
        <w:pStyle w:val="Code"/>
      </w:pPr>
      <w:r>
        <w:t xml:space="preserve">    </w:t>
      </w:r>
      <w:proofErr w:type="gramStart"/>
      <w:r>
        <w:t>panel.background</w:t>
      </w:r>
      <w:proofErr w:type="gramEnd"/>
      <w:r>
        <w:t xml:space="preserve"> = ggplot2::element_blank(),</w:t>
      </w:r>
    </w:p>
    <w:p w14:paraId="5F21F802" w14:textId="1374F912" w:rsidR="00131F4F" w:rsidRDefault="004C7CD1" w:rsidP="00E367EC">
      <w:pPr>
        <w:pStyle w:val="Body"/>
      </w:pPr>
      <w:r>
        <w:t>Figure 3-7 shows t</w:t>
      </w:r>
      <w:r w:rsidR="00CC5FB7">
        <w:t>he</w:t>
      </w:r>
      <w:r w:rsidR="0076310B">
        <w:t xml:space="preserve"> resulting</w:t>
      </w:r>
      <w:r w:rsidR="00CC5FB7">
        <w:t xml:space="preserve"> plot.</w:t>
      </w:r>
    </w:p>
    <w:p w14:paraId="35345FC3" w14:textId="77777777" w:rsidR="00131F4F" w:rsidRDefault="00CC5FB7">
      <w:pPr>
        <w:pStyle w:val="GraphicSlug"/>
      </w:pPr>
      <w:r>
        <w:t>[F03007.pdf]</w:t>
      </w:r>
    </w:p>
    <w:p w14:paraId="354A790F" w14:textId="77777777" w:rsidR="00131F4F" w:rsidRDefault="00CC5FB7">
      <w:pPr>
        <w:pStyle w:val="CaptionedFigure"/>
      </w:pPr>
      <w:r>
        <w:rPr>
          <w:noProof/>
        </w:rPr>
        <w:lastRenderedPageBreak/>
        <w:drawing>
          <wp:inline distT="0" distB="0" distL="0" distR="0" wp14:anchorId="0867C4A2" wp14:editId="0FEF2F61">
            <wp:extent cx="4602684" cy="3682147"/>
            <wp:effectExtent l="0" t="0" r="0" b="0"/>
            <wp:docPr id="1073741831" name="officeArt object" descr="Our chart with the gray background removed"/>
            <wp:cNvGraphicFramePr/>
            <a:graphic xmlns:a="http://schemas.openxmlformats.org/drawingml/2006/main">
              <a:graphicData uri="http://schemas.openxmlformats.org/drawingml/2006/picture">
                <pic:pic xmlns:pic="http://schemas.openxmlformats.org/drawingml/2006/picture">
                  <pic:nvPicPr>
                    <pic:cNvPr id="1073741831" name="Our chart with the gray background removed" descr="Our chart with the gray background removed"/>
                    <pic:cNvPicPr>
                      <a:picLocks noChangeAspect="1"/>
                    </pic:cNvPicPr>
                  </pic:nvPicPr>
                  <pic:blipFill>
                    <a:blip r:embed="rId9"/>
                    <a:stretch>
                      <a:fillRect/>
                    </a:stretch>
                  </pic:blipFill>
                  <pic:spPr>
                    <a:xfrm>
                      <a:off x="0" y="0"/>
                      <a:ext cx="4602684" cy="3682147"/>
                    </a:xfrm>
                    <a:prstGeom prst="rect">
                      <a:avLst/>
                    </a:prstGeom>
                    <a:ln w="12700" cap="flat">
                      <a:noFill/>
                      <a:miter lim="400000"/>
                    </a:ln>
                    <a:effectLst/>
                  </pic:spPr>
                </pic:pic>
              </a:graphicData>
            </a:graphic>
          </wp:inline>
        </w:drawing>
      </w:r>
    </w:p>
    <w:p w14:paraId="0512F74A" w14:textId="0983F684" w:rsidR="00131F4F" w:rsidRDefault="002D3298" w:rsidP="00E367EC">
      <w:pPr>
        <w:pStyle w:val="CaptionLine"/>
      </w:pPr>
      <w:r>
        <w:t xml:space="preserve">The </w:t>
      </w:r>
      <w:r w:rsidR="00CC5FB7">
        <w:t>chart with the gray background removed</w:t>
      </w:r>
    </w:p>
    <w:p w14:paraId="2010056E" w14:textId="2694EAAA" w:rsidR="00EF2D0F" w:rsidRDefault="0076310B" w:rsidP="00E367EC">
      <w:pPr>
        <w:pStyle w:val="Body"/>
      </w:pPr>
      <w:bookmarkStart w:id="24" w:name="smallmultiplesformatting"/>
      <w:r>
        <w:t xml:space="preserve">You’ve </w:t>
      </w:r>
      <w:r w:rsidR="00CC5FB7">
        <w:t>nearly re</w:t>
      </w:r>
      <w:r w:rsidR="00D01A3F">
        <w:t>-</w:t>
      </w:r>
      <w:r w:rsidR="00CC5FB7">
        <w:t xml:space="preserve">created the </w:t>
      </w:r>
      <w:r w:rsidR="00B33B53">
        <w:t>p</w:t>
      </w:r>
      <w:r w:rsidR="00CC5FB7">
        <w:t xml:space="preserve">enguin plot using the </w:t>
      </w:r>
      <w:proofErr w:type="spellStart"/>
      <w:r w:rsidR="00CC5FB7" w:rsidRPr="00E367EC">
        <w:rPr>
          <w:rStyle w:val="Literal"/>
        </w:rPr>
        <w:t>bbc_</w:t>
      </w:r>
      <w:proofErr w:type="gramStart"/>
      <w:r w:rsidR="00CC5FB7" w:rsidRPr="00E367EC">
        <w:rPr>
          <w:rStyle w:val="Literal"/>
        </w:rPr>
        <w:t>style</w:t>
      </w:r>
      <w:proofErr w:type="spellEnd"/>
      <w:r w:rsidR="00CC5FB7" w:rsidRPr="00E367EC">
        <w:rPr>
          <w:rStyle w:val="Literal"/>
        </w:rPr>
        <w:t>(</w:t>
      </w:r>
      <w:proofErr w:type="gramEnd"/>
      <w:r w:rsidR="00CC5FB7" w:rsidRPr="00E367EC">
        <w:rPr>
          <w:rStyle w:val="Literal"/>
        </w:rPr>
        <w:t>)</w:t>
      </w:r>
      <w:r w:rsidR="00CC5FB7">
        <w:t xml:space="preserve"> function.</w:t>
      </w:r>
    </w:p>
    <w:p w14:paraId="04DF9B66" w14:textId="77777777" w:rsidR="00EF2D0F" w:rsidRDefault="00CC5FB7">
      <w:pPr>
        <w:pStyle w:val="HeadB"/>
      </w:pPr>
      <w:bookmarkStart w:id="25" w:name="_Toc10"/>
      <w:r>
        <w:t>Small Multiples</w:t>
      </w:r>
      <w:bookmarkEnd w:id="25"/>
    </w:p>
    <w:p w14:paraId="28D33C2B" w14:textId="2C96925F" w:rsidR="00EF2D0F" w:rsidRDefault="00CC5FB7" w:rsidP="00E367EC">
      <w:pPr>
        <w:pStyle w:val="Body"/>
      </w:pPr>
      <w:bookmarkStart w:id="26" w:name="OLE_LINK6"/>
      <w:bookmarkStart w:id="27" w:name="OLE_LINK7"/>
      <w:r>
        <w:t xml:space="preserve">The </w:t>
      </w:r>
      <w:proofErr w:type="spellStart"/>
      <w:r w:rsidR="0076310B" w:rsidRPr="00E367EC">
        <w:rPr>
          <w:rStyle w:val="Literal"/>
        </w:rPr>
        <w:t>bbc_</w:t>
      </w:r>
      <w:proofErr w:type="gramStart"/>
      <w:r w:rsidR="0076310B" w:rsidRPr="00E367EC">
        <w:rPr>
          <w:rStyle w:val="Literal"/>
        </w:rPr>
        <w:t>style</w:t>
      </w:r>
      <w:proofErr w:type="spellEnd"/>
      <w:r w:rsidR="0076310B" w:rsidRPr="00E367EC">
        <w:rPr>
          <w:rStyle w:val="Literal"/>
        </w:rPr>
        <w:t>(</w:t>
      </w:r>
      <w:proofErr w:type="gramEnd"/>
      <w:r w:rsidR="0076310B" w:rsidRPr="00E367EC">
        <w:rPr>
          <w:rStyle w:val="Literal"/>
        </w:rPr>
        <w:t>)</w:t>
      </w:r>
      <w:r w:rsidR="0076310B">
        <w:t xml:space="preserve"> </w:t>
      </w:r>
      <w:r>
        <w:t>function contains a bit more code</w:t>
      </w:r>
      <w:r w:rsidR="00D01A3F">
        <w:t xml:space="preserve"> </w:t>
      </w:r>
      <w:r>
        <w:t xml:space="preserve">to modify </w:t>
      </w:r>
      <w:proofErr w:type="spellStart"/>
      <w:r>
        <w:rPr>
          <w:rStyle w:val="Literal"/>
        </w:rPr>
        <w:t>strip.background</w:t>
      </w:r>
      <w:proofErr w:type="spellEnd"/>
      <w:r>
        <w:t xml:space="preserve"> and </w:t>
      </w:r>
      <w:proofErr w:type="spellStart"/>
      <w:r>
        <w:rPr>
          <w:rStyle w:val="Literal"/>
        </w:rPr>
        <w:t>strip.text</w:t>
      </w:r>
      <w:proofErr w:type="spellEnd"/>
      <w:r>
        <w:t>.</w:t>
      </w:r>
      <w:r w:rsidR="00F32E5B">
        <w:t xml:space="preserve"> </w:t>
      </w:r>
      <w:r w:rsidR="007D41E9">
        <w:t>I</w:t>
      </w:r>
      <w:r w:rsidR="006D18D0">
        <w:t>n ggplot</w:t>
      </w:r>
      <w:r w:rsidR="00F32E5B">
        <w:t>,</w:t>
      </w:r>
      <w:r w:rsidR="006D18D0">
        <w:t xml:space="preserve"> the </w:t>
      </w:r>
      <w:r w:rsidR="006D18D0" w:rsidRPr="00B33B53">
        <w:rPr>
          <w:rStyle w:val="Italic"/>
        </w:rPr>
        <w:t>strip</w:t>
      </w:r>
      <w:r w:rsidR="006D18D0">
        <w:t xml:space="preserve"> refers to the</w:t>
      </w:r>
      <w:r w:rsidR="00FC4F1A">
        <w:t xml:space="preserve"> text above </w:t>
      </w:r>
      <w:r w:rsidR="0076310B">
        <w:t>faceted</w:t>
      </w:r>
      <w:r w:rsidR="007D41E9">
        <w:t xml:space="preserve"> charts like the ones discussed in </w:t>
      </w:r>
      <w:r w:rsidR="007D41E9">
        <w:rPr>
          <w:rStyle w:val="Xref"/>
        </w:rPr>
        <w:t>Chapter 2</w:t>
      </w:r>
      <w:r w:rsidR="00FC4F1A">
        <w:t xml:space="preserve">. </w:t>
      </w:r>
      <w:r w:rsidR="0076310B">
        <w:t xml:space="preserve">Next, you’ll </w:t>
      </w:r>
      <w:r>
        <w:t xml:space="preserve">turn </w:t>
      </w:r>
      <w:r w:rsidR="0076310B">
        <w:t>y</w:t>
      </w:r>
      <w:r>
        <w:t xml:space="preserve">our penguin chart into a </w:t>
      </w:r>
      <w:r w:rsidR="0076310B">
        <w:t>faceted</w:t>
      </w:r>
      <w:r>
        <w:t xml:space="preserve"> chart to see these components of the BBC’s theme. I’ve used the code from the </w:t>
      </w:r>
      <w:proofErr w:type="spellStart"/>
      <w:r>
        <w:rPr>
          <w:rStyle w:val="Literal"/>
        </w:rPr>
        <w:t>bbc_</w:t>
      </w:r>
      <w:proofErr w:type="gramStart"/>
      <w:r>
        <w:rPr>
          <w:rStyle w:val="Literal"/>
        </w:rPr>
        <w:t>style</w:t>
      </w:r>
      <w:proofErr w:type="spellEnd"/>
      <w:r>
        <w:rPr>
          <w:rStyle w:val="Literal"/>
        </w:rPr>
        <w:t>(</w:t>
      </w:r>
      <w:proofErr w:type="gramEnd"/>
      <w:r>
        <w:rPr>
          <w:rStyle w:val="Literal"/>
        </w:rPr>
        <w:t>)</w:t>
      </w:r>
      <w:r>
        <w:t xml:space="preserve"> function, minus the sections that deal with small multiples, to make Figure 3-8.</w:t>
      </w:r>
    </w:p>
    <w:bookmarkEnd w:id="26"/>
    <w:bookmarkEnd w:id="27"/>
    <w:p w14:paraId="3C284B3C" w14:textId="115945B0" w:rsidR="00131F4F" w:rsidRDefault="00CC5FB7">
      <w:pPr>
        <w:pStyle w:val="GraphicSlug"/>
      </w:pPr>
      <w:r>
        <w:t>[F03008.pdf]</w:t>
      </w:r>
    </w:p>
    <w:p w14:paraId="70DB1E0D" w14:textId="77777777" w:rsidR="00131F4F" w:rsidRDefault="00CC5FB7">
      <w:pPr>
        <w:pStyle w:val="CaptionedFigure"/>
      </w:pPr>
      <w:r>
        <w:rPr>
          <w:noProof/>
        </w:rPr>
        <w:lastRenderedPageBreak/>
        <w:drawing>
          <wp:inline distT="0" distB="0" distL="0" distR="0" wp14:anchorId="65F95C60" wp14:editId="2A59BB4C">
            <wp:extent cx="4602684" cy="3682147"/>
            <wp:effectExtent l="0" t="0" r="0" b="0"/>
            <wp:docPr id="1073741832" name="officeArt object" descr="Small multiples chart with no changes to the strip text formatting"/>
            <wp:cNvGraphicFramePr/>
            <a:graphic xmlns:a="http://schemas.openxmlformats.org/drawingml/2006/main">
              <a:graphicData uri="http://schemas.openxmlformats.org/drawingml/2006/picture">
                <pic:pic xmlns:pic="http://schemas.openxmlformats.org/drawingml/2006/picture">
                  <pic:nvPicPr>
                    <pic:cNvPr id="1073741832" name="Small multiples chart with no changes to the strip text formatting" descr="Small multiples chart with no changes to the strip text formatting"/>
                    <pic:cNvPicPr>
                      <a:picLocks noChangeAspect="1"/>
                    </pic:cNvPicPr>
                  </pic:nvPicPr>
                  <pic:blipFill>
                    <a:blip r:embed="rId18"/>
                    <a:stretch>
                      <a:fillRect/>
                    </a:stretch>
                  </pic:blipFill>
                  <pic:spPr>
                    <a:xfrm>
                      <a:off x="0" y="0"/>
                      <a:ext cx="4602684" cy="3682147"/>
                    </a:xfrm>
                    <a:prstGeom prst="rect">
                      <a:avLst/>
                    </a:prstGeom>
                    <a:ln w="12700" cap="flat">
                      <a:noFill/>
                      <a:miter lim="400000"/>
                    </a:ln>
                    <a:effectLst/>
                  </pic:spPr>
                </pic:pic>
              </a:graphicData>
            </a:graphic>
          </wp:inline>
        </w:drawing>
      </w:r>
    </w:p>
    <w:p w14:paraId="211CD016" w14:textId="13D04784" w:rsidR="00131F4F" w:rsidRDefault="00611DBC" w:rsidP="00031114">
      <w:pPr>
        <w:pStyle w:val="CaptionLine"/>
      </w:pPr>
      <w:r>
        <w:t xml:space="preserve">The </w:t>
      </w:r>
      <w:r w:rsidR="0076310B">
        <w:t>faceted</w:t>
      </w:r>
      <w:r w:rsidR="00CC5FB7">
        <w:t xml:space="preserve"> chart with no changes to the strip text formatting</w:t>
      </w:r>
    </w:p>
    <w:p w14:paraId="0FC58572" w14:textId="7DAAA04F" w:rsidR="00EF2D0F" w:rsidRDefault="0076310B" w:rsidP="004C7CD1">
      <w:pPr>
        <w:pStyle w:val="Body"/>
      </w:pPr>
      <w:r>
        <w:t>Using</w:t>
      </w:r>
      <w:r w:rsidR="00CC5FB7">
        <w:t xml:space="preserve"> the </w:t>
      </w:r>
      <w:r w:rsidR="00CC5FB7" w:rsidRPr="004C7CD1">
        <w:rPr>
          <w:rStyle w:val="Literal"/>
        </w:rPr>
        <w:t>facet_</w:t>
      </w:r>
      <w:proofErr w:type="gramStart"/>
      <w:r w:rsidR="00CC5FB7" w:rsidRPr="004C7CD1">
        <w:rPr>
          <w:rStyle w:val="Literal"/>
        </w:rPr>
        <w:t>wrap(</w:t>
      </w:r>
      <w:proofErr w:type="gramEnd"/>
      <w:r w:rsidR="00CC5FB7" w:rsidRPr="004C7CD1">
        <w:rPr>
          <w:rStyle w:val="Literal"/>
        </w:rPr>
        <w:t>)</w:t>
      </w:r>
      <w:r w:rsidR="00CC5FB7">
        <w:t xml:space="preserve"> function to make a small multiples chart</w:t>
      </w:r>
      <w:r>
        <w:t xml:space="preserve"> leaves you</w:t>
      </w:r>
      <w:r w:rsidR="00CC5FB7">
        <w:t xml:space="preserve"> with one chart per island</w:t>
      </w:r>
      <w:r w:rsidR="00D01A3F">
        <w:t>, b</w:t>
      </w:r>
      <w:r w:rsidR="00CC5FB7">
        <w:t xml:space="preserve">ut by default, the text above each </w:t>
      </w:r>
      <w:r>
        <w:t xml:space="preserve">small multiple </w:t>
      </w:r>
      <w:r w:rsidR="00CC5FB7">
        <w:t>is noticeably smaller than the rest of the chart</w:t>
      </w:r>
      <w:r w:rsidR="00A866E8">
        <w:t>.</w:t>
      </w:r>
      <w:r w:rsidR="00CC5FB7">
        <w:t xml:space="preserve"> </w:t>
      </w:r>
      <w:r w:rsidR="00A866E8">
        <w:t xml:space="preserve">What’s more, </w:t>
      </w:r>
      <w:r w:rsidR="00CC5FB7">
        <w:t xml:space="preserve">the gray background behind the text stands out </w:t>
      </w:r>
      <w:r>
        <w:t>because you’ve</w:t>
      </w:r>
      <w:r w:rsidR="00CC5FB7">
        <w:t xml:space="preserve"> </w:t>
      </w:r>
      <w:r>
        <w:t xml:space="preserve">already </w:t>
      </w:r>
      <w:r w:rsidR="00CC5FB7">
        <w:t xml:space="preserve">removed the gray background from </w:t>
      </w:r>
      <w:r>
        <w:t xml:space="preserve">the </w:t>
      </w:r>
      <w:r w:rsidR="00CC5FB7">
        <w:t xml:space="preserve">other parts of the chart. The consistency </w:t>
      </w:r>
      <w:r>
        <w:t xml:space="preserve">you’ve </w:t>
      </w:r>
      <w:r w:rsidR="00CC5FB7">
        <w:t xml:space="preserve">worked toward is now </w:t>
      </w:r>
      <w:r>
        <w:t>compromised</w:t>
      </w:r>
      <w:r w:rsidR="00CC5FB7">
        <w:t xml:space="preserve">, with small text that is out of proportion to the other </w:t>
      </w:r>
      <w:r w:rsidR="001C5228">
        <w:t xml:space="preserve">chart </w:t>
      </w:r>
      <w:r w:rsidR="00CC5FB7">
        <w:t>text and a gray background that sticks out like a sore thumb.</w:t>
      </w:r>
    </w:p>
    <w:p w14:paraId="4FC65F35" w14:textId="15D4E5D2" w:rsidR="00EF2D0F" w:rsidRDefault="00703B3D" w:rsidP="004C7CD1">
      <w:pPr>
        <w:pStyle w:val="Body"/>
      </w:pPr>
      <w:r>
        <w:t xml:space="preserve">The following code </w:t>
      </w:r>
      <w:r w:rsidR="00CC5FB7">
        <w:t>change</w:t>
      </w:r>
      <w:r>
        <w:t>s</w:t>
      </w:r>
      <w:r w:rsidR="00CC5FB7">
        <w:t xml:space="preserve"> the </w:t>
      </w:r>
      <w:r w:rsidR="00FC4F1A">
        <w:t xml:space="preserve">strip </w:t>
      </w:r>
      <w:r w:rsidR="00CC5FB7">
        <w:t>text above each small multiple:</w:t>
      </w:r>
    </w:p>
    <w:p w14:paraId="79F2D4D2" w14:textId="279D11F3" w:rsidR="00131F4F" w:rsidRDefault="00CC5FB7" w:rsidP="00031114">
      <w:pPr>
        <w:pStyle w:val="Code"/>
      </w:pPr>
      <w:r>
        <w:t xml:space="preserve">    </w:t>
      </w:r>
      <w:proofErr w:type="spellStart"/>
      <w:proofErr w:type="gramStart"/>
      <w:r>
        <w:t>strip.background</w:t>
      </w:r>
      <w:proofErr w:type="spellEnd"/>
      <w:proofErr w:type="gramEnd"/>
      <w:r>
        <w:t xml:space="preserve"> = ggplot2::</w:t>
      </w:r>
      <w:proofErr w:type="spellStart"/>
      <w:r>
        <w:t>element_rect</w:t>
      </w:r>
      <w:proofErr w:type="spellEnd"/>
      <w:r>
        <w:t>(fill = "white"),</w:t>
      </w:r>
    </w:p>
    <w:p w14:paraId="73DB7811" w14:textId="77777777" w:rsidR="00131F4F" w:rsidRDefault="00CC5FB7" w:rsidP="00031114">
      <w:pPr>
        <w:pStyle w:val="Code"/>
      </w:pPr>
      <w:r>
        <w:t xml:space="preserve">    strip.text = ggplot</w:t>
      </w:r>
      <w:proofErr w:type="gramStart"/>
      <w:r>
        <w:t>2::</w:t>
      </w:r>
      <w:proofErr w:type="gramEnd"/>
      <w:r>
        <w:t>element_text(size = 22, hjust = 0)</w:t>
      </w:r>
    </w:p>
    <w:p w14:paraId="459A2713" w14:textId="77777777" w:rsidR="00131F4F" w:rsidRDefault="00CC5FB7" w:rsidP="00031114">
      <w:pPr>
        <w:pStyle w:val="Code"/>
      </w:pPr>
      <w:r>
        <w:t xml:space="preserve">  )</w:t>
      </w:r>
    </w:p>
    <w:p w14:paraId="29687BFC" w14:textId="73B3D3A2" w:rsidR="00A866E8" w:rsidRPr="00031114" w:rsidRDefault="00A866E8" w:rsidP="00031114">
      <w:pPr>
        <w:pStyle w:val="Code"/>
        <w:rPr>
          <w:rStyle w:val="LiteralItalic"/>
        </w:rPr>
      </w:pPr>
      <w:r w:rsidRPr="00031114">
        <w:rPr>
          <w:rStyle w:val="LiteralItalic"/>
        </w:rPr>
        <w:t xml:space="preserve">  </w:t>
      </w:r>
      <w:bookmarkStart w:id="28" w:name="OLE_LINK1"/>
      <w:r w:rsidRPr="00031114">
        <w:rPr>
          <w:rStyle w:val="LiteralItalic"/>
        </w:rPr>
        <w:t>--snip--</w:t>
      </w:r>
    </w:p>
    <w:bookmarkEnd w:id="28"/>
    <w:p w14:paraId="53FF7DF8" w14:textId="36F5525C" w:rsidR="00131F4F" w:rsidRDefault="001C5228" w:rsidP="004C7CD1">
      <w:pPr>
        <w:pStyle w:val="Body"/>
      </w:pPr>
      <w:r>
        <w:t xml:space="preserve">This code </w:t>
      </w:r>
      <w:r w:rsidR="00CC5FB7">
        <w:t>remove</w:t>
      </w:r>
      <w:r>
        <w:t>s</w:t>
      </w:r>
      <w:r w:rsidR="00CC5FB7">
        <w:t xml:space="preserve"> the background (or, more accurately, color</w:t>
      </w:r>
      <w:r>
        <w:t>s</w:t>
      </w:r>
      <w:r w:rsidR="00CC5FB7">
        <w:t xml:space="preserve"> it white). Then </w:t>
      </w:r>
      <w:r>
        <w:t xml:space="preserve">it </w:t>
      </w:r>
      <w:r w:rsidR="00CC5FB7">
        <w:t>make</w:t>
      </w:r>
      <w:r>
        <w:t>s</w:t>
      </w:r>
      <w:r w:rsidR="00CC5FB7">
        <w:t xml:space="preserve"> the text larger, bold, and left</w:t>
      </w:r>
      <w:r w:rsidR="00D01A3F">
        <w:t>-</w:t>
      </w:r>
      <w:r w:rsidR="00CC5FB7">
        <w:t xml:space="preserve">aligned using </w:t>
      </w:r>
      <w:r w:rsidR="00CC5FB7" w:rsidRPr="004C7CD1">
        <w:rPr>
          <w:rStyle w:val="Literal"/>
        </w:rPr>
        <w:t>hjust = 0</w:t>
      </w:r>
      <w:r w:rsidR="00CC5FB7">
        <w:t xml:space="preserve">. </w:t>
      </w:r>
      <w:r>
        <w:t xml:space="preserve">Note that </w:t>
      </w:r>
      <w:r w:rsidR="00CC5FB7">
        <w:t xml:space="preserve">I did have to make the text size slightly smaller </w:t>
      </w:r>
      <w:r>
        <w:t xml:space="preserve">than in the actual chart </w:t>
      </w:r>
      <w:r w:rsidR="00CC5FB7">
        <w:t xml:space="preserve">to fit </w:t>
      </w:r>
      <w:r>
        <w:t xml:space="preserve">the </w:t>
      </w:r>
      <w:r w:rsidR="00CC5FB7">
        <w:t xml:space="preserve">book and </w:t>
      </w:r>
      <w:r>
        <w:t xml:space="preserve">I </w:t>
      </w:r>
      <w:r w:rsidR="00CC5FB7">
        <w:t>added code to make it bold. Figure 3-9</w:t>
      </w:r>
      <w:r w:rsidR="00D01A3F">
        <w:t xml:space="preserve"> shows the result.</w:t>
      </w:r>
    </w:p>
    <w:p w14:paraId="0B906AB0" w14:textId="77777777" w:rsidR="00131F4F" w:rsidRDefault="00CC5FB7">
      <w:pPr>
        <w:pStyle w:val="GraphicSlug"/>
      </w:pPr>
      <w:r>
        <w:t>[F03009.pdf]</w:t>
      </w:r>
    </w:p>
    <w:p w14:paraId="3E59A260" w14:textId="77777777" w:rsidR="00131F4F" w:rsidRDefault="00CC5FB7">
      <w:pPr>
        <w:pStyle w:val="CaptionedFigure"/>
      </w:pPr>
      <w:r>
        <w:rPr>
          <w:noProof/>
        </w:rPr>
        <w:lastRenderedPageBreak/>
        <w:drawing>
          <wp:inline distT="0" distB="0" distL="0" distR="0" wp14:anchorId="4F732614" wp14:editId="0F88B472">
            <wp:extent cx="4602684" cy="3682147"/>
            <wp:effectExtent l="0" t="0" r="0" b="0"/>
            <wp:docPr id="1073741833" name="officeArt object" descr="Small multiples chart in the BBC style"/>
            <wp:cNvGraphicFramePr/>
            <a:graphic xmlns:a="http://schemas.openxmlformats.org/drawingml/2006/main">
              <a:graphicData uri="http://schemas.openxmlformats.org/drawingml/2006/picture">
                <pic:pic xmlns:pic="http://schemas.openxmlformats.org/drawingml/2006/picture">
                  <pic:nvPicPr>
                    <pic:cNvPr id="1073741833" name="Small multiples chart in the BBC style" descr="Small multiples chart in the BBC style"/>
                    <pic:cNvPicPr>
                      <a:picLocks noChangeAspect="1"/>
                    </pic:cNvPicPr>
                  </pic:nvPicPr>
                  <pic:blipFill>
                    <a:blip r:embed="rId19"/>
                    <a:stretch>
                      <a:fillRect/>
                    </a:stretch>
                  </pic:blipFill>
                  <pic:spPr>
                    <a:xfrm>
                      <a:off x="0" y="0"/>
                      <a:ext cx="4602684" cy="3682147"/>
                    </a:xfrm>
                    <a:prstGeom prst="rect">
                      <a:avLst/>
                    </a:prstGeom>
                    <a:ln w="12700" cap="flat">
                      <a:noFill/>
                      <a:miter lim="400000"/>
                    </a:ln>
                    <a:effectLst/>
                  </pic:spPr>
                </pic:pic>
              </a:graphicData>
            </a:graphic>
          </wp:inline>
        </w:drawing>
      </w:r>
    </w:p>
    <w:p w14:paraId="0FB71ECF" w14:textId="7C656D8F" w:rsidR="00131F4F" w:rsidRDefault="00611DBC" w:rsidP="00031114">
      <w:pPr>
        <w:pStyle w:val="CaptionLine"/>
      </w:pPr>
      <w:r>
        <w:t>The s</w:t>
      </w:r>
      <w:r w:rsidR="00CC5FB7">
        <w:t>mall multiples chart in the BBC style</w:t>
      </w:r>
    </w:p>
    <w:p w14:paraId="7F25AE2E" w14:textId="31DB5394" w:rsidR="00131F4F" w:rsidRDefault="00CC5FB7" w:rsidP="004C7CD1">
      <w:pPr>
        <w:pStyle w:val="Body"/>
      </w:pPr>
      <w:r>
        <w:t xml:space="preserve">If you </w:t>
      </w:r>
      <w:r w:rsidR="00D01A3F">
        <w:t>look</w:t>
      </w:r>
      <w:r>
        <w:t xml:space="preserve"> at any chart on the BBC website, you’ll see how similar it looks to </w:t>
      </w:r>
      <w:r w:rsidR="001C5228">
        <w:t>your</w:t>
      </w:r>
      <w:r w:rsidR="002F778D">
        <w:t xml:space="preserve"> own</w:t>
      </w:r>
      <w:r>
        <w:t xml:space="preserve">. The tweaks in the </w:t>
      </w:r>
      <w:proofErr w:type="spellStart"/>
      <w:r w:rsidRPr="004C7CD1">
        <w:rPr>
          <w:rStyle w:val="Literal"/>
        </w:rPr>
        <w:t>bbc_</w:t>
      </w:r>
      <w:proofErr w:type="gramStart"/>
      <w:r w:rsidRPr="004C7CD1">
        <w:rPr>
          <w:rStyle w:val="Literal"/>
        </w:rPr>
        <w:t>style</w:t>
      </w:r>
      <w:proofErr w:type="spellEnd"/>
      <w:r w:rsidRPr="004C7CD1">
        <w:rPr>
          <w:rStyle w:val="Literal"/>
        </w:rPr>
        <w:t>(</w:t>
      </w:r>
      <w:proofErr w:type="gramEnd"/>
      <w:r w:rsidRPr="004C7CD1">
        <w:rPr>
          <w:rStyle w:val="Literal"/>
        </w:rPr>
        <w:t>)</w:t>
      </w:r>
      <w:r>
        <w:t xml:space="preserve"> function to the text formatting, legends, axes, grid lines, and backgrounds show up in charts </w:t>
      </w:r>
      <w:r w:rsidR="00D01A3F">
        <w:t>viewed</w:t>
      </w:r>
      <w:r>
        <w:t xml:space="preserve"> by millions </w:t>
      </w:r>
      <w:r w:rsidR="001C5228">
        <w:t>of people worldwide</w:t>
      </w:r>
      <w:r>
        <w:t>.</w:t>
      </w:r>
    </w:p>
    <w:p w14:paraId="639829BF" w14:textId="233DCC31" w:rsidR="00131F4F" w:rsidRDefault="00CC5FB7" w:rsidP="004C7CD1">
      <w:pPr>
        <w:pStyle w:val="HeadA"/>
      </w:pPr>
      <w:bookmarkStart w:id="29" w:name="_Toc11"/>
      <w:bookmarkStart w:id="30" w:name="whataboutcolors"/>
      <w:r>
        <w:t>Color</w:t>
      </w:r>
      <w:bookmarkEnd w:id="29"/>
    </w:p>
    <w:p w14:paraId="5F867B25" w14:textId="315B122F" w:rsidR="00131F4F" w:rsidRDefault="00CC5FB7" w:rsidP="004C7CD1">
      <w:pPr>
        <w:pStyle w:val="Body"/>
      </w:pPr>
      <w:bookmarkStart w:id="31" w:name="OLE_LINK8"/>
      <w:bookmarkStart w:id="32" w:name="OLE_LINK9"/>
      <w:r>
        <w:t>You might be thinking</w:t>
      </w:r>
      <w:r w:rsidR="001C5228">
        <w:t xml:space="preserve">, </w:t>
      </w:r>
      <w:r w:rsidR="00B33B53" w:rsidRPr="002E1689">
        <w:rPr>
          <w:rStyle w:val="Italic"/>
        </w:rPr>
        <w:t>W</w:t>
      </w:r>
      <w:r w:rsidRPr="002E1689">
        <w:rPr>
          <w:rStyle w:val="Italic"/>
        </w:rPr>
        <w:t>ait, what about the color of the bars? Doesn’t the theme change those?</w:t>
      </w:r>
      <w:r>
        <w:t xml:space="preserve"> </w:t>
      </w:r>
      <w:r w:rsidR="001C5228">
        <w:t xml:space="preserve">This is </w:t>
      </w:r>
      <w:r>
        <w:t>a common point of confusion</w:t>
      </w:r>
      <w:r w:rsidR="00B33B53">
        <w:t>, but the answer is that it doesn’t</w:t>
      </w:r>
      <w:r>
        <w:t xml:space="preserve">. </w:t>
      </w:r>
      <w:r w:rsidR="001C5228">
        <w:t>T</w:t>
      </w:r>
      <w:r>
        <w:t xml:space="preserve">he documentation for the </w:t>
      </w:r>
      <w:proofErr w:type="gramStart"/>
      <w:r w:rsidRPr="004C7CD1">
        <w:rPr>
          <w:rStyle w:val="Literal"/>
        </w:rPr>
        <w:t>theme(</w:t>
      </w:r>
      <w:proofErr w:type="gramEnd"/>
      <w:r w:rsidRPr="004C7CD1">
        <w:rPr>
          <w:rStyle w:val="Literal"/>
        </w:rPr>
        <w:t>)</w:t>
      </w:r>
      <w:r>
        <w:t xml:space="preserve"> function</w:t>
      </w:r>
      <w:r w:rsidR="001C5228">
        <w:t xml:space="preserve"> explains</w:t>
      </w:r>
      <w:r>
        <w:t xml:space="preserve"> why this is the case: “Themes are a powerful way to customize the non-data components of your plots: i.e.</w:t>
      </w:r>
      <w:r w:rsidR="004C7CD1">
        <w:t xml:space="preserve"> </w:t>
      </w:r>
      <w:r>
        <w:t>titles, labels, fonts, background, gridlines, and legends.”</w:t>
      </w:r>
      <w:r w:rsidR="00B33B53" w:rsidRPr="00B33B53">
        <w:t xml:space="preserve"> </w:t>
      </w:r>
      <w:r w:rsidR="00B33B53">
        <w:t>In other words, ggplot themes change the elements of the chart that aren’t mapped to data.</w:t>
      </w:r>
    </w:p>
    <w:p w14:paraId="323E8D18" w14:textId="248694F0" w:rsidR="00A147C4" w:rsidRDefault="00B33B53" w:rsidP="007879EC">
      <w:pPr>
        <w:pStyle w:val="Body"/>
      </w:pPr>
      <w:r>
        <w:t>Plots</w:t>
      </w:r>
      <w:r w:rsidR="00024F99">
        <w:t>, on the other hand,</w:t>
      </w:r>
      <w:r>
        <w:t xml:space="preserve"> use color to communicate information about data. In </w:t>
      </w:r>
      <w:r w:rsidR="001C5228">
        <w:t>the faceted</w:t>
      </w:r>
      <w:r>
        <w:t xml:space="preserve"> chart, for instance, the </w:t>
      </w:r>
      <w:r w:rsidRPr="004C7CD1">
        <w:rPr>
          <w:rStyle w:val="Literal"/>
        </w:rPr>
        <w:t>fill</w:t>
      </w:r>
      <w:r>
        <w:t xml:space="preserve"> property is mapped to the island (Biscoe is salmon, Dream is green, and Torgersen is blue). As </w:t>
      </w:r>
      <w:r w:rsidR="001C5228">
        <w:t xml:space="preserve">you </w:t>
      </w:r>
      <w:r>
        <w:t xml:space="preserve">saw in </w:t>
      </w:r>
      <w:r w:rsidRPr="00B33B53">
        <w:rPr>
          <w:rStyle w:val="Xref"/>
        </w:rPr>
        <w:t>Chapter 2</w:t>
      </w:r>
      <w:r>
        <w:t xml:space="preserve">, </w:t>
      </w:r>
      <w:r w:rsidR="001C5228">
        <w:t xml:space="preserve">you </w:t>
      </w:r>
      <w:r>
        <w:t xml:space="preserve">can change the fill using the various </w:t>
      </w:r>
      <w:proofErr w:type="spellStart"/>
      <w:r w:rsidRPr="004C7CD1">
        <w:rPr>
          <w:rStyle w:val="Literal"/>
        </w:rPr>
        <w:t>scale_fill</w:t>
      </w:r>
      <w:proofErr w:type="spellEnd"/>
      <w:r w:rsidRPr="004C7CD1">
        <w:rPr>
          <w:rStyle w:val="Literal"/>
        </w:rPr>
        <w:t>_</w:t>
      </w:r>
      <w:r>
        <w:t xml:space="preserve"> functions. </w:t>
      </w:r>
      <w:r w:rsidR="0049178A">
        <w:t>In the world</w:t>
      </w:r>
      <w:r w:rsidR="008423EF">
        <w:t xml:space="preserve"> </w:t>
      </w:r>
      <w:r w:rsidR="0049178A">
        <w:t xml:space="preserve">of ggplot, </w:t>
      </w:r>
      <w:r w:rsidR="007879EC">
        <w:t>these</w:t>
      </w:r>
      <w:r w:rsidR="0049178A">
        <w:t xml:space="preserve"> </w:t>
      </w:r>
      <w:r w:rsidR="0049178A" w:rsidRPr="004C7CD1">
        <w:rPr>
          <w:rStyle w:val="Literal"/>
        </w:rPr>
        <w:t>scale_</w:t>
      </w:r>
      <w:r w:rsidR="0049178A">
        <w:t xml:space="preserve"> functions</w:t>
      </w:r>
      <w:r w:rsidR="007879EC" w:rsidRPr="007879EC">
        <w:t xml:space="preserve"> </w:t>
      </w:r>
      <w:r w:rsidR="007879EC">
        <w:t>control color,</w:t>
      </w:r>
      <w:r w:rsidR="0049178A">
        <w:t xml:space="preserve"> while the </w:t>
      </w:r>
      <w:r w:rsidR="007879EC">
        <w:t xml:space="preserve">custom themes control the </w:t>
      </w:r>
      <w:r w:rsidR="001C5228">
        <w:t xml:space="preserve">chart’s </w:t>
      </w:r>
      <w:r w:rsidR="0049178A">
        <w:t>overall look</w:t>
      </w:r>
      <w:r w:rsidR="00D01A3F">
        <w:t xml:space="preserve"> </w:t>
      </w:r>
      <w:r w:rsidR="0049178A">
        <w:t>and</w:t>
      </w:r>
      <w:r w:rsidR="00D01A3F">
        <w:t xml:space="preserve"> </w:t>
      </w:r>
      <w:r w:rsidR="0049178A">
        <w:t>feel.</w:t>
      </w:r>
    </w:p>
    <w:p w14:paraId="08495101" w14:textId="54332118" w:rsidR="00131F4F" w:rsidRDefault="002E1689">
      <w:pPr>
        <w:pStyle w:val="HeadA"/>
      </w:pPr>
      <w:bookmarkStart w:id="33" w:name="codeisthecatalystforculturechange"/>
      <w:bookmarkEnd w:id="31"/>
      <w:bookmarkEnd w:id="32"/>
      <w:r>
        <w:lastRenderedPageBreak/>
        <w:t>Summary</w:t>
      </w:r>
    </w:p>
    <w:p w14:paraId="7FB54E7A" w14:textId="2C822476" w:rsidR="00131F4F" w:rsidRDefault="00CC5FB7" w:rsidP="004C7CD1">
      <w:pPr>
        <w:pStyle w:val="Body"/>
      </w:pPr>
      <w:r>
        <w:t xml:space="preserve">When </w:t>
      </w:r>
      <w:proofErr w:type="spellStart"/>
      <w:r>
        <w:t>Stylianou</w:t>
      </w:r>
      <w:proofErr w:type="spellEnd"/>
      <w:r>
        <w:t xml:space="preserve"> and </w:t>
      </w:r>
      <w:proofErr w:type="spellStart"/>
      <w:r>
        <w:t>Guibourg</w:t>
      </w:r>
      <w:proofErr w:type="spellEnd"/>
      <w:r>
        <w:t xml:space="preserve"> started developing a custom theme for the BBC, they had one question: </w:t>
      </w:r>
      <w:r w:rsidR="00DF2ED3">
        <w:t>W</w:t>
      </w:r>
      <w:r>
        <w:t>ould they be able to create graphs in R that could go directly onto the BBC website?</w:t>
      </w:r>
      <w:r w:rsidR="00DF2ED3">
        <w:t xml:space="preserve"> Using ggplot</w:t>
      </w:r>
      <w:r>
        <w:t>, they succeeded</w:t>
      </w:r>
      <w:r w:rsidR="00DF2ED3">
        <w:t>.</w:t>
      </w:r>
      <w:r>
        <w:t xml:space="preserve"> The </w:t>
      </w:r>
      <w:proofErr w:type="spellStart"/>
      <w:r w:rsidRPr="004C7CD1">
        <w:rPr>
          <w:rStyle w:val="Literal"/>
        </w:rPr>
        <w:t>bbplot</w:t>
      </w:r>
      <w:proofErr w:type="spellEnd"/>
      <w:r>
        <w:t xml:space="preserve"> package allowed them to make plots with a consistent look</w:t>
      </w:r>
      <w:r w:rsidR="00D01A3F">
        <w:t xml:space="preserve"> </w:t>
      </w:r>
      <w:r>
        <w:t>and</w:t>
      </w:r>
      <w:r w:rsidR="00D01A3F">
        <w:t xml:space="preserve"> </w:t>
      </w:r>
      <w:r>
        <w:t xml:space="preserve">feel that followed BBC standards and, most important, did not </w:t>
      </w:r>
      <w:r w:rsidR="00742E96">
        <w:t xml:space="preserve">require a designer’s </w:t>
      </w:r>
      <w:r>
        <w:t>help.</w:t>
      </w:r>
    </w:p>
    <w:p w14:paraId="6990AA95" w14:textId="17BD99DD" w:rsidR="00131F4F" w:rsidRDefault="00CC5FB7" w:rsidP="004C7CD1">
      <w:pPr>
        <w:pStyle w:val="Body"/>
      </w:pPr>
      <w:r>
        <w:t xml:space="preserve">You can see many of the principles of high-quality data visualization discussed in </w:t>
      </w:r>
      <w:r>
        <w:rPr>
          <w:rStyle w:val="Xref"/>
        </w:rPr>
        <w:t>Chapter 2</w:t>
      </w:r>
      <w:r>
        <w:t xml:space="preserve"> in this custom theme. In particular, the removal of extraneous elements (axis titles and grid lines, for instance) helps keep the focus on the data itself. And because applying the theme requires users to add only a single line to their ggplot code, it </w:t>
      </w:r>
      <w:r w:rsidR="00D01A3F">
        <w:t>was easy</w:t>
      </w:r>
      <w:r>
        <w:t xml:space="preserve"> to get others on board. </w:t>
      </w:r>
      <w:r w:rsidR="00742E96">
        <w:t xml:space="preserve">They </w:t>
      </w:r>
      <w:r>
        <w:t xml:space="preserve">had only to append </w:t>
      </w:r>
      <w:proofErr w:type="spellStart"/>
      <w:r>
        <w:rPr>
          <w:rStyle w:val="Literal"/>
        </w:rPr>
        <w:t>bbc_</w:t>
      </w:r>
      <w:proofErr w:type="gramStart"/>
      <w:r>
        <w:rPr>
          <w:rStyle w:val="Literal"/>
        </w:rPr>
        <w:t>style</w:t>
      </w:r>
      <w:proofErr w:type="spellEnd"/>
      <w:r>
        <w:rPr>
          <w:rStyle w:val="Literal"/>
        </w:rPr>
        <w:t>(</w:t>
      </w:r>
      <w:proofErr w:type="gramEnd"/>
      <w:r>
        <w:rPr>
          <w:rStyle w:val="Literal"/>
        </w:rPr>
        <w:t>)</w:t>
      </w:r>
      <w:r>
        <w:t xml:space="preserve"> to their code to produce a BBC-style plot.</w:t>
      </w:r>
    </w:p>
    <w:p w14:paraId="01CBA790" w14:textId="5FC46257" w:rsidR="00EF2D0F" w:rsidRDefault="00CC5FB7" w:rsidP="004C7CD1">
      <w:pPr>
        <w:pStyle w:val="Body"/>
      </w:pPr>
      <w:r>
        <w:t>Over time, others at the BBC noticed the data journalism team’s production-ready graphs and wanted to make their own. The team members set up R trainings for their colleagues and developed a “cookbook” (</w:t>
      </w:r>
      <w:r w:rsidR="007C1AC4" w:rsidRPr="000973AC">
        <w:rPr>
          <w:rStyle w:val="LinkURL"/>
          <w:rFonts w:eastAsia="Calibri"/>
        </w:rPr>
        <w:t>https://bbc.github.io/rcookbook/</w:t>
      </w:r>
      <w:r>
        <w:t xml:space="preserve">) </w:t>
      </w:r>
      <w:r w:rsidR="00742E96">
        <w:t>showing</w:t>
      </w:r>
      <w:r>
        <w:t xml:space="preserve"> how to make various types of charts. Soon, the quality and quantity of BBC’s data visualization exploded. </w:t>
      </w:r>
      <w:proofErr w:type="spellStart"/>
      <w:r>
        <w:t>Stylianou</w:t>
      </w:r>
      <w:proofErr w:type="spellEnd"/>
      <w:r>
        <w:t xml:space="preserve"> told me, “I don’t think there’s been a day where someone at the BBC hasn’t used the package to produce a graphic.”</w:t>
      </w:r>
    </w:p>
    <w:p w14:paraId="3BAC8A7B" w14:textId="083F5C7C" w:rsidR="00131F4F" w:rsidRDefault="00CC5FB7" w:rsidP="00031114">
      <w:pPr>
        <w:pStyle w:val="Body"/>
      </w:pPr>
      <w:r>
        <w:t>Now that you’ve seen how custom ggplot themes work, try making one of your own. After all, once you’ve written the code, you can apply it with only one line of code.</w:t>
      </w:r>
      <w:bookmarkEnd w:id="24"/>
      <w:bookmarkEnd w:id="30"/>
      <w:bookmarkEnd w:id="33"/>
    </w:p>
    <w:p w14:paraId="3FEFE5FC" w14:textId="08FD1E21" w:rsidR="00561EC2" w:rsidRDefault="002E1689" w:rsidP="00561EC2">
      <w:pPr>
        <w:pStyle w:val="HeadA"/>
      </w:pPr>
      <w:r>
        <w:t xml:space="preserve">Further </w:t>
      </w:r>
      <w:r w:rsidR="008B07D2">
        <w:t>Resources</w:t>
      </w:r>
    </w:p>
    <w:p w14:paraId="1BF60BC1" w14:textId="3E923E95" w:rsidR="00561EC2" w:rsidRPr="002E1689" w:rsidRDefault="00742E96" w:rsidP="00561EC2">
      <w:pPr>
        <w:pStyle w:val="ListPlain"/>
      </w:pPr>
      <w:r w:rsidRPr="0050481B">
        <w:t>BBC Visual and Data Journalism</w:t>
      </w:r>
      <w:r>
        <w:t xml:space="preserve"> Team,</w:t>
      </w:r>
      <w:r w:rsidRPr="00AA00C6" w:rsidDel="00611DBC">
        <w:t xml:space="preserve"> </w:t>
      </w:r>
      <w:r>
        <w:t>“</w:t>
      </w:r>
      <w:r w:rsidR="00561EC2" w:rsidRPr="002E1689">
        <w:t xml:space="preserve">BBC Visual and Data Journalism </w:t>
      </w:r>
      <w:r>
        <w:t>C</w:t>
      </w:r>
      <w:r w:rsidRPr="002E1689">
        <w:t xml:space="preserve">ookbook </w:t>
      </w:r>
      <w:r w:rsidR="00561EC2" w:rsidRPr="002E1689">
        <w:t xml:space="preserve">for R </w:t>
      </w:r>
      <w:r>
        <w:t>G</w:t>
      </w:r>
      <w:r w:rsidR="00561EC2" w:rsidRPr="002E1689">
        <w:t>raphics</w:t>
      </w:r>
      <w:r>
        <w:t>,”</w:t>
      </w:r>
      <w:r w:rsidRPr="00742E96">
        <w:t xml:space="preserve"> </w:t>
      </w:r>
      <w:r>
        <w:t>GitHub,</w:t>
      </w:r>
      <w:r w:rsidRPr="0050481B">
        <w:t xml:space="preserve"> </w:t>
      </w:r>
      <w:r>
        <w:t xml:space="preserve">January 24, </w:t>
      </w:r>
      <w:r w:rsidR="00561EC2" w:rsidRPr="0050481B">
        <w:t>2019</w:t>
      </w:r>
      <w:r>
        <w:t xml:space="preserve">, </w:t>
      </w:r>
      <w:r w:rsidR="007C1AC4" w:rsidRPr="00AA00C6">
        <w:rPr>
          <w:rStyle w:val="LinkURL"/>
        </w:rPr>
        <w:t>https://bbc.github.io/rcookbook/</w:t>
      </w:r>
      <w:r>
        <w:t>.</w:t>
      </w:r>
    </w:p>
    <w:p w14:paraId="3829A5F3" w14:textId="2516F50E" w:rsidR="00561EC2" w:rsidRPr="00742E96" w:rsidRDefault="00742E96" w:rsidP="00651840">
      <w:pPr>
        <w:pStyle w:val="ListPlain"/>
      </w:pPr>
      <w:r w:rsidRPr="0050481B">
        <w:t>BBC Visual and Data Journalism</w:t>
      </w:r>
      <w:r>
        <w:t xml:space="preserve"> Team,</w:t>
      </w:r>
      <w:r w:rsidRPr="0050481B">
        <w:t xml:space="preserve"> </w:t>
      </w:r>
      <w:r w:rsidR="00561EC2">
        <w:t>“</w:t>
      </w:r>
      <w:r w:rsidR="00561EC2" w:rsidRPr="0050481B">
        <w:t xml:space="preserve">How the BBC Visual and Data Journalism </w:t>
      </w:r>
      <w:r>
        <w:t>T</w:t>
      </w:r>
      <w:r w:rsidR="00561EC2" w:rsidRPr="0050481B">
        <w:t xml:space="preserve">eam </w:t>
      </w:r>
      <w:r>
        <w:t>W</w:t>
      </w:r>
      <w:r w:rsidR="00561EC2" w:rsidRPr="0050481B">
        <w:t xml:space="preserve">orks with </w:t>
      </w:r>
      <w:r>
        <w:t>G</w:t>
      </w:r>
      <w:r w:rsidR="00561EC2" w:rsidRPr="0050481B">
        <w:t>raphics in R</w:t>
      </w:r>
      <w:r w:rsidR="00611DBC">
        <w:t>,</w:t>
      </w:r>
      <w:r w:rsidR="00561EC2">
        <w:t>”</w:t>
      </w:r>
      <w:r>
        <w:t xml:space="preserve"> Medium, February 1, 2019,</w:t>
      </w:r>
      <w:r w:rsidR="00561EC2" w:rsidRPr="0050481B">
        <w:t xml:space="preserve"> </w:t>
      </w:r>
      <w:r w:rsidR="007C1AC4" w:rsidRPr="00AA00C6">
        <w:rPr>
          <w:rStyle w:val="LinkURL"/>
        </w:rPr>
        <w:t>https://medium.com/bbc-visual-and-data-journalism/how-the-bbc-visual-and-data-journalism-team-works-with-graphics-in-r-ed0b35693535</w:t>
      </w:r>
      <w:r>
        <w:t>.</w:t>
      </w:r>
    </w:p>
    <w:sectPr w:rsidR="00561EC2" w:rsidRPr="00742E96">
      <w:headerReference w:type="default" r:id="rId20"/>
      <w:footerReference w:type="default" r:id="rId2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Rachel Monaghan" w:date="2023-11-27T10:09:00Z" w:initials="RM">
    <w:p w14:paraId="7005C8DA" w14:textId="77777777" w:rsidR="00852946" w:rsidRDefault="00852946" w:rsidP="00852946">
      <w:r>
        <w:rPr>
          <w:rStyle w:val="CommentReference"/>
        </w:rPr>
        <w:annotationRef/>
      </w:r>
      <w:r>
        <w:t>AU: Does this read okay now?</w:t>
      </w:r>
    </w:p>
  </w:comment>
  <w:comment w:id="12" w:author="David Keyes" w:date="2023-11-30T12:54:00Z" w:initials="DK">
    <w:p w14:paraId="118EDCBF" w14:textId="77777777" w:rsidR="00E50AAC" w:rsidRDefault="00E50AAC" w:rsidP="00E50AAC">
      <w:r>
        <w:rPr>
          <w:rStyle w:val="CommentReference"/>
        </w:rPr>
        <w:annotationRef/>
      </w:r>
      <w:r>
        <w:rPr>
          <w:color w:val="000000"/>
        </w:rPr>
        <w:t>I changed it slightly to make it work.</w:t>
      </w:r>
    </w:p>
  </w:comment>
  <w:comment w:id="18" w:author="Rachel Monaghan" w:date="2023-11-10T18:11:00Z" w:initials="RM">
    <w:p w14:paraId="38762F07" w14:textId="0E72FC25" w:rsidR="00517FC8" w:rsidRDefault="00517FC8" w:rsidP="000B0ABD">
      <w:r>
        <w:rPr>
          <w:rStyle w:val="CommentReference"/>
        </w:rPr>
        <w:annotationRef/>
      </w:r>
      <w:r>
        <w:rPr>
          <w:color w:val="000000"/>
        </w:rPr>
        <w:t>AU: Should we be able to distinguish between these here? I see the tick marks have been removed but no change to the lines.</w:t>
      </w:r>
    </w:p>
  </w:comment>
  <w:comment w:id="19" w:author="David Keyes" w:date="2023-11-15T15:18:00Z" w:initials="DK">
    <w:p w14:paraId="3B73AD5E" w14:textId="77777777" w:rsidR="00663ABD" w:rsidRDefault="00663ABD" w:rsidP="00663ABD">
      <w:r>
        <w:rPr>
          <w:rStyle w:val="CommentReference"/>
        </w:rPr>
        <w:annotationRef/>
      </w:r>
      <w:r>
        <w:rPr>
          <w:color w:val="000000"/>
        </w:rPr>
        <w:t xml:space="preserve">The axis lines (different than gridlines) show up at the edge of the x and y axes. Here’s what it looks like when they are visible: </w:t>
      </w:r>
      <w:hyperlink r:id="rId1" w:history="1">
        <w:r w:rsidRPr="00D42AFD">
          <w:rPr>
            <w:rStyle w:val="Hyperlink"/>
          </w:rPr>
          <w:t>https://show.rfor.us/ZxjW3XKR</w:t>
        </w:r>
      </w:hyperlink>
    </w:p>
    <w:p w14:paraId="5FCEC05E" w14:textId="77777777" w:rsidR="00663ABD" w:rsidRDefault="00663ABD" w:rsidP="00663ABD"/>
    <w:p w14:paraId="19D62B82" w14:textId="77777777" w:rsidR="00663ABD" w:rsidRDefault="00663ABD" w:rsidP="00663ABD">
      <w:r>
        <w:rPr>
          <w:color w:val="000000"/>
        </w:rPr>
        <w:t>You’re right that removing axis lines isn’t making any difference here. I’m not sure why that code exists in bbplot. Any suggestions on what to do with the language to reflect this?</w:t>
      </w:r>
    </w:p>
  </w:comment>
  <w:comment w:id="20" w:author="Rachel Monaghan" w:date="2023-11-27T10:02:00Z" w:initials="RM">
    <w:p w14:paraId="7A583A5E" w14:textId="77777777" w:rsidR="00852946" w:rsidRDefault="00E3737A" w:rsidP="00852946">
      <w:r>
        <w:rPr>
          <w:rStyle w:val="CommentReference"/>
        </w:rPr>
        <w:annotationRef/>
      </w:r>
      <w:r w:rsidR="00852946">
        <w:t>How does this work now?</w:t>
      </w:r>
    </w:p>
  </w:comment>
  <w:comment w:id="21" w:author="David Keyes" w:date="2023-11-30T12:54:00Z" w:initials="DK">
    <w:p w14:paraId="71E16F2D" w14:textId="77777777" w:rsidR="00E50AAC" w:rsidRDefault="00E50AAC" w:rsidP="00E50AAC">
      <w:r>
        <w:rPr>
          <w:rStyle w:val="CommentReference"/>
        </w:rPr>
        <w:annotationRef/>
      </w:r>
      <w:r>
        <w:rPr>
          <w:color w:val="000000"/>
        </w:rPr>
        <w:t>This works!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05C8DA" w15:done="0"/>
  <w15:commentEx w15:paraId="118EDCBF" w15:paraIdParent="7005C8DA" w15:done="0"/>
  <w15:commentEx w15:paraId="38762F07" w15:done="0"/>
  <w15:commentEx w15:paraId="19D62B82" w15:paraIdParent="38762F07" w15:done="0"/>
  <w15:commentEx w15:paraId="7A583A5E" w15:paraIdParent="38762F07" w15:done="0"/>
  <w15:commentEx w15:paraId="71E16F2D" w15:paraIdParent="38762F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CB5640" w16cex:dateUtc="2023-11-27T16:09:00Z"/>
  <w16cex:commentExtensible w16cex:durableId="5E5E6F77" w16cex:dateUtc="2023-11-30T20:54:00Z"/>
  <w16cex:commentExtensible w16cex:durableId="51B982EB" w16cex:dateUtc="2023-11-11T00:11:00Z"/>
  <w16cex:commentExtensible w16cex:durableId="7CDA4ACA" w16cex:dateUtc="2023-11-15T23:18:00Z"/>
  <w16cex:commentExtensible w16cex:durableId="77551B65" w16cex:dateUtc="2023-11-27T16:02:00Z"/>
  <w16cex:commentExtensible w16cex:durableId="13907804" w16cex:dateUtc="2023-11-30T2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05C8DA" w16cid:durableId="23CB5640"/>
  <w16cid:commentId w16cid:paraId="118EDCBF" w16cid:durableId="5E5E6F77"/>
  <w16cid:commentId w16cid:paraId="38762F07" w16cid:durableId="51B982EB"/>
  <w16cid:commentId w16cid:paraId="19D62B82" w16cid:durableId="7CDA4ACA"/>
  <w16cid:commentId w16cid:paraId="7A583A5E" w16cid:durableId="77551B65"/>
  <w16cid:commentId w16cid:paraId="71E16F2D" w16cid:durableId="139078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3BFC5" w14:textId="77777777" w:rsidR="0006136F" w:rsidRDefault="0006136F">
      <w:r>
        <w:separator/>
      </w:r>
    </w:p>
  </w:endnote>
  <w:endnote w:type="continuationSeparator" w:id="0">
    <w:p w14:paraId="6E6F99E5" w14:textId="77777777" w:rsidR="0006136F" w:rsidRDefault="00061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Calibri">
    <w:panose1 w:val="020F0502020204030204"/>
    <w:charset w:val="00"/>
    <w:family w:val="swiss"/>
    <w:pitch w:val="variable"/>
    <w:sig w:usb0="E4002EFF" w:usb1="C200247B" w:usb2="00000009" w:usb3="00000000" w:csb0="000001FF"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variable"/>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
    <w:altName w:val="Calibri"/>
    <w:panose1 w:val="020B0604020202020204"/>
    <w:charset w:val="01"/>
    <w:family w:val="swiss"/>
    <w:pitch w:val="variable"/>
    <w:sig w:usb0="00000003" w:usb1="00000000" w:usb2="00000000" w:usb3="00000000" w:csb0="0000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NewBaskervilleEF-Bold">
    <w:panose1 w:val="020B0604020202020204"/>
    <w:charset w:val="00"/>
    <w:family w:val="auto"/>
    <w:pitch w:val="variable"/>
    <w:sig w:usb0="8000002F" w:usb1="4000204A"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Wingdings 2"/>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6C2A1" w14:textId="77777777" w:rsidR="00131F4F" w:rsidRDefault="00131F4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F4FD0" w14:textId="77777777" w:rsidR="0006136F" w:rsidRDefault="0006136F">
      <w:r>
        <w:separator/>
      </w:r>
    </w:p>
  </w:footnote>
  <w:footnote w:type="continuationSeparator" w:id="0">
    <w:p w14:paraId="39436089" w14:textId="77777777" w:rsidR="0006136F" w:rsidRDefault="000613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B334F" w14:textId="77777777" w:rsidR="00131F4F" w:rsidRDefault="00131F4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CFB6E03"/>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0"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6292768"/>
    <w:multiLevelType w:val="multilevel"/>
    <w:tmpl w:val="706E9F88"/>
    <w:numStyleLink w:val="ChapterNumbering"/>
  </w:abstractNum>
  <w:abstractNum w:abstractNumId="23"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5"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1500767"/>
    <w:multiLevelType w:val="hybridMultilevel"/>
    <w:tmpl w:val="30E293DC"/>
    <w:numStyleLink w:val="ImportedStyle3"/>
  </w:abstractNum>
  <w:abstractNum w:abstractNumId="27" w15:restartNumberingAfterBreak="0">
    <w:nsid w:val="35DA27F0"/>
    <w:multiLevelType w:val="multilevel"/>
    <w:tmpl w:val="AEBCE1D8"/>
    <w:styleLink w:val="ImportedStyle2"/>
    <w:lvl w:ilvl="0">
      <w:start w:val="1"/>
      <w:numFmt w:val="decimal"/>
      <w:suff w:val="nothing"/>
      <w:lvlText w:val="%1."/>
      <w:lvlJc w:val="left"/>
      <w:pPr>
        <w:ind w:left="122" w:hanging="12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32" w:hanging="132"/>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32" w:hanging="132"/>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32" w:hanging="132"/>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9"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FF829CF"/>
    <w:multiLevelType w:val="multilevel"/>
    <w:tmpl w:val="0FB6FCF6"/>
    <w:lvl w:ilvl="0">
      <w:start w:val="3"/>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6"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7"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220286D"/>
    <w:multiLevelType w:val="hybridMultilevel"/>
    <w:tmpl w:val="30E293DC"/>
    <w:styleLink w:val="ImportedStyle3"/>
    <w:lvl w:ilvl="0" w:tplc="CF4E5F06">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EF807A0">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2A80912">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69D6AFA4">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4D4741C">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13EB32A">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BEF699FA">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11ACE3A">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EB4F7E4">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2"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295794"/>
    <w:multiLevelType w:val="multilevel"/>
    <w:tmpl w:val="706E9F88"/>
    <w:numStyleLink w:val="ChapterNumbering"/>
  </w:abstractNum>
  <w:num w:numId="1" w16cid:durableId="1618178821">
    <w:abstractNumId w:val="27"/>
  </w:num>
  <w:num w:numId="2" w16cid:durableId="1727488378">
    <w:abstractNumId w:val="38"/>
  </w:num>
  <w:num w:numId="3" w16cid:durableId="1248735449">
    <w:abstractNumId w:val="26"/>
  </w:num>
  <w:num w:numId="4" w16cid:durableId="1650986211">
    <w:abstractNumId w:val="14"/>
  </w:num>
  <w:num w:numId="5" w16cid:durableId="65107497">
    <w:abstractNumId w:val="41"/>
  </w:num>
  <w:num w:numId="6" w16cid:durableId="1751002845">
    <w:abstractNumId w:val="24"/>
  </w:num>
  <w:num w:numId="7" w16cid:durableId="1522165530">
    <w:abstractNumId w:val="37"/>
  </w:num>
  <w:num w:numId="8" w16cid:durableId="2033653443">
    <w:abstractNumId w:val="23"/>
  </w:num>
  <w:num w:numId="9" w16cid:durableId="524252681">
    <w:abstractNumId w:val="32"/>
  </w:num>
  <w:num w:numId="10" w16cid:durableId="1182476895">
    <w:abstractNumId w:val="18"/>
  </w:num>
  <w:num w:numId="11" w16cid:durableId="1008021425">
    <w:abstractNumId w:val="34"/>
  </w:num>
  <w:num w:numId="12" w16cid:durableId="35594154">
    <w:abstractNumId w:val="25"/>
  </w:num>
  <w:num w:numId="13" w16cid:durableId="216942229">
    <w:abstractNumId w:val="21"/>
  </w:num>
  <w:num w:numId="14" w16cid:durableId="1574971578">
    <w:abstractNumId w:val="13"/>
  </w:num>
  <w:num w:numId="15" w16cid:durableId="221671608">
    <w:abstractNumId w:val="36"/>
  </w:num>
  <w:num w:numId="16" w16cid:durableId="41636778">
    <w:abstractNumId w:val="15"/>
  </w:num>
  <w:num w:numId="17" w16cid:durableId="353533205">
    <w:abstractNumId w:val="28"/>
  </w:num>
  <w:num w:numId="18" w16cid:durableId="1059279400">
    <w:abstractNumId w:val="31"/>
  </w:num>
  <w:num w:numId="19" w16cid:durableId="1858744">
    <w:abstractNumId w:val="43"/>
  </w:num>
  <w:num w:numId="20" w16cid:durableId="1203396157">
    <w:abstractNumId w:val="16"/>
  </w:num>
  <w:num w:numId="21" w16cid:durableId="1799299201">
    <w:abstractNumId w:val="17"/>
  </w:num>
  <w:num w:numId="22" w16cid:durableId="588856688">
    <w:abstractNumId w:val="33"/>
  </w:num>
  <w:num w:numId="23" w16cid:durableId="615139255">
    <w:abstractNumId w:val="19"/>
  </w:num>
  <w:num w:numId="24" w16cid:durableId="1110321323">
    <w:abstractNumId w:val="29"/>
  </w:num>
  <w:num w:numId="25" w16cid:durableId="967469386">
    <w:abstractNumId w:val="39"/>
    <w:lvlOverride w:ilvl="0">
      <w:startOverride w:val="1"/>
    </w:lvlOverride>
  </w:num>
  <w:num w:numId="26" w16cid:durableId="756093044">
    <w:abstractNumId w:val="40"/>
    <w:lvlOverride w:ilvl="0">
      <w:startOverride w:val="1"/>
    </w:lvlOverride>
  </w:num>
  <w:num w:numId="27" w16cid:durableId="1195003719">
    <w:abstractNumId w:val="35"/>
    <w:lvlOverride w:ilvl="0">
      <w:startOverride w:val="1"/>
    </w:lvlOverride>
  </w:num>
  <w:num w:numId="28" w16cid:durableId="1078357720">
    <w:abstractNumId w:val="20"/>
    <w:lvlOverride w:ilvl="0">
      <w:startOverride w:val="1"/>
    </w:lvlOverride>
  </w:num>
  <w:num w:numId="29" w16cid:durableId="1111819107">
    <w:abstractNumId w:val="42"/>
    <w:lvlOverride w:ilvl="0">
      <w:startOverride w:val="1"/>
    </w:lvlOverride>
  </w:num>
  <w:num w:numId="30" w16cid:durableId="573970325">
    <w:abstractNumId w:val="35"/>
  </w:num>
  <w:num w:numId="31" w16cid:durableId="1758596437">
    <w:abstractNumId w:val="42"/>
  </w:num>
  <w:num w:numId="32" w16cid:durableId="786855845">
    <w:abstractNumId w:val="30"/>
  </w:num>
  <w:num w:numId="33" w16cid:durableId="1256330688">
    <w:abstractNumId w:val="12"/>
  </w:num>
  <w:num w:numId="34" w16cid:durableId="349839682">
    <w:abstractNumId w:val="22"/>
  </w:num>
  <w:num w:numId="35" w16cid:durableId="591865374">
    <w:abstractNumId w:val="44"/>
  </w:num>
  <w:num w:numId="36" w16cid:durableId="2075354358">
    <w:abstractNumId w:val="0"/>
  </w:num>
  <w:num w:numId="37" w16cid:durableId="17196818">
    <w:abstractNumId w:val="40"/>
  </w:num>
  <w:num w:numId="38" w16cid:durableId="1905792375">
    <w:abstractNumId w:val="20"/>
  </w:num>
  <w:num w:numId="39" w16cid:durableId="604963109">
    <w:abstractNumId w:val="39"/>
  </w:num>
  <w:num w:numId="40" w16cid:durableId="647126183">
    <w:abstractNumId w:val="1"/>
  </w:num>
  <w:num w:numId="41" w16cid:durableId="931400934">
    <w:abstractNumId w:val="2"/>
  </w:num>
  <w:num w:numId="42" w16cid:durableId="1962299719">
    <w:abstractNumId w:val="3"/>
  </w:num>
  <w:num w:numId="43" w16cid:durableId="1244073229">
    <w:abstractNumId w:val="4"/>
  </w:num>
  <w:num w:numId="44" w16cid:durableId="1575581391">
    <w:abstractNumId w:val="9"/>
  </w:num>
  <w:num w:numId="45" w16cid:durableId="606349500">
    <w:abstractNumId w:val="5"/>
  </w:num>
  <w:num w:numId="46" w16cid:durableId="1673221177">
    <w:abstractNumId w:val="6"/>
  </w:num>
  <w:num w:numId="47" w16cid:durableId="1205171540">
    <w:abstractNumId w:val="7"/>
  </w:num>
  <w:num w:numId="48" w16cid:durableId="1771658545">
    <w:abstractNumId w:val="8"/>
  </w:num>
  <w:num w:numId="49" w16cid:durableId="1825731200">
    <w:abstractNumId w:val="10"/>
  </w:num>
  <w:num w:numId="50" w16cid:durableId="71785026">
    <w:abstractNumId w:val="40"/>
    <w:lvlOverride w:ilvl="0">
      <w:startOverride w:val="1"/>
    </w:lvlOverride>
  </w:num>
  <w:num w:numId="51" w16cid:durableId="1035890348">
    <w:abstractNumId w:val="11"/>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Keyes">
    <w15:presenceInfo w15:providerId="Windows Live" w15:userId="04479451ba38cfe6"/>
  </w15:person>
  <w15:person w15:author="Rachel Monaghan">
    <w15:presenceInfo w15:providerId="Windows Live" w15:userId="b9bf719561a853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attachedTemplate r:id="rId1"/>
  <w:linkStyle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F4F"/>
    <w:rsid w:val="00001782"/>
    <w:rsid w:val="000155EC"/>
    <w:rsid w:val="00024F99"/>
    <w:rsid w:val="00031114"/>
    <w:rsid w:val="000540D9"/>
    <w:rsid w:val="0006136F"/>
    <w:rsid w:val="00081DE7"/>
    <w:rsid w:val="000973AC"/>
    <w:rsid w:val="000A690E"/>
    <w:rsid w:val="001025EC"/>
    <w:rsid w:val="00131F4F"/>
    <w:rsid w:val="001462A3"/>
    <w:rsid w:val="00160E86"/>
    <w:rsid w:val="0016631C"/>
    <w:rsid w:val="00183044"/>
    <w:rsid w:val="001A31ED"/>
    <w:rsid w:val="001A53D5"/>
    <w:rsid w:val="001B053B"/>
    <w:rsid w:val="001B3A06"/>
    <w:rsid w:val="001C5228"/>
    <w:rsid w:val="002066AE"/>
    <w:rsid w:val="002115C4"/>
    <w:rsid w:val="00253645"/>
    <w:rsid w:val="00271C18"/>
    <w:rsid w:val="00284688"/>
    <w:rsid w:val="002846DE"/>
    <w:rsid w:val="00290D30"/>
    <w:rsid w:val="002D3298"/>
    <w:rsid w:val="002E1689"/>
    <w:rsid w:val="002E37A8"/>
    <w:rsid w:val="002F1A6A"/>
    <w:rsid w:val="002F778D"/>
    <w:rsid w:val="00304AFD"/>
    <w:rsid w:val="003262D8"/>
    <w:rsid w:val="00362225"/>
    <w:rsid w:val="00364B3C"/>
    <w:rsid w:val="003817B5"/>
    <w:rsid w:val="003A474C"/>
    <w:rsid w:val="003B0287"/>
    <w:rsid w:val="003E18EE"/>
    <w:rsid w:val="003F70FC"/>
    <w:rsid w:val="004034CC"/>
    <w:rsid w:val="00414D00"/>
    <w:rsid w:val="00434C93"/>
    <w:rsid w:val="004423A4"/>
    <w:rsid w:val="00452723"/>
    <w:rsid w:val="00466410"/>
    <w:rsid w:val="00467C0B"/>
    <w:rsid w:val="004875EF"/>
    <w:rsid w:val="0049178A"/>
    <w:rsid w:val="004C7CD1"/>
    <w:rsid w:val="005115B1"/>
    <w:rsid w:val="00517FC8"/>
    <w:rsid w:val="005339AB"/>
    <w:rsid w:val="00541AE3"/>
    <w:rsid w:val="005522D6"/>
    <w:rsid w:val="00561EC2"/>
    <w:rsid w:val="00572D34"/>
    <w:rsid w:val="00594E5C"/>
    <w:rsid w:val="005A0BA7"/>
    <w:rsid w:val="005A24AF"/>
    <w:rsid w:val="00611DBC"/>
    <w:rsid w:val="00644726"/>
    <w:rsid w:val="00651840"/>
    <w:rsid w:val="0065621E"/>
    <w:rsid w:val="00663ABD"/>
    <w:rsid w:val="006C49E6"/>
    <w:rsid w:val="006C631A"/>
    <w:rsid w:val="006C6FE2"/>
    <w:rsid w:val="006D18D0"/>
    <w:rsid w:val="006D7EE8"/>
    <w:rsid w:val="006E6BE6"/>
    <w:rsid w:val="00703B3D"/>
    <w:rsid w:val="00715747"/>
    <w:rsid w:val="00742E96"/>
    <w:rsid w:val="00755AD1"/>
    <w:rsid w:val="0076310B"/>
    <w:rsid w:val="00775F4F"/>
    <w:rsid w:val="007879EC"/>
    <w:rsid w:val="007B0066"/>
    <w:rsid w:val="007C1AC4"/>
    <w:rsid w:val="007C70F5"/>
    <w:rsid w:val="007D41E9"/>
    <w:rsid w:val="007F25D7"/>
    <w:rsid w:val="008132D0"/>
    <w:rsid w:val="00822763"/>
    <w:rsid w:val="00830FB6"/>
    <w:rsid w:val="008423EF"/>
    <w:rsid w:val="00852946"/>
    <w:rsid w:val="00865F42"/>
    <w:rsid w:val="00883C9C"/>
    <w:rsid w:val="008A4DEF"/>
    <w:rsid w:val="008A61F4"/>
    <w:rsid w:val="008B07D2"/>
    <w:rsid w:val="008B5C74"/>
    <w:rsid w:val="008D1422"/>
    <w:rsid w:val="009018C6"/>
    <w:rsid w:val="009076CA"/>
    <w:rsid w:val="00930E9A"/>
    <w:rsid w:val="00932B28"/>
    <w:rsid w:val="00936009"/>
    <w:rsid w:val="009459A1"/>
    <w:rsid w:val="009774CF"/>
    <w:rsid w:val="009A07B5"/>
    <w:rsid w:val="00A022A9"/>
    <w:rsid w:val="00A147C4"/>
    <w:rsid w:val="00A4337F"/>
    <w:rsid w:val="00A7556A"/>
    <w:rsid w:val="00A75765"/>
    <w:rsid w:val="00A768CC"/>
    <w:rsid w:val="00A866E8"/>
    <w:rsid w:val="00A956A1"/>
    <w:rsid w:val="00AA1615"/>
    <w:rsid w:val="00B0182F"/>
    <w:rsid w:val="00B33B53"/>
    <w:rsid w:val="00B33EA9"/>
    <w:rsid w:val="00B640CF"/>
    <w:rsid w:val="00B92509"/>
    <w:rsid w:val="00BB1DAE"/>
    <w:rsid w:val="00BE0917"/>
    <w:rsid w:val="00C204F8"/>
    <w:rsid w:val="00C20FED"/>
    <w:rsid w:val="00C56CC3"/>
    <w:rsid w:val="00C76410"/>
    <w:rsid w:val="00C86671"/>
    <w:rsid w:val="00CA73E2"/>
    <w:rsid w:val="00CB0714"/>
    <w:rsid w:val="00CB2D30"/>
    <w:rsid w:val="00CB6554"/>
    <w:rsid w:val="00CC5FB7"/>
    <w:rsid w:val="00CD67EB"/>
    <w:rsid w:val="00D01A3F"/>
    <w:rsid w:val="00D32526"/>
    <w:rsid w:val="00D44A28"/>
    <w:rsid w:val="00D63A7E"/>
    <w:rsid w:val="00D91838"/>
    <w:rsid w:val="00DB2B43"/>
    <w:rsid w:val="00DC30F3"/>
    <w:rsid w:val="00DD1C95"/>
    <w:rsid w:val="00DD550C"/>
    <w:rsid w:val="00DE2AEC"/>
    <w:rsid w:val="00DF2ED3"/>
    <w:rsid w:val="00E011B8"/>
    <w:rsid w:val="00E20DF9"/>
    <w:rsid w:val="00E30F27"/>
    <w:rsid w:val="00E367EC"/>
    <w:rsid w:val="00E3737A"/>
    <w:rsid w:val="00E50AAC"/>
    <w:rsid w:val="00E7447E"/>
    <w:rsid w:val="00E768A2"/>
    <w:rsid w:val="00E95BE4"/>
    <w:rsid w:val="00EA0ED8"/>
    <w:rsid w:val="00EF2D0F"/>
    <w:rsid w:val="00EF4FFF"/>
    <w:rsid w:val="00F0501F"/>
    <w:rsid w:val="00F0727E"/>
    <w:rsid w:val="00F32E5B"/>
    <w:rsid w:val="00F37161"/>
    <w:rsid w:val="00F372CA"/>
    <w:rsid w:val="00F55EA1"/>
    <w:rsid w:val="00F67F43"/>
    <w:rsid w:val="00FB3430"/>
    <w:rsid w:val="00FC4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C57F6"/>
  <w15:docId w15:val="{9D206E23-CC13-4EE6-9AA6-0DAD09F8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B28"/>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Theme="minorHAnsi" w:eastAsia="Times New Roman" w:hAnsiTheme="minorHAnsi" w:cstheme="minorBidi"/>
      <w:sz w:val="24"/>
      <w:szCs w:val="24"/>
      <w:bdr w:val="none" w:sz="0" w:space="0" w:color="auto"/>
    </w:rPr>
  </w:style>
  <w:style w:type="paragraph" w:styleId="Heading1">
    <w:name w:val="heading 1"/>
    <w:basedOn w:val="Normal"/>
    <w:next w:val="Normal"/>
    <w:link w:val="Heading1Char"/>
    <w:uiPriority w:val="9"/>
    <w:qFormat/>
    <w:rsid w:val="002115C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932B28"/>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32B28"/>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32B28"/>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2B28"/>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2B28"/>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2B28"/>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2B28"/>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2B28"/>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2B28"/>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932B28"/>
    <w:pPr>
      <w:numPr>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932B28"/>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sz w:val="24"/>
      <w:szCs w:val="24"/>
      <w:bdr w:val="none" w:sz="0" w:space="0" w:color="auto"/>
      <w:lang w:eastAsia="en-CA"/>
    </w:rPr>
  </w:style>
  <w:style w:type="numbering" w:customStyle="1" w:styleId="ImportedStyle2">
    <w:name w:val="Imported Style 2"/>
    <w:pPr>
      <w:numPr>
        <w:numId w:val="1"/>
      </w:numPr>
    </w:pPr>
  </w:style>
  <w:style w:type="paragraph" w:styleId="TOC1">
    <w:name w:val="toc 1"/>
    <w:uiPriority w:val="39"/>
    <w:pPr>
      <w:tabs>
        <w:tab w:val="right" w:leader="dot" w:pos="9340"/>
      </w:tabs>
      <w:spacing w:after="100"/>
    </w:pPr>
    <w:rPr>
      <w:rFonts w:ascii="Calibri" w:hAnsi="Calibri" w:cs="Arial Unicode MS"/>
      <w:color w:val="000000"/>
      <w:kern w:val="2"/>
      <w:u w:color="000000"/>
    </w:rPr>
  </w:style>
  <w:style w:type="paragraph" w:customStyle="1" w:styleId="HeadA">
    <w:name w:val="HeadA"/>
    <w:qFormat/>
    <w:rsid w:val="00932B28"/>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styleId="TOC2">
    <w:name w:val="toc 2"/>
    <w:uiPriority w:val="39"/>
    <w:pPr>
      <w:tabs>
        <w:tab w:val="right" w:leader="dot" w:pos="9340"/>
      </w:tabs>
      <w:spacing w:after="100"/>
      <w:ind w:left="200"/>
    </w:pPr>
    <w:rPr>
      <w:rFonts w:ascii="Calibri" w:hAnsi="Calibri" w:cs="Arial Unicode MS"/>
      <w:color w:val="000000"/>
      <w:kern w:val="2"/>
      <w:u w:color="000000"/>
    </w:rPr>
  </w:style>
  <w:style w:type="paragraph" w:customStyle="1" w:styleId="HeadB">
    <w:name w:val="HeadB"/>
    <w:qFormat/>
    <w:rsid w:val="00932B28"/>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hapterTitle">
    <w:name w:val="ChapterTitle"/>
    <w:qFormat/>
    <w:rsid w:val="00932B28"/>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932B28"/>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BodyA">
    <w:name w:val="Body A"/>
    <w:pPr>
      <w:widowControl w:val="0"/>
      <w:spacing w:before="120" w:after="120" w:line="240" w:lineRule="atLeast"/>
      <w:ind w:left="1440" w:firstLine="360"/>
    </w:pPr>
    <w:rPr>
      <w:rFonts w:ascii="Times Roman" w:hAnsi="Times Roman" w:cs="Arial Unicode MS"/>
      <w:color w:val="000000"/>
      <w:u w:color="000000"/>
    </w:rPr>
  </w:style>
  <w:style w:type="paragraph" w:customStyle="1" w:styleId="ListNumber">
    <w:name w:val="ListNumber"/>
    <w:qFormat/>
    <w:rsid w:val="00932B28"/>
    <w:pPr>
      <w:widowControl w:val="0"/>
      <w:numPr>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numbering" w:customStyle="1" w:styleId="ImportedStyle3">
    <w:name w:val="Imported Style 3"/>
    <w:pPr>
      <w:numPr>
        <w:numId w:val="2"/>
      </w:numPr>
    </w:pPr>
  </w:style>
  <w:style w:type="paragraph" w:customStyle="1" w:styleId="Code">
    <w:name w:val="Code"/>
    <w:qFormat/>
    <w:rsid w:val="00932B28"/>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Default">
    <w:name w:val="Default"/>
    <w:rsid w:val="00932B2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paragraph" w:customStyle="1" w:styleId="GraphicSlug">
    <w:name w:val="GraphicSlug"/>
    <w:qFormat/>
    <w:rsid w:val="00932B2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pPr>
    <w:rPr>
      <w:rFonts w:ascii="Calibri" w:eastAsia="Calibri" w:hAnsi="Calibri" w:cs="Calibri"/>
      <w:color w:val="000000"/>
      <w:kern w:val="2"/>
      <w:u w:color="000000"/>
    </w:rPr>
  </w:style>
  <w:style w:type="paragraph" w:customStyle="1" w:styleId="CaptionLine">
    <w:name w:val="CaptionLine"/>
    <w:next w:val="Body"/>
    <w:qFormat/>
    <w:rsid w:val="00932B28"/>
    <w:pPr>
      <w:numPr>
        <w:ilvl w:val="4"/>
        <w:numId w:val="11"/>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character" w:customStyle="1" w:styleId="Literal">
    <w:name w:val="Literal"/>
    <w:uiPriority w:val="1"/>
    <w:qFormat/>
    <w:rsid w:val="00932B28"/>
    <w:rPr>
      <w:rFonts w:ascii="Courier" w:hAnsi="Courier" w:cs="TheSansMonoCondensed-Plain"/>
      <w:color w:val="3366FF"/>
      <w:spacing w:val="0"/>
      <w:w w:val="100"/>
      <w:position w:val="0"/>
      <w:u w:val="none"/>
      <w:vertAlign w:val="baseline"/>
      <w:lang w:val="en-US"/>
    </w:rPr>
  </w:style>
  <w:style w:type="character" w:customStyle="1" w:styleId="Hyperlink0">
    <w:name w:val="Hyperlink.0"/>
    <w:basedOn w:val="DefaultParagraphFont"/>
    <w:rsid w:val="00031114"/>
    <w:rPr>
      <w:rFonts w:ascii="Calibri" w:eastAsia="Calibri" w:hAnsi="Calibri" w:cs="Calibri"/>
      <w:i/>
      <w:iCs/>
      <w:outline w:val="0"/>
      <w:color w:val="3366FF"/>
      <w:position w:val="0"/>
      <w:u w:val="none" w:color="3366FF"/>
      <w:vertAlign w:val="baseline"/>
      <w:lang w:val="en-US"/>
    </w:rPr>
  </w:style>
  <w:style w:type="character" w:customStyle="1" w:styleId="Xref">
    <w:name w:val="Xref"/>
    <w:uiPriority w:val="1"/>
    <w:rsid w:val="00932B28"/>
    <w:rPr>
      <w:color w:val="FF0000"/>
      <w:lang w:val="fr-FR"/>
    </w:rPr>
  </w:style>
  <w:style w:type="character" w:customStyle="1" w:styleId="Hyperlink1">
    <w:name w:val="Hyperlink.1"/>
    <w:basedOn w:val="DefaultParagraphFont"/>
    <w:rsid w:val="00031114"/>
    <w:rPr>
      <w:rFonts w:ascii="Calibri" w:eastAsia="Calibri" w:hAnsi="Calibri" w:cs="Calibri"/>
      <w:i/>
      <w:iCs/>
      <w:outline w:val="0"/>
      <w:color w:val="3366FF"/>
      <w:position w:val="0"/>
      <w:u w:val="none" w:color="3366FF"/>
      <w:vertAlign w:val="baseline"/>
    </w:r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6C49E6"/>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CommentSubject">
    <w:name w:val="annotation subject"/>
    <w:basedOn w:val="CommentText"/>
    <w:next w:val="CommentText"/>
    <w:link w:val="CommentSubjectChar"/>
    <w:uiPriority w:val="99"/>
    <w:semiHidden/>
    <w:unhideWhenUsed/>
    <w:rsid w:val="006C49E6"/>
    <w:rPr>
      <w:b/>
      <w:bCs/>
    </w:rPr>
  </w:style>
  <w:style w:type="character" w:customStyle="1" w:styleId="CommentSubjectChar">
    <w:name w:val="Comment Subject Char"/>
    <w:basedOn w:val="CommentTextChar"/>
    <w:link w:val="CommentSubject"/>
    <w:uiPriority w:val="99"/>
    <w:semiHidden/>
    <w:rsid w:val="006C49E6"/>
    <w:rPr>
      <w:b/>
      <w:bCs/>
    </w:rPr>
  </w:style>
  <w:style w:type="character" w:customStyle="1" w:styleId="Heading2Char">
    <w:name w:val="Heading 2 Char"/>
    <w:basedOn w:val="DefaultParagraphFont"/>
    <w:link w:val="Heading2"/>
    <w:uiPriority w:val="9"/>
    <w:semiHidden/>
    <w:rsid w:val="00932B28"/>
    <w:rPr>
      <w:rFonts w:asciiTheme="majorHAnsi" w:eastAsiaTheme="majorEastAsia" w:hAnsiTheme="majorHAnsi" w:cstheme="majorBidi"/>
      <w:b/>
      <w:bCs/>
      <w:color w:val="4F81BD" w:themeColor="accent1"/>
      <w:sz w:val="26"/>
      <w:szCs w:val="26"/>
      <w:bdr w:val="none" w:sz="0" w:space="0" w:color="auto"/>
    </w:rPr>
  </w:style>
  <w:style w:type="character" w:customStyle="1" w:styleId="Heading3Char">
    <w:name w:val="Heading 3 Char"/>
    <w:basedOn w:val="DefaultParagraphFont"/>
    <w:link w:val="Heading3"/>
    <w:uiPriority w:val="9"/>
    <w:semiHidden/>
    <w:rsid w:val="00932B28"/>
    <w:rPr>
      <w:rFonts w:asciiTheme="majorHAnsi" w:eastAsiaTheme="majorEastAsia" w:hAnsiTheme="majorHAnsi" w:cstheme="majorBidi"/>
      <w:b/>
      <w:bCs/>
      <w:color w:val="4F81BD" w:themeColor="accent1"/>
      <w:sz w:val="24"/>
      <w:szCs w:val="24"/>
      <w:bdr w:val="none" w:sz="0" w:space="0" w:color="auto"/>
    </w:rPr>
  </w:style>
  <w:style w:type="character" w:customStyle="1" w:styleId="Heading4Char">
    <w:name w:val="Heading 4 Char"/>
    <w:basedOn w:val="DefaultParagraphFont"/>
    <w:link w:val="Heading4"/>
    <w:uiPriority w:val="9"/>
    <w:semiHidden/>
    <w:rsid w:val="00932B28"/>
    <w:rPr>
      <w:rFonts w:asciiTheme="majorHAnsi" w:eastAsiaTheme="majorEastAsia" w:hAnsiTheme="majorHAnsi" w:cstheme="majorBidi"/>
      <w:b/>
      <w:bCs/>
      <w:i/>
      <w:iCs/>
      <w:color w:val="4F81BD" w:themeColor="accent1"/>
      <w:sz w:val="24"/>
      <w:szCs w:val="24"/>
      <w:bdr w:val="none" w:sz="0" w:space="0" w:color="auto"/>
    </w:rPr>
  </w:style>
  <w:style w:type="character" w:customStyle="1" w:styleId="Heading5Char">
    <w:name w:val="Heading 5 Char"/>
    <w:basedOn w:val="DefaultParagraphFont"/>
    <w:link w:val="Heading5"/>
    <w:uiPriority w:val="9"/>
    <w:semiHidden/>
    <w:rsid w:val="00932B28"/>
    <w:rPr>
      <w:rFonts w:asciiTheme="majorHAnsi" w:eastAsiaTheme="majorEastAsia" w:hAnsiTheme="majorHAnsi" w:cstheme="majorBidi"/>
      <w:color w:val="243F60" w:themeColor="accent1" w:themeShade="7F"/>
      <w:sz w:val="24"/>
      <w:szCs w:val="24"/>
      <w:bdr w:val="none" w:sz="0" w:space="0" w:color="auto"/>
    </w:rPr>
  </w:style>
  <w:style w:type="character" w:customStyle="1" w:styleId="Heading6Char">
    <w:name w:val="Heading 6 Char"/>
    <w:basedOn w:val="DefaultParagraphFont"/>
    <w:link w:val="Heading6"/>
    <w:uiPriority w:val="9"/>
    <w:semiHidden/>
    <w:rsid w:val="00932B28"/>
    <w:rPr>
      <w:rFonts w:asciiTheme="majorHAnsi" w:eastAsiaTheme="majorEastAsia" w:hAnsiTheme="majorHAnsi" w:cstheme="majorBidi"/>
      <w:i/>
      <w:iCs/>
      <w:color w:val="243F60" w:themeColor="accent1" w:themeShade="7F"/>
      <w:sz w:val="24"/>
      <w:szCs w:val="24"/>
      <w:bdr w:val="none" w:sz="0" w:space="0" w:color="auto"/>
    </w:rPr>
  </w:style>
  <w:style w:type="character" w:customStyle="1" w:styleId="Heading7Char">
    <w:name w:val="Heading 7 Char"/>
    <w:basedOn w:val="DefaultParagraphFont"/>
    <w:link w:val="Heading7"/>
    <w:uiPriority w:val="9"/>
    <w:semiHidden/>
    <w:rsid w:val="00932B28"/>
    <w:rPr>
      <w:rFonts w:asciiTheme="majorHAnsi" w:eastAsiaTheme="majorEastAsia" w:hAnsiTheme="majorHAnsi" w:cstheme="majorBidi"/>
      <w:i/>
      <w:iCs/>
      <w:color w:val="404040" w:themeColor="text1" w:themeTint="BF"/>
      <w:sz w:val="24"/>
      <w:szCs w:val="24"/>
      <w:bdr w:val="none" w:sz="0" w:space="0" w:color="auto"/>
    </w:rPr>
  </w:style>
  <w:style w:type="character" w:customStyle="1" w:styleId="Heading8Char">
    <w:name w:val="Heading 8 Char"/>
    <w:basedOn w:val="DefaultParagraphFont"/>
    <w:link w:val="Heading8"/>
    <w:uiPriority w:val="9"/>
    <w:semiHidden/>
    <w:rsid w:val="00932B28"/>
    <w:rPr>
      <w:rFonts w:asciiTheme="majorHAnsi" w:eastAsiaTheme="majorEastAsia" w:hAnsiTheme="majorHAnsi" w:cstheme="majorBidi"/>
      <w:color w:val="404040" w:themeColor="text1" w:themeTint="BF"/>
      <w:bdr w:val="none" w:sz="0" w:space="0" w:color="auto"/>
    </w:rPr>
  </w:style>
  <w:style w:type="character" w:customStyle="1" w:styleId="Heading9Char">
    <w:name w:val="Heading 9 Char"/>
    <w:basedOn w:val="DefaultParagraphFont"/>
    <w:link w:val="Heading9"/>
    <w:uiPriority w:val="9"/>
    <w:semiHidden/>
    <w:rsid w:val="00932B28"/>
    <w:rPr>
      <w:rFonts w:asciiTheme="majorHAnsi" w:eastAsiaTheme="majorEastAsia" w:hAnsiTheme="majorHAnsi" w:cstheme="majorBidi"/>
      <w:i/>
      <w:iCs/>
      <w:color w:val="404040" w:themeColor="text1" w:themeTint="BF"/>
      <w:bdr w:val="none" w:sz="0" w:space="0" w:color="auto"/>
    </w:rPr>
  </w:style>
  <w:style w:type="paragraph" w:customStyle="1" w:styleId="NoParagraphStyle">
    <w:name w:val="[No Paragraph Style]"/>
    <w:rsid w:val="00932B2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932B28"/>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932B28"/>
    <w:rPr>
      <w:rFonts w:cs="NewBaskervilleEF-Bold"/>
      <w:b/>
      <w:bCs/>
      <w:i/>
      <w:iCs/>
      <w:color w:val="3366FF"/>
      <w:w w:val="100"/>
      <w:position w:val="0"/>
      <w:u w:val="none"/>
      <w:vertAlign w:val="baseline"/>
      <w:lang w:val="en-US"/>
    </w:rPr>
  </w:style>
  <w:style w:type="paragraph" w:customStyle="1" w:styleId="BodyCustom">
    <w:name w:val="BodyCustom"/>
    <w:qFormat/>
    <w:rsid w:val="00932B28"/>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sz w:val="24"/>
      <w:szCs w:val="24"/>
      <w:bdr w:val="none" w:sz="0" w:space="0" w:color="auto"/>
      <w:lang w:eastAsia="en-CA"/>
    </w:rPr>
  </w:style>
  <w:style w:type="paragraph" w:customStyle="1" w:styleId="IndexHead">
    <w:name w:val="IndexHead"/>
    <w:qFormat/>
    <w:rsid w:val="00932B28"/>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932B28"/>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932B28"/>
    <w:pPr>
      <w:numPr>
        <w:ilvl w:val="6"/>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932B2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paragraph" w:customStyle="1" w:styleId="ProductionDirective">
    <w:name w:val="ProductionDirective"/>
    <w:qFormat/>
    <w:rsid w:val="00932B2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932B28"/>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932B28"/>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932B28"/>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932B28"/>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numbering" w:customStyle="1" w:styleId="ChapterNumbering">
    <w:name w:val="ChapterNumbering"/>
    <w:uiPriority w:val="99"/>
    <w:rsid w:val="00932B28"/>
    <w:pPr>
      <w:numPr>
        <w:numId w:val="10"/>
      </w:numPr>
    </w:pPr>
  </w:style>
  <w:style w:type="paragraph" w:customStyle="1" w:styleId="Blockquote">
    <w:name w:val="Blockquote"/>
    <w:next w:val="Normal"/>
    <w:qFormat/>
    <w:rsid w:val="00932B2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paragraph" w:customStyle="1" w:styleId="CodeWide">
    <w:name w:val="CodeWide"/>
    <w:qFormat/>
    <w:rsid w:val="00932B28"/>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character" w:customStyle="1" w:styleId="Regular">
    <w:name w:val="Regular"/>
    <w:uiPriority w:val="1"/>
    <w:qFormat/>
    <w:rsid w:val="00932B28"/>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932B28"/>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932B2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932B2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932B28"/>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932B28"/>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932B28"/>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932B28"/>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932B28"/>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932B28"/>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932B28"/>
    <w:pPr>
      <w:widowControl w:val="0"/>
      <w:numPr>
        <w:numId w:val="7"/>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932B28"/>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932B28"/>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932B28"/>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KeyCaps">
    <w:name w:val="KeyCaps"/>
    <w:uiPriority w:val="1"/>
    <w:qFormat/>
    <w:rsid w:val="00E30F27"/>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932B28"/>
    <w:rPr>
      <w:rFonts w:ascii="Wingdings2" w:hAnsi="Wingdings2" w:cs="Wingdings2"/>
      <w:color w:val="000000"/>
      <w:w w:val="100"/>
      <w:position w:val="0"/>
      <w:u w:val="none"/>
      <w:vertAlign w:val="baseline"/>
      <w:lang w:val="en-US"/>
    </w:rPr>
  </w:style>
  <w:style w:type="paragraph" w:customStyle="1" w:styleId="ListBody">
    <w:name w:val="ListBody"/>
    <w:qFormat/>
    <w:rsid w:val="00932B2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LinkURL">
    <w:name w:val="LinkURL"/>
    <w:uiPriority w:val="1"/>
    <w:qFormat/>
    <w:rsid w:val="00932B28"/>
    <w:rPr>
      <w:rFonts w:cs="NewBaskervilleStd-Italic"/>
      <w:i/>
      <w:iCs/>
      <w:color w:val="3366FF"/>
      <w:w w:val="100"/>
      <w:position w:val="0"/>
      <w:u w:val="none"/>
      <w:vertAlign w:val="baseline"/>
      <w:lang w:val="en-US"/>
    </w:rPr>
  </w:style>
  <w:style w:type="paragraph" w:customStyle="1" w:styleId="Note">
    <w:name w:val="Note"/>
    <w:qFormat/>
    <w:rsid w:val="00932B2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sz w:val="24"/>
      <w:szCs w:val="24"/>
      <w:bdr w:val="none" w:sz="0" w:space="0" w:color="auto"/>
      <w:lang w:eastAsia="en-CA"/>
    </w:rPr>
  </w:style>
  <w:style w:type="character" w:customStyle="1" w:styleId="bulletcharacter">
    <w:name w:val="bullet_character"/>
    <w:uiPriority w:val="99"/>
    <w:rsid w:val="00932B28"/>
    <w:rPr>
      <w:rFonts w:ascii="Symbol" w:hAnsi="Symbol" w:cs="Symbol"/>
      <w:color w:val="000000"/>
    </w:rPr>
  </w:style>
  <w:style w:type="character" w:customStyle="1" w:styleId="Superscript">
    <w:name w:val="Superscript"/>
    <w:uiPriority w:val="1"/>
    <w:qFormat/>
    <w:rsid w:val="00932B28"/>
    <w:rPr>
      <w:color w:val="3366FF"/>
      <w:vertAlign w:val="superscript"/>
    </w:rPr>
  </w:style>
  <w:style w:type="character" w:customStyle="1" w:styleId="SuperscriptItalic">
    <w:name w:val="SuperscriptItalic"/>
    <w:uiPriority w:val="1"/>
    <w:qFormat/>
    <w:rsid w:val="00932B28"/>
    <w:rPr>
      <w:i/>
      <w:color w:val="3366FF"/>
      <w:vertAlign w:val="superscript"/>
    </w:rPr>
  </w:style>
  <w:style w:type="character" w:customStyle="1" w:styleId="Subscript">
    <w:name w:val="Subscript"/>
    <w:uiPriority w:val="1"/>
    <w:qFormat/>
    <w:rsid w:val="00932B28"/>
    <w:rPr>
      <w:color w:val="3366FF"/>
      <w:vertAlign w:val="subscript"/>
    </w:rPr>
  </w:style>
  <w:style w:type="character" w:customStyle="1" w:styleId="SubscriptItalic">
    <w:name w:val="SubscriptItalic"/>
    <w:uiPriority w:val="1"/>
    <w:qFormat/>
    <w:rsid w:val="00932B28"/>
    <w:rPr>
      <w:i/>
      <w:color w:val="3366FF"/>
      <w:vertAlign w:val="subscript"/>
    </w:rPr>
  </w:style>
  <w:style w:type="character" w:customStyle="1" w:styleId="Symbol">
    <w:name w:val="Symbol"/>
    <w:uiPriority w:val="1"/>
    <w:qFormat/>
    <w:rsid w:val="00932B28"/>
    <w:rPr>
      <w:rFonts w:ascii="Symbol" w:hAnsi="Symbol"/>
    </w:rPr>
  </w:style>
  <w:style w:type="character" w:customStyle="1" w:styleId="Italic">
    <w:name w:val="Italic"/>
    <w:uiPriority w:val="1"/>
    <w:qFormat/>
    <w:rsid w:val="00932B28"/>
    <w:rPr>
      <w:rFonts w:cs="NewBaskervilleStd-Italic"/>
      <w:i/>
      <w:iCs/>
      <w:color w:val="0000FF"/>
      <w:w w:val="100"/>
      <w:position w:val="0"/>
      <w:u w:val="none"/>
      <w:vertAlign w:val="baseline"/>
      <w:lang w:val="en-US"/>
    </w:rPr>
  </w:style>
  <w:style w:type="paragraph" w:customStyle="1" w:styleId="ListBullet">
    <w:name w:val="ListBullet"/>
    <w:qFormat/>
    <w:rsid w:val="00932B28"/>
    <w:pPr>
      <w:widowControl w:val="0"/>
      <w:numPr>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Code">
    <w:name w:val="ListCode"/>
    <w:qFormat/>
    <w:rsid w:val="00932B28"/>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932B28"/>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sz w:val="24"/>
      <w:szCs w:val="24"/>
      <w:bdr w:val="none" w:sz="0" w:space="0" w:color="auto"/>
      <w:lang w:eastAsia="en-CA"/>
    </w:rPr>
  </w:style>
  <w:style w:type="paragraph" w:customStyle="1" w:styleId="ListNumberSub">
    <w:name w:val="ListNumberSub"/>
    <w:qFormat/>
    <w:rsid w:val="00932B28"/>
    <w:pPr>
      <w:widowControl w:val="0"/>
      <w:numPr>
        <w:numId w:val="27"/>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sz w:val="24"/>
      <w:szCs w:val="24"/>
      <w:bdr w:val="none" w:sz="0" w:space="0" w:color="auto"/>
      <w:lang w:eastAsia="en-CA"/>
    </w:rPr>
  </w:style>
  <w:style w:type="character" w:customStyle="1" w:styleId="AltText">
    <w:name w:val="AltText"/>
    <w:uiPriority w:val="1"/>
    <w:qFormat/>
    <w:rsid w:val="00932B28"/>
    <w:rPr>
      <w:color w:val="FF358C"/>
      <w:u w:val="single"/>
    </w:rPr>
  </w:style>
  <w:style w:type="paragraph" w:customStyle="1" w:styleId="PartNumber">
    <w:name w:val="PartNumber"/>
    <w:qFormat/>
    <w:rsid w:val="00932B28"/>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932B2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932B2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932B2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IntroList">
    <w:name w:val="ChapterIntroList"/>
    <w:qFormat/>
    <w:rsid w:val="00932B2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Subtitle">
    <w:name w:val="ChapterSubtitle"/>
    <w:rsid w:val="00932B2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dyContinued">
    <w:name w:val="BodyContinued"/>
    <w:qFormat/>
    <w:rsid w:val="00932B28"/>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HeadA">
    <w:name w:val="BoxHeadA"/>
    <w:qFormat/>
    <w:rsid w:val="00932B28"/>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932B28"/>
    <w:pPr>
      <w:spacing w:before="120"/>
    </w:pPr>
    <w:rPr>
      <w:i/>
      <w:iCs/>
      <w:caps w:val="0"/>
    </w:rPr>
  </w:style>
  <w:style w:type="paragraph" w:customStyle="1" w:styleId="BoxBodyContinued">
    <w:name w:val="BoxBodyContinued"/>
    <w:qFormat/>
    <w:rsid w:val="00932B28"/>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character" w:customStyle="1" w:styleId="Bold">
    <w:name w:val="Bold"/>
    <w:uiPriority w:val="1"/>
    <w:rsid w:val="00932B28"/>
    <w:rPr>
      <w:b/>
      <w:bCs/>
      <w:color w:val="3366FF"/>
    </w:rPr>
  </w:style>
  <w:style w:type="paragraph" w:customStyle="1" w:styleId="RunInHead">
    <w:name w:val="RunInHead"/>
    <w:rsid w:val="00932B2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sz w:val="24"/>
      <w:szCs w:val="24"/>
      <w:bdr w:val="none" w:sz="0" w:space="0" w:color="auto"/>
      <w:lang w:eastAsia="en-CA"/>
    </w:rPr>
  </w:style>
  <w:style w:type="paragraph" w:customStyle="1" w:styleId="RunInPara">
    <w:name w:val="RunInPara"/>
    <w:qFormat/>
    <w:rsid w:val="00932B2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RunInHead">
    <w:name w:val="BoxRunInHead"/>
    <w:rsid w:val="00932B28"/>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932B28"/>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932B28"/>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932B28"/>
    <w:rPr>
      <w:color w:val="3366FF"/>
      <w:bdr w:val="none" w:sz="0" w:space="0" w:color="auto"/>
      <w:shd w:val="clear" w:color="auto" w:fill="99CC00"/>
    </w:rPr>
  </w:style>
  <w:style w:type="character" w:customStyle="1" w:styleId="KeyTerm">
    <w:name w:val="KeyTerm"/>
    <w:uiPriority w:val="1"/>
    <w:qFormat/>
    <w:rsid w:val="00E30F27"/>
    <w:rPr>
      <w:i/>
      <w:color w:val="3366FF"/>
      <w:bdr w:val="none" w:sz="0" w:space="0" w:color="auto"/>
      <w:shd w:val="clear" w:color="auto" w:fill="D9D9D9"/>
    </w:rPr>
  </w:style>
  <w:style w:type="character" w:customStyle="1" w:styleId="DigitalOnly">
    <w:name w:val="DigitalOnly"/>
    <w:uiPriority w:val="1"/>
    <w:qFormat/>
    <w:rsid w:val="00932B28"/>
    <w:rPr>
      <w:color w:val="3366FF"/>
      <w:bdr w:val="single" w:sz="4" w:space="0" w:color="3366FF"/>
    </w:rPr>
  </w:style>
  <w:style w:type="character" w:customStyle="1" w:styleId="PrintOnly">
    <w:name w:val="PrintOnly"/>
    <w:uiPriority w:val="1"/>
    <w:qFormat/>
    <w:rsid w:val="00932B28"/>
    <w:rPr>
      <w:color w:val="3366FF"/>
      <w:bdr w:val="single" w:sz="4" w:space="0" w:color="FF0000"/>
    </w:rPr>
  </w:style>
  <w:style w:type="character" w:customStyle="1" w:styleId="LinkEmail">
    <w:name w:val="LinkEmail"/>
    <w:basedOn w:val="LinkURL"/>
    <w:uiPriority w:val="1"/>
    <w:qFormat/>
    <w:rsid w:val="00932B28"/>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932B28"/>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932B28"/>
    <w:rPr>
      <w:color w:val="3366FF"/>
      <w:bdr w:val="none" w:sz="0" w:space="0" w:color="auto"/>
      <w:shd w:val="clear" w:color="auto" w:fill="FFFF00"/>
    </w:rPr>
  </w:style>
  <w:style w:type="character" w:customStyle="1" w:styleId="FootnoteReference">
    <w:name w:val="FootnoteReference"/>
    <w:uiPriority w:val="1"/>
    <w:qFormat/>
    <w:rsid w:val="00932B28"/>
    <w:rPr>
      <w:color w:val="3366FF"/>
      <w:vertAlign w:val="superscript"/>
    </w:rPr>
  </w:style>
  <w:style w:type="paragraph" w:customStyle="1" w:styleId="Footnote">
    <w:name w:val="Footnote"/>
    <w:qFormat/>
    <w:rsid w:val="00932B28"/>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szCs w:val="24"/>
      <w:bdr w:val="none" w:sz="0" w:space="0" w:color="auto"/>
      <w:lang w:eastAsia="en-CA"/>
    </w:rPr>
  </w:style>
  <w:style w:type="character" w:customStyle="1" w:styleId="FootnoteRef">
    <w:name w:val="FootnoteRef"/>
    <w:basedOn w:val="FootnoteReference"/>
    <w:uiPriority w:val="1"/>
    <w:qFormat/>
    <w:rsid w:val="00932B28"/>
    <w:rPr>
      <w:color w:val="3366FF"/>
      <w:vertAlign w:val="superscript"/>
    </w:rPr>
  </w:style>
  <w:style w:type="character" w:customStyle="1" w:styleId="EndnoteReference">
    <w:name w:val="EndnoteReference"/>
    <w:basedOn w:val="FootnoteReference"/>
    <w:uiPriority w:val="1"/>
    <w:qFormat/>
    <w:rsid w:val="00932B28"/>
    <w:rPr>
      <w:color w:val="3366FF"/>
      <w:vertAlign w:val="superscript"/>
    </w:rPr>
  </w:style>
  <w:style w:type="paragraph" w:customStyle="1" w:styleId="QuotePara">
    <w:name w:val="QuotePara"/>
    <w:qFormat/>
    <w:rsid w:val="00932B2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sz w:val="24"/>
      <w:szCs w:val="24"/>
      <w:bdr w:val="none" w:sz="0" w:space="0" w:color="auto"/>
      <w:lang w:eastAsia="en-CA"/>
    </w:rPr>
  </w:style>
  <w:style w:type="paragraph" w:customStyle="1" w:styleId="QuoteSource">
    <w:name w:val="QuoteSource"/>
    <w:basedOn w:val="QuotePara"/>
    <w:qFormat/>
    <w:rsid w:val="00932B28"/>
    <w:pPr>
      <w:spacing w:after="240"/>
      <w:jc w:val="right"/>
    </w:pPr>
    <w:rPr>
      <w:i w:val="0"/>
    </w:rPr>
  </w:style>
  <w:style w:type="character" w:customStyle="1" w:styleId="Caps">
    <w:name w:val="Caps"/>
    <w:uiPriority w:val="1"/>
    <w:qFormat/>
    <w:rsid w:val="00932B28"/>
    <w:rPr>
      <w:caps/>
      <w:smallCaps w:val="0"/>
      <w:color w:val="3366FF"/>
    </w:rPr>
  </w:style>
  <w:style w:type="character" w:customStyle="1" w:styleId="SmallCaps">
    <w:name w:val="SmallCaps"/>
    <w:uiPriority w:val="1"/>
    <w:qFormat/>
    <w:rsid w:val="00932B28"/>
    <w:rPr>
      <w:caps w:val="0"/>
      <w:smallCaps/>
      <w:color w:val="3366FF"/>
    </w:rPr>
  </w:style>
  <w:style w:type="character" w:customStyle="1" w:styleId="SmallCapsBold">
    <w:name w:val="SmallCapsBold"/>
    <w:basedOn w:val="SmallCaps"/>
    <w:uiPriority w:val="1"/>
    <w:qFormat/>
    <w:rsid w:val="00932B28"/>
    <w:rPr>
      <w:b/>
      <w:bCs/>
      <w:caps w:val="0"/>
      <w:smallCaps/>
      <w:color w:val="3366FF"/>
    </w:rPr>
  </w:style>
  <w:style w:type="character" w:customStyle="1" w:styleId="SmallCapsBoldItalic">
    <w:name w:val="SmallCapsBoldItalic"/>
    <w:basedOn w:val="SmallCapsBold"/>
    <w:uiPriority w:val="1"/>
    <w:qFormat/>
    <w:rsid w:val="00932B28"/>
    <w:rPr>
      <w:b/>
      <w:bCs/>
      <w:i/>
      <w:iCs/>
      <w:caps w:val="0"/>
      <w:smallCaps/>
      <w:color w:val="3366FF"/>
    </w:rPr>
  </w:style>
  <w:style w:type="character" w:customStyle="1" w:styleId="SmallCapsItalic">
    <w:name w:val="SmallCapsItalic"/>
    <w:basedOn w:val="SmallCaps"/>
    <w:uiPriority w:val="1"/>
    <w:qFormat/>
    <w:rsid w:val="00932B28"/>
    <w:rPr>
      <w:i/>
      <w:iCs/>
      <w:caps w:val="0"/>
      <w:smallCaps/>
      <w:color w:val="3366FF"/>
    </w:rPr>
  </w:style>
  <w:style w:type="character" w:customStyle="1" w:styleId="NSSymbol">
    <w:name w:val="NSSymbol"/>
    <w:uiPriority w:val="1"/>
    <w:qFormat/>
    <w:rsid w:val="00932B28"/>
    <w:rPr>
      <w:color w:val="3366FF"/>
    </w:rPr>
  </w:style>
  <w:style w:type="table" w:styleId="TableGrid">
    <w:name w:val="Table Grid"/>
    <w:basedOn w:val="TableNormal"/>
    <w:uiPriority w:val="59"/>
    <w:rsid w:val="00932B28"/>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imes New Roman"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932B2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932B2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932B28"/>
    <w:pPr>
      <w:keepLines/>
      <w:widowControl w:val="0"/>
      <w:numPr>
        <w:numId w:val="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932B28"/>
    <w:pPr>
      <w:keepLines/>
      <w:widowControl w:val="0"/>
      <w:numPr>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932B2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932B28"/>
    <w:rPr>
      <w:i w:val="0"/>
      <w:sz w:val="18"/>
      <w:szCs w:val="18"/>
    </w:rPr>
  </w:style>
  <w:style w:type="paragraph" w:customStyle="1" w:styleId="ExtractSource">
    <w:name w:val="ExtractSource"/>
    <w:basedOn w:val="ExtractPara"/>
    <w:qFormat/>
    <w:rsid w:val="00932B28"/>
    <w:pPr>
      <w:jc w:val="right"/>
    </w:pPr>
  </w:style>
  <w:style w:type="paragraph" w:customStyle="1" w:styleId="ExtractParaContinued">
    <w:name w:val="ExtractParaContinued"/>
    <w:basedOn w:val="ExtractPara"/>
    <w:qFormat/>
    <w:rsid w:val="00932B28"/>
    <w:pPr>
      <w:spacing w:before="0"/>
      <w:ind w:firstLine="360"/>
    </w:pPr>
  </w:style>
  <w:style w:type="paragraph" w:customStyle="1" w:styleId="AppendixNumber">
    <w:name w:val="AppendixNumber"/>
    <w:qFormat/>
    <w:rsid w:val="00932B28"/>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932B2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932B28"/>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932B2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sz w:val="24"/>
      <w:szCs w:val="24"/>
      <w:bdr w:val="none" w:sz="0" w:space="0" w:color="auto"/>
      <w:lang w:eastAsia="en-CA"/>
    </w:rPr>
  </w:style>
  <w:style w:type="paragraph" w:customStyle="1" w:styleId="GlossaryDefinition">
    <w:name w:val="GlossaryDefinition"/>
    <w:qFormat/>
    <w:rsid w:val="00932B2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EndnoteEntry">
    <w:name w:val="EndnoteEntry"/>
    <w:qFormat/>
    <w:rsid w:val="00932B2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EndnoteRef">
    <w:name w:val="EndnoteRef"/>
    <w:basedOn w:val="EndnoteReference"/>
    <w:uiPriority w:val="1"/>
    <w:qFormat/>
    <w:rsid w:val="00932B28"/>
    <w:rPr>
      <w:color w:val="3366FF"/>
      <w:vertAlign w:val="superscript"/>
    </w:rPr>
  </w:style>
  <w:style w:type="paragraph" w:customStyle="1" w:styleId="Reference">
    <w:name w:val="Reference"/>
    <w:qFormat/>
    <w:rsid w:val="00932B2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HeadProject">
    <w:name w:val="HeadProject"/>
    <w:qFormat/>
    <w:rsid w:val="00E30F27"/>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932B28"/>
    <w:rPr>
      <w:rFonts w:ascii="Courier" w:hAnsi="Courier"/>
      <w:color w:val="A6A6A6" w:themeColor="background1" w:themeShade="A6"/>
    </w:rPr>
  </w:style>
  <w:style w:type="character" w:customStyle="1" w:styleId="PyBracket">
    <w:name w:val="PyBracket"/>
    <w:uiPriority w:val="1"/>
    <w:qFormat/>
    <w:rsid w:val="00932B28"/>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932B28"/>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932B28"/>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932B28"/>
  </w:style>
  <w:style w:type="character" w:styleId="BookTitle">
    <w:name w:val="Book Title"/>
    <w:basedOn w:val="DefaultParagraphFont"/>
    <w:uiPriority w:val="33"/>
    <w:qFormat/>
    <w:rsid w:val="00932B28"/>
    <w:rPr>
      <w:b/>
      <w:bCs/>
      <w:smallCaps/>
      <w:spacing w:val="5"/>
    </w:rPr>
  </w:style>
  <w:style w:type="paragraph" w:customStyle="1" w:styleId="BookTitle0">
    <w:name w:val="BookTitle"/>
    <w:qFormat/>
    <w:rsid w:val="00932B28"/>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932B28"/>
  </w:style>
  <w:style w:type="paragraph" w:customStyle="1" w:styleId="BookEdition">
    <w:name w:val="BookEdition"/>
    <w:basedOn w:val="BookSubtitle"/>
    <w:qFormat/>
    <w:rsid w:val="00932B28"/>
    <w:rPr>
      <w:b w:val="0"/>
      <w:bCs w:val="0"/>
      <w:i/>
      <w:iCs/>
      <w:sz w:val="24"/>
      <w:szCs w:val="24"/>
    </w:rPr>
  </w:style>
  <w:style w:type="paragraph" w:customStyle="1" w:styleId="BookAuthor">
    <w:name w:val="BookAuthor"/>
    <w:basedOn w:val="BookEdition"/>
    <w:qFormat/>
    <w:rsid w:val="00932B28"/>
    <w:rPr>
      <w:i w:val="0"/>
      <w:iCs w:val="0"/>
      <w:smallCaps/>
    </w:rPr>
  </w:style>
  <w:style w:type="paragraph" w:customStyle="1" w:styleId="BookPublisher">
    <w:name w:val="BookPublisher"/>
    <w:basedOn w:val="BookAuthor"/>
    <w:qFormat/>
    <w:rsid w:val="00932B28"/>
    <w:rPr>
      <w:i/>
      <w:iCs/>
      <w:smallCaps w:val="0"/>
      <w:sz w:val="20"/>
      <w:szCs w:val="20"/>
    </w:rPr>
  </w:style>
  <w:style w:type="paragraph" w:customStyle="1" w:styleId="Copyright">
    <w:name w:val="Copyright"/>
    <w:qFormat/>
    <w:rsid w:val="00932B2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932B28"/>
  </w:style>
  <w:style w:type="paragraph" w:customStyle="1" w:styleId="CopyrightHead">
    <w:name w:val="CopyrightHead"/>
    <w:basedOn w:val="CopyrightLOC"/>
    <w:qFormat/>
    <w:rsid w:val="00932B28"/>
    <w:rPr>
      <w:b/>
    </w:rPr>
  </w:style>
  <w:style w:type="paragraph" w:customStyle="1" w:styleId="Dedication">
    <w:name w:val="Dedication"/>
    <w:basedOn w:val="BookPublisher"/>
    <w:qFormat/>
    <w:rsid w:val="00932B28"/>
  </w:style>
  <w:style w:type="paragraph" w:customStyle="1" w:styleId="FrontmatterTitle">
    <w:name w:val="FrontmatterTitle"/>
    <w:basedOn w:val="BackmatterTitle"/>
    <w:qFormat/>
    <w:rsid w:val="00932B28"/>
  </w:style>
  <w:style w:type="paragraph" w:customStyle="1" w:styleId="TOCFM">
    <w:name w:val="TOCFM"/>
    <w:basedOn w:val="Normal"/>
    <w:qFormat/>
    <w:rsid w:val="00932B28"/>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932B28"/>
    <w:pPr>
      <w:ind w:left="720"/>
    </w:pPr>
    <w:rPr>
      <w:b/>
    </w:rPr>
  </w:style>
  <w:style w:type="paragraph" w:customStyle="1" w:styleId="TOCPart">
    <w:name w:val="TOCPart"/>
    <w:basedOn w:val="TOCH1"/>
    <w:qFormat/>
    <w:rsid w:val="00932B28"/>
    <w:pPr>
      <w:spacing w:before="120"/>
      <w:ind w:left="0"/>
      <w:jc w:val="center"/>
    </w:pPr>
    <w:rPr>
      <w:b w:val="0"/>
      <w:sz w:val="28"/>
      <w:szCs w:val="24"/>
    </w:rPr>
  </w:style>
  <w:style w:type="paragraph" w:customStyle="1" w:styleId="TOCChapter">
    <w:name w:val="TOCChapter"/>
    <w:basedOn w:val="TOCH1"/>
    <w:qFormat/>
    <w:rsid w:val="00932B28"/>
    <w:pPr>
      <w:ind w:left="360"/>
    </w:pPr>
    <w:rPr>
      <w:b w:val="0"/>
      <w:sz w:val="24"/>
    </w:rPr>
  </w:style>
  <w:style w:type="paragraph" w:customStyle="1" w:styleId="TOCH2">
    <w:name w:val="TOCH2"/>
    <w:basedOn w:val="TOCH1"/>
    <w:qFormat/>
    <w:rsid w:val="00932B28"/>
    <w:pPr>
      <w:ind w:left="1080"/>
    </w:pPr>
    <w:rPr>
      <w:i/>
    </w:rPr>
  </w:style>
  <w:style w:type="paragraph" w:customStyle="1" w:styleId="TOCH3">
    <w:name w:val="TOCH3"/>
    <w:basedOn w:val="TOCH1"/>
    <w:qFormat/>
    <w:rsid w:val="00932B28"/>
    <w:pPr>
      <w:ind w:left="1440"/>
    </w:pPr>
    <w:rPr>
      <w:b w:val="0"/>
      <w:i/>
    </w:rPr>
  </w:style>
  <w:style w:type="paragraph" w:customStyle="1" w:styleId="BoxType">
    <w:name w:val="BoxType"/>
    <w:qFormat/>
    <w:rsid w:val="00932B28"/>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932B28"/>
    <w:rPr>
      <w:b w:val="0"/>
      <w:bCs w:val="0"/>
      <w:i w:val="0"/>
      <w:iCs w:val="0"/>
      <w:color w:val="3366FF"/>
      <w:bdr w:val="none" w:sz="0" w:space="0" w:color="auto"/>
      <w:shd w:val="clear" w:color="auto" w:fill="CCFFCC"/>
    </w:rPr>
  </w:style>
  <w:style w:type="character" w:customStyle="1" w:styleId="CodeAnnotation">
    <w:name w:val="CodeAnnotation"/>
    <w:uiPriority w:val="1"/>
    <w:qFormat/>
    <w:rsid w:val="00932B28"/>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932B28"/>
    <w:pPr>
      <w:keepNext/>
      <w:keepLines/>
      <w:widowControl w:val="0"/>
      <w:numPr>
        <w:ilvl w:val="1"/>
        <w:numId w:val="11"/>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932B28"/>
    <w:pPr>
      <w:keepNext/>
      <w:keepLines/>
      <w:widowControl w:val="0"/>
      <w:numPr>
        <w:ilvl w:val="2"/>
        <w:numId w:val="11"/>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932B28"/>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HeadCNumber">
    <w:name w:val="HeadCNumber"/>
    <w:qFormat/>
    <w:rsid w:val="00932B28"/>
    <w:pPr>
      <w:keepNext/>
      <w:keepLines/>
      <w:widowControl w:val="0"/>
      <w:numPr>
        <w:ilvl w:val="3"/>
        <w:numId w:val="11"/>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ListPlain">
    <w:name w:val="ListPlain"/>
    <w:qFormat/>
    <w:rsid w:val="00932B2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CodeAnnotated">
    <w:name w:val="CodeAnnotated"/>
    <w:qFormat/>
    <w:rsid w:val="00932B28"/>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932B28"/>
    <w:pPr>
      <w:widowControl w:val="0"/>
      <w:numPr>
        <w:numId w:val="8"/>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932B28"/>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932B28"/>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932B28"/>
    <w:rPr>
      <w:rFonts w:ascii="Webdings" w:hAnsi="Webdings" w:cs="Webdings"/>
      <w:color w:val="3366FF"/>
      <w:w w:val="100"/>
      <w:position w:val="0"/>
      <w:u w:val="none"/>
      <w:vertAlign w:val="baseline"/>
      <w:lang w:val="en-US"/>
    </w:rPr>
  </w:style>
  <w:style w:type="paragraph" w:customStyle="1" w:styleId="TableTitle">
    <w:name w:val="TableTitle"/>
    <w:qFormat/>
    <w:rsid w:val="00932B28"/>
    <w:pPr>
      <w:keepNext/>
      <w:keepLines/>
      <w:widowControl w:val="0"/>
      <w:numPr>
        <w:ilvl w:val="5"/>
        <w:numId w:val="11"/>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932B28"/>
    <w:pPr>
      <w:jc w:val="right"/>
    </w:pPr>
    <w:rPr>
      <w:i w:val="0"/>
    </w:rPr>
  </w:style>
  <w:style w:type="paragraph" w:customStyle="1" w:styleId="SourceForeword">
    <w:name w:val="SourceForeword"/>
    <w:basedOn w:val="ReviewSource"/>
    <w:qFormat/>
    <w:rsid w:val="00932B28"/>
  </w:style>
  <w:style w:type="paragraph" w:customStyle="1" w:styleId="ReviewHead">
    <w:name w:val="ReviewHead"/>
    <w:basedOn w:val="FrontmatterTitle"/>
    <w:qFormat/>
    <w:rsid w:val="00932B28"/>
  </w:style>
  <w:style w:type="paragraph" w:customStyle="1" w:styleId="ReviewQuote">
    <w:name w:val="ReviewQuote"/>
    <w:basedOn w:val="QuotePara"/>
    <w:qFormat/>
    <w:rsid w:val="00932B28"/>
  </w:style>
  <w:style w:type="paragraph" w:customStyle="1" w:styleId="ReviewSource">
    <w:name w:val="ReviewSource"/>
    <w:basedOn w:val="QuoteSource"/>
    <w:qFormat/>
    <w:rsid w:val="00932B28"/>
  </w:style>
  <w:style w:type="paragraph" w:customStyle="1" w:styleId="ListGraphic">
    <w:name w:val="ListGraphic"/>
    <w:basedOn w:val="GraphicSlug"/>
    <w:qFormat/>
    <w:rsid w:val="00932B28"/>
    <w:pPr>
      <w:ind w:left="0"/>
    </w:pPr>
  </w:style>
  <w:style w:type="paragraph" w:customStyle="1" w:styleId="ListCaption">
    <w:name w:val="ListCaption"/>
    <w:basedOn w:val="CaptionLine"/>
    <w:qFormat/>
    <w:rsid w:val="00932B28"/>
    <w:pPr>
      <w:ind w:left="3600"/>
    </w:pPr>
  </w:style>
  <w:style w:type="paragraph" w:customStyle="1" w:styleId="NoteContinued">
    <w:name w:val="NoteContinued"/>
    <w:basedOn w:val="Note"/>
    <w:qFormat/>
    <w:rsid w:val="00932B28"/>
    <w:pPr>
      <w:spacing w:before="0"/>
      <w:ind w:firstLine="0"/>
    </w:pPr>
  </w:style>
  <w:style w:type="paragraph" w:customStyle="1" w:styleId="NoteCode">
    <w:name w:val="NoteCode"/>
    <w:basedOn w:val="Code"/>
    <w:qFormat/>
    <w:rsid w:val="00932B28"/>
    <w:pPr>
      <w:spacing w:after="240"/>
    </w:pPr>
  </w:style>
  <w:style w:type="paragraph" w:customStyle="1" w:styleId="ListBulletSub">
    <w:name w:val="ListBulletSub"/>
    <w:basedOn w:val="ListBullet"/>
    <w:qFormat/>
    <w:rsid w:val="00932B28"/>
    <w:pPr>
      <w:numPr>
        <w:numId w:val="24"/>
      </w:numPr>
      <w:ind w:left="2520"/>
    </w:pPr>
  </w:style>
  <w:style w:type="paragraph" w:customStyle="1" w:styleId="CodeCustom1">
    <w:name w:val="CodeCustom1"/>
    <w:basedOn w:val="Code"/>
    <w:qFormat/>
    <w:rsid w:val="00932B28"/>
    <w:rPr>
      <w:color w:val="00B0F0"/>
    </w:rPr>
  </w:style>
  <w:style w:type="paragraph" w:customStyle="1" w:styleId="CodeCustom2">
    <w:name w:val="CodeCustom2"/>
    <w:basedOn w:val="CodeCustom1"/>
    <w:qFormat/>
    <w:rsid w:val="00932B28"/>
    <w:pPr>
      <w:framePr w:wrap="around" w:vAnchor="text" w:hAnchor="text" w:y="1"/>
    </w:pPr>
    <w:rPr>
      <w:color w:val="7030A0"/>
    </w:rPr>
  </w:style>
  <w:style w:type="paragraph" w:customStyle="1" w:styleId="BoxGraphic">
    <w:name w:val="BoxGraphic"/>
    <w:basedOn w:val="BoxBodyFirst"/>
    <w:qFormat/>
    <w:rsid w:val="00932B28"/>
    <w:rPr>
      <w:bCs/>
      <w:color w:val="A12126"/>
    </w:rPr>
  </w:style>
  <w:style w:type="paragraph" w:customStyle="1" w:styleId="Equation">
    <w:name w:val="Equation"/>
    <w:basedOn w:val="ListPlain"/>
    <w:qFormat/>
    <w:rsid w:val="00932B28"/>
  </w:style>
  <w:style w:type="paragraph" w:customStyle="1" w:styleId="HeadAExercise">
    <w:name w:val="HeadAExercise"/>
    <w:qFormat/>
    <w:rsid w:val="00932B28"/>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Superscript">
    <w:name w:val="LiteralSuperscript"/>
    <w:uiPriority w:val="1"/>
    <w:qFormat/>
    <w:rsid w:val="00932B28"/>
    <w:rPr>
      <w:vertAlign w:val="superscript"/>
    </w:rPr>
  </w:style>
  <w:style w:type="character" w:customStyle="1" w:styleId="LiteralSubscript">
    <w:name w:val="LiteralSubscript"/>
    <w:uiPriority w:val="1"/>
    <w:qFormat/>
    <w:rsid w:val="00932B28"/>
    <w:rPr>
      <w:vertAlign w:val="subscript"/>
    </w:rPr>
  </w:style>
  <w:style w:type="character" w:customStyle="1" w:styleId="LiteralItalicSuperscript">
    <w:name w:val="LiteralItalicSuperscript"/>
    <w:uiPriority w:val="1"/>
    <w:qFormat/>
    <w:rsid w:val="00932B28"/>
    <w:rPr>
      <w:i/>
      <w:color w:val="3266FF"/>
      <w:vertAlign w:val="superscript"/>
    </w:rPr>
  </w:style>
  <w:style w:type="character" w:customStyle="1" w:styleId="LiteralItalicSubscript">
    <w:name w:val="LiteralItalicSubscript"/>
    <w:basedOn w:val="LiteralItalicSuperscript"/>
    <w:uiPriority w:val="1"/>
    <w:qFormat/>
    <w:rsid w:val="00932B28"/>
    <w:rPr>
      <w:i/>
      <w:color w:val="3266FF"/>
      <w:vertAlign w:val="subscript"/>
    </w:rPr>
  </w:style>
  <w:style w:type="paragraph" w:customStyle="1" w:styleId="BoxCodeAnnotated">
    <w:name w:val="BoxCodeAnnotated"/>
    <w:basedOn w:val="BoxCode"/>
    <w:qFormat/>
    <w:rsid w:val="00932B28"/>
    <w:pPr>
      <w:ind w:hanging="216"/>
    </w:pPr>
  </w:style>
  <w:style w:type="paragraph" w:customStyle="1" w:styleId="BoxListNumberSub">
    <w:name w:val="BoxListNumberSub"/>
    <w:basedOn w:val="BoxListNumber"/>
    <w:qFormat/>
    <w:rsid w:val="00932B28"/>
    <w:pPr>
      <w:numPr>
        <w:numId w:val="50"/>
      </w:numPr>
      <w:ind w:left="720"/>
    </w:pPr>
  </w:style>
  <w:style w:type="numbering" w:customStyle="1" w:styleId="CurrentList1">
    <w:name w:val="Current List1"/>
    <w:uiPriority w:val="99"/>
    <w:rsid w:val="00932B28"/>
    <w:pPr>
      <w:numPr>
        <w:numId w:val="12"/>
      </w:numPr>
    </w:pPr>
  </w:style>
  <w:style w:type="numbering" w:customStyle="1" w:styleId="CurrentList2">
    <w:name w:val="Current List2"/>
    <w:uiPriority w:val="99"/>
    <w:rsid w:val="00932B28"/>
    <w:pPr>
      <w:numPr>
        <w:numId w:val="13"/>
      </w:numPr>
    </w:pPr>
  </w:style>
  <w:style w:type="paragraph" w:customStyle="1" w:styleId="ListContinued">
    <w:name w:val="ListContinued"/>
    <w:qFormat/>
    <w:rsid w:val="00932B28"/>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CodeAnnotated">
    <w:name w:val="ListCodeAnnotated"/>
    <w:basedOn w:val="ListCode"/>
    <w:qFormat/>
    <w:rsid w:val="00932B28"/>
    <w:pPr>
      <w:ind w:left="1613" w:hanging="216"/>
    </w:pPr>
  </w:style>
  <w:style w:type="paragraph" w:customStyle="1" w:styleId="ListLetter">
    <w:name w:val="ListLetter"/>
    <w:qFormat/>
    <w:rsid w:val="00932B28"/>
    <w:pPr>
      <w:numPr>
        <w:numId w:val="14"/>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LetterSub">
    <w:name w:val="ListLetterSub"/>
    <w:qFormat/>
    <w:rsid w:val="00932B28"/>
    <w:pPr>
      <w:numPr>
        <w:numId w:val="28"/>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sz w:val="24"/>
      <w:szCs w:val="24"/>
      <w:bdr w:val="none" w:sz="0" w:space="0" w:color="auto"/>
      <w:lang w:eastAsia="en-CA"/>
    </w:rPr>
  </w:style>
  <w:style w:type="paragraph" w:customStyle="1" w:styleId="ListPlainSub">
    <w:name w:val="ListPlainSub"/>
    <w:qFormat/>
    <w:rsid w:val="00932B28"/>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sz w:val="24"/>
      <w:szCs w:val="24"/>
      <w:bdr w:val="none" w:sz="0" w:space="0" w:color="auto"/>
      <w:lang w:eastAsia="en-CA"/>
    </w:rPr>
  </w:style>
  <w:style w:type="numbering" w:customStyle="1" w:styleId="CurrentList3">
    <w:name w:val="Current List3"/>
    <w:uiPriority w:val="99"/>
    <w:rsid w:val="00932B28"/>
    <w:pPr>
      <w:numPr>
        <w:numId w:val="15"/>
      </w:numPr>
    </w:pPr>
  </w:style>
  <w:style w:type="numbering" w:customStyle="1" w:styleId="CurrentList4">
    <w:name w:val="Current List4"/>
    <w:uiPriority w:val="99"/>
    <w:rsid w:val="00932B28"/>
    <w:pPr>
      <w:numPr>
        <w:numId w:val="16"/>
      </w:numPr>
    </w:pPr>
  </w:style>
  <w:style w:type="paragraph" w:customStyle="1" w:styleId="BoxListLetter">
    <w:name w:val="BoxListLetter"/>
    <w:basedOn w:val="BoxListNumber"/>
    <w:qFormat/>
    <w:rsid w:val="00932B28"/>
    <w:pPr>
      <w:numPr>
        <w:numId w:val="19"/>
      </w:numPr>
      <w:ind w:left="360"/>
    </w:pPr>
  </w:style>
  <w:style w:type="numbering" w:customStyle="1" w:styleId="CurrentList5">
    <w:name w:val="Current List5"/>
    <w:uiPriority w:val="99"/>
    <w:rsid w:val="00932B28"/>
    <w:pPr>
      <w:numPr>
        <w:numId w:val="17"/>
      </w:numPr>
    </w:pPr>
  </w:style>
  <w:style w:type="paragraph" w:customStyle="1" w:styleId="BoxListLetterSub">
    <w:name w:val="BoxListLetterSub"/>
    <w:basedOn w:val="BoxListNumber"/>
    <w:qFormat/>
    <w:rsid w:val="00932B28"/>
    <w:pPr>
      <w:numPr>
        <w:numId w:val="25"/>
      </w:numPr>
    </w:pPr>
  </w:style>
  <w:style w:type="numbering" w:customStyle="1" w:styleId="CurrentList6">
    <w:name w:val="Current List6"/>
    <w:uiPriority w:val="99"/>
    <w:rsid w:val="00932B28"/>
    <w:pPr>
      <w:numPr>
        <w:numId w:val="18"/>
      </w:numPr>
    </w:pPr>
  </w:style>
  <w:style w:type="paragraph" w:customStyle="1" w:styleId="BoxListBulletSub">
    <w:name w:val="BoxListBulletSub"/>
    <w:basedOn w:val="BoxListBullet"/>
    <w:qFormat/>
    <w:rsid w:val="00932B28"/>
    <w:pPr>
      <w:numPr>
        <w:numId w:val="22"/>
      </w:numPr>
      <w:ind w:left="720"/>
    </w:pPr>
  </w:style>
  <w:style w:type="numbering" w:customStyle="1" w:styleId="CurrentList7">
    <w:name w:val="Current List7"/>
    <w:uiPriority w:val="99"/>
    <w:rsid w:val="00932B28"/>
    <w:pPr>
      <w:numPr>
        <w:numId w:val="20"/>
      </w:numPr>
    </w:pPr>
  </w:style>
  <w:style w:type="paragraph" w:customStyle="1" w:styleId="ChapterAuthor">
    <w:name w:val="ChapterAuthor"/>
    <w:basedOn w:val="ChapterSubtitle"/>
    <w:qFormat/>
    <w:rsid w:val="00932B28"/>
    <w:rPr>
      <w:i/>
      <w:sz w:val="22"/>
    </w:rPr>
  </w:style>
  <w:style w:type="character" w:customStyle="1" w:styleId="ChineseChar">
    <w:name w:val="ChineseChar"/>
    <w:uiPriority w:val="1"/>
    <w:qFormat/>
    <w:rsid w:val="00932B28"/>
    <w:rPr>
      <w:lang w:val="fr-FR"/>
    </w:rPr>
  </w:style>
  <w:style w:type="character" w:customStyle="1" w:styleId="JapaneseChar">
    <w:name w:val="JapaneseChar"/>
    <w:uiPriority w:val="1"/>
    <w:qFormat/>
    <w:rsid w:val="00932B28"/>
    <w:rPr>
      <w:lang w:val="fr-FR"/>
    </w:rPr>
  </w:style>
  <w:style w:type="character" w:customStyle="1" w:styleId="EmojiChar">
    <w:name w:val="EmojiChar"/>
    <w:uiPriority w:val="99"/>
    <w:qFormat/>
    <w:rsid w:val="00932B28"/>
    <w:rPr>
      <w:lang w:val="fr-FR"/>
    </w:rPr>
  </w:style>
  <w:style w:type="character" w:customStyle="1" w:styleId="Strikethrough">
    <w:name w:val="Strikethrough"/>
    <w:uiPriority w:val="1"/>
    <w:qFormat/>
    <w:rsid w:val="00932B28"/>
    <w:rPr>
      <w:strike/>
      <w:dstrike w:val="0"/>
    </w:rPr>
  </w:style>
  <w:style w:type="character" w:customStyle="1" w:styleId="SuperscriptBold">
    <w:name w:val="SuperscriptBold"/>
    <w:basedOn w:val="Superscript"/>
    <w:uiPriority w:val="1"/>
    <w:qFormat/>
    <w:rsid w:val="00932B28"/>
    <w:rPr>
      <w:b/>
      <w:color w:val="3366FF"/>
      <w:vertAlign w:val="superscript"/>
    </w:rPr>
  </w:style>
  <w:style w:type="character" w:customStyle="1" w:styleId="SubscriptBold">
    <w:name w:val="SubscriptBold"/>
    <w:basedOn w:val="Subscript"/>
    <w:uiPriority w:val="1"/>
    <w:qFormat/>
    <w:rsid w:val="00932B28"/>
    <w:rPr>
      <w:b/>
      <w:color w:val="3366FF"/>
      <w:vertAlign w:val="subscript"/>
    </w:rPr>
  </w:style>
  <w:style w:type="character" w:customStyle="1" w:styleId="SuperscriptBoldItalic">
    <w:name w:val="SuperscriptBoldItalic"/>
    <w:basedOn w:val="Superscript"/>
    <w:uiPriority w:val="1"/>
    <w:qFormat/>
    <w:rsid w:val="00932B28"/>
    <w:rPr>
      <w:b/>
      <w:i/>
      <w:color w:val="3366FF"/>
      <w:vertAlign w:val="superscript"/>
    </w:rPr>
  </w:style>
  <w:style w:type="character" w:customStyle="1" w:styleId="SubscriptBoldItalic">
    <w:name w:val="SubscriptBoldItalic"/>
    <w:basedOn w:val="Subscript"/>
    <w:uiPriority w:val="1"/>
    <w:qFormat/>
    <w:rsid w:val="00932B28"/>
    <w:rPr>
      <w:b/>
      <w:i/>
      <w:color w:val="3366FF"/>
      <w:vertAlign w:val="subscript"/>
    </w:rPr>
  </w:style>
  <w:style w:type="character" w:customStyle="1" w:styleId="SuperscriptLiteralBoldItalic">
    <w:name w:val="SuperscriptLiteralBoldItalic"/>
    <w:basedOn w:val="SuperscriptBoldItalic"/>
    <w:uiPriority w:val="1"/>
    <w:qFormat/>
    <w:rsid w:val="00932B28"/>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932B28"/>
    <w:rPr>
      <w:rFonts w:ascii="Courier" w:hAnsi="Courier"/>
      <w:b/>
      <w:i/>
      <w:color w:val="3366FF"/>
      <w:vertAlign w:val="subscript"/>
    </w:rPr>
  </w:style>
  <w:style w:type="character" w:customStyle="1" w:styleId="SuperscriptLiteralBold">
    <w:name w:val="SuperscriptLiteralBold"/>
    <w:basedOn w:val="SuperscriptBold"/>
    <w:uiPriority w:val="1"/>
    <w:qFormat/>
    <w:rsid w:val="00932B28"/>
    <w:rPr>
      <w:rFonts w:ascii="Courier" w:hAnsi="Courier"/>
      <w:b/>
      <w:i w:val="0"/>
      <w:color w:val="3366FF"/>
      <w:vertAlign w:val="superscript"/>
    </w:rPr>
  </w:style>
  <w:style w:type="character" w:customStyle="1" w:styleId="SubscriptLiteralBold">
    <w:name w:val="SubscriptLiteralBold"/>
    <w:basedOn w:val="SubscriptBold"/>
    <w:uiPriority w:val="1"/>
    <w:qFormat/>
    <w:rsid w:val="00932B28"/>
    <w:rPr>
      <w:rFonts w:ascii="Courier" w:hAnsi="Courier"/>
      <w:b/>
      <w:i w:val="0"/>
      <w:color w:val="3366FF"/>
      <w:vertAlign w:val="subscript"/>
    </w:rPr>
  </w:style>
  <w:style w:type="character" w:customStyle="1" w:styleId="SuperscriptLiteral">
    <w:name w:val="SuperscriptLiteral"/>
    <w:basedOn w:val="Superscript"/>
    <w:uiPriority w:val="1"/>
    <w:qFormat/>
    <w:rsid w:val="00932B28"/>
    <w:rPr>
      <w:rFonts w:ascii="Courier" w:hAnsi="Courier"/>
      <w:color w:val="3366FF"/>
      <w:vertAlign w:val="superscript"/>
    </w:rPr>
  </w:style>
  <w:style w:type="character" w:customStyle="1" w:styleId="SuperscriptLiteralItalic">
    <w:name w:val="SuperscriptLiteralItalic"/>
    <w:basedOn w:val="SuperscriptLiteral"/>
    <w:uiPriority w:val="1"/>
    <w:qFormat/>
    <w:rsid w:val="00932B28"/>
    <w:rPr>
      <w:rFonts w:ascii="Courier" w:hAnsi="Courier"/>
      <w:i/>
      <w:color w:val="3366FF"/>
      <w:vertAlign w:val="superscript"/>
    </w:rPr>
  </w:style>
  <w:style w:type="character" w:customStyle="1" w:styleId="SubscriptLiteral">
    <w:name w:val="SubscriptLiteral"/>
    <w:basedOn w:val="Subscript"/>
    <w:uiPriority w:val="1"/>
    <w:qFormat/>
    <w:rsid w:val="00932B28"/>
    <w:rPr>
      <w:rFonts w:ascii="Courier" w:hAnsi="Courier"/>
      <w:color w:val="3366FF"/>
      <w:vertAlign w:val="subscript"/>
    </w:rPr>
  </w:style>
  <w:style w:type="character" w:customStyle="1" w:styleId="SubscriptLiteralItalic">
    <w:name w:val="SubscriptLiteralItalic"/>
    <w:basedOn w:val="SubscriptLiteral"/>
    <w:uiPriority w:val="1"/>
    <w:qFormat/>
    <w:rsid w:val="00932B28"/>
    <w:rPr>
      <w:rFonts w:ascii="Courier" w:hAnsi="Courier"/>
      <w:i/>
      <w:color w:val="3366FF"/>
      <w:vertAlign w:val="subscript"/>
    </w:rPr>
  </w:style>
  <w:style w:type="character" w:customStyle="1" w:styleId="CyrillicChar">
    <w:name w:val="CyrillicChar"/>
    <w:uiPriority w:val="1"/>
    <w:qFormat/>
    <w:rsid w:val="00932B28"/>
    <w:rPr>
      <w:lang w:val="fr-FR"/>
    </w:rPr>
  </w:style>
  <w:style w:type="paragraph" w:customStyle="1" w:styleId="TabularList">
    <w:name w:val="TabularList"/>
    <w:basedOn w:val="Body"/>
    <w:qFormat/>
    <w:rsid w:val="00932B28"/>
    <w:pPr>
      <w:ind w:left="0" w:firstLine="0"/>
    </w:pPr>
  </w:style>
  <w:style w:type="character" w:styleId="UnresolvedMention">
    <w:name w:val="Unresolved Mention"/>
    <w:basedOn w:val="DefaultParagraphFont"/>
    <w:uiPriority w:val="99"/>
    <w:semiHidden/>
    <w:unhideWhenUsed/>
    <w:rsid w:val="00932B28"/>
    <w:rPr>
      <w:color w:val="605E5C"/>
      <w:shd w:val="clear" w:color="auto" w:fill="E1DFDD"/>
    </w:rPr>
  </w:style>
  <w:style w:type="numbering" w:customStyle="1" w:styleId="CurrentList9">
    <w:name w:val="Current List9"/>
    <w:uiPriority w:val="99"/>
    <w:rsid w:val="00932B28"/>
    <w:pPr>
      <w:numPr>
        <w:numId w:val="23"/>
      </w:numPr>
    </w:pPr>
  </w:style>
  <w:style w:type="numbering" w:customStyle="1" w:styleId="CurrentList8">
    <w:name w:val="Current List8"/>
    <w:uiPriority w:val="99"/>
    <w:rsid w:val="00932B28"/>
    <w:pPr>
      <w:numPr>
        <w:numId w:val="21"/>
      </w:numPr>
    </w:pPr>
  </w:style>
  <w:style w:type="paragraph" w:styleId="EndnoteText">
    <w:name w:val="endnote text"/>
    <w:basedOn w:val="Normal"/>
    <w:link w:val="EndnoteTextChar"/>
    <w:uiPriority w:val="99"/>
    <w:semiHidden/>
    <w:unhideWhenUsed/>
    <w:rsid w:val="00932B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2B28"/>
    <w:rPr>
      <w:rFonts w:asciiTheme="minorHAnsi" w:eastAsia="Times New Roman" w:hAnsiTheme="minorHAnsi" w:cstheme="minorBidi"/>
      <w:bdr w:val="none" w:sz="0" w:space="0" w:color="auto"/>
    </w:rPr>
  </w:style>
  <w:style w:type="character" w:styleId="EndnoteReference0">
    <w:name w:val="endnote reference"/>
    <w:basedOn w:val="DefaultParagraphFont"/>
    <w:uiPriority w:val="99"/>
    <w:semiHidden/>
    <w:unhideWhenUsed/>
    <w:rsid w:val="00932B28"/>
    <w:rPr>
      <w:vertAlign w:val="superscript"/>
    </w:rPr>
  </w:style>
  <w:style w:type="paragraph" w:styleId="FootnoteText">
    <w:name w:val="footnote text"/>
    <w:basedOn w:val="Normal"/>
    <w:link w:val="FootnoteTextChar"/>
    <w:uiPriority w:val="99"/>
    <w:semiHidden/>
    <w:unhideWhenUsed/>
    <w:rsid w:val="00932B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2B28"/>
    <w:rPr>
      <w:rFonts w:asciiTheme="minorHAnsi" w:eastAsia="Times New Roman" w:hAnsiTheme="minorHAnsi" w:cstheme="minorBidi"/>
      <w:bdr w:val="none" w:sz="0" w:space="0" w:color="auto"/>
    </w:rPr>
  </w:style>
  <w:style w:type="character" w:styleId="FootnoteReference0">
    <w:name w:val="footnote reference"/>
    <w:basedOn w:val="DefaultParagraphFont"/>
    <w:uiPriority w:val="99"/>
    <w:semiHidden/>
    <w:unhideWhenUsed/>
    <w:rsid w:val="00932B28"/>
    <w:rPr>
      <w:vertAlign w:val="superscript"/>
    </w:rPr>
  </w:style>
  <w:style w:type="character" w:customStyle="1" w:styleId="Emoji">
    <w:name w:val="Emoji"/>
    <w:basedOn w:val="DefaultParagraphFont"/>
    <w:uiPriority w:val="1"/>
    <w:qFormat/>
    <w:rsid w:val="00932B28"/>
    <w:rPr>
      <w:rFonts w:ascii="Apple Color Emoji" w:hAnsi="Apple Color Emoji" w:cs="Apple Color Emoji"/>
      <w:lang w:eastAsia="en-US"/>
    </w:rPr>
  </w:style>
  <w:style w:type="character" w:customStyle="1" w:styleId="LiteralGrayItalic">
    <w:name w:val="LiteralGrayItalic"/>
    <w:basedOn w:val="LiteralGray"/>
    <w:uiPriority w:val="1"/>
    <w:qFormat/>
    <w:rsid w:val="00932B28"/>
    <w:rPr>
      <w:rFonts w:ascii="Courier" w:hAnsi="Courier"/>
      <w:i/>
      <w:color w:val="A6A6A6" w:themeColor="background1" w:themeShade="A6"/>
    </w:rPr>
  </w:style>
  <w:style w:type="character" w:customStyle="1" w:styleId="Heading1Char">
    <w:name w:val="Heading 1 Char"/>
    <w:basedOn w:val="DefaultParagraphFont"/>
    <w:link w:val="Heading1"/>
    <w:uiPriority w:val="9"/>
    <w:rsid w:val="002115C4"/>
    <w:rPr>
      <w:rFonts w:asciiTheme="majorHAnsi" w:eastAsiaTheme="majorEastAsia" w:hAnsiTheme="majorHAnsi" w:cstheme="majorBidi"/>
      <w:color w:val="365F91" w:themeColor="accent1" w:themeShade="BF"/>
      <w:sz w:val="32"/>
      <w:szCs w:val="32"/>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911837">
      <w:bodyDiv w:val="1"/>
      <w:marLeft w:val="0"/>
      <w:marRight w:val="0"/>
      <w:marTop w:val="0"/>
      <w:marBottom w:val="0"/>
      <w:divBdr>
        <w:top w:val="none" w:sz="0" w:space="0" w:color="auto"/>
        <w:left w:val="none" w:sz="0" w:space="0" w:color="auto"/>
        <w:bottom w:val="none" w:sz="0" w:space="0" w:color="auto"/>
        <w:right w:val="none" w:sz="0" w:space="0" w:color="auto"/>
      </w:divBdr>
    </w:div>
    <w:div w:id="1765565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show.rfor.us/ZxjW3XKR"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2).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6663F-4359-4600-A59C-CDE8C4BCE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C:\Users\franc\Downloads\NSPTemplate091622 (2).dotm</Template>
  <TotalTime>15</TotalTime>
  <Pages>15</Pages>
  <Words>2827</Words>
  <Characters>16115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Keyes</cp:lastModifiedBy>
  <cp:revision>8</cp:revision>
  <dcterms:created xsi:type="dcterms:W3CDTF">2023-11-27T15:19:00Z</dcterms:created>
  <dcterms:modified xsi:type="dcterms:W3CDTF">2023-11-30T20:54:00Z</dcterms:modified>
</cp:coreProperties>
</file>