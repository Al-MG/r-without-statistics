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0"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77777777" w:rsidR="006024CC" w:rsidRDefault="006024CC" w:rsidP="006024CC">
      <w:pPr>
        <w:pStyle w:val="BookSubtitle"/>
        <w:rPr>
          <w:rFonts w:eastAsia="Arial"/>
          <w:sz w:val="24"/>
          <w:szCs w:val="24"/>
        </w:rPr>
      </w:pPr>
      <w:r>
        <w:rPr>
          <w:rFonts w:eastAsia="Arial"/>
          <w:highlight w:val="white"/>
        </w:rPr>
        <w:t>Book Subtitle</w:t>
      </w:r>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1962BE96" w:rsidR="006024CC" w:rsidRDefault="006024CC" w:rsidP="006024CC">
      <w:pPr>
        <w:pStyle w:val="CopyrightHead"/>
      </w:pPr>
      <w:r w:rsidRPr="00D705D5">
        <w:rPr>
          <w:color w:val="FF0000"/>
        </w:rPr>
        <w:t>BOOK TITLE</w:t>
      </w:r>
      <w:r>
        <w:t xml:space="preserve">. </w:t>
      </w:r>
      <w:r w:rsidRPr="001D39EB">
        <w:rPr>
          <w:b w:val="0"/>
          <w:bCs/>
        </w:rPr>
        <w:t>Copyright ©</w:t>
      </w:r>
      <w:r w:rsidRPr="001D39EB">
        <w:rPr>
          <w:rFonts w:ascii="Times New Roman" w:hAnsi="Times New Roman" w:cs="Times New Roman"/>
          <w:b w:val="0"/>
          <w:bCs/>
          <w:color w:val="3366FF"/>
        </w:rPr>
        <w:t xml:space="preserve"> </w:t>
      </w:r>
      <w:r w:rsidRPr="001D39EB">
        <w:rPr>
          <w:b w:val="0"/>
          <w:bCs/>
        </w:rPr>
        <w:t>202</w:t>
      </w:r>
      <w:r>
        <w:rPr>
          <w:b w:val="0"/>
          <w:bCs/>
        </w:rPr>
        <w:t>4</w:t>
      </w:r>
      <w:r w:rsidRPr="001D39EB">
        <w:rPr>
          <w:b w:val="0"/>
          <w:bCs/>
        </w:rPr>
        <w:t xml:space="preserve"> by </w:t>
      </w:r>
      <w:r w:rsidRPr="00D705D5">
        <w:rPr>
          <w:b w:val="0"/>
          <w:bCs/>
          <w:color w:val="FF0000"/>
        </w:rPr>
        <w:t>Author Author</w:t>
      </w:r>
      <w:r w:rsidRPr="001D39EB">
        <w:rPr>
          <w:b w:val="0"/>
          <w:bCs/>
        </w:rPr>
        <w:t>.</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77777777" w:rsidR="006024CC" w:rsidRDefault="006024CC" w:rsidP="006024CC">
      <w:pPr>
        <w:pStyle w:val="Copyright"/>
        <w:rPr>
          <w:rFonts w:eastAsia="Libre Baskerville"/>
        </w:rPr>
      </w:pPr>
      <w:r>
        <w:rPr>
          <w:rFonts w:eastAsia="Libre Baskerville"/>
        </w:rPr>
        <w:t>27 26 25 24 23     1 2 3 4 5</w:t>
      </w:r>
    </w:p>
    <w:p w14:paraId="1BFCDAD6" w14:textId="77777777" w:rsidR="006024CC" w:rsidRDefault="006024CC" w:rsidP="006024CC">
      <w:pPr>
        <w:pStyle w:val="Copyright"/>
        <w:rPr>
          <w:rFonts w:eastAsia="Libre Baskerville"/>
        </w:rPr>
      </w:pPr>
      <w:r>
        <w:rPr>
          <w:rFonts w:eastAsia="Libre Baskerville"/>
        </w:rPr>
        <w:t>ISBN-13: 978-1-xxxx-xxxx-x (print)</w:t>
      </w:r>
      <w:r>
        <w:rPr>
          <w:rFonts w:eastAsia="Libre Baskerville"/>
        </w:rPr>
        <w:br/>
        <w:t>ISBN-13: 978-1-xxxx-xxxx-x (ebook)</w:t>
      </w:r>
    </w:p>
    <w:p w14:paraId="4E63F4AB" w14:textId="77777777" w:rsidR="006024CC" w:rsidRDefault="006024CC" w:rsidP="006024CC">
      <w:pPr>
        <w:pStyle w:val="ProductionDirective"/>
        <w:rPr>
          <w:rFonts w:eastAsia="Arial"/>
        </w:rPr>
      </w:pPr>
      <w:r>
        <w:rPr>
          <w:rFonts w:eastAsia="Arial"/>
        </w:rPr>
        <w:t>PROD: hyphenation of ISBN should be 978-1-59327-xxx-x or 978-1-7185-xxxx-x depending on which publisher code is used</w:t>
      </w:r>
    </w:p>
    <w:p w14:paraId="6BAE3569" w14:textId="77777777" w:rsidR="006024CC" w:rsidRDefault="006024CC" w:rsidP="006024CC">
      <w:pPr>
        <w:pStyle w:val="Copyright"/>
        <w:rPr>
          <w:rFonts w:eastAsia="Libre Baskerville"/>
        </w:rPr>
      </w:pPr>
      <w:bookmarkStart w:id="1" w:name="_heading=h.gjdgxs" w:colFirst="0" w:colLast="0"/>
      <w:bookmarkEnd w:id="1"/>
      <w:r>
        <w:rPr>
          <w:rFonts w:eastAsia="Libre Baskerville"/>
        </w:rPr>
        <w:t>Publisher: William Pollock</w:t>
      </w:r>
      <w:r>
        <w:rPr>
          <w:rFonts w:eastAsia="Libre Baskerville"/>
        </w:rPr>
        <w:br/>
        <w:t>Managing Editor: Jill Franklin</w:t>
      </w:r>
      <w:r>
        <w:rPr>
          <w:rFonts w:eastAsia="Libre Baskerville"/>
        </w:rPr>
        <w:br/>
        <w:t>Production Manager: Sabrina Plomitallo-González</w:t>
      </w:r>
      <w:r>
        <w:rPr>
          <w:rFonts w:eastAsia="Libre Baskerville"/>
        </w:rPr>
        <w:br/>
        <w:t>Production Editor: ???</w:t>
      </w:r>
      <w:r>
        <w:rPr>
          <w:rFonts w:eastAsia="Libre Baskerville"/>
        </w:rPr>
        <w:br/>
      </w:r>
      <w:r>
        <w:rPr>
          <w:rFonts w:eastAsia="Libre Baskerville"/>
        </w:rPr>
        <w:lastRenderedPageBreak/>
        <w:t>Developmental Editor: ???</w:t>
      </w:r>
      <w:r>
        <w:rPr>
          <w:rFonts w:eastAsia="Libre Baskerville"/>
        </w:rPr>
        <w:br/>
        <w:t>Cover Illustrator: ???</w:t>
      </w:r>
      <w:r>
        <w:rPr>
          <w:rFonts w:eastAsia="Libre Baskerville"/>
        </w:rPr>
        <w:br/>
        <w:t>Interior Design: Octopod Studios</w:t>
      </w:r>
      <w:r>
        <w:rPr>
          <w:rFonts w:eastAsia="Libre Baskerville"/>
        </w:rPr>
        <w:br/>
        <w:t>Technical Reviewer: ???</w:t>
      </w:r>
      <w:r>
        <w:rPr>
          <w:rFonts w:eastAsia="Libre Baskerville"/>
        </w:rPr>
        <w:br/>
        <w:t>Copyeditor: ???</w:t>
      </w:r>
      <w:r>
        <w:rPr>
          <w:rFonts w:eastAsia="Libre Baskerville"/>
        </w:rPr>
        <w:br/>
        <w:t>Compositor: ???</w:t>
      </w:r>
      <w:r>
        <w:rPr>
          <w:rFonts w:eastAsia="Libre Baskerville"/>
        </w:rPr>
        <w:br/>
        <w:t>Proofreader: ???</w:t>
      </w:r>
      <w:r>
        <w:rPr>
          <w:rFonts w:eastAsia="Libre Baskerville"/>
        </w:rPr>
        <w:br/>
        <w:t>Indexer: ???</w:t>
      </w:r>
    </w:p>
    <w:p w14:paraId="1543EF90" w14:textId="77777777" w:rsidR="006024CC" w:rsidRDefault="006024CC" w:rsidP="006024CC">
      <w:pPr>
        <w:pStyle w:val="ProductionDirective"/>
        <w:rPr>
          <w:rFonts w:eastAsia="Arial"/>
        </w:rPr>
      </w:pPr>
      <w:r>
        <w:rPr>
          <w:rFonts w:eastAsia="Arial"/>
        </w:rPr>
        <w:t>PROD: Compositor and Interior Design should be checked and potentially changed if it is not a yellow and black series book</w:t>
      </w:r>
    </w:p>
    <w:p w14:paraId="6A4A28DF" w14:textId="77777777" w:rsidR="006024CC" w:rsidRDefault="006024CC" w:rsidP="006024CC">
      <w:pPr>
        <w:pStyle w:val="Copyright"/>
        <w:rPr>
          <w:rFonts w:eastAsia="Libre Baskerville"/>
        </w:rPr>
      </w:pPr>
      <w:r>
        <w:rPr>
          <w:rFonts w:eastAsia="Libre Baskerville"/>
        </w:rPr>
        <w:t xml:space="preserve">The following images are reproduced with permission: Figure x-x from </w:t>
      </w:r>
      <w:r w:rsidRPr="00D705D5">
        <w:rPr>
          <w:rStyle w:val="Italic"/>
          <w:rFonts w:eastAsia="Libre Baskerville"/>
        </w:rPr>
        <w:t>example.com</w:t>
      </w:r>
      <w:r>
        <w:rPr>
          <w:rFonts w:eastAsia="Libre Baskerville"/>
        </w:rPr>
        <w:t>; Figure x-x courtesy of Organization; Figure x-x photo by Photographer Name</w:t>
      </w:r>
    </w:p>
    <w:p w14:paraId="3A0EF0BE" w14:textId="77777777" w:rsidR="006024CC" w:rsidRDefault="006024CC" w:rsidP="006024CC">
      <w:pPr>
        <w:pStyle w:val="ProductionDirective"/>
        <w:rPr>
          <w:rFonts w:eastAsia="Arial"/>
        </w:rPr>
      </w:pPr>
      <w:r>
        <w:rPr>
          <w:rFonts w:eastAsia="Arial"/>
        </w:rPr>
        <w:t>PROD: delete image credits or change as needed</w:t>
      </w:r>
    </w:p>
    <w:p w14:paraId="6A367AEB" w14:textId="77777777" w:rsidR="006024CC" w:rsidRDefault="006024CC" w:rsidP="006024CC">
      <w:pPr>
        <w:pStyle w:val="Copyright"/>
        <w:rPr>
          <w:rFonts w:eastAsia="Libre Baskerville"/>
        </w:rPr>
      </w:pPr>
      <w:r>
        <w:rPr>
          <w:rFonts w:eastAsia="Libre Baskerville"/>
        </w:rPr>
        <w:t>For information on distribution, bulk sales, corporate sales, or translations, please contact No Starch Press, Inc. directly at info@nostarch.com or:</w:t>
      </w:r>
    </w:p>
    <w:p w14:paraId="471677AA" w14:textId="77777777" w:rsidR="006024CC" w:rsidRDefault="006024CC" w:rsidP="006024CC">
      <w:pPr>
        <w:pStyle w:val="Copyright"/>
        <w:rPr>
          <w:rFonts w:eastAsia="Libre Baskerville"/>
        </w:rPr>
      </w:pPr>
      <w:r>
        <w:rPr>
          <w:rFonts w:eastAsia="Libre Baskerville"/>
        </w:rPr>
        <w:t>No Starch Press, Inc.</w:t>
      </w:r>
      <w:r>
        <w:rPr>
          <w:rFonts w:eastAsia="Libre Baskerville"/>
        </w:rPr>
        <w:br/>
        <w:t>245 8th Street, San Francisco, CA 94103</w:t>
      </w:r>
      <w:r>
        <w:rPr>
          <w:rFonts w:eastAsia="Libre Baskerville"/>
        </w:rPr>
        <w:br/>
        <w:t>phone: 1.415.863.9900</w:t>
      </w:r>
      <w:r>
        <w:rPr>
          <w:rFonts w:eastAsia="Libre Baskerville"/>
        </w:rPr>
        <w:br/>
        <w:t>www.nostarch.com</w:t>
      </w:r>
    </w:p>
    <w:p w14:paraId="43F99CFC" w14:textId="77777777" w:rsidR="006024CC" w:rsidRPr="00D705D5" w:rsidRDefault="006024CC" w:rsidP="006024CC">
      <w:pPr>
        <w:pStyle w:val="Copyright"/>
        <w:rPr>
          <w:rStyle w:val="Italic"/>
          <w:rFonts w:eastAsia="Libre Baskerville"/>
        </w:rPr>
      </w:pPr>
      <w:r w:rsidRPr="00D705D5">
        <w:rPr>
          <w:rStyle w:val="Italic"/>
          <w:rFonts w:eastAsia="Libre Baskerville"/>
        </w:rPr>
        <w:t>Library of Congress Cataloging-in-Publication Data</w:t>
      </w:r>
    </w:p>
    <w:p w14:paraId="5A083C6C" w14:textId="77777777" w:rsidR="006024CC" w:rsidRDefault="006024CC" w:rsidP="006024CC">
      <w:pPr>
        <w:pStyle w:val="CopyrightLOC"/>
        <w:rPr>
          <w:rFonts w:eastAsia="Libre Baskerville"/>
        </w:rPr>
      </w:pPr>
      <w:r>
        <w:rPr>
          <w:rFonts w:eastAsia="Libre Baskerville"/>
        </w:rPr>
        <w:t>&lt;CIP DATA GOES HERE.&gt;</w:t>
      </w:r>
    </w:p>
    <w:p w14:paraId="0902E304" w14:textId="77777777" w:rsidR="006024CC" w:rsidRDefault="006024CC" w:rsidP="006024CC">
      <w:pPr>
        <w:pStyle w:val="ProductionDirective"/>
        <w:rPr>
          <w:rFonts w:eastAsia="Arial"/>
        </w:rPr>
      </w:pPr>
      <w:r>
        <w:rPr>
          <w:rFonts w:eastAsia="Arial"/>
        </w:rPr>
        <w:t>PROD: hide or remove summary from cip block before copying here</w:t>
      </w:r>
    </w:p>
    <w:p w14:paraId="4ECBB385" w14:textId="77777777" w:rsidR="006024CC" w:rsidRDefault="006024CC" w:rsidP="006024CC">
      <w:pPr>
        <w:pStyle w:val="Copyright"/>
        <w:rPr>
          <w:rFonts w:eastAsia="Libre Baskerville"/>
        </w:rPr>
      </w:pPr>
      <w:r>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7B2CF74" w14:textId="77777777" w:rsidR="006024CC" w:rsidRDefault="006024CC" w:rsidP="006024CC">
      <w:pPr>
        <w:pStyle w:val="ProductionDirective"/>
        <w:rPr>
          <w:rFonts w:eastAsia="Arial"/>
        </w:rPr>
      </w:pPr>
      <w:r>
        <w:rPr>
          <w:rFonts w:eastAsia="Arial"/>
        </w:rPr>
        <w:t>PROD: only include this lego paragraph in lego books (and leave out parts, for example mindstorms, if not relevant)</w:t>
      </w:r>
    </w:p>
    <w:p w14:paraId="21CD82B0" w14:textId="77777777" w:rsidR="006024CC" w:rsidRDefault="006024CC" w:rsidP="006024CC">
      <w:pPr>
        <w:pStyle w:val="Copyright"/>
        <w:rPr>
          <w:rFonts w:eastAsia="Libre Baskerville"/>
        </w:rPr>
      </w:pPr>
      <w:r>
        <w:rPr>
          <w:rFonts w:eastAsia="Libre Baskerville"/>
        </w:rPr>
        <w:t>LEGO®, MINDSTORMS®, the brick configuration, and the minifigure are trademarks of the LEGO Group, which does not sponsor, authorize, or endorse this book.</w:t>
      </w:r>
    </w:p>
    <w:p w14:paraId="641B62FE" w14:textId="77777777" w:rsidR="006024CC" w:rsidRDefault="006024CC" w:rsidP="006024CC">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sidRPr="002556E6">
        <w:rPr>
          <w:rFonts w:eastAsia="Libre Baskerville"/>
          <w:color w:val="FF0000"/>
        </w:rPr>
        <w:t>(s)</w:t>
      </w:r>
      <w:r>
        <w:rPr>
          <w:rFonts w:eastAsia="Libre Baskerville"/>
        </w:rPr>
        <w:t xml:space="preserve"> nor No Starch Press, Inc. shall have any liability to any person or entity with respect to any loss or damage caused or alleged to be caused directly or indirectly by the information contained in it.</w:t>
      </w:r>
    </w:p>
    <w:p w14:paraId="09B187F0" w14:textId="77777777" w:rsidR="006024CC" w:rsidRDefault="006024CC" w:rsidP="006024CC">
      <w:pPr>
        <w:pStyle w:val="ProductionDirective"/>
        <w:rPr>
          <w:rFonts w:eastAsia="Arial"/>
        </w:rPr>
      </w:pPr>
      <w:r>
        <w:rPr>
          <w:rFonts w:eastAsia="Arial"/>
        </w:rPr>
        <w:t>PROD: only include one of these fiction paragraphs if it is a work of fiction (and choose which one based on the use of real figures).</w:t>
      </w:r>
    </w:p>
    <w:p w14:paraId="7AB8B79C" w14:textId="77777777" w:rsidR="006024CC" w:rsidRPr="00D705D5" w:rsidRDefault="006024CC" w:rsidP="006024CC">
      <w:pPr>
        <w:pStyle w:val="Copyright"/>
        <w:rPr>
          <w:rFonts w:eastAsia="Libre Baskerville"/>
        </w:rPr>
      </w:pPr>
      <w:r w:rsidRPr="00D705D5">
        <w:rPr>
          <w:rFonts w:eastAsia="Libre Baskerville"/>
        </w:rPr>
        <w:t>All characters in this publication are fictitious or are used fictitiously.</w:t>
      </w:r>
    </w:p>
    <w:p w14:paraId="1B68C912" w14:textId="77777777" w:rsidR="006024CC" w:rsidRDefault="006024CC" w:rsidP="006024CC">
      <w:pPr>
        <w:pStyle w:val="Copyright"/>
        <w:rPr>
          <w:rFonts w:eastAsia="Libre Baskerville"/>
        </w:rPr>
      </w:pPr>
      <w:r>
        <w:rPr>
          <w:rFonts w:eastAsia="Libre Baskerville"/>
        </w:rPr>
        <w:t>All characters in this publication are fictitious, and any resemblance to real persons, living or dead, is purely coincidental.</w:t>
      </w:r>
    </w:p>
    <w:p w14:paraId="1DF67283" w14:textId="77777777" w:rsidR="006024CC" w:rsidRPr="00D705D5" w:rsidRDefault="006024CC" w:rsidP="006024CC">
      <w:pPr>
        <w:pStyle w:val="ProductionDirective"/>
        <w:rPr>
          <w:rFonts w:eastAsia="Libre Baskerville"/>
        </w:rPr>
      </w:pPr>
      <w:r w:rsidRPr="00D705D5">
        <w:rPr>
          <w:rFonts w:eastAsia="Arial"/>
        </w:rPr>
        <w:t>PROD: Add printer initial in brackets</w:t>
      </w:r>
    </w:p>
    <w:p w14:paraId="1293BD32" w14:textId="77777777" w:rsidR="006024CC" w:rsidRDefault="006024CC" w:rsidP="006024CC">
      <w:pPr>
        <w:pStyle w:val="Copyright"/>
        <w:rPr>
          <w:rFonts w:eastAsia="Libre Baskerville"/>
        </w:rPr>
      </w:pPr>
      <w:r>
        <w:rPr>
          <w:rFonts w:eastAsia="Libre Baskerville"/>
        </w:rPr>
        <w:t>[X]</w:t>
      </w:r>
    </w:p>
    <w:p w14:paraId="48CDE415" w14:textId="77777777" w:rsidR="006024CC" w:rsidRDefault="006024CC" w:rsidP="006024CC">
      <w:pPr>
        <w:pStyle w:val="ProductionDirective"/>
        <w:rPr>
          <w:rFonts w:eastAsia="Arial"/>
        </w:rPr>
      </w:pPr>
      <w:r>
        <w:rPr>
          <w:rFonts w:eastAsia="Arial"/>
        </w:rPr>
        <w:t>Start dedication.</w:t>
      </w:r>
    </w:p>
    <w:p w14:paraId="1DB3C6F5" w14:textId="0CB18EB6" w:rsidR="006024CC" w:rsidRDefault="00021359" w:rsidP="006024CC">
      <w:pPr>
        <w:pStyle w:val="Dedication"/>
        <w:rPr>
          <w:rFonts w:eastAsia="Arial"/>
        </w:rPr>
      </w:pPr>
      <w:r>
        <w:rPr>
          <w:rFonts w:eastAsia="Arial"/>
        </w:rPr>
        <w:t>For my wife, Rachel, and my children, Leila and Elias.</w:t>
      </w:r>
    </w:p>
    <w:p w14:paraId="14E469DE" w14:textId="3C34707C" w:rsidR="006024CC" w:rsidRDefault="006024CC" w:rsidP="006024CC">
      <w:pPr>
        <w:pStyle w:val="FrontmatterTitle"/>
      </w:pPr>
      <w:r>
        <w:t>About the Author</w:t>
      </w:r>
    </w:p>
    <w:p w14:paraId="7C64630D" w14:textId="44CBD762" w:rsidR="00CF6A96" w:rsidRDefault="00CF6A96" w:rsidP="006024CC">
      <w:pPr>
        <w:pStyle w:val="Body"/>
        <w:rPr>
          <w:rFonts w:eastAsia="Calibri"/>
        </w:rPr>
      </w:pPr>
      <w:commentRangeStart w:id="2"/>
      <w:r w:rsidRPr="00CF6A96">
        <w:rPr>
          <w:rFonts w:eastAsia="Calibri"/>
        </w:rPr>
        <w:t xml:space="preserve">David Keyes is </w:t>
      </w:r>
      <w:r w:rsidR="00C27BA4" w:rsidRPr="00CF6A96">
        <w:rPr>
          <w:rFonts w:eastAsia="Calibri"/>
        </w:rPr>
        <w:t xml:space="preserve">the founder of </w:t>
      </w:r>
      <w:r w:rsidR="00C27BA4" w:rsidRPr="005F3DEF">
        <w:rPr>
          <w:rStyle w:val="Italic"/>
          <w:rFonts w:eastAsia="Calibri"/>
        </w:rPr>
        <w:t>R for the Rest of Us</w:t>
      </w:r>
      <w:r w:rsidR="00C27BA4" w:rsidRPr="00CF6A96">
        <w:rPr>
          <w:rFonts w:eastAsia="Calibri"/>
        </w:rPr>
        <w:t xml:space="preserve">, </w:t>
      </w:r>
      <w:r w:rsidR="00C27BA4">
        <w:rPr>
          <w:rFonts w:eastAsia="Calibri"/>
        </w:rPr>
        <w:t xml:space="preserve">where </w:t>
      </w:r>
      <w:r w:rsidR="00C27BA4" w:rsidRPr="00CF6A96">
        <w:rPr>
          <w:rFonts w:eastAsia="Calibri"/>
        </w:rPr>
        <w:t>he develops courses</w:t>
      </w:r>
      <w:r w:rsidR="00C27BA4">
        <w:rPr>
          <w:rFonts w:eastAsia="Calibri"/>
        </w:rPr>
        <w:t>,</w:t>
      </w:r>
      <w:r w:rsidR="00C27BA4" w:rsidRPr="00CF6A96">
        <w:rPr>
          <w:rFonts w:eastAsia="Calibri"/>
        </w:rPr>
        <w:t xml:space="preserve"> conducts corporate trainings, and </w:t>
      </w:r>
      <w:r w:rsidR="00C27BA4">
        <w:rPr>
          <w:rFonts w:eastAsia="Calibri"/>
        </w:rPr>
        <w:t>works with</w:t>
      </w:r>
      <w:r w:rsidR="00C27BA4" w:rsidRPr="00CF6A96">
        <w:rPr>
          <w:rFonts w:eastAsia="Calibri"/>
        </w:rPr>
        <w:t xml:space="preserve"> organizations </w:t>
      </w:r>
      <w:r w:rsidR="00C27BA4">
        <w:rPr>
          <w:rFonts w:eastAsia="Calibri"/>
        </w:rPr>
        <w:t xml:space="preserve">to </w:t>
      </w:r>
      <w:r w:rsidR="00C27BA4" w:rsidRPr="00CF6A96">
        <w:rPr>
          <w:rFonts w:eastAsia="Calibri"/>
        </w:rPr>
        <w:t xml:space="preserve">harness the power of R. </w:t>
      </w:r>
      <w:commentRangeEnd w:id="2"/>
      <w:r w:rsidR="008767D0">
        <w:rPr>
          <w:rStyle w:val="CommentReference"/>
          <w:rFonts w:ascii="Calibri" w:eastAsiaTheme="minorHAnsi" w:hAnsi="Calibri" w:cs="Times New Roman"/>
          <w:color w:val="auto"/>
          <w:kern w:val="2"/>
          <w:lang w:eastAsia="en-US"/>
          <w14:ligatures w14:val="standardContextual"/>
        </w:rPr>
        <w:commentReference w:id="2"/>
      </w:r>
      <w:r w:rsidR="00C27BA4">
        <w:rPr>
          <w:rFonts w:eastAsia="Calibri"/>
        </w:rPr>
        <w:t xml:space="preserve">As </w:t>
      </w:r>
      <w:r w:rsidRPr="00CF6A96">
        <w:rPr>
          <w:rFonts w:eastAsia="Calibri"/>
        </w:rPr>
        <w:t xml:space="preserve">a self-taught R </w:t>
      </w:r>
      <w:r w:rsidRPr="00CF6A96">
        <w:rPr>
          <w:rFonts w:eastAsia="Calibri"/>
        </w:rPr>
        <w:lastRenderedPageBreak/>
        <w:t>user with a qualitative background</w:t>
      </w:r>
      <w:r w:rsidR="00C27BA4">
        <w:rPr>
          <w:rFonts w:eastAsia="Calibri"/>
        </w:rPr>
        <w:t>,</w:t>
      </w:r>
      <w:r w:rsidRPr="00CF6A96">
        <w:rPr>
          <w:rFonts w:eastAsia="Calibri"/>
        </w:rPr>
        <w:t xml:space="preserve"> </w:t>
      </w:r>
      <w:r w:rsidR="00C27BA4">
        <w:rPr>
          <w:rFonts w:eastAsia="Calibri"/>
        </w:rPr>
        <w:t>he</w:t>
      </w:r>
      <w:r w:rsidRPr="00CF6A96">
        <w:rPr>
          <w:rFonts w:eastAsia="Calibri"/>
        </w:rPr>
        <w:t xml:space="preserve"> helps people who don</w:t>
      </w:r>
      <w:r w:rsidR="00D34C9E">
        <w:rPr>
          <w:rFonts w:eastAsia="Calibri"/>
        </w:rPr>
        <w:t>’</w:t>
      </w:r>
      <w:r w:rsidRPr="00CF6A96">
        <w:rPr>
          <w:rFonts w:eastAsia="Calibri"/>
        </w:rPr>
        <w:t>t think of themselves as R users learn to use this powerful tool.</w:t>
      </w:r>
    </w:p>
    <w:p w14:paraId="2D05CB15" w14:textId="77777777" w:rsidR="006024CC" w:rsidRDefault="006024CC" w:rsidP="006024CC">
      <w:pPr>
        <w:pStyle w:val="FrontmatterTitle"/>
        <w:rPr>
          <w:rFonts w:eastAsia="Arial"/>
        </w:rPr>
      </w:pPr>
      <w:r>
        <w:rPr>
          <w:rFonts w:eastAsia="Arial"/>
        </w:rPr>
        <w:t>About the Technical Reviewer</w:t>
      </w:r>
    </w:p>
    <w:p w14:paraId="524CBD0B" w14:textId="77777777" w:rsidR="006024CC" w:rsidRDefault="006024CC" w:rsidP="006024CC">
      <w:pPr>
        <w:pStyle w:val="Body"/>
        <w:rPr>
          <w:rFonts w:eastAsia="Calibri"/>
        </w:rPr>
      </w:pPr>
      <w:r>
        <w:rPr>
          <w:rFonts w:eastAsia="Calibri"/>
        </w:rPr>
        <w:t>The TR is also cool.</w:t>
      </w:r>
    </w:p>
    <w:p w14:paraId="64FD35B9" w14:textId="77777777"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77777777" w:rsidR="006024CC" w:rsidRDefault="006024CC" w:rsidP="006024CC">
      <w:pPr>
        <w:pStyle w:val="ProductionDirective"/>
        <w:rPr>
          <w:rFonts w:eastAsia="Arial"/>
        </w:rPr>
      </w:pPr>
      <w:r>
        <w:rPr>
          <w:rFonts w:eastAsia="Arial"/>
        </w:rPr>
        <w:t>TK after correction pass.</w:t>
      </w:r>
    </w:p>
    <w:p w14:paraId="44B8C017" w14:textId="77777777" w:rsidR="006024CC" w:rsidRDefault="006024CC" w:rsidP="006024CC">
      <w:pPr>
        <w:pStyle w:val="FrontmatterTitle"/>
        <w:rPr>
          <w:rFonts w:eastAsia="Arial"/>
        </w:rPr>
      </w:pPr>
      <w:r>
        <w:rPr>
          <w:rFonts w:eastAsia="Arial"/>
        </w:rPr>
        <w:t>Contents in Detail</w:t>
      </w:r>
    </w:p>
    <w:p w14:paraId="7EAE1AA7" w14:textId="77777777" w:rsidR="006024CC" w:rsidRPr="00D705D5" w:rsidRDefault="006024CC" w:rsidP="006024CC">
      <w:pPr>
        <w:pStyle w:val="ProductionDirective"/>
        <w:rPr>
          <w:rFonts w:eastAsia="Arial"/>
        </w:rPr>
      </w:pPr>
      <w:r w:rsidRPr="00D705D5">
        <w:rPr>
          <w:rFonts w:eastAsia="Arial"/>
        </w:rPr>
        <w:t>TK after correction pass.</w:t>
      </w:r>
    </w:p>
    <w:p w14:paraId="784172DF" w14:textId="77777777" w:rsidR="006024CC" w:rsidRPr="00D705D5" w:rsidRDefault="006024CC" w:rsidP="006024CC">
      <w:pPr>
        <w:pStyle w:val="ProductionDirective"/>
        <w:rPr>
          <w:rFonts w:eastAsia="Arial"/>
        </w:rPr>
      </w:pPr>
      <w:r w:rsidRPr="00D705D5">
        <w:rPr>
          <w:rFonts w:eastAsia="Arial"/>
        </w:rPr>
        <w:t>A frontmatter could have a foreword and/or a Preface.</w:t>
      </w:r>
    </w:p>
    <w:p w14:paraId="33441074" w14:textId="77777777" w:rsidR="006024CC" w:rsidRDefault="006024CC" w:rsidP="006024CC">
      <w:pPr>
        <w:keepLines/>
        <w:widowControl w:val="0"/>
        <w:pBdr>
          <w:top w:val="nil"/>
          <w:left w:val="nil"/>
          <w:bottom w:val="nil"/>
          <w:right w:val="nil"/>
          <w:between w:val="nil"/>
        </w:pBdr>
        <w:spacing w:before="600" w:after="600"/>
        <w:ind w:left="360"/>
        <w:rPr>
          <w:rFonts w:ascii="Arial" w:eastAsia="Arial" w:hAnsi="Arial" w:cs="Arial"/>
          <w:b/>
          <w:smallCaps/>
          <w:color w:val="000000"/>
          <w:sz w:val="32"/>
          <w:szCs w:val="32"/>
        </w:rPr>
      </w:pPr>
      <w:r>
        <w:rPr>
          <w:rFonts w:ascii="Arial" w:eastAsia="Arial" w:hAnsi="Arial" w:cs="Arial"/>
          <w:b/>
          <w:smallCaps/>
          <w:color w:val="000000"/>
          <w:sz w:val="32"/>
          <w:szCs w:val="32"/>
        </w:rPr>
        <w:t>ACKNOWLEDGMENTS</w:t>
      </w:r>
    </w:p>
    <w:p w14:paraId="0DA97880" w14:textId="33303254" w:rsidR="00EB01DC" w:rsidRPr="00EB01DC" w:rsidRDefault="00EB01DC" w:rsidP="00EB01DC">
      <w:pPr>
        <w:pStyle w:val="Body"/>
        <w:rPr>
          <w:rFonts w:eastAsia="Calibri"/>
        </w:rPr>
      </w:pPr>
      <w:r w:rsidRPr="00EB01DC">
        <w:rPr>
          <w:rFonts w:eastAsia="Calibri"/>
        </w:rPr>
        <w:t>This book is a testament to the many members of the R community who share their knowledge freely and encourage others generously. I call myself self-taught, but really what I am is community-taught. Throughout this book, you will read about several R users from whom I have learned so much</w:t>
      </w:r>
      <w:r w:rsidR="008767D0">
        <w:rPr>
          <w:rFonts w:eastAsia="Calibri"/>
        </w:rPr>
        <w:t>;</w:t>
      </w:r>
      <w:r w:rsidRPr="00EB01DC">
        <w:rPr>
          <w:rFonts w:eastAsia="Calibri"/>
        </w:rPr>
        <w:t xml:space="preserve"> </w:t>
      </w:r>
      <w:r w:rsidR="008767D0">
        <w:rPr>
          <w:rFonts w:eastAsia="Calibri"/>
        </w:rPr>
        <w:t>still,</w:t>
      </w:r>
      <w:r w:rsidRPr="00EB01DC">
        <w:rPr>
          <w:rFonts w:eastAsia="Calibri"/>
        </w:rPr>
        <w:t xml:space="preserve"> so many others</w:t>
      </w:r>
      <w:r w:rsidR="00D34C9E">
        <w:rPr>
          <w:rFonts w:eastAsia="Calibri"/>
        </w:rPr>
        <w:t xml:space="preserve"> go unmentioned</w:t>
      </w:r>
      <w:r w:rsidRPr="00EB01DC">
        <w:rPr>
          <w:rFonts w:eastAsia="Calibri"/>
        </w:rPr>
        <w:t xml:space="preserve">. To everyone who has worked to develop R, share your knowledge about R, and make R a welcoming place for everyone, thank you. </w:t>
      </w:r>
    </w:p>
    <w:p w14:paraId="11B75347" w14:textId="77777777" w:rsidR="00EB01DC" w:rsidRPr="00EB01DC" w:rsidRDefault="00EB01DC" w:rsidP="00EB01DC">
      <w:pPr>
        <w:pStyle w:val="Body"/>
        <w:rPr>
          <w:rFonts w:eastAsia="Calibri"/>
        </w:rPr>
      </w:pPr>
      <w:r w:rsidRPr="00EB01DC">
        <w:rPr>
          <w:rFonts w:eastAsia="Calibri"/>
        </w:rPr>
        <w:t xml:space="preserve">I'd also like to thank the team at </w:t>
      </w:r>
      <w:r w:rsidRPr="00E84E13">
        <w:rPr>
          <w:rStyle w:val="Italic"/>
          <w:rFonts w:eastAsia="Calibri"/>
        </w:rPr>
        <w:t>R for the Rest of Us</w:t>
      </w:r>
      <w:r w:rsidRPr="00EB01DC">
        <w:rPr>
          <w:rFonts w:eastAsia="Calibri"/>
        </w:rPr>
        <w:t xml:space="preserve">. Working directly with talented R users has taught me so much about what is possible with R. </w:t>
      </w:r>
    </w:p>
    <w:p w14:paraId="4A21FE6E" w14:textId="77777777" w:rsidR="00EB01DC" w:rsidRDefault="00EB01DC" w:rsidP="00EB01DC">
      <w:pPr>
        <w:pStyle w:val="Body"/>
        <w:rPr>
          <w:rFonts w:eastAsia="Calibri"/>
        </w:rPr>
      </w:pPr>
      <w:r w:rsidRPr="00EB01DC">
        <w:rPr>
          <w:rFonts w:eastAsia="Calibri"/>
        </w:rPr>
        <w:t xml:space="preserve">Finally, I'd like to thank people who have provided feedback as I've written this book. Technical reviewer Rita Giordano has helped me make sure everything works, and provided great ideas for improvement. My editor, Frances Saux, has provided fantastic feedback along the way. To Bill Pollock and the entire team at No Starch: thank you for taking a flyer on me and my strange idea to write a book about non-statistical uses of a tool created for statistics. </w:t>
      </w:r>
    </w:p>
    <w:p w14:paraId="5E031DF7" w14:textId="77777777" w:rsidR="006024CC" w:rsidRDefault="006024CC" w:rsidP="006024CC">
      <w:pPr>
        <w:pStyle w:val="FrontmatterTitle"/>
        <w:rPr>
          <w:rFonts w:eastAsia="Arial"/>
        </w:rPr>
      </w:pPr>
      <w:r>
        <w:rPr>
          <w:rFonts w:eastAsia="Arial"/>
        </w:rPr>
        <w:t>Introduction</w:t>
      </w:r>
    </w:p>
    <w:p w14:paraId="114AAA4A" w14:textId="379CFC97" w:rsidR="001E2B2A" w:rsidRDefault="001E2B2A" w:rsidP="00957B45">
      <w:pPr>
        <w:pStyle w:val="ChapterIntro"/>
      </w:pPr>
      <w:r>
        <w:lastRenderedPageBreak/>
        <w:t xml:space="preserve">In early 2020, </w:t>
      </w:r>
      <w:r w:rsidR="007259C4">
        <w:t xml:space="preserve">as </w:t>
      </w:r>
      <w:r>
        <w:t>the world struggled to contain the spread of COVID</w:t>
      </w:r>
      <w:r w:rsidR="006024CC">
        <w:t>-19</w:t>
      </w:r>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r w:rsidR="006024CC">
        <w:t>-19</w:t>
      </w:r>
      <w:r>
        <w:t xml:space="preserve">. One of these was </w:t>
      </w:r>
      <w:r w:rsidR="007259C4">
        <w:t xml:space="preserve">the </w:t>
      </w:r>
      <w:r>
        <w:t>R</w:t>
      </w:r>
      <w:r w:rsidR="007259C4">
        <w:t xml:space="preserve"> programming language</w:t>
      </w:r>
      <w:r>
        <w:t xml:space="preserve"> (yes, </w:t>
      </w:r>
      <w:r w:rsidR="002A3BFB">
        <w:t>really</w:t>
      </w:r>
      <w:r>
        <w:t>).</w:t>
      </w:r>
    </w:p>
    <w:p w14:paraId="4C831556" w14:textId="09E6FD17" w:rsidR="007259C4" w:rsidRDefault="001E2B2A" w:rsidP="00577577">
      <w:pPr>
        <w:pStyle w:val="Body"/>
      </w:pPr>
      <w:r>
        <w:t>How did a humble tool for data analysis help New Zealand fight COVID</w:t>
      </w:r>
      <w:r w:rsidR="006024CC">
        <w:t>-19</w:t>
      </w:r>
      <w:r>
        <w:t xml:space="preserve">? </w:t>
      </w:r>
      <w:r w:rsidR="007259C4">
        <w:t>It allowed</w:t>
      </w:r>
      <w:r>
        <w:t xml:space="preserve"> a team at the Ministry of Health to generate daily reports on cases throughout New Zealand. These reports </w:t>
      </w:r>
      <w:r w:rsidR="007259C4">
        <w:t xml:space="preserve">enabled </w:t>
      </w:r>
      <w:r>
        <w:t>officials</w:t>
      </w:r>
      <w:r w:rsidR="007259C4">
        <w:t xml:space="preserve"> to</w:t>
      </w:r>
      <w:r>
        <w:t xml:space="preserve"> develop policies that kept </w:t>
      </w:r>
      <w:r w:rsidR="007259C4">
        <w:t>the country</w:t>
      </w:r>
      <w:r>
        <w:t xml:space="preserve"> largely COVID</w:t>
      </w:r>
      <w:r w:rsidR="006024CC">
        <w:t>-19</w:t>
      </w:r>
      <w:r w:rsidR="007259C4">
        <w:t xml:space="preserve"> </w:t>
      </w:r>
      <w:r>
        <w:t xml:space="preserve">free. </w:t>
      </w:r>
      <w:r w:rsidR="007259C4">
        <w:t>The team was small, however, so p</w:t>
      </w:r>
      <w:r>
        <w:t>roducing these 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 </w:t>
      </w:r>
    </w:p>
    <w:p w14:paraId="49B9AD93" w14:textId="3A028277" w:rsidR="007259C4" w:rsidRDefault="007259C4" w:rsidP="007259C4">
      <w:pPr>
        <w:pStyle w:val="Body"/>
      </w:pPr>
      <w:r>
        <w:t>Instead</w:t>
      </w:r>
      <w:r w:rsidR="001E2B2A">
        <w:t>, a few staff members wrote R code that they could re-run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r w:rsidR="006024CC">
        <w:t>-19</w:t>
      </w:r>
      <w:r w:rsidR="001E2B2A">
        <w:t xml:space="preserve"> cases. The</w:t>
      </w:r>
      <w:r>
        <w:t>ir</w:t>
      </w:r>
      <w:r w:rsidR="001E2B2A">
        <w:t xml:space="preserve"> value </w:t>
      </w:r>
      <w:r>
        <w:t>came</w:t>
      </w:r>
      <w:r w:rsidR="001E2B2A">
        <w:t xml:space="preserve"> from everything else R can do: data analysis and visualization, report creation, and workflow</w:t>
      </w:r>
      <w:r w:rsidR="00A222DE">
        <w:t xml:space="preserve"> automation</w:t>
      </w:r>
      <w:r w:rsidR="001E2B2A">
        <w:t xml:space="preserve">. </w:t>
      </w:r>
    </w:p>
    <w:p w14:paraId="3BEDC509" w14:textId="68D072B8" w:rsidR="00C826F6" w:rsidRDefault="00903611" w:rsidP="007259C4">
      <w:pPr>
        <w:pStyle w:val="Body"/>
      </w:pPr>
      <w:r>
        <w:t xml:space="preserve">This book explores the many ways that people use R to communicate and automate tasks. </w:t>
      </w:r>
      <w:r w:rsidR="00055DF3">
        <w:t>You’ll learn how to</w:t>
      </w:r>
      <w:r w:rsidR="00696918">
        <w:t xml:space="preserve"> do</w:t>
      </w:r>
      <w:r>
        <w:t xml:space="preserve"> </w:t>
      </w:r>
      <w:r w:rsidR="006024CC">
        <w:t>activities</w:t>
      </w:r>
      <w:r>
        <w:t xml:space="preserve"> like</w:t>
      </w:r>
      <w:r w:rsidR="00696918">
        <w:t xml:space="preserve"> the following</w:t>
      </w:r>
      <w:r w:rsidR="00055DF3">
        <w:t xml:space="preserve">: </w:t>
      </w:r>
    </w:p>
    <w:p w14:paraId="42162D29" w14:textId="2DC1892C" w:rsidR="009C7614" w:rsidRDefault="009C7614" w:rsidP="002E4004">
      <w:pPr>
        <w:pStyle w:val="ListBullet"/>
      </w:pPr>
      <w:r>
        <w:t>M</w:t>
      </w:r>
      <w:r w:rsidR="00C826F6">
        <w:t>ake professional-quality data visualizations, maps, and tables</w:t>
      </w:r>
      <w:r>
        <w:t>.</w:t>
      </w:r>
    </w:p>
    <w:p w14:paraId="44551CCB" w14:textId="529B53B2" w:rsidR="009C7614" w:rsidRDefault="009C7614" w:rsidP="002E4004">
      <w:pPr>
        <w:pStyle w:val="ListBullet"/>
      </w:pPr>
      <w:r>
        <w:t>R</w:t>
      </w:r>
      <w:r w:rsidR="00C826F6">
        <w:t>eplace a clunky multi-tool workflow for creating reports with R Markdown</w:t>
      </w:r>
      <w:r>
        <w:t>.</w:t>
      </w:r>
    </w:p>
    <w:p w14:paraId="63EE1FA4" w14:textId="3B4C5439" w:rsidR="007259C4" w:rsidRDefault="009C7614" w:rsidP="002E4004">
      <w:pPr>
        <w:pStyle w:val="ListBullet"/>
      </w:pPr>
      <w:r>
        <w:t>U</w:t>
      </w:r>
      <w:r w:rsidR="00C826F6">
        <w:t>se</w:t>
      </w:r>
      <w:r w:rsidR="006024CC">
        <w:t xml:space="preserve"> </w:t>
      </w:r>
      <w:r>
        <w:t xml:space="preserve">parameterized reporting </w:t>
      </w:r>
      <w:r w:rsidR="00C826F6">
        <w:t>to generate multiple reports at once</w:t>
      </w:r>
      <w:r>
        <w:t>.</w:t>
      </w:r>
    </w:p>
    <w:p w14:paraId="021CEDC8" w14:textId="7A47E672" w:rsidR="009C7614" w:rsidRDefault="00903611" w:rsidP="002E4004">
      <w:pPr>
        <w:pStyle w:val="ListBullet"/>
      </w:pPr>
      <w:r>
        <w:t xml:space="preserve">Produce </w:t>
      </w:r>
      <w:r w:rsidR="009C7614">
        <w:t>slideshow presentations and websites using R Markdown.</w:t>
      </w:r>
    </w:p>
    <w:p w14:paraId="612D399F" w14:textId="24499B3C" w:rsidR="009C7614" w:rsidRDefault="009C7614" w:rsidP="002E4004">
      <w:pPr>
        <w:pStyle w:val="ListBullet"/>
      </w:pPr>
      <w:r>
        <w:t>Automate the process of importing online data from Google Sheets and the US Census Bureau.</w:t>
      </w:r>
    </w:p>
    <w:p w14:paraId="75368256" w14:textId="1BB9E9DC" w:rsidR="00906424" w:rsidRDefault="009C7614" w:rsidP="002E4004">
      <w:pPr>
        <w:pStyle w:val="ListBullet"/>
      </w:pPr>
      <w:r>
        <w:t>Create your own functions to automate tasks you do repeatedly</w:t>
      </w:r>
      <w:r w:rsidR="00906424">
        <w:t>.</w:t>
      </w:r>
    </w:p>
    <w:p w14:paraId="233F6DE7" w14:textId="77777777" w:rsidR="00906424" w:rsidRDefault="009C7614" w:rsidP="002E4004">
      <w:pPr>
        <w:pStyle w:val="ListBullet"/>
      </w:pPr>
      <w:r>
        <w:t xml:space="preserve">Bundle your functions into a package that you can share with others. </w:t>
      </w:r>
    </w:p>
    <w:p w14:paraId="56B0539C" w14:textId="71D2A075" w:rsidR="009C7614" w:rsidRDefault="00906424" w:rsidP="002E4004">
      <w:pPr>
        <w:pStyle w:val="Body"/>
      </w:pPr>
      <w:r>
        <w:t xml:space="preserve">Best of all, </w:t>
      </w:r>
      <w:r w:rsidR="006024CC">
        <w:t>you</w:t>
      </w:r>
      <w:r>
        <w:t xml:space="preserve">’ll do all of this without performing </w:t>
      </w:r>
      <w:r w:rsidR="006024CC">
        <w:t xml:space="preserve">any </w:t>
      </w:r>
      <w:r>
        <w:t>statist</w:t>
      </w:r>
      <w:r w:rsidR="006024CC">
        <w:t>ical analysis</w:t>
      </w:r>
      <w:r>
        <w:t xml:space="preserve"> mo</w:t>
      </w:r>
      <w:r w:rsidR="006024CC">
        <w:t>re</w:t>
      </w:r>
      <w:r>
        <w:t xml:space="preserve"> complex than calculating averages. </w:t>
      </w:r>
    </w:p>
    <w:p w14:paraId="3584B677" w14:textId="1AB57405" w:rsidR="007259C4" w:rsidRDefault="007259C4" w:rsidP="007259C4">
      <w:pPr>
        <w:pStyle w:val="HeadA"/>
      </w:pPr>
      <w:r>
        <w:t xml:space="preserve">Isn’t R </w:t>
      </w:r>
      <w:r w:rsidR="00DB3A3F">
        <w:t xml:space="preserve">Just </w:t>
      </w:r>
      <w:r>
        <w:t>a Tool for Statistical Analysis?</w:t>
      </w:r>
    </w:p>
    <w:p w14:paraId="706730F6" w14:textId="1B89FB9D" w:rsidR="00696918" w:rsidRDefault="001E2B2A" w:rsidP="00E84E13">
      <w:pPr>
        <w:pStyle w:val="Body"/>
      </w:pPr>
      <w:r>
        <w:t>Many people think of R as simply a tool for</w:t>
      </w:r>
      <w:r w:rsidR="007259C4">
        <w:t xml:space="preserve"> </w:t>
      </w:r>
      <w:r w:rsidR="00A222DE">
        <w:t xml:space="preserve">hardcore </w:t>
      </w:r>
      <w:r>
        <w:t>statistic</w:t>
      </w:r>
      <w:r w:rsidR="00BF1577">
        <w:t>al analysis</w:t>
      </w:r>
      <w:r>
        <w:t xml:space="preserve">. But, over a quarter </w:t>
      </w:r>
      <w:r w:rsidR="007259C4">
        <w:t xml:space="preserve">of a </w:t>
      </w:r>
      <w:r>
        <w:t xml:space="preserve">century since its creation, R can do much more than </w:t>
      </w:r>
      <w:r w:rsidR="00DB3A3F">
        <w:t>manipulate numerical values</w:t>
      </w:r>
      <w:r w:rsidR="00696918">
        <w:t xml:space="preserve">. After all, every </w:t>
      </w:r>
      <w:r>
        <w:t>R</w:t>
      </w:r>
      <w:r w:rsidR="00696918">
        <w:t xml:space="preserve"> user must</w:t>
      </w:r>
      <w:r w:rsidRPr="007259C4">
        <w:t xml:space="preserve"> </w:t>
      </w:r>
      <w:r w:rsidRPr="001735CA">
        <w:t>illuminate</w:t>
      </w:r>
      <w:r w:rsidRPr="007259C4">
        <w:t xml:space="preserve"> </w:t>
      </w:r>
      <w:r w:rsidR="00696918">
        <w:t>their</w:t>
      </w:r>
      <w:r>
        <w:t xml:space="preserve"> findings </w:t>
      </w:r>
      <w:r w:rsidRPr="007259C4">
        <w:t xml:space="preserve">and </w:t>
      </w:r>
      <w:r w:rsidRPr="001735CA">
        <w:t>communicate</w:t>
      </w:r>
      <w:r w:rsidRPr="007259C4">
        <w:t xml:space="preserve"> </w:t>
      </w:r>
      <w:r w:rsidR="00696918">
        <w:t>their</w:t>
      </w:r>
      <w:r w:rsidRPr="007259C4">
        <w:t xml:space="preserve"> results</w:t>
      </w:r>
      <w:r w:rsidR="00696918">
        <w:t xml:space="preserve"> somehow</w:t>
      </w:r>
      <w:r w:rsidR="00903611">
        <w:t>, whether via data visualizations, reports, websites, or presentations</w:t>
      </w:r>
      <w:r w:rsidR="00696918">
        <w:t>. Also,</w:t>
      </w:r>
      <w:r w:rsidRPr="007259C4">
        <w:t xml:space="preserve"> the more you use R, the more you’ll find yourself wanting to </w:t>
      </w:r>
      <w:r w:rsidRPr="001735CA">
        <w:t>automate</w:t>
      </w:r>
      <w:r w:rsidRPr="007259C4">
        <w:t xml:space="preserve"> </w:t>
      </w:r>
      <w:r w:rsidR="00696918">
        <w:t>tasks</w:t>
      </w:r>
      <w:r w:rsidR="00696918" w:rsidRPr="007259C4">
        <w:t xml:space="preserve"> </w:t>
      </w:r>
      <w:r w:rsidRPr="007259C4">
        <w:t>you used</w:t>
      </w:r>
      <w:r>
        <w:t xml:space="preserve"> to do manually. </w:t>
      </w:r>
    </w:p>
    <w:p w14:paraId="05A8B1F5" w14:textId="5B077C62" w:rsidR="00906424" w:rsidRDefault="00696918" w:rsidP="00906424">
      <w:pPr>
        <w:pStyle w:val="Body"/>
      </w:pPr>
      <w:r>
        <w:t>As a qualitatively</w:t>
      </w:r>
      <w:r w:rsidR="00D34C9E">
        <w:t xml:space="preserve"> </w:t>
      </w:r>
      <w:r>
        <w:t xml:space="preserve">trained anthropologist without a quantitative background, I used to feel ashamed about using R for </w:t>
      </w:r>
      <w:r w:rsidR="00906424">
        <w:t xml:space="preserve">my </w:t>
      </w:r>
      <w:r>
        <w:t>visualization and communication tasks. But</w:t>
      </w:r>
      <w:r w:rsidR="00D2405A">
        <w:t xml:space="preserve"> R is good at these things. The </w:t>
      </w:r>
      <w:r w:rsidR="00D2405A" w:rsidRPr="00696918">
        <w:rPr>
          <w:rStyle w:val="Literal"/>
        </w:rPr>
        <w:t>ggplot2</w:t>
      </w:r>
      <w:r w:rsidR="00D2405A">
        <w:t xml:space="preserve"> package is the tool of choice for many top information designers. </w:t>
      </w:r>
      <w:r>
        <w:t xml:space="preserve">Users around the world have taken advantage of </w:t>
      </w:r>
      <w:r w:rsidR="00D2405A">
        <w:t xml:space="preserve">R’s ability to automate reporting to make their work more efficient. </w:t>
      </w:r>
      <w:r w:rsidR="00903611">
        <w:t>Rather than</w:t>
      </w:r>
      <w:r w:rsidR="00D2405A">
        <w:t xml:space="preserve"> simply replace</w:t>
      </w:r>
      <w:r w:rsidR="00903611">
        <w:t xml:space="preserve"> other</w:t>
      </w:r>
      <w:r w:rsidR="00D2405A">
        <w:t xml:space="preserve"> tools</w:t>
      </w:r>
      <w:r w:rsidR="00903611">
        <w:t>, R</w:t>
      </w:r>
      <w:r w:rsidR="00D2405A">
        <w:t xml:space="preserve"> </w:t>
      </w:r>
      <w:r w:rsidR="00903611">
        <w:t xml:space="preserve">can </w:t>
      </w:r>
      <w:r w:rsidR="00D2405A">
        <w:t>allow</w:t>
      </w:r>
      <w:r w:rsidR="00903611">
        <w:t xml:space="preserve"> you</w:t>
      </w:r>
      <w:r w:rsidR="00D2405A">
        <w:t xml:space="preserve"> to do things</w:t>
      </w:r>
      <w:r w:rsidR="00906424">
        <w:t>, like generate reports and tables, that you’re already probably doing, and it can do it</w:t>
      </w:r>
      <w:r w:rsidR="00D2405A">
        <w:t xml:space="preserve"> better</w:t>
      </w:r>
      <w:r w:rsidR="00906424">
        <w:t xml:space="preserve"> than your existing workflow.</w:t>
      </w:r>
      <w:r w:rsidR="00D2405A">
        <w:t xml:space="preserve"> </w:t>
      </w:r>
    </w:p>
    <w:p w14:paraId="68A27000" w14:textId="77777777" w:rsidR="00BF1577" w:rsidRDefault="00BF1577" w:rsidP="00906424">
      <w:pPr>
        <w:pStyle w:val="HeadA"/>
      </w:pPr>
      <w:r>
        <w:lastRenderedPageBreak/>
        <w:t>Who This Book Is For</w:t>
      </w:r>
    </w:p>
    <w:p w14:paraId="2B521C6F" w14:textId="0C962B09" w:rsidR="001E2B2A" w:rsidRDefault="001E2B2A" w:rsidP="00BF1577">
      <w:pPr>
        <w:pStyle w:val="Body"/>
      </w:pPr>
      <w:r>
        <w:t>No matter your background, using R can transform your work.</w:t>
      </w:r>
      <w:r w:rsidR="00BF1577">
        <w:t xml:space="preserve"> </w:t>
      </w:r>
      <w:bookmarkStart w:id="3" w:name="who-this-book-is-for"/>
      <w:r>
        <w:t xml:space="preserve">This book is for you if you are either a current R user keen to explore </w:t>
      </w:r>
      <w:r w:rsidR="00903611">
        <w:t>uses of</w:t>
      </w:r>
      <w:r>
        <w:t xml:space="preserve"> R </w:t>
      </w:r>
      <w:r w:rsidR="00903611">
        <w:t xml:space="preserve">for visualization and communication </w:t>
      </w:r>
      <w:r>
        <w:t xml:space="preserve">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414A0496" w14:textId="7DDB65D1" w:rsidR="00C17917" w:rsidRDefault="00C17917" w:rsidP="00BF1577">
      <w:pPr>
        <w:pStyle w:val="Body"/>
      </w:pPr>
      <w:r>
        <w:t xml:space="preserve">R is a great tool for anyone who works with data. Maybe you’re a researcher looking for a new way to </w:t>
      </w:r>
      <w:r w:rsidR="002E4004">
        <w:t>share your results</w:t>
      </w:r>
      <w:r>
        <w:t xml:space="preserve">. Perhaps you’re a journalist looking to analyze public data more efficiently. Or maybe you’re a data analyst tired of working in expensive, proprietary tools. If you have to work with data, you will get value from R. </w:t>
      </w:r>
    </w:p>
    <w:p w14:paraId="0819876C" w14:textId="77777777" w:rsidR="001E2B2A" w:rsidRDefault="001E2B2A" w:rsidP="002E0C36">
      <w:pPr>
        <w:pStyle w:val="HeadA"/>
      </w:pPr>
      <w:bookmarkStart w:id="4" w:name="_Toc132366292"/>
      <w:bookmarkStart w:id="5" w:name="about-this-book"/>
      <w:bookmarkEnd w:id="3"/>
      <w:r>
        <w:t>About This Book</w:t>
      </w:r>
      <w:bookmarkEnd w:id="4"/>
    </w:p>
    <w:p w14:paraId="566CFD72" w14:textId="1571096D" w:rsidR="001E2B2A" w:rsidRDefault="001E2B2A" w:rsidP="00577577">
      <w:pPr>
        <w:pStyle w:val="Body"/>
      </w:pPr>
      <w:r>
        <w:t xml:space="preserve">Each chapter focuses on one use of </w:t>
      </w:r>
      <w:r w:rsidR="0002628B">
        <w:t xml:space="preserve">the </w:t>
      </w:r>
      <w:r w:rsidR="00903611">
        <w:t xml:space="preserve">R </w:t>
      </w:r>
      <w:r w:rsidR="0002628B">
        <w:t>language</w:t>
      </w:r>
      <w:r w:rsidR="00096F7D">
        <w:t xml:space="preserve"> and includes examples of real</w:t>
      </w:r>
      <w:r>
        <w:t xml:space="preserve"> R </w:t>
      </w:r>
      <w:r w:rsidR="00096F7D">
        <w:t xml:space="preserve">projects that </w:t>
      </w:r>
      <w:r w:rsidR="00903611">
        <w:t>employ</w:t>
      </w:r>
      <w:r w:rsidR="00096F7D">
        <w:t xml:space="preserve"> the technique</w:t>
      </w:r>
      <w:r w:rsidR="00903611">
        <w:t>s we cover</w:t>
      </w:r>
      <w:r w:rsidR="00096F7D">
        <w:t xml:space="preserve">. </w:t>
      </w:r>
      <w:r>
        <w:t xml:space="preserve">We’ll dive into their code, breaking </w:t>
      </w:r>
      <w:r w:rsidR="00903611">
        <w:t>the programs</w:t>
      </w:r>
      <w:r>
        <w:t xml:space="preserve"> down to help you understand how </w:t>
      </w:r>
      <w:r w:rsidR="00903611">
        <w:t>they</w:t>
      </w:r>
      <w:r w:rsidR="00096F7D">
        <w:t xml:space="preserve"> works, and suggest ways of going beyond the example</w:t>
      </w:r>
      <w:r>
        <w:t>.</w:t>
      </w:r>
      <w:r w:rsidR="00FD1233">
        <w:t xml:space="preserve"> </w:t>
      </w:r>
      <w:r w:rsidR="00903611">
        <w:t>T</w:t>
      </w:r>
      <w:r>
        <w:t>he book has three parts:</w:t>
      </w:r>
    </w:p>
    <w:p w14:paraId="2E43D5A2" w14:textId="5C78718D" w:rsidR="001E2B2A" w:rsidRDefault="001E2B2A" w:rsidP="001735CA">
      <w:pPr>
        <w:pStyle w:val="ListHead"/>
      </w:pPr>
      <w:bookmarkStart w:id="6" w:name="_Toc132366293"/>
      <w:bookmarkStart w:id="7" w:name="part-1-illuminate"/>
      <w:r>
        <w:t>Part 1:</w:t>
      </w:r>
      <w:r w:rsidR="0002628B">
        <w:t>Visualizations</w:t>
      </w:r>
      <w:bookmarkEnd w:id="6"/>
    </w:p>
    <w:p w14:paraId="7B676BCF" w14:textId="2C835C16" w:rsidR="001E2B2A" w:rsidRDefault="001E2B2A" w:rsidP="00577577">
      <w:pPr>
        <w:pStyle w:val="Body"/>
      </w:pPr>
      <w:r>
        <w:t>In the first part, you’ll learn about ways to use R to</w:t>
      </w:r>
      <w:r w:rsidR="00125C14">
        <w:t xml:space="preserve"> visualize</w:t>
      </w:r>
      <w:r>
        <w:t xml:space="preserve"> </w:t>
      </w:r>
      <w:r w:rsidR="00125C14">
        <w:t>data</w:t>
      </w:r>
      <w:r>
        <w:t>.</w:t>
      </w:r>
    </w:p>
    <w:p w14:paraId="58C213BF" w14:textId="77777777" w:rsidR="00903611" w:rsidRDefault="00903611" w:rsidP="001735CA">
      <w:pPr>
        <w:pStyle w:val="RunInHead"/>
      </w:pPr>
      <w:r>
        <w:t xml:space="preserve">Chapter 1: An R Programming Crash Course </w:t>
      </w:r>
    </w:p>
    <w:p w14:paraId="2E0A0D4D" w14:textId="6F3BB9C8" w:rsidR="00903611" w:rsidRPr="00903611" w:rsidRDefault="00903611" w:rsidP="002E4004">
      <w:pPr>
        <w:pStyle w:val="RunInPara"/>
      </w:pPr>
      <w:r>
        <w:t>Introduces you to the R Studio programming environment and the foundational R syntax you’ll need to understand the rest of the book.</w:t>
      </w:r>
    </w:p>
    <w:p w14:paraId="6F5BED0F" w14:textId="7C60F0FD" w:rsidR="007259C4" w:rsidRPr="007259C4" w:rsidRDefault="001E2B2A" w:rsidP="001735CA">
      <w:pPr>
        <w:pStyle w:val="RunInHead"/>
      </w:pPr>
      <w:r w:rsidRPr="001735CA">
        <w:t>Chapter 2: Principles of Data Visualization</w:t>
      </w:r>
      <w:r w:rsidRPr="007259C4">
        <w:t xml:space="preserve"> </w:t>
      </w:r>
    </w:p>
    <w:p w14:paraId="499FDABC" w14:textId="7D754ED3"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it </w:t>
      </w:r>
      <w:r w:rsidR="00125C14">
        <w:t xml:space="preserve">introduces you to the </w:t>
      </w:r>
      <w:r w:rsidR="00125C14" w:rsidRPr="001735CA">
        <w:rPr>
          <w:rStyle w:val="Literal"/>
        </w:rPr>
        <w:t>ggplot2</w:t>
      </w:r>
      <w:r w:rsidR="00125C14">
        <w:t xml:space="preserve"> package for data visualization and addresses</w:t>
      </w:r>
      <w:r w:rsidR="001E2B2A">
        <w:t xml:space="preserve"> important principles that can help you to make high-quality </w:t>
      </w:r>
      <w:r w:rsidR="00125C14">
        <w:t>graphics</w:t>
      </w:r>
      <w:r w:rsidR="001E2B2A">
        <w:t>.</w:t>
      </w:r>
    </w:p>
    <w:p w14:paraId="413F4FFC" w14:textId="1089639B" w:rsidR="007259C4" w:rsidRPr="007259C4" w:rsidRDefault="001E2B2A" w:rsidP="001735CA">
      <w:pPr>
        <w:pStyle w:val="RunInHead"/>
      </w:pPr>
      <w:r w:rsidRPr="001735CA">
        <w:t xml:space="preserve">Chapter 3: Making Your Own </w:t>
      </w:r>
      <w:r w:rsidR="00125C14">
        <w:t xml:space="preserve">ggplot </w:t>
      </w:r>
      <w:r w:rsidRPr="001735CA">
        <w:t>Theme</w:t>
      </w:r>
      <w:r w:rsidRPr="007259C4">
        <w:t xml:space="preserve"> </w:t>
      </w:r>
    </w:p>
    <w:p w14:paraId="149745ED" w14:textId="36AB0753"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We’ll </w:t>
      </w:r>
      <w:r w:rsidR="00096F7D">
        <w:t>walk through</w:t>
      </w:r>
      <w:r w:rsidR="001E2B2A">
        <w:t xml:space="preserve"> the package</w:t>
      </w:r>
      <w:r>
        <w:t xml:space="preserve"> they created,</w:t>
      </w:r>
      <w:r w:rsidR="001E2B2A">
        <w:t xml:space="preserve"> and in the process</w:t>
      </w:r>
      <w:r>
        <w:t>,</w:t>
      </w:r>
      <w:r w:rsidR="001E2B2A">
        <w:t xml:space="preserve"> you’ll learn how to make your own theme.</w:t>
      </w:r>
    </w:p>
    <w:p w14:paraId="24078B87" w14:textId="77777777" w:rsidR="007259C4" w:rsidRPr="007259C4" w:rsidRDefault="001E2B2A" w:rsidP="001735CA">
      <w:pPr>
        <w:pStyle w:val="RunInHead"/>
      </w:pPr>
      <w:r w:rsidRPr="001735CA">
        <w:t>Chapter 4: Creating Maps</w:t>
      </w:r>
      <w:r w:rsidRPr="007259C4">
        <w:t xml:space="preserve"> </w:t>
      </w:r>
    </w:p>
    <w:p w14:paraId="0A625098" w14:textId="662D3A58" w:rsidR="001E2B2A" w:rsidRDefault="00AC1E10" w:rsidP="001735CA">
      <w:pPr>
        <w:pStyle w:val="RunInPara"/>
      </w:pPr>
      <w:r>
        <w:t>W</w:t>
      </w:r>
      <w:r w:rsidR="001E2B2A">
        <w:t xml:space="preserve">alks through </w:t>
      </w:r>
      <w:r>
        <w:t xml:space="preserve">the process of </w:t>
      </w:r>
      <w:r w:rsidR="001E2B2A">
        <w:t>mak</w:t>
      </w:r>
      <w:r>
        <w:t>ing</w:t>
      </w:r>
      <w:r w:rsidR="001E2B2A">
        <w:t xml:space="preserve"> map</w:t>
      </w:r>
      <w:r>
        <w:t>s in R using simple features data. You’ll learn how to write map-making code, find geospatial data, choose appropriate projection</w:t>
      </w:r>
      <w:r w:rsidR="001735CA">
        <w:t>s</w:t>
      </w:r>
      <w:r>
        <w:t xml:space="preserve">, and apply data visualization principles to make </w:t>
      </w:r>
      <w:r w:rsidR="00906424">
        <w:t>your</w:t>
      </w:r>
      <w:r>
        <w:t xml:space="preserve"> map appealing</w:t>
      </w:r>
      <w:r w:rsidR="001E2B2A">
        <w:t>.</w:t>
      </w:r>
    </w:p>
    <w:p w14:paraId="3DA543C3" w14:textId="1C6337AA" w:rsidR="007259C4" w:rsidRPr="007259C4" w:rsidRDefault="001E2B2A" w:rsidP="001735CA">
      <w:pPr>
        <w:pStyle w:val="RunInHead"/>
      </w:pPr>
      <w:r w:rsidRPr="001735CA">
        <w:t xml:space="preserve">Chapter 5: </w:t>
      </w:r>
      <w:r w:rsidR="00125C14">
        <w:t>Crafting</w:t>
      </w:r>
      <w:r w:rsidR="00125C14" w:rsidRPr="001735CA">
        <w:t xml:space="preserve"> </w:t>
      </w:r>
      <w:r w:rsidRPr="001735CA">
        <w:t>High-Quality Tables</w:t>
      </w:r>
      <w:r w:rsidRPr="007259C4">
        <w:t xml:space="preserve"> </w:t>
      </w:r>
    </w:p>
    <w:p w14:paraId="78BA933C" w14:textId="603B3DAA" w:rsidR="001E2B2A" w:rsidRDefault="002A3BFB" w:rsidP="001735CA">
      <w:pPr>
        <w:pStyle w:val="RunInPara"/>
      </w:pPr>
      <w:r>
        <w:t>S</w:t>
      </w:r>
      <w:r w:rsidR="001E2B2A">
        <w:t>how</w:t>
      </w:r>
      <w:r w:rsidR="00145FB1">
        <w:t>s</w:t>
      </w:r>
      <w:r w:rsidR="001E2B2A">
        <w:t xml:space="preserve"> you how to use the </w:t>
      </w:r>
      <w:r w:rsidR="001E2B2A" w:rsidRPr="00485575">
        <w:rPr>
          <w:rStyle w:val="Literal"/>
        </w:rPr>
        <w:t>gt</w:t>
      </w:r>
      <w:r w:rsidR="001E2B2A">
        <w:t xml:space="preserve"> package to make high-quality tables in R. </w:t>
      </w:r>
      <w:r>
        <w:t>We draw from</w:t>
      </w:r>
      <w:r w:rsidR="001E2B2A">
        <w:t xml:space="preserve"> a conversation with </w:t>
      </w:r>
      <w:r>
        <w:t xml:space="preserve">R table connoisseur </w:t>
      </w:r>
      <w:r w:rsidR="001E2B2A">
        <w:t>Tom Mock</w:t>
      </w:r>
      <w:r>
        <w:t xml:space="preserve"> to</w:t>
      </w:r>
      <w:r w:rsidR="001E2B2A">
        <w:t xml:space="preserve"> learn </w:t>
      </w:r>
      <w:r>
        <w:t xml:space="preserve">how </w:t>
      </w:r>
      <w:r w:rsidR="001E2B2A">
        <w:t>to apply design principles t</w:t>
      </w:r>
      <w:r>
        <w:t>hat</w:t>
      </w:r>
      <w:r w:rsidR="001E2B2A">
        <w:t xml:space="preserve"> ensure your tables communicate effectively.</w:t>
      </w:r>
    </w:p>
    <w:p w14:paraId="28AF5198" w14:textId="29F531E2" w:rsidR="001E2B2A" w:rsidRDefault="001E2B2A" w:rsidP="001735CA">
      <w:pPr>
        <w:pStyle w:val="ListHead"/>
      </w:pPr>
      <w:bookmarkStart w:id="8" w:name="_Toc132366294"/>
      <w:bookmarkStart w:id="9" w:name="part-2-communicate"/>
      <w:bookmarkEnd w:id="7"/>
      <w:r>
        <w:t xml:space="preserve">Part 2: </w:t>
      </w:r>
      <w:bookmarkEnd w:id="8"/>
      <w:r w:rsidR="00125C14">
        <w:t>Reports, Presentations, and Websites</w:t>
      </w:r>
    </w:p>
    <w:p w14:paraId="68DA042A" w14:textId="7BF972EC" w:rsidR="001E2B2A" w:rsidRDefault="001E2B2A" w:rsidP="00577577">
      <w:pPr>
        <w:pStyle w:val="Body"/>
      </w:pPr>
      <w:r>
        <w:t>The second part of the book focuses on using R Markdown to communicate efficiently.</w:t>
      </w:r>
      <w:r w:rsidR="00AC1E10">
        <w:t xml:space="preserve"> You’ll learn how to incorporate visualizations like the ones discussed in Part 1 into complete reports, slideshow presentations, and static websites generated entirely using R code. </w:t>
      </w:r>
    </w:p>
    <w:p w14:paraId="5033B731" w14:textId="77777777" w:rsidR="007259C4" w:rsidRPr="007259C4" w:rsidRDefault="001E2B2A" w:rsidP="001735CA">
      <w:pPr>
        <w:pStyle w:val="RunInHead"/>
      </w:pPr>
      <w:r w:rsidRPr="001735CA">
        <w:t>Chapter 6: Writing Reports in R Markdown</w:t>
      </w:r>
      <w:r w:rsidRPr="007259C4">
        <w:t xml:space="preserve"> </w:t>
      </w:r>
    </w:p>
    <w:p w14:paraId="0EDEB832" w14:textId="53D7FC25" w:rsidR="001E2B2A" w:rsidRDefault="00AC1E10" w:rsidP="0019319F">
      <w:pPr>
        <w:pStyle w:val="ListPlain"/>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will </w:t>
      </w:r>
      <w:r w:rsidR="00C96AAD">
        <w:t xml:space="preserve">cover the structure of an R Markdown document, show you how to use inline code to automatically update your report’s text when data values change, and discusses the </w:t>
      </w:r>
      <w:r w:rsidR="00C96AAD">
        <w:lastRenderedPageBreak/>
        <w:t>tool’s many export options</w:t>
      </w:r>
      <w:r w:rsidR="001E2B2A">
        <w:t>.</w:t>
      </w:r>
    </w:p>
    <w:p w14:paraId="6A345DF6" w14:textId="7A4B1E7B" w:rsidR="007259C4" w:rsidRPr="007259C4" w:rsidRDefault="001E2B2A" w:rsidP="001735CA">
      <w:pPr>
        <w:pStyle w:val="RunInHead"/>
      </w:pPr>
      <w:r w:rsidRPr="001735CA">
        <w:t xml:space="preserve">Chapter 7: </w:t>
      </w:r>
      <w:r w:rsidR="00125C14">
        <w:t xml:space="preserve">Using </w:t>
      </w:r>
      <w:r w:rsidRPr="001735CA">
        <w:t>Parameter</w:t>
      </w:r>
      <w:r w:rsidR="00125C14">
        <w:t>s</w:t>
      </w:r>
      <w:r w:rsidRPr="001735CA">
        <w:t xml:space="preserve"> </w:t>
      </w:r>
      <w:r w:rsidR="00125C14">
        <w:t xml:space="preserve">to Automate </w:t>
      </w:r>
      <w:r w:rsidRPr="001735CA">
        <w:t>Report</w:t>
      </w:r>
      <w:r w:rsidR="00125C14">
        <w:t>s</w:t>
      </w:r>
      <w:r w:rsidRPr="007259C4">
        <w:t xml:space="preserve"> </w:t>
      </w:r>
    </w:p>
    <w:p w14:paraId="114D1016" w14:textId="715916C8" w:rsidR="001E2B2A" w:rsidRDefault="002A3BFB" w:rsidP="0019319F">
      <w:pPr>
        <w:pStyle w:val="ListPlain"/>
      </w:pPr>
      <w:r>
        <w:t>Covers o</w:t>
      </w:r>
      <w:r w:rsidR="001E2B2A">
        <w:t>ne of the advantages of using R Markdown</w:t>
      </w:r>
      <w:r>
        <w:t>: the fact</w:t>
      </w:r>
      <w:r w:rsidR="001E2B2A">
        <w:t xml:space="preserve"> that you can</w:t>
      </w:r>
      <w:r>
        <w:t xml:space="preserve"> </w:t>
      </w:r>
      <w:r w:rsidR="001E2B2A">
        <w:t xml:space="preserve">produce multiple reports at the same time using a technique called parameterized reporting. </w:t>
      </w:r>
      <w:r>
        <w:t>We explore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7777777" w:rsidR="007259C4" w:rsidRPr="007259C4" w:rsidRDefault="001E2B2A" w:rsidP="001735CA">
      <w:pPr>
        <w:pStyle w:val="RunInHead"/>
      </w:pPr>
      <w:r w:rsidRPr="001735CA">
        <w:t>Chapter 8: Making Slideshow Presentations with xaringan</w:t>
      </w:r>
      <w:r w:rsidRPr="007259C4">
        <w:t xml:space="preserve"> </w:t>
      </w:r>
    </w:p>
    <w:p w14:paraId="546EDF21" w14:textId="0319335F" w:rsidR="001E2B2A" w:rsidRDefault="002A3BFB" w:rsidP="0019319F">
      <w:pPr>
        <w:pStyle w:val="ListPlain"/>
      </w:pPr>
      <w:r>
        <w:t xml:space="preserve">Explains how to use </w:t>
      </w:r>
      <w:r w:rsidR="001E2B2A">
        <w:t>R Markdown to make slides</w:t>
      </w:r>
      <w:r w:rsidRPr="002A3BFB">
        <w:t xml:space="preserve"> </w:t>
      </w:r>
      <w:r>
        <w:t xml:space="preserve">with the </w:t>
      </w:r>
      <w:r w:rsidRPr="00485575">
        <w:rPr>
          <w:rStyle w:val="Literal"/>
        </w:rPr>
        <w:t>xaringan</w:t>
      </w:r>
      <w:r>
        <w:t xml:space="preserve"> package</w:t>
      </w:r>
      <w:r w:rsidR="001E2B2A">
        <w:t xml:space="preserve">. You’ll </w:t>
      </w:r>
      <w:r>
        <w:t xml:space="preserve">learn how to </w:t>
      </w:r>
      <w:r w:rsidR="001E2B2A">
        <w:t>make your own presentations</w:t>
      </w:r>
      <w:r>
        <w:t>, adjust your content to fit on a slide, and add effects to your slideshow</w:t>
      </w:r>
      <w:r w:rsidR="001E2B2A">
        <w:t>.</w:t>
      </w:r>
    </w:p>
    <w:p w14:paraId="0A43468E" w14:textId="77777777" w:rsidR="007259C4" w:rsidRPr="007259C4" w:rsidRDefault="001E2B2A" w:rsidP="001735CA">
      <w:pPr>
        <w:pStyle w:val="RunInHead"/>
      </w:pPr>
      <w:r w:rsidRPr="001735CA">
        <w:t>Chapter 9: Building Websites with distill</w:t>
      </w:r>
      <w:r w:rsidRPr="007259C4">
        <w:t xml:space="preserve"> </w:t>
      </w:r>
    </w:p>
    <w:p w14:paraId="3C72C53D" w14:textId="40A3570C" w:rsidR="001E2B2A" w:rsidDel="00E84E13" w:rsidRDefault="002A3BFB" w:rsidP="0019319F">
      <w:pPr>
        <w:pStyle w:val="ListPlain"/>
        <w:rPr>
          <w:del w:id="10" w:author="David Keyes" w:date="2023-07-18T15:46:00Z"/>
        </w:rPr>
      </w:pPr>
      <w:r>
        <w:t xml:space="preserve">Shows you how to create your own website with </w:t>
      </w:r>
      <w:r w:rsidR="001E2B2A">
        <w:t xml:space="preserve">R Markdown </w:t>
      </w:r>
      <w:r>
        <w:t xml:space="preserve">and the </w:t>
      </w:r>
      <w:r w:rsidRPr="00485575">
        <w:rPr>
          <w:rStyle w:val="Literal"/>
        </w:rPr>
        <w:t>distill</w:t>
      </w:r>
      <w:r>
        <w:t xml:space="preserve"> package. We explore how </w:t>
      </w:r>
      <w:r w:rsidRPr="001735CA">
        <w:rPr>
          <w:rStyle w:val="Literal"/>
        </w:rPr>
        <w:t>distill</w:t>
      </w:r>
      <w:r>
        <w:t xml:space="preserve"> works by considering </w:t>
      </w:r>
      <w:r w:rsidR="001E2B2A">
        <w:t>a website</w:t>
      </w:r>
      <w:r>
        <w:t xml:space="preserve"> </w:t>
      </w:r>
      <w:r w:rsidR="001E2B2A">
        <w:t xml:space="preserve">about COVID-19 rates in Westchester County, New York. </w:t>
      </w:r>
      <w:r w:rsidR="00A222DE">
        <w:t>In the process, we</w:t>
      </w:r>
      <w:r w:rsidR="001E2B2A">
        <w:t xml:space="preserve"> </w:t>
      </w:r>
      <w:r>
        <w:t>cover</w:t>
      </w:r>
      <w:r w:rsidR="001E2B2A">
        <w:t xml:space="preserve"> how to</w:t>
      </w:r>
      <w:r>
        <w:t xml:space="preserve"> create pages on your site, add interactivity through R packages, and deploy your website using several options</w:t>
      </w:r>
      <w:r w:rsidR="001E2B2A">
        <w:t>.</w:t>
      </w:r>
    </w:p>
    <w:p w14:paraId="5D12E8B4" w14:textId="77777777" w:rsidR="00E84E13" w:rsidRDefault="00E84E13">
      <w:pPr>
        <w:pStyle w:val="ListPlain"/>
        <w:rPr>
          <w:ins w:id="11" w:author="David Keyes" w:date="2023-07-18T15:46:00Z"/>
        </w:rPr>
        <w:pPrChange w:id="12" w:author="David Keyes" w:date="2023-07-18T15:46:00Z">
          <w:pPr>
            <w:pStyle w:val="ListHead"/>
          </w:pPr>
        </w:pPrChange>
      </w:pPr>
      <w:bookmarkStart w:id="13" w:name="_Toc132366295"/>
      <w:bookmarkStart w:id="14" w:name="part-3-automate"/>
      <w:bookmarkEnd w:id="9"/>
    </w:p>
    <w:p w14:paraId="22BE09CE" w14:textId="0D22E30C" w:rsidR="00E84E13" w:rsidRPr="007259C4" w:rsidRDefault="00E84E13" w:rsidP="00E84E13">
      <w:pPr>
        <w:pStyle w:val="RunInHead"/>
        <w:rPr>
          <w:ins w:id="15" w:author="David Keyes" w:date="2023-07-18T15:46:00Z"/>
        </w:rPr>
      </w:pPr>
      <w:ins w:id="16" w:author="David Keyes" w:date="2023-07-18T15:46:00Z">
        <w:r w:rsidRPr="001735CA">
          <w:t xml:space="preserve">Chapter </w:t>
        </w:r>
        <w:r>
          <w:t>10</w:t>
        </w:r>
        <w:r w:rsidRPr="001735CA">
          <w:t xml:space="preserve">: </w:t>
        </w:r>
        <w:r>
          <w:t>Reproducible Reporting with Quarto</w:t>
        </w:r>
      </w:ins>
    </w:p>
    <w:p w14:paraId="11DD84A3" w14:textId="6F0BEB7D" w:rsidR="00E84E13" w:rsidRDefault="00E84E13" w:rsidP="00E84E13">
      <w:pPr>
        <w:pStyle w:val="ListPlain"/>
        <w:rPr>
          <w:ins w:id="17" w:author="David Keyes" w:date="2023-07-18T15:46:00Z"/>
        </w:rPr>
      </w:pPr>
      <w:ins w:id="18" w:author="David Keyes" w:date="2023-07-18T15:46:00Z">
        <w:r w:rsidRPr="00E84E13">
          <w:t>Explains how to use Quarto, the next-generation version of R Markdown. You'll learn to use Quarto to do all of the things you did previously in R Markdown (reports, parameterized reporting, slideshow presentations, and websites).</w:t>
        </w:r>
      </w:ins>
    </w:p>
    <w:p w14:paraId="1A057D3E" w14:textId="46343CF2" w:rsidR="001E2B2A" w:rsidRDefault="001E2B2A" w:rsidP="001735CA">
      <w:pPr>
        <w:pStyle w:val="ListHead"/>
      </w:pPr>
      <w:r>
        <w:t>Part 3: Automat</w:t>
      </w:r>
      <w:r w:rsidR="00125C14">
        <w:t>ion</w:t>
      </w:r>
      <w:r w:rsidR="00A222DE">
        <w:t xml:space="preserve"> and Collaboration</w:t>
      </w:r>
      <w:bookmarkEnd w:id="13"/>
    </w:p>
    <w:p w14:paraId="5FA28352" w14:textId="3696710F" w:rsidR="001E2B2A" w:rsidRDefault="001E2B2A" w:rsidP="00577577">
      <w:pPr>
        <w:pStyle w:val="Body"/>
      </w:pPr>
      <w:r>
        <w:t>The last part of the book focuses on ways you can use R to automate your work</w:t>
      </w:r>
      <w:r w:rsidR="00A222DE">
        <w:t xml:space="preserve"> and share it with others</w:t>
      </w:r>
      <w:r>
        <w:t>.</w:t>
      </w:r>
    </w:p>
    <w:p w14:paraId="032C3537" w14:textId="6EA08692" w:rsidR="007259C4" w:rsidRPr="007259C4" w:rsidRDefault="001E2B2A" w:rsidP="001735CA">
      <w:pPr>
        <w:pStyle w:val="RunInHead"/>
      </w:pPr>
      <w:r w:rsidRPr="001735CA">
        <w:t>Chapter 1</w:t>
      </w:r>
      <w:ins w:id="19" w:author="David Keyes" w:date="2023-07-18T15:49:00Z">
        <w:r w:rsidR="00A66B9A">
          <w:t>1</w:t>
        </w:r>
      </w:ins>
      <w:del w:id="20" w:author="David Keyes" w:date="2023-07-18T15:49:00Z">
        <w:r w:rsidRPr="001735CA" w:rsidDel="00A66B9A">
          <w:delText>0</w:delText>
        </w:r>
      </w:del>
      <w:r w:rsidRPr="001735CA">
        <w:t>: Accessing Online Data</w:t>
      </w:r>
      <w:r w:rsidRPr="007259C4">
        <w:t xml:space="preserve"> </w:t>
      </w:r>
    </w:p>
    <w:p w14:paraId="7894CBC9" w14:textId="1D849AF1" w:rsidR="001E2B2A" w:rsidRDefault="00A222DE" w:rsidP="0019319F">
      <w:pPr>
        <w:pStyle w:val="ListPlain"/>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r w:rsidR="001E2B2A" w:rsidRPr="00485575">
        <w:rPr>
          <w:rStyle w:val="Literal"/>
        </w:rPr>
        <w:t>tidycensus</w:t>
      </w:r>
      <w:r w:rsidR="001E2B2A">
        <w:t xml:space="preserve"> for working with United States Census Bureau data. </w:t>
      </w:r>
      <w:r>
        <w:t>Y</w:t>
      </w:r>
      <w:r w:rsidR="001E2B2A">
        <w:t xml:space="preserve">ou’ll learn how the packages work and how </w:t>
      </w:r>
      <w:r>
        <w:t>to</w:t>
      </w:r>
      <w:r w:rsidR="001E2B2A">
        <w:t xml:space="preserve"> use them to automate the process of accessing data.</w:t>
      </w:r>
    </w:p>
    <w:p w14:paraId="7F2F01B0" w14:textId="7BB8827C" w:rsidR="007259C4" w:rsidRPr="007259C4" w:rsidRDefault="001E2B2A" w:rsidP="001735CA">
      <w:pPr>
        <w:pStyle w:val="RunInHead"/>
      </w:pPr>
      <w:r w:rsidRPr="001735CA">
        <w:t>Chapter 1</w:t>
      </w:r>
      <w:ins w:id="21" w:author="David Keyes" w:date="2023-07-18T15:49:00Z">
        <w:r w:rsidR="00A66B9A">
          <w:t>2</w:t>
        </w:r>
      </w:ins>
      <w:del w:id="22" w:author="David Keyes" w:date="2023-07-18T15:49:00Z">
        <w:r w:rsidRPr="001735CA" w:rsidDel="00A66B9A">
          <w:delText>1</w:delText>
        </w:r>
      </w:del>
      <w:r w:rsidRPr="001735CA">
        <w:t xml:space="preserve">: Creating Your Own </w:t>
      </w:r>
      <w:r w:rsidR="00A222DE">
        <w:t>R Packages</w:t>
      </w:r>
    </w:p>
    <w:p w14:paraId="587FAB52" w14:textId="71F73AB6" w:rsidR="001E2B2A" w:rsidRDefault="00A222DE" w:rsidP="00A222DE">
      <w:pPr>
        <w:pStyle w:val="ListPlain"/>
      </w:pPr>
      <w:r>
        <w:t xml:space="preserve">Shows you how to create your own functions and packages to share your code with others. </w:t>
      </w:r>
      <w:r w:rsidR="001E2B2A">
        <w:t>One of the major benefits of R is that you can create your own functions to automate common tasks</w:t>
      </w:r>
      <w:r>
        <w:t>, then bundle them into a package other users can import</w:t>
      </w:r>
      <w:r w:rsidR="001E2B2A">
        <w:t xml:space="preserve">. </w:t>
      </w:r>
      <w:r>
        <w:t>This chapter covers</w:t>
      </w:r>
      <w:r w:rsidR="001E2B2A">
        <w:t xml:space="preserve"> a few example functions</w:t>
      </w:r>
      <w:r>
        <w:t xml:space="preserve">. Then you’ll learn how to create your own package by </w:t>
      </w:r>
      <w:r w:rsidR="00903DFD">
        <w:t xml:space="preserve">learning from R developers who built packages </w:t>
      </w:r>
      <w:r w:rsidR="001E2B2A">
        <w:t xml:space="preserve">to improve the work of researchers at the Moffitt Cancer Center. </w:t>
      </w:r>
    </w:p>
    <w:p w14:paraId="36E7FAE0" w14:textId="1750D277" w:rsidR="0095503B" w:rsidRDefault="00EB162B" w:rsidP="002E4004">
      <w:pPr>
        <w:pStyle w:val="Body"/>
      </w:pPr>
      <w:r>
        <w:t>By the end of the book, y</w:t>
      </w:r>
      <w:r w:rsidRPr="00055DF3">
        <w:t>ou</w:t>
      </w:r>
      <w:r w:rsidR="00906424">
        <w:t xml:space="preserve"> should</w:t>
      </w:r>
      <w:r w:rsidRPr="00055DF3">
        <w:t xml:space="preserve"> </w:t>
      </w:r>
      <w:r>
        <w:t xml:space="preserve">be able to </w:t>
      </w:r>
      <w:r w:rsidRPr="00055DF3">
        <w:t xml:space="preserve">use R for a wide range of non-statistical tasks. </w:t>
      </w:r>
      <w:r w:rsidR="00CC06D5">
        <w:t>You’ll know effectively visualize</w:t>
      </w:r>
      <w:r w:rsidR="00906424">
        <w:t xml:space="preserve"> data</w:t>
      </w:r>
      <w:r w:rsidR="00CC06D5">
        <w:t xml:space="preserve"> and communicate</w:t>
      </w:r>
      <w:r w:rsidR="00906424">
        <w:t xml:space="preserve"> your findings</w:t>
      </w:r>
      <w:r w:rsidR="00CC06D5">
        <w:t xml:space="preserve"> </w:t>
      </w:r>
      <w:r w:rsidR="00906424">
        <w:t>using</w:t>
      </w:r>
      <w:r w:rsidR="00CC06D5">
        <w:t xml:space="preserve"> maps and tables. You’ll be able to </w:t>
      </w:r>
      <w:r w:rsidR="00906424">
        <w:t>integrate your</w:t>
      </w:r>
      <w:r w:rsidR="00CC06D5">
        <w:t xml:space="preserve"> results </w:t>
      </w:r>
      <w:r w:rsidR="00906424">
        <w:t xml:space="preserve">into reports </w:t>
      </w:r>
      <w:r w:rsidR="00CC06D5">
        <w:t>using R Markdown</w:t>
      </w:r>
      <w:r w:rsidR="00906424">
        <w:t xml:space="preserve">, as well as </w:t>
      </w:r>
      <w:r w:rsidR="00CC06D5">
        <w:t>efficiently generat</w:t>
      </w:r>
      <w:r w:rsidR="00906424">
        <w:t>e</w:t>
      </w:r>
      <w:r w:rsidR="00CC06D5">
        <w:t xml:space="preserve"> slideshow presentations and websites. And you’ll understand how to automate many tedious tasks using packages others have built</w:t>
      </w:r>
      <w:r w:rsidR="00906424">
        <w:t xml:space="preserve"> or</w:t>
      </w:r>
      <w:r w:rsidR="00CC06D5">
        <w:t xml:space="preserve"> ones you yourself can develop. </w:t>
      </w:r>
      <w:r w:rsidR="00CB493B">
        <w:t xml:space="preserve">Let’s dive in. </w:t>
      </w:r>
      <w:bookmarkEnd w:id="0"/>
      <w:bookmarkEnd w:id="5"/>
      <w:bookmarkEnd w:id="14"/>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ances" w:date="2023-07-18T13:14:00Z" w:initials="FS">
    <w:p w14:paraId="1F6A1370" w14:textId="54C7B028" w:rsidR="008767D0" w:rsidRDefault="008767D0">
      <w:pPr>
        <w:pStyle w:val="CommentText"/>
      </w:pPr>
      <w:r>
        <w:rPr>
          <w:rStyle w:val="CommentReference"/>
        </w:rPr>
        <w:annotationRef/>
      </w:r>
      <w:r>
        <w:t>The move here is to highlight your credentials (what makes you qualified to write this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A13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ECE" w16cex:dateUtc="2023-07-18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A1370" w16cid:durableId="28610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num w:numId="1" w16cid:durableId="27338645">
    <w:abstractNumId w:val="1"/>
  </w:num>
  <w:num w:numId="2" w16cid:durableId="1907951916">
    <w:abstractNumId w:val="3"/>
  </w:num>
  <w:num w:numId="3" w16cid:durableId="62336160">
    <w:abstractNumId w:val="11"/>
  </w:num>
  <w:num w:numId="4" w16cid:durableId="1094320996">
    <w:abstractNumId w:val="13"/>
  </w:num>
  <w:num w:numId="5" w16cid:durableId="1236629255">
    <w:abstractNumId w:val="7"/>
  </w:num>
  <w:num w:numId="6" w16cid:durableId="513807301">
    <w:abstractNumId w:val="12"/>
  </w:num>
  <w:num w:numId="7" w16cid:durableId="552959927">
    <w:abstractNumId w:val="6"/>
  </w:num>
  <w:num w:numId="8" w16cid:durableId="1898661116">
    <w:abstractNumId w:val="9"/>
  </w:num>
  <w:num w:numId="9" w16cid:durableId="708723438">
    <w:abstractNumId w:val="14"/>
  </w:num>
  <w:num w:numId="10" w16cid:durableId="1987315246">
    <w:abstractNumId w:val="8"/>
  </w:num>
  <w:num w:numId="11" w16cid:durableId="1285506343">
    <w:abstractNumId w:val="4"/>
  </w:num>
  <w:num w:numId="12" w16cid:durableId="473060681">
    <w:abstractNumId w:val="2"/>
  </w:num>
  <w:num w:numId="13" w16cid:durableId="626814941">
    <w:abstractNumId w:val="5"/>
  </w:num>
  <w:num w:numId="14" w16cid:durableId="1111441155">
    <w:abstractNumId w:val="15"/>
  </w:num>
  <w:num w:numId="15" w16cid:durableId="287394205">
    <w:abstractNumId w:val="0"/>
  </w:num>
  <w:num w:numId="16" w16cid:durableId="137102640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1359"/>
    <w:rsid w:val="0002628B"/>
    <w:rsid w:val="00027783"/>
    <w:rsid w:val="00055DF3"/>
    <w:rsid w:val="00096F7D"/>
    <w:rsid w:val="000B30F1"/>
    <w:rsid w:val="00125C14"/>
    <w:rsid w:val="00145FB1"/>
    <w:rsid w:val="001735CA"/>
    <w:rsid w:val="0019319F"/>
    <w:rsid w:val="001D2FE6"/>
    <w:rsid w:val="001E2B2A"/>
    <w:rsid w:val="002149F4"/>
    <w:rsid w:val="002A3BFB"/>
    <w:rsid w:val="002E0C36"/>
    <w:rsid w:val="002E4004"/>
    <w:rsid w:val="00485575"/>
    <w:rsid w:val="004967AC"/>
    <w:rsid w:val="00577577"/>
    <w:rsid w:val="006024CC"/>
    <w:rsid w:val="00614D6F"/>
    <w:rsid w:val="00696918"/>
    <w:rsid w:val="00712562"/>
    <w:rsid w:val="007259C4"/>
    <w:rsid w:val="008767D0"/>
    <w:rsid w:val="008D334B"/>
    <w:rsid w:val="008D3821"/>
    <w:rsid w:val="008E5250"/>
    <w:rsid w:val="00902815"/>
    <w:rsid w:val="00903611"/>
    <w:rsid w:val="00903DFD"/>
    <w:rsid w:val="00906424"/>
    <w:rsid w:val="0095503B"/>
    <w:rsid w:val="00956106"/>
    <w:rsid w:val="00957B45"/>
    <w:rsid w:val="009C7614"/>
    <w:rsid w:val="00A222DE"/>
    <w:rsid w:val="00A66B9A"/>
    <w:rsid w:val="00A83716"/>
    <w:rsid w:val="00AC1E10"/>
    <w:rsid w:val="00AF1A81"/>
    <w:rsid w:val="00B16B30"/>
    <w:rsid w:val="00B24EC5"/>
    <w:rsid w:val="00BA50F1"/>
    <w:rsid w:val="00BB6773"/>
    <w:rsid w:val="00BF1577"/>
    <w:rsid w:val="00C17917"/>
    <w:rsid w:val="00C27BA4"/>
    <w:rsid w:val="00C826F6"/>
    <w:rsid w:val="00C96AAD"/>
    <w:rsid w:val="00CB493B"/>
    <w:rsid w:val="00CC06D5"/>
    <w:rsid w:val="00CF6A96"/>
    <w:rsid w:val="00D2405A"/>
    <w:rsid w:val="00D34C9E"/>
    <w:rsid w:val="00DB3A3F"/>
    <w:rsid w:val="00DC4C24"/>
    <w:rsid w:val="00E84E13"/>
    <w:rsid w:val="00EB01DC"/>
    <w:rsid w:val="00EB162B"/>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B9A"/>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A66B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B9A"/>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rPr>
  </w:style>
  <w:style w:type="paragraph" w:customStyle="1" w:styleId="TOCChapter">
    <w:name w:val="TOCChapter"/>
    <w:basedOn w:val="TOCH1"/>
    <w:qFormat/>
    <w:rsid w:val="00577577"/>
    <w:pPr>
      <w:ind w:left="360"/>
    </w:pPr>
    <w:rPr>
      <w:b w:val="0"/>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 w:type="paragraph" w:styleId="TOC1">
    <w:name w:val="toc 1"/>
    <w:basedOn w:val="Normal"/>
    <w:next w:val="Normal"/>
    <w:autoRedefine/>
    <w:uiPriority w:val="39"/>
    <w:unhideWhenUsed/>
    <w:rsid w:val="00906424"/>
    <w:pPr>
      <w:tabs>
        <w:tab w:val="right" w:leader="dot" w:pos="9350"/>
      </w:tabs>
      <w:spacing w:after="100"/>
    </w:p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7259C4"/>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semiHidden/>
    <w:unhideWhenUsed/>
    <w:rsid w:val="00BF1577"/>
  </w:style>
  <w:style w:type="character" w:customStyle="1" w:styleId="CommentTextChar">
    <w:name w:val="Comment Text Char"/>
    <w:basedOn w:val="DefaultParagraphFont"/>
    <w:link w:val="CommentText"/>
    <w:uiPriority w:val="99"/>
    <w:semiHidden/>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45</cp:revision>
  <dcterms:created xsi:type="dcterms:W3CDTF">2023-04-13T23:23:00Z</dcterms:created>
  <dcterms:modified xsi:type="dcterms:W3CDTF">2023-07-18T22:49:00Z</dcterms:modified>
</cp:coreProperties>
</file>