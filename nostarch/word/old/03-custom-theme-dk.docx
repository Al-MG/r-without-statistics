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2846DE">
      <w:pPr>
        <w:pStyle w:val="ChapterNumber"/>
      </w:pPr>
      <w:bookmarkStart w:id="0" w:name="makeyourowntheme"/>
    </w:p>
    <w:p w14:paraId="0FF10B6F" w14:textId="59F21EAE" w:rsidR="00131F4F" w:rsidRDefault="00CC5FB7">
      <w:pPr>
        <w:pStyle w:val="ChapterTitle"/>
      </w:pPr>
      <w:r>
        <w:t>Making Your Own Theme</w:t>
      </w:r>
    </w:p>
    <w:p w14:paraId="5A671C87" w14:textId="77777777" w:rsidR="00031114" w:rsidRDefault="00031114" w:rsidP="004875EF">
      <w:pPr>
        <w:pStyle w:val="ChapterIntro"/>
      </w:pPr>
      <w:r>
        <w:t xml:space="preserve">A </w:t>
      </w:r>
      <w:r w:rsidRPr="00031114">
        <w:rPr>
          <w:rStyle w:val="Italic"/>
        </w:rPr>
        <w:t>custom theme</w:t>
      </w:r>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p>
    <w:p w14:paraId="2D505FE4" w14:textId="77777777" w:rsidR="00131F4F" w:rsidRDefault="00CC5FB7" w:rsidP="004875EF">
      <w:pPr>
        <w:pStyle w:val="Body"/>
      </w:pPr>
      <w:r>
        <w:t xml:space="preserve">In 2018, BBC data journalists Nassos Stylianou and Clara Guibourg, along with their team, developed a custom ggplot theme that matches the BBC’s style. By introducing this </w:t>
      </w:r>
      <w:r w:rsidRPr="00031114">
        <w:rPr>
          <w:rStyle w:val="Literal"/>
        </w:rPr>
        <w:t>bbplot</w:t>
      </w:r>
      <w:r>
        <w:t xml:space="preserve"> package for others to use, they changed their organization’s culture, removed bottlenecks, and allowed the BBC to visualize data more creatively.</w:t>
      </w:r>
    </w:p>
    <w:p w14:paraId="3F2AB2A6" w14:textId="77777777" w:rsidR="00131F4F" w:rsidRDefault="00CC5FB7" w:rsidP="004875EF">
      <w:pPr>
        <w:pStyle w:val="Body"/>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r w:rsidRPr="00031114">
        <w:rPr>
          <w:rStyle w:val="Literal"/>
        </w:rPr>
        <w:t>bbplot</w:t>
      </w:r>
      <w:r>
        <w:t>. In the mid-2010s, journalists who wanted to make data visualization had two choices:</w:t>
      </w:r>
    </w:p>
    <w:p w14:paraId="641469B0" w14:textId="77777777" w:rsidR="00131F4F" w:rsidRDefault="00CC5FB7">
      <w:pPr>
        <w:pStyle w:val="ListNumber"/>
        <w:numPr>
          <w:ilvl w:val="0"/>
          <w:numId w:val="6"/>
        </w:numPr>
      </w:pPr>
      <w:r>
        <w:t xml:space="preserve">They could use an internal tool. This tool could create data visualizations </w:t>
      </w:r>
      <w:r>
        <w:lastRenderedPageBreak/>
        <w:t>but was limited to the predefined charts it had been designed to generate.</w:t>
      </w:r>
    </w:p>
    <w:p w14:paraId="7E27678A" w14:textId="77777777" w:rsidR="00131F4F" w:rsidRDefault="00CC5FB7">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CC5FB7" w:rsidP="004875EF">
      <w:pPr>
        <w:pStyle w:val="Body"/>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CC5FB7" w:rsidP="004875EF">
      <w:pPr>
        <w:pStyle w:val="Body"/>
      </w:pPr>
      <w:r>
        <w:t xml:space="preserve">In this chapter, we discuss the power of custom ggplot themes, then walk through the code in the </w:t>
      </w:r>
      <w:r w:rsidRPr="00031114">
        <w:rPr>
          <w:rStyle w:val="Literal"/>
        </w:rPr>
        <w:t>bbplot</w:t>
      </w:r>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CC5FB7">
      <w:pPr>
        <w:pStyle w:val="HeadA"/>
      </w:pPr>
      <w:bookmarkStart w:id="1" w:name="_Toc"/>
      <w:bookmarkStart w:id="2" w:name="enterbbplot"/>
      <w:r>
        <w:t>Using a Custom Theme to Style a Plot</w:t>
      </w:r>
      <w:bookmarkEnd w:id="1"/>
    </w:p>
    <w:p w14:paraId="4FC39860" w14:textId="7142CFAF" w:rsidR="00131F4F" w:rsidRDefault="00CC5FB7" w:rsidP="004875EF">
      <w:pPr>
        <w:pStyle w:val="Body"/>
      </w:pPr>
      <w:r>
        <w:t xml:space="preserve">The </w:t>
      </w:r>
      <w:r w:rsidRPr="00031114">
        <w:rPr>
          <w:rStyle w:val="Literal"/>
        </w:rPr>
        <w:t>bbplot</w:t>
      </w:r>
      <w:r>
        <w:t xml:space="preserve"> package has two functions: </w:t>
      </w:r>
      <w:r w:rsidRPr="00031114">
        <w:rPr>
          <w:rStyle w:val="Literal"/>
        </w:rPr>
        <w:t>bbc_style()</w:t>
      </w:r>
      <w:r>
        <w:t xml:space="preserve"> and </w:t>
      </w:r>
      <w:r w:rsidRPr="00031114">
        <w:rPr>
          <w:rStyle w:val="Literal"/>
        </w:rPr>
        <w:t>finalise_plot()</w:t>
      </w:r>
      <w:r>
        <w:t>. The latter deals with things like adding the BBC logo</w:t>
      </w:r>
      <w:r w:rsidR="00031114">
        <w:t xml:space="preserve"> and</w:t>
      </w:r>
      <w:r>
        <w:t xml:space="preserve"> saving plots in the correct dimensions. For now, let’s look at the </w:t>
      </w:r>
      <w:r w:rsidRPr="00031114">
        <w:rPr>
          <w:rStyle w:val="Literal"/>
        </w:rPr>
        <w:t>bbc_style()</w:t>
      </w:r>
      <w:r>
        <w:t xml:space="preserve"> function, which applies a custom ggplot theme to any plot, making all plots look consistent and follow BBC style guidelines.</w:t>
      </w:r>
    </w:p>
    <w:p w14:paraId="1DB97B3D" w14:textId="77777777" w:rsidR="00131F4F" w:rsidRDefault="00CC5FB7">
      <w:pPr>
        <w:pStyle w:val="HeadB"/>
      </w:pPr>
      <w:bookmarkStart w:id="3" w:name="_Toc1"/>
      <w:r>
        <w:t>Creating an Example Plot</w:t>
      </w:r>
      <w:bookmarkEnd w:id="3"/>
    </w:p>
    <w:p w14:paraId="6FB98DE7" w14:textId="77777777" w:rsidR="00131F4F" w:rsidRDefault="00CC5FB7" w:rsidP="004875EF">
      <w:pPr>
        <w:pStyle w:val="Body"/>
      </w:pPr>
      <w:r>
        <w:t xml:space="preserve">To show how this function works, let’s create a plot. We’ll do so using the </w:t>
      </w:r>
      <w:r w:rsidRPr="00031114">
        <w:rPr>
          <w:rStyle w:val="Literal"/>
        </w:rPr>
        <w:t>palmerpenguins</w:t>
      </w:r>
      <w:r>
        <w:t xml:space="preserve"> package, which contains data about penguins living on three islands in Antarctica. To give you a sense of what this data looks like, load the </w:t>
      </w:r>
      <w:r w:rsidRPr="00031114">
        <w:rPr>
          <w:rStyle w:val="Literal"/>
        </w:rPr>
        <w:t>palmerpenguins</w:t>
      </w:r>
      <w:r>
        <w:t xml:space="preserve"> and </w:t>
      </w:r>
      <w:r w:rsidRPr="00031114">
        <w:rPr>
          <w:rStyle w:val="Literal"/>
        </w:rPr>
        <w:t>tidyverse</w:t>
      </w:r>
      <w:r>
        <w:t xml:space="preserve"> packages:</w:t>
      </w:r>
    </w:p>
    <w:p w14:paraId="3C85C058" w14:textId="77777777" w:rsidR="00131F4F" w:rsidRDefault="00CC5FB7">
      <w:pPr>
        <w:pStyle w:val="Code"/>
      </w:pPr>
      <w:r>
        <w:t>library(palmerpenguins)</w:t>
      </w:r>
    </w:p>
    <w:p w14:paraId="7230B952" w14:textId="6FB4EB48" w:rsidR="00131F4F" w:rsidRDefault="00CC5FB7">
      <w:pPr>
        <w:pStyle w:val="Code"/>
      </w:pPr>
      <w:r>
        <w:t>library(tidyverse)</w:t>
      </w:r>
    </w:p>
    <w:p w14:paraId="7123EEA1" w14:textId="37BD1368" w:rsidR="00131F4F" w:rsidRDefault="00CC5FB7" w:rsidP="004875EF">
      <w:pPr>
        <w:pStyle w:val="Body"/>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CC5FB7">
      <w:pPr>
        <w:pStyle w:val="Code"/>
      </w:pPr>
      <w:r>
        <w:t>#&gt; # A tibble: 344 × 8</w:t>
      </w:r>
    </w:p>
    <w:p w14:paraId="640B8731" w14:textId="77777777" w:rsidR="00131F4F" w:rsidRDefault="00CC5FB7">
      <w:pPr>
        <w:pStyle w:val="Code"/>
      </w:pPr>
      <w:r>
        <w:t>#&gt;    species island    bill_le…¹ bill_…² flipp…³ body_…</w:t>
      </w:r>
      <w:r w:rsidRPr="000973AC">
        <w:rPr>
          <w:rFonts w:ascii="Cambria Math" w:eastAsia="Cambria Math" w:hAnsi="Cambria Math" w:cs="Cambria Math"/>
        </w:rPr>
        <w:t>⁴</w:t>
      </w:r>
      <w:r>
        <w:t xml:space="preserve"> sex  </w:t>
      </w:r>
    </w:p>
    <w:p w14:paraId="294E3C44" w14:textId="77777777" w:rsidR="00131F4F" w:rsidRDefault="00CC5FB7">
      <w:pPr>
        <w:pStyle w:val="Code"/>
      </w:pPr>
      <w:r>
        <w:t>#&gt;    &lt;fct&gt;   &lt;fct&gt;         &lt;dbl&gt;   &lt;dbl&gt;   &lt;int&gt;   &lt;int&gt; &lt;fct&gt;</w:t>
      </w:r>
    </w:p>
    <w:p w14:paraId="396AD1E6" w14:textId="77777777" w:rsidR="00131F4F" w:rsidRDefault="00CC5FB7">
      <w:pPr>
        <w:pStyle w:val="Code"/>
      </w:pPr>
      <w:r>
        <w:t xml:space="preserve">#&gt;  1 Adelie  Torgersen      39.1    18.7     181    3750 male </w:t>
      </w:r>
    </w:p>
    <w:p w14:paraId="52032C2F" w14:textId="77777777" w:rsidR="00131F4F" w:rsidRDefault="00CC5FB7">
      <w:pPr>
        <w:pStyle w:val="Code"/>
      </w:pPr>
      <w:r>
        <w:t>#&gt;  2 Adelie  Torgersen      39.5    17.4     186    3800 fema…</w:t>
      </w:r>
    </w:p>
    <w:p w14:paraId="5EC2F9CA" w14:textId="77777777" w:rsidR="00131F4F" w:rsidRDefault="00CC5FB7">
      <w:pPr>
        <w:pStyle w:val="Code"/>
      </w:pPr>
      <w:r>
        <w:t>#&gt;  3 Adelie  Torgersen      40.3    18       195    3250 fema…</w:t>
      </w:r>
    </w:p>
    <w:p w14:paraId="78F597BE" w14:textId="77777777" w:rsidR="00131F4F" w:rsidRDefault="00CC5FB7">
      <w:pPr>
        <w:pStyle w:val="Code"/>
      </w:pPr>
      <w:r>
        <w:t xml:space="preserve">#&gt;  4 Adelie  Torgersen      NA      NA        NA      NA &lt;NA&gt; </w:t>
      </w:r>
    </w:p>
    <w:p w14:paraId="00CB3A4E" w14:textId="77777777" w:rsidR="00131F4F" w:rsidRDefault="00CC5FB7">
      <w:pPr>
        <w:pStyle w:val="Code"/>
      </w:pPr>
      <w:r>
        <w:t>#&gt;  5 Adelie  Torgersen      36.7    19.3     193    3450 fema…</w:t>
      </w:r>
    </w:p>
    <w:p w14:paraId="0F887391" w14:textId="77777777" w:rsidR="00131F4F" w:rsidRDefault="00CC5FB7">
      <w:pPr>
        <w:pStyle w:val="Code"/>
      </w:pPr>
      <w:r>
        <w:t xml:space="preserve">#&gt;  6 Adelie  Torgersen      39.3    20.6     190    3650 male </w:t>
      </w:r>
    </w:p>
    <w:p w14:paraId="00C6421F" w14:textId="77777777" w:rsidR="00131F4F" w:rsidRDefault="00CC5FB7">
      <w:pPr>
        <w:pStyle w:val="Code"/>
      </w:pPr>
      <w:r>
        <w:t>#&gt;  7 Adelie  Torgersen      38.9    17.8     181    3625 fema…</w:t>
      </w:r>
    </w:p>
    <w:p w14:paraId="50E33FF8" w14:textId="77777777" w:rsidR="00131F4F" w:rsidRDefault="00CC5FB7">
      <w:pPr>
        <w:pStyle w:val="Code"/>
      </w:pPr>
      <w:r>
        <w:t xml:space="preserve">#&gt;  8 Adelie  Torgersen      39.2    19.6     195    4675 male </w:t>
      </w:r>
    </w:p>
    <w:p w14:paraId="3919DEBB" w14:textId="77777777" w:rsidR="00131F4F" w:rsidRDefault="00CC5FB7">
      <w:pPr>
        <w:pStyle w:val="Code"/>
      </w:pPr>
      <w:r>
        <w:lastRenderedPageBreak/>
        <w:t xml:space="preserve">#&gt;  9 Adelie  Torgersen      34.1    18.1     193    3475 &lt;NA&gt; </w:t>
      </w:r>
    </w:p>
    <w:p w14:paraId="30827A29" w14:textId="77777777" w:rsidR="00131F4F" w:rsidRDefault="00CC5FB7">
      <w:pPr>
        <w:pStyle w:val="Code"/>
      </w:pPr>
      <w:r>
        <w:t xml:space="preserve">#&gt; 10 Adelie  Torgersen      42      20.2     190    4250 &lt;NA&gt; </w:t>
      </w:r>
    </w:p>
    <w:p w14:paraId="189542A6" w14:textId="77777777" w:rsidR="00131F4F" w:rsidRPr="004875EF" w:rsidRDefault="00CC5FB7">
      <w:pPr>
        <w:pStyle w:val="Code"/>
        <w:rPr>
          <w:rStyle w:val="LiteralItalic"/>
        </w:rPr>
      </w:pPr>
      <w:r w:rsidRPr="004875EF">
        <w:rPr>
          <w:rStyle w:val="LiteralItalic"/>
        </w:rPr>
        <w:t>--snip--</w:t>
      </w:r>
    </w:p>
    <w:p w14:paraId="5E606779" w14:textId="3D92BB03" w:rsidR="00BB1DAE" w:rsidRDefault="00CC5FB7" w:rsidP="004875EF">
      <w:pPr>
        <w:pStyle w:val="Body"/>
      </w:pPr>
      <w:r>
        <w:t xml:space="preserve">To get our data in a more usable format, let’s count how many penguins live on each island. We do this with the </w:t>
      </w:r>
      <w:r w:rsidRPr="00031114">
        <w:rPr>
          <w:rStyle w:val="Literal"/>
        </w:rPr>
        <w:t>count()</w:t>
      </w:r>
      <w:r>
        <w:t xml:space="preserve"> function from the </w:t>
      </w:r>
      <w:r w:rsidRPr="00031114">
        <w:rPr>
          <w:rStyle w:val="Literal"/>
        </w:rPr>
        <w:t>dplyr</w:t>
      </w:r>
      <w:r>
        <w:t xml:space="preserve"> package (one of several packages that are loaded when we load the </w:t>
      </w:r>
      <w:r w:rsidRPr="00031114">
        <w:rPr>
          <w:rStyle w:val="Literal"/>
        </w:rPr>
        <w:t>tidyverse</w:t>
      </w:r>
      <w:r>
        <w:t>)</w:t>
      </w:r>
      <w:r w:rsidR="00031114">
        <w:t>:</w:t>
      </w:r>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CC5FB7" w:rsidP="004875EF">
      <w:pPr>
        <w:pStyle w:val="Body"/>
      </w:pPr>
      <w:r>
        <w:t>This gives us some simple data that we can use for plotting:</w:t>
      </w:r>
    </w:p>
    <w:p w14:paraId="3790A0A4" w14:textId="77777777" w:rsidR="00131F4F" w:rsidRDefault="00CC5FB7">
      <w:pPr>
        <w:pStyle w:val="Code"/>
      </w:pPr>
      <w:r>
        <w:t>#&gt; # A tibble: 3 × 2</w:t>
      </w:r>
    </w:p>
    <w:p w14:paraId="426F8DB8" w14:textId="77777777" w:rsidR="00131F4F" w:rsidRDefault="00CC5FB7">
      <w:pPr>
        <w:pStyle w:val="Code"/>
      </w:pPr>
      <w:r>
        <w:t>#&gt;   island        n</w:t>
      </w:r>
    </w:p>
    <w:p w14:paraId="4C9C9306" w14:textId="77777777" w:rsidR="00131F4F" w:rsidRDefault="00CC5FB7">
      <w:pPr>
        <w:pStyle w:val="Code"/>
      </w:pPr>
      <w:r>
        <w:t>#&gt;   &lt;fct&gt;     &lt;int&gt;</w:t>
      </w:r>
    </w:p>
    <w:p w14:paraId="2DC13C73" w14:textId="77777777" w:rsidR="00131F4F" w:rsidRDefault="00CC5FB7">
      <w:pPr>
        <w:pStyle w:val="Code"/>
      </w:pPr>
      <w:r>
        <w:t>#&gt; 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77777777" w:rsidR="00131F4F" w:rsidRDefault="00CC5FB7" w:rsidP="004875EF">
      <w:pPr>
        <w:pStyle w:val="Body"/>
      </w:pPr>
      <w:r>
        <w:t xml:space="preserve">Because we’ll use this data multiple times in the chapter, let’s save it as an object called </w:t>
      </w:r>
      <w:r w:rsidRPr="00031114">
        <w:rPr>
          <w:rStyle w:val="Literal"/>
        </w:rPr>
        <w:t>penguins_summary</w:t>
      </w:r>
      <w:r>
        <w:t>:</w:t>
      </w:r>
    </w:p>
    <w:p w14:paraId="7488C84F" w14:textId="77777777" w:rsidR="00131F4F" w:rsidRDefault="00CC5FB7">
      <w:pPr>
        <w:pStyle w:val="Code"/>
      </w:pPr>
      <w:r>
        <w:t>penguins_summary &lt;- penguins %&gt;%</w:t>
      </w:r>
    </w:p>
    <w:p w14:paraId="3E797FE0" w14:textId="77777777" w:rsidR="00131F4F" w:rsidRDefault="00CC5FB7">
      <w:pPr>
        <w:pStyle w:val="Code"/>
      </w:pPr>
      <w:r>
        <w:t xml:space="preserve">  count(island)</w:t>
      </w:r>
    </w:p>
    <w:p w14:paraId="562B93E8" w14:textId="10023F82" w:rsidR="00131F4F" w:rsidRDefault="00CC5FB7" w:rsidP="004875EF">
      <w:pPr>
        <w:pStyle w:val="Body"/>
      </w:pPr>
      <w:r>
        <w:t xml:space="preserve">Now that we’ve got some data to work with, we’re ready to create a plot. Before showing what </w:t>
      </w:r>
      <w:r w:rsidRPr="00031114">
        <w:rPr>
          <w:rStyle w:val="Literal"/>
        </w:rPr>
        <w:t>bbplot</w:t>
      </w:r>
      <w:r>
        <w:t xml:space="preserve"> does, let’s make our plot with the ggplot defaults. Here</w:t>
      </w:r>
      <w:r w:rsidR="00031114">
        <w:t xml:space="preserve"> i</w:t>
      </w:r>
      <w:r>
        <w:t xml:space="preserve">s the code we’ll use: </w:t>
      </w:r>
    </w:p>
    <w:p w14:paraId="60D61BD2" w14:textId="77777777" w:rsidR="00131F4F" w:rsidRDefault="00CC5FB7">
      <w:pPr>
        <w:pStyle w:val="Code"/>
      </w:pPr>
      <w:r>
        <w:t>penguins_plot &lt;- ggplot(</w:t>
      </w:r>
    </w:p>
    <w:p w14:paraId="10F640C0" w14:textId="77777777" w:rsidR="00131F4F" w:rsidRDefault="00CC5FB7">
      <w:pPr>
        <w:pStyle w:val="Code"/>
      </w:pPr>
      <w:r>
        <w:t xml:space="preserve">  data = penguins_summary,</w:t>
      </w:r>
    </w:p>
    <w:p w14:paraId="521ECA15" w14:textId="77777777" w:rsidR="00131F4F" w:rsidRDefault="00CC5FB7">
      <w:pPr>
        <w:pStyle w:val="Code"/>
      </w:pPr>
      <w:r>
        <w:t xml:space="preserve">  aes(</w:t>
      </w:r>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geom_col() +</w:t>
      </w:r>
    </w:p>
    <w:p w14:paraId="65E96F1C" w14:textId="77777777" w:rsidR="00131F4F" w:rsidRDefault="00CC5FB7">
      <w:pPr>
        <w:pStyle w:val="Code"/>
      </w:pPr>
      <w:r>
        <w:t xml:space="preserve">  labs(</w:t>
      </w:r>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palmerpenguins package"</w:t>
      </w:r>
    </w:p>
    <w:p w14:paraId="42F45E83" w14:textId="77777777" w:rsidR="00131F4F" w:rsidRDefault="00CC5FB7">
      <w:pPr>
        <w:pStyle w:val="Code"/>
      </w:pPr>
      <w:r>
        <w:t xml:space="preserve">  )</w:t>
      </w:r>
    </w:p>
    <w:p w14:paraId="33DAA03B" w14:textId="77777777" w:rsidR="00131F4F" w:rsidRDefault="00CC5FB7" w:rsidP="004875EF">
      <w:pPr>
        <w:pStyle w:val="Body"/>
      </w:pPr>
      <w:r>
        <w:t xml:space="preserve">We use our </w:t>
      </w:r>
      <w:r w:rsidRPr="00031114">
        <w:rPr>
          <w:rStyle w:val="Literal"/>
        </w:rPr>
        <w:t>penguins_summary</w:t>
      </w:r>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4875EF">
        <w:t xml:space="preserve"> </w:t>
      </w:r>
      <w:r>
        <w:t xml:space="preserve">aesthetic property. We’ll modify this plot multiple times, so to simplify this process, we save it as an object called </w:t>
      </w:r>
      <w:r w:rsidRPr="00031114">
        <w:rPr>
          <w:rStyle w:val="Literal"/>
        </w:rPr>
        <w:t>penguins_plot</w:t>
      </w:r>
      <w:r>
        <w:t>. 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36BB9228" w14:textId="7E3D50B7" w:rsidR="00E367EC" w:rsidRDefault="00E367EC" w:rsidP="00E367EC">
      <w:pPr>
        <w:pStyle w:val="CaptionLine"/>
      </w:pPr>
      <w:r w:rsidRPr="00E367EC">
        <w:t>A chart with the default theme</w:t>
      </w:r>
    </w:p>
    <w:p w14:paraId="3777E599" w14:textId="77777777" w:rsidR="00131F4F" w:rsidRDefault="00CC5FB7" w:rsidP="004875EF">
      <w:pPr>
        <w:pStyle w:val="Body"/>
      </w:pPr>
      <w:r w:rsidRPr="00E367EC">
        <w:t>It isn’t the most aesthetically</w:t>
      </w:r>
      <w:r>
        <w:t xml:space="preserve"> pleasing chart. The gray background is ugly, the y axis title is hard to read because it’s angled, and the text size overall is quite small. But don’t worry: we’ll be improving it soon!</w:t>
      </w:r>
      <w:bookmarkEnd w:id="2"/>
    </w:p>
    <w:p w14:paraId="34302984" w14:textId="77777777" w:rsidR="00131F4F" w:rsidRDefault="00CC5FB7">
      <w:pPr>
        <w:pStyle w:val="HeadB"/>
      </w:pPr>
      <w:bookmarkStart w:id="4" w:name="_Toc2"/>
      <w:r>
        <w:t>Applying the bbc_style() Function</w:t>
      </w:r>
      <w:bookmarkEnd w:id="4"/>
    </w:p>
    <w:p w14:paraId="36B58EA9" w14:textId="1178D4A8" w:rsidR="00131F4F" w:rsidRDefault="00CC5FB7" w:rsidP="00E367EC">
      <w:pPr>
        <w:pStyle w:val="Body"/>
      </w:pPr>
      <w:r>
        <w:t xml:space="preserve">Now that we have a basic plot to work with, let’s make it look like a BBC chart. To do this, we </w:t>
      </w:r>
      <w:r w:rsidR="002E37A8">
        <w:t>must</w:t>
      </w:r>
      <w:r w:rsidR="00A768CC">
        <w:t xml:space="preserve"> install </w:t>
      </w:r>
      <w:r w:rsidR="002E37A8">
        <w:t>t</w:t>
      </w:r>
      <w:r>
        <w:t xml:space="preserve">he </w:t>
      </w:r>
      <w:r w:rsidRPr="00031114">
        <w:rPr>
          <w:rStyle w:val="Literal"/>
        </w:rPr>
        <w:t>bbplot</w:t>
      </w:r>
      <w:r>
        <w:t xml:space="preserve"> package</w:t>
      </w:r>
      <w:r w:rsidR="00A768CC">
        <w:t xml:space="preserve">. </w:t>
      </w:r>
      <w:r w:rsidR="002E37A8">
        <w:t>F</w:t>
      </w:r>
      <w:r w:rsidR="00A768CC">
        <w:t>irst</w:t>
      </w:r>
      <w:r w:rsidR="002E37A8">
        <w:t>,</w:t>
      </w:r>
      <w:r w:rsidR="00A768CC">
        <w:t xml:space="preserve"> install the </w:t>
      </w:r>
      <w:r w:rsidR="00A768CC" w:rsidRPr="00E367EC">
        <w:rPr>
          <w:rStyle w:val="Literal"/>
        </w:rPr>
        <w:t>remotes</w:t>
      </w:r>
      <w:r w:rsidR="00A768CC">
        <w:t xml:space="preserve"> package using </w:t>
      </w:r>
      <w:r w:rsidR="00F67F43" w:rsidRPr="002E37A8">
        <w:rPr>
          <w:rStyle w:val="Literal"/>
        </w:rPr>
        <w:t>install.packages(</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r w:rsidR="00F67F43" w:rsidRPr="002E37A8">
        <w:rPr>
          <w:rStyle w:val="Literal"/>
        </w:rPr>
        <w:t>bbplot</w:t>
      </w:r>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r w:rsidRPr="00F67F43">
        <w:t>install_github(</w:t>
      </w:r>
      <w:r w:rsidR="00C56CC3">
        <w:t>"</w:t>
      </w:r>
      <w:r w:rsidRPr="00F67F43">
        <w:t>bbc/bbplot</w:t>
      </w:r>
      <w:r w:rsidR="00C56CC3">
        <w:t>"</w:t>
      </w:r>
      <w:r w:rsidRPr="00F67F43">
        <w:t>)</w:t>
      </w:r>
    </w:p>
    <w:p w14:paraId="30A55B02" w14:textId="17640F1C" w:rsidR="00131F4F" w:rsidRDefault="003262D8" w:rsidP="002E37A8">
      <w:pPr>
        <w:pStyle w:val="Body"/>
      </w:pPr>
      <w:r>
        <w:t xml:space="preserve">Once the </w:t>
      </w:r>
      <w:r w:rsidRPr="00E367EC">
        <w:rPr>
          <w:rStyle w:val="Literal"/>
        </w:rPr>
        <w:t>bbplot</w:t>
      </w:r>
      <w:r>
        <w:t xml:space="preserve"> package is installed, we can then apply the </w:t>
      </w:r>
      <w:r w:rsidRPr="00E367EC">
        <w:rPr>
          <w:rStyle w:val="Literal"/>
        </w:rPr>
        <w:t>bbc_style()</w:t>
      </w:r>
      <w:r>
        <w:t xml:space="preserve"> function to our </w:t>
      </w:r>
      <w:r w:rsidRPr="00E367EC">
        <w:rPr>
          <w:rStyle w:val="Literal"/>
        </w:rPr>
        <w:t>penguins_plot</w:t>
      </w:r>
      <w:r>
        <w:t>:</w:t>
      </w:r>
    </w:p>
    <w:p w14:paraId="6D83B6CD" w14:textId="77777777" w:rsidR="003262D8" w:rsidRDefault="003262D8" w:rsidP="003262D8">
      <w:pPr>
        <w:pStyle w:val="Code"/>
      </w:pPr>
      <w:r>
        <w:t>library(bbplot)</w:t>
      </w:r>
    </w:p>
    <w:p w14:paraId="4947CB20" w14:textId="77777777" w:rsidR="003262D8" w:rsidRDefault="003262D8">
      <w:pPr>
        <w:pStyle w:val="Code"/>
      </w:pPr>
    </w:p>
    <w:p w14:paraId="52A11CEA" w14:textId="59CA8471" w:rsidR="00131F4F" w:rsidRDefault="00CC5FB7">
      <w:pPr>
        <w:pStyle w:val="Code"/>
      </w:pPr>
      <w:r>
        <w:t>penguins_plot +</w:t>
      </w:r>
    </w:p>
    <w:p w14:paraId="09DF17E6" w14:textId="77777777" w:rsidR="00131F4F" w:rsidRDefault="00CC5FB7">
      <w:pPr>
        <w:pStyle w:val="Code"/>
      </w:pPr>
      <w:r>
        <w:t xml:space="preserve">  bbc_style()</w:t>
      </w:r>
    </w:p>
    <w:p w14:paraId="4EA492B1" w14:textId="77777777" w:rsidR="00131F4F" w:rsidRDefault="00CC5FB7" w:rsidP="00E367EC">
      <w:pPr>
        <w:pStyle w:val="Body"/>
      </w:pPr>
      <w:r>
        <w:t xml:space="preserve">Take a look at what happens in Figure 3-2 with the application of </w:t>
      </w:r>
      <w:r w:rsidRPr="00031114">
        <w:rPr>
          <w:rStyle w:val="Literal"/>
        </w:rPr>
        <w:t>bbc_style()</w:t>
      </w:r>
      <w:r>
        <w:t xml:space="preserve"> to our plot.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CC5FB7" w:rsidP="00E367EC">
      <w:pPr>
        <w:pStyle w:val="CaptionLine"/>
      </w:pPr>
      <w:r>
        <w:t>The same chart with BBC style</w:t>
      </w:r>
    </w:p>
    <w:p w14:paraId="6BC12097" w14:textId="03465B13" w:rsidR="00131F4F" w:rsidRDefault="00CC5FB7" w:rsidP="00E367EC">
      <w:pPr>
        <w:pStyle w:val="Body"/>
      </w:pPr>
      <w:r>
        <w:t xml:space="preserve">Way different, right? </w:t>
      </w:r>
      <w:r w:rsidR="00031114">
        <w:t xml:space="preserve">The </w:t>
      </w:r>
      <w:r>
        <w:t>font size</w:t>
      </w:r>
      <w:r w:rsidR="00031114">
        <w:t xml:space="preserve"> is larger</w:t>
      </w:r>
      <w:r>
        <w:t xml:space="preserve">, </w:t>
      </w:r>
      <w:r w:rsidR="00031114">
        <w:t xml:space="preserve">the </w:t>
      </w:r>
      <w:r>
        <w:t xml:space="preserve">legend </w:t>
      </w:r>
      <w:r w:rsidR="00031114">
        <w:t xml:space="preserve">is </w:t>
      </w:r>
      <w:r>
        <w:t xml:space="preserve">on top, </w:t>
      </w:r>
      <w:r w:rsidR="00031114">
        <w:t xml:space="preserve">there are </w:t>
      </w:r>
      <w:r>
        <w:t xml:space="preserve">no axis titles, </w:t>
      </w:r>
      <w:r w:rsidR="00031114">
        <w:t xml:space="preserve">the </w:t>
      </w:r>
      <w:r>
        <w:t>grid lines</w:t>
      </w:r>
      <w:r w:rsidR="00031114">
        <w:t xml:space="preserve"> are stripped down</w:t>
      </w:r>
      <w:r>
        <w:t xml:space="preserve">, and </w:t>
      </w:r>
      <w:r w:rsidR="00031114">
        <w:t xml:space="preserve">there is </w:t>
      </w:r>
      <w:r>
        <w:t xml:space="preserve">a white background. These are the major changes that the </w:t>
      </w:r>
      <w:r w:rsidRPr="00031114">
        <w:rPr>
          <w:rStyle w:val="Literal"/>
        </w:rPr>
        <w:t>bbc_style()</w:t>
      </w:r>
      <w:r>
        <w:t xml:space="preserve"> function makes. Let’s look at them one by one.</w:t>
      </w:r>
    </w:p>
    <w:p w14:paraId="6B0C23FC" w14:textId="77777777" w:rsidR="00131F4F" w:rsidRDefault="00CC5FB7">
      <w:pPr>
        <w:pStyle w:val="HeadA"/>
      </w:pPr>
      <w:bookmarkStart w:id="5" w:name="_Toc3"/>
      <w:r>
        <w:t>Breaking Down the Custom Theme</w:t>
      </w:r>
      <w:bookmarkEnd w:id="5"/>
    </w:p>
    <w:p w14:paraId="4BCD6060" w14:textId="77777777" w:rsidR="00131F4F" w:rsidRDefault="00CC5FB7" w:rsidP="00E367EC">
      <w:pPr>
        <w:pStyle w:val="Body"/>
      </w:pPr>
      <w:bookmarkStart w:id="6" w:name="OLE_LINK2"/>
      <w:bookmarkStart w:id="7" w:name="OLE_LINK3"/>
      <w:r>
        <w:t xml:space="preserve">This section walks through the code for the </w:t>
      </w:r>
      <w:r>
        <w:rPr>
          <w:rStyle w:val="Literal"/>
        </w:rPr>
        <w:t>bbc_style()</w:t>
      </w:r>
      <w:r>
        <w:t xml:space="preserve"> function (taken from the </w:t>
      </w:r>
      <w:r>
        <w:rPr>
          <w:rStyle w:val="Literal"/>
        </w:rPr>
        <w:t>bbplot</w:t>
      </w:r>
      <w:r>
        <w:t xml:space="preserve"> GitHub repository at </w:t>
      </w:r>
      <w:hyperlink r:id="rId9" w:history="1">
        <w:r w:rsidRPr="00031114">
          <w:rPr>
            <w:rStyle w:val="LinkURL"/>
            <w:rFonts w:eastAsia="Calibri"/>
          </w:rPr>
          <w:t>https://github.com/bbc/bbplot</w:t>
        </w:r>
      </w:hyperlink>
      <w:r w:rsidRPr="00031114">
        <w:rPr>
          <w:rStyle w:val="LinkURL"/>
        </w:rPr>
        <w:t xml:space="preserve">, </w:t>
      </w:r>
      <w:r>
        <w:t xml:space="preserve">with some minor tweaks for readability). We’ll discuss functions more in </w:t>
      </w:r>
      <w:r>
        <w:rPr>
          <w:rStyle w:val="Xref"/>
        </w:rPr>
        <w:t>Chapter 12</w:t>
      </w:r>
      <w:r>
        <w:t>.</w:t>
      </w:r>
    </w:p>
    <w:p w14:paraId="423AF3FB" w14:textId="77777777" w:rsidR="00131F4F" w:rsidRDefault="00CC5FB7">
      <w:pPr>
        <w:pStyle w:val="HeadB"/>
      </w:pPr>
      <w:bookmarkStart w:id="8" w:name="_Toc4"/>
      <w:bookmarkEnd w:id="6"/>
      <w:bookmarkEnd w:id="7"/>
      <w:r>
        <w:t>Setting Up</w:t>
      </w:r>
      <w:bookmarkEnd w:id="8"/>
    </w:p>
    <w:p w14:paraId="6AAEC3DD" w14:textId="47E1D448" w:rsidR="00131F4F" w:rsidRDefault="00CC5FB7" w:rsidP="00E367EC">
      <w:pPr>
        <w:pStyle w:val="Body"/>
      </w:pPr>
      <w:r>
        <w:t>The first line gives the function a name and indicates that what follows is, in fact, a function definition:</w:t>
      </w:r>
    </w:p>
    <w:p w14:paraId="4D9CF3C3" w14:textId="77777777" w:rsidR="00131F4F" w:rsidRDefault="00CC5FB7">
      <w:pPr>
        <w:pStyle w:val="Code"/>
      </w:pPr>
      <w:r>
        <w:t>bbc_style &lt;- function() {</w:t>
      </w:r>
    </w:p>
    <w:p w14:paraId="1940710F" w14:textId="77777777" w:rsidR="00131F4F" w:rsidRDefault="00CC5FB7">
      <w:pPr>
        <w:pStyle w:val="Code"/>
      </w:pPr>
      <w:r>
        <w:t xml:space="preserve">  font &lt;- "Helvetica"</w:t>
      </w:r>
    </w:p>
    <w:p w14:paraId="583E1188" w14:textId="77777777" w:rsidR="00131F4F" w:rsidRDefault="00CC5FB7">
      <w:pPr>
        <w:pStyle w:val="Code"/>
      </w:pPr>
      <w:r>
        <w:t xml:space="preserve">  </w:t>
      </w:r>
    </w:p>
    <w:p w14:paraId="60337A60" w14:textId="77777777" w:rsidR="00131F4F" w:rsidRDefault="00CC5FB7">
      <w:pPr>
        <w:pStyle w:val="Code"/>
      </w:pPr>
      <w:r>
        <w:t xml:space="preserve">  ggplot2::theme(</w:t>
      </w:r>
    </w:p>
    <w:p w14:paraId="5EB04DE6" w14:textId="77777777" w:rsidR="00131F4F" w:rsidRPr="00E367EC" w:rsidRDefault="00CC5FB7">
      <w:pPr>
        <w:pStyle w:val="Code"/>
        <w:rPr>
          <w:rStyle w:val="LiteralItalic"/>
        </w:rPr>
      </w:pPr>
      <w:r w:rsidRPr="00E367EC">
        <w:rPr>
          <w:rStyle w:val="LiteralItalic"/>
        </w:rPr>
        <w:t>--snip--</w:t>
      </w:r>
    </w:p>
    <w:p w14:paraId="76B04C79" w14:textId="689B30AA" w:rsidR="002E37A8" w:rsidRDefault="00CC5FB7" w:rsidP="00E367EC">
      <w:pPr>
        <w:pStyle w:val="Body"/>
      </w:pPr>
      <w:r>
        <w:t xml:space="preserve">We then define a variable called </w:t>
      </w:r>
      <w:r w:rsidRPr="00E367EC">
        <w:rPr>
          <w:rStyle w:val="Literal"/>
        </w:rPr>
        <w:t>font</w:t>
      </w:r>
      <w:r>
        <w:t xml:space="preserve"> and assign it the value </w:t>
      </w:r>
      <w:r w:rsidRPr="00E367EC">
        <w:rPr>
          <w:rStyle w:val="Literal"/>
        </w:rPr>
        <w:t>Helvetica</w:t>
      </w:r>
      <w:r>
        <w:t xml:space="preserve">. This allows later sections to simply write </w:t>
      </w:r>
      <w:r w:rsidRPr="00E367EC">
        <w:rPr>
          <w:rStyle w:val="Literal"/>
        </w:rPr>
        <w:t>font</w:t>
      </w:r>
      <w:r>
        <w:t xml:space="preserve"> rather than repeating </w:t>
      </w:r>
      <w:r w:rsidRPr="00E367EC">
        <w:rPr>
          <w:rStyle w:val="Literal"/>
        </w:rPr>
        <w:t>Helvetica</w:t>
      </w:r>
      <w:r>
        <w:t xml:space="preserve"> over and over again. Also, if the BBC team ever wanted to use a different font, they could change </w:t>
      </w:r>
      <w:r w:rsidRPr="00E367EC">
        <w:rPr>
          <w:rStyle w:val="Literal"/>
        </w:rPr>
        <w:t>Helvetica</w:t>
      </w:r>
      <w:r>
        <w:t xml:space="preserve"> to, say, </w:t>
      </w:r>
      <w:r w:rsidRPr="00E367EC">
        <w:rPr>
          <w:rStyle w:val="Literal"/>
        </w:rPr>
        <w:t>Comic Sans</w:t>
      </w:r>
      <w:r>
        <w:t xml:space="preserve"> and update </w:t>
      </w:r>
      <w:r>
        <w:lastRenderedPageBreak/>
        <w:t>the font of all BBC plots (though I suspect higher-ups at the BBC might not be on board).</w:t>
      </w:r>
    </w:p>
    <w:p w14:paraId="4BC09EBB" w14:textId="0A93EC91" w:rsidR="002E37A8" w:rsidRDefault="00E30F27" w:rsidP="00E367EC">
      <w:pPr>
        <w:pStyle w:val="Body"/>
      </w:pPr>
      <w:r w:rsidRPr="00E30F27">
        <w:t xml:space="preserve">Until recently, working custom fonts in R was notoriously tricky. However, recent changes have made </w:t>
      </w:r>
      <w:r w:rsidR="00031114">
        <w:t>the process</w:t>
      </w:r>
      <w:r w:rsidRPr="00E30F27">
        <w:t xml:space="preserve"> much simpler. </w:t>
      </w:r>
      <w:r w:rsidR="002E37A8">
        <w:t>T</w:t>
      </w:r>
      <w:r w:rsidRPr="00E30F27">
        <w:t>o ensure that custom fonts such as Helvetica work in ggplot, follow these steps.</w:t>
      </w:r>
      <w:r w:rsidR="002E37A8">
        <w:t xml:space="preserve"> </w:t>
      </w:r>
      <w:r w:rsidRPr="00E30F27">
        <w:t>First, install two packages</w:t>
      </w:r>
      <w:r w:rsidR="00031114">
        <w:t xml:space="preserve">. </w:t>
      </w:r>
      <w:r w:rsidRPr="00E367EC">
        <w:rPr>
          <w:rStyle w:val="Literal"/>
        </w:rPr>
        <w:t>systemfonts</w:t>
      </w:r>
      <w:r w:rsidR="00031114">
        <w:t xml:space="preserve"> </w:t>
      </w:r>
      <w:r w:rsidRPr="00E30F27">
        <w:t>and</w:t>
      </w:r>
      <w:r w:rsidR="00031114">
        <w:t xml:space="preserve"> </w:t>
      </w:r>
      <w:r w:rsidRPr="00E367EC">
        <w:rPr>
          <w:rStyle w:val="Literal"/>
        </w:rPr>
        <w:t>ragg</w:t>
      </w:r>
      <w:r w:rsidR="00031114">
        <w:t xml:space="preserve">, </w:t>
      </w:r>
      <w:r w:rsidR="002E37A8">
        <w:t>by running</w:t>
      </w:r>
      <w:r w:rsidR="002E37A8" w:rsidRPr="00E30F27">
        <w:t xml:space="preserve"> </w:t>
      </w:r>
      <w:r w:rsidRPr="00E30F27">
        <w:t>th</w:t>
      </w:r>
      <w:r w:rsidR="002E37A8">
        <w:t>is</w:t>
      </w:r>
      <w:r w:rsidRPr="00E30F27">
        <w:t xml:space="preserve"> code</w:t>
      </w:r>
      <w:r w:rsidR="00D91838">
        <w:t xml:space="preserve"> in the console</w:t>
      </w:r>
      <w:r w:rsidR="002E37A8">
        <w:t>:</w:t>
      </w:r>
    </w:p>
    <w:p w14:paraId="02B5FB96" w14:textId="67E73EAE" w:rsidR="002E37A8" w:rsidRDefault="00E30F27" w:rsidP="00E367EC">
      <w:pPr>
        <w:pStyle w:val="Code"/>
      </w:pPr>
      <w:r w:rsidRPr="00E30F27">
        <w:t>install.packages(c("systemfonts", "ragg"))</w:t>
      </w:r>
    </w:p>
    <w:p w14:paraId="02EE6021" w14:textId="202CCCCD" w:rsidR="00E30F27" w:rsidRPr="00E30F27" w:rsidRDefault="00E30F27" w:rsidP="00E367EC">
      <w:pPr>
        <w:pStyle w:val="Body"/>
      </w:pPr>
      <w:bookmarkStart w:id="9" w:name="OLE_LINK4"/>
      <w:bookmarkStart w:id="10" w:name="OLE_LINK5"/>
      <w:r w:rsidRPr="00E30F27">
        <w:t>The</w:t>
      </w:r>
      <w:r w:rsidR="002E37A8">
        <w:t xml:space="preserve"> </w:t>
      </w:r>
      <w:r w:rsidRPr="00E367EC">
        <w:rPr>
          <w:rStyle w:val="Literal"/>
        </w:rPr>
        <w:t>systemfonts</w:t>
      </w:r>
      <w:r w:rsidR="002E37A8">
        <w:t xml:space="preserve"> </w:t>
      </w:r>
      <w:r w:rsidRPr="00E30F27">
        <w:t>package allows R to directly access fonts you</w:t>
      </w:r>
      <w:r w:rsidR="002E37A8">
        <w:t>’</w:t>
      </w:r>
      <w:r w:rsidRPr="00E30F27">
        <w:t>ve installed on your computer</w:t>
      </w:r>
      <w:r w:rsidR="002E37A8">
        <w:t>,</w:t>
      </w:r>
      <w:r w:rsidRPr="00E30F27">
        <w:t xml:space="preserve"> while</w:t>
      </w:r>
      <w:r w:rsidR="002E37A8">
        <w:t xml:space="preserve"> </w:t>
      </w:r>
      <w:r w:rsidRPr="00E367EC">
        <w:rPr>
          <w:rStyle w:val="Literal"/>
        </w:rPr>
        <w:t>ragg</w:t>
      </w:r>
      <w:r w:rsidR="002E37A8">
        <w:t xml:space="preserve"> </w:t>
      </w:r>
      <w:r w:rsidRPr="00E30F27">
        <w:t>allows ggplot to use these fonts when generating plots. </w:t>
      </w:r>
    </w:p>
    <w:p w14:paraId="4AB9BB65" w14:textId="383C24D5" w:rsidR="00E30F27" w:rsidRPr="00E30F27" w:rsidRDefault="00E30F27" w:rsidP="00E367EC">
      <w:pPr>
        <w:pStyle w:val="Body"/>
      </w:pPr>
      <w:r w:rsidRPr="00E30F27">
        <w:t xml:space="preserve">Second, </w:t>
      </w:r>
      <w:r w:rsidR="002E37A8">
        <w:t>select</w:t>
      </w:r>
      <w:r w:rsidRPr="00E30F27">
        <w:t xml:space="preserve"> </w:t>
      </w:r>
      <w:r w:rsidRPr="00E367EC">
        <w:rPr>
          <w:rStyle w:val="Bold"/>
          <w:rFonts w:eastAsia="Arial Unicode MS"/>
        </w:rPr>
        <w:t>Tools</w:t>
      </w:r>
      <w:r w:rsidRPr="00E30F27">
        <w:t xml:space="preserve"> </w:t>
      </w:r>
      <w:r w:rsidR="002E37A8" w:rsidRPr="00E367EC">
        <w:rPr>
          <w:rStyle w:val="MenuArrow"/>
          <w:rFonts w:eastAsia="Arial Unicode MS"/>
        </w:rPr>
        <w:t>4</w:t>
      </w:r>
      <w:r w:rsidRPr="00E30F27">
        <w:t xml:space="preserve"> </w:t>
      </w:r>
      <w:r w:rsidRPr="00E367EC">
        <w:rPr>
          <w:rStyle w:val="Bold"/>
          <w:rFonts w:eastAsia="Arial Unicode MS"/>
        </w:rPr>
        <w:t>Global Options</w:t>
      </w:r>
      <w:r w:rsidRPr="00E30F27">
        <w:t xml:space="preserve">. Click the </w:t>
      </w:r>
      <w:r w:rsidRPr="00E367EC">
        <w:rPr>
          <w:rStyle w:val="Bold"/>
          <w:rFonts w:eastAsia="Arial Unicode MS"/>
        </w:rPr>
        <w:t>Graphics</w:t>
      </w:r>
      <w:r w:rsidRPr="00E30F27">
        <w:t xml:space="preserve"> menu at the top</w:t>
      </w:r>
      <w:r w:rsidR="002E37A8">
        <w:t xml:space="preserve"> of the interface,</w:t>
      </w:r>
      <w:r w:rsidRPr="00E30F27">
        <w:t xml:space="preserve"> and under the Backend option</w:t>
      </w:r>
      <w:r w:rsidR="002E37A8">
        <w:t>,</w:t>
      </w:r>
      <w:r w:rsidRPr="00E30F27">
        <w:t xml:space="preserve"> select </w:t>
      </w:r>
      <w:r w:rsidRPr="00E367EC">
        <w:rPr>
          <w:rStyle w:val="Bold"/>
          <w:rFonts w:eastAsia="Arial Unicode MS"/>
        </w:rPr>
        <w:t>AGG</w:t>
      </w:r>
      <w:r w:rsidR="002E37A8">
        <w:t xml:space="preserve">. </w:t>
      </w:r>
      <w:r w:rsidRPr="00E30F27">
        <w:t xml:space="preserve">This change </w:t>
      </w:r>
      <w:r w:rsidR="002E37A8">
        <w:t>should</w:t>
      </w:r>
      <w:r w:rsidRPr="00E30F27">
        <w:t xml:space="preserve"> ensure that </w:t>
      </w:r>
      <w:r w:rsidR="002E37A8">
        <w:t xml:space="preserve">RStudio renders </w:t>
      </w:r>
      <w:r w:rsidRPr="00E30F27">
        <w:t>the previews of any plots with the</w:t>
      </w:r>
      <w:r w:rsidR="002E37A8">
        <w:t xml:space="preserve"> </w:t>
      </w:r>
      <w:r w:rsidRPr="00E367EC">
        <w:rPr>
          <w:rStyle w:val="Literal"/>
        </w:rPr>
        <w:t>ragg</w:t>
      </w:r>
      <w:r w:rsidR="002E37A8">
        <w:t xml:space="preserve"> </w:t>
      </w:r>
      <w:r w:rsidRPr="00E30F27">
        <w:t>package. With these changes in place, you should be able to use any fonts you</w:t>
      </w:r>
      <w:r w:rsidR="00031114">
        <w:t>’</w:t>
      </w:r>
      <w:r w:rsidRPr="00E30F27">
        <w:t>d like (assuming you have them installed) in the same way that the</w:t>
      </w:r>
      <w:r w:rsidR="00031114">
        <w:t xml:space="preserve"> </w:t>
      </w:r>
      <w:r w:rsidRPr="00E367EC">
        <w:rPr>
          <w:rStyle w:val="Literal"/>
        </w:rPr>
        <w:t>bbc_style()</w:t>
      </w:r>
      <w:r w:rsidR="00031114">
        <w:t xml:space="preserve"> </w:t>
      </w:r>
      <w:r w:rsidRPr="00E30F27">
        <w:t>function uses Helvetica.</w:t>
      </w:r>
    </w:p>
    <w:p w14:paraId="77FEFAAF" w14:textId="765DD026" w:rsidR="00131F4F" w:rsidRDefault="002E37A8" w:rsidP="00E367EC">
      <w:pPr>
        <w:pStyle w:val="Body"/>
      </w:pPr>
      <w:r>
        <w:t>After specifying the font to use</w:t>
      </w:r>
      <w:r w:rsidR="00CC5FB7">
        <w:t xml:space="preserve">, we call the </w:t>
      </w:r>
      <w:r w:rsidR="00CC5FB7">
        <w:rPr>
          <w:rStyle w:val="Literal"/>
        </w:rPr>
        <w:t>ggplot2</w:t>
      </w:r>
      <w:r w:rsidR="00CC5FB7">
        <w:t xml:space="preserve"> package’s </w:t>
      </w:r>
      <w:r w:rsidR="00CC5FB7">
        <w:rPr>
          <w:rStyle w:val="Literal"/>
        </w:rPr>
        <w:t>theme()</w:t>
      </w:r>
      <w:r w:rsidR="00CC5FB7">
        <w:t xml:space="preserve"> function. Rather than first loading the package with the code </w:t>
      </w:r>
      <w:r w:rsidR="00CC5FB7">
        <w:rPr>
          <w:rStyle w:val="Literal"/>
        </w:rPr>
        <w:t>library(ggplot2)</w:t>
      </w:r>
      <w:r w:rsidR="00CC5FB7">
        <w:t xml:space="preserve"> and then using its function, we use the syntax </w:t>
      </w:r>
      <w:r w:rsidR="00CC5FB7">
        <w:rPr>
          <w:rStyle w:val="Literal"/>
        </w:rPr>
        <w:t>ggplot2::theme()</w:t>
      </w:r>
      <w:r w:rsidR="00CC5FB7">
        <w:t xml:space="preserve">, indicating that the </w:t>
      </w:r>
      <w:r w:rsidR="00CC5FB7">
        <w:rPr>
          <w:rStyle w:val="Literal"/>
        </w:rPr>
        <w:t>theme()</w:t>
      </w:r>
      <w:r w:rsidR="00CC5FB7">
        <w:t xml:space="preserve"> function comes from the </w:t>
      </w:r>
      <w:r w:rsidR="00CC5FB7">
        <w:rPr>
          <w:rStyle w:val="Literal"/>
        </w:rPr>
        <w:t>ggplot2</w:t>
      </w:r>
      <w:r w:rsidR="00CC5FB7">
        <w:t xml:space="preserve"> package. We write code in this way when making an R package, something we’ll discuss in </w:t>
      </w:r>
      <w:r w:rsidR="00CC5FB7">
        <w:rPr>
          <w:rStyle w:val="Xref"/>
        </w:rPr>
        <w:t>Chapter 12</w:t>
      </w:r>
      <w:r w:rsidR="00CC5FB7">
        <w:t>.</w:t>
      </w:r>
    </w:p>
    <w:p w14:paraId="0BE40BC8" w14:textId="77777777" w:rsidR="00131F4F" w:rsidRDefault="00CC5FB7" w:rsidP="00E367EC">
      <w:pPr>
        <w:pStyle w:val="Body"/>
      </w:pPr>
      <w:r>
        <w:t xml:space="preserve">Nearly all of the code in the </w:t>
      </w:r>
      <w:r>
        <w:rPr>
          <w:rStyle w:val="Literal"/>
        </w:rPr>
        <w:t>bbc_style()</w:t>
      </w:r>
      <w:r>
        <w:t xml:space="preserve"> function exists within this </w:t>
      </w:r>
      <w:r>
        <w:rPr>
          <w:rStyle w:val="Literal"/>
        </w:rPr>
        <w:t>theme()</w:t>
      </w:r>
      <w:r>
        <w:t xml:space="preserve"> function. Remember from </w:t>
      </w:r>
      <w:r>
        <w:rPr>
          <w:rStyle w:val="Xref"/>
        </w:rPr>
        <w:t>Chapter 2</w:t>
      </w:r>
      <w:r>
        <w:t xml:space="preserve"> that </w:t>
      </w:r>
      <w:r>
        <w:rPr>
          <w:rStyle w:val="Literal"/>
        </w:rPr>
        <w:t>theme()</w:t>
      </w:r>
      <w:r>
        <w:t xml:space="preserve"> makes additional tweaks to an existing theme; it isn’t a complete theme like </w:t>
      </w:r>
      <w:r>
        <w:rPr>
          <w:rStyle w:val="Literal"/>
        </w:rPr>
        <w:t>theme_light()</w:t>
      </w:r>
      <w:r>
        <w:t xml:space="preserve">, which will change the whole look-and-feel of your plot. In other words, by jumping straight into the </w:t>
      </w:r>
      <w:r>
        <w:rPr>
          <w:rStyle w:val="Literal"/>
        </w:rPr>
        <w:t>theme()</w:t>
      </w:r>
      <w:r>
        <w:t xml:space="preserve"> function, </w:t>
      </w:r>
      <w:r>
        <w:rPr>
          <w:rStyle w:val="Literal"/>
        </w:rPr>
        <w:t>bbc_style()</w:t>
      </w:r>
      <w:r>
        <w:t xml:space="preserve"> makes tweaks to the ggplot defaults. </w:t>
      </w:r>
    </w:p>
    <w:p w14:paraId="46A4A30A" w14:textId="77777777" w:rsidR="00131F4F" w:rsidRDefault="00CC5FB7" w:rsidP="00E367EC">
      <w:pPr>
        <w:pStyle w:val="Body"/>
      </w:pPr>
      <w:r>
        <w:t xml:space="preserve">As you’ll see, the </w:t>
      </w:r>
      <w:r w:rsidRPr="00E367EC">
        <w:rPr>
          <w:rStyle w:val="Literal"/>
        </w:rPr>
        <w:t>bbc_style()</w:t>
      </w:r>
      <w:r>
        <w:t xml:space="preserve"> function does a lot of tweaking. Let’s go through the changes it makes, section by section.</w:t>
      </w:r>
    </w:p>
    <w:p w14:paraId="350F96FE" w14:textId="77777777" w:rsidR="00131F4F" w:rsidRDefault="00CC5FB7">
      <w:pPr>
        <w:pStyle w:val="HeadB"/>
      </w:pPr>
      <w:bookmarkStart w:id="11" w:name="_Toc5"/>
      <w:bookmarkEnd w:id="9"/>
      <w:bookmarkEnd w:id="10"/>
      <w:r>
        <w:t>Text Formatting</w:t>
      </w:r>
      <w:bookmarkEnd w:id="11"/>
    </w:p>
    <w:p w14:paraId="32205861" w14:textId="77777777" w:rsidR="00131F4F" w:rsidRDefault="00CC5FB7" w:rsidP="00E367EC">
      <w:pPr>
        <w:pStyle w:val="Body"/>
      </w:pPr>
      <w:r>
        <w:t xml:space="preserve">The first code section within the </w:t>
      </w:r>
      <w:r w:rsidRPr="00E367EC">
        <w:rPr>
          <w:rStyle w:val="Literal"/>
        </w:rPr>
        <w:t>theme()</w:t>
      </w:r>
      <w:r>
        <w:t xml:space="preserve"> function formats the text: </w:t>
      </w:r>
    </w:p>
    <w:p w14:paraId="1DEB4D5E" w14:textId="77777777" w:rsidR="00131F4F" w:rsidRDefault="00CC5FB7" w:rsidP="00031114">
      <w:pPr>
        <w:pStyle w:val="Code"/>
      </w:pPr>
      <w:r>
        <w:t xml:space="preserve">    plot.title = ggplot2::element_text(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plot.subtitle = ggplot2::element_text(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ggplot2::margin(9,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pPr>
      <w:r>
        <w:t xml:space="preserve">    plot.caption = ggplot2::element_blank(),</w:t>
      </w:r>
    </w:p>
    <w:p w14:paraId="487D0782" w14:textId="77777777" w:rsidR="001A31ED" w:rsidRPr="00E367EC" w:rsidRDefault="001A31ED" w:rsidP="00031114">
      <w:pPr>
        <w:pStyle w:val="Code"/>
        <w:rPr>
          <w:rStyle w:val="LiteralItalic"/>
        </w:rPr>
      </w:pPr>
      <w:r w:rsidRPr="00E367EC">
        <w:rPr>
          <w:rStyle w:val="LiteralItalic"/>
        </w:rPr>
        <w:lastRenderedPageBreak/>
        <w:t>--snip--</w:t>
      </w:r>
    </w:p>
    <w:p w14:paraId="4DBEA7B2" w14:textId="77777777" w:rsidR="00131F4F" w:rsidRDefault="00CC5FB7" w:rsidP="00E367EC">
      <w:pPr>
        <w:pStyle w:val="Body"/>
      </w:pPr>
      <w:r>
        <w:t>To make changes to the title, subtitle, and caption, it uses using the following pattern:</w:t>
      </w:r>
    </w:p>
    <w:p w14:paraId="26342E49" w14:textId="77777777" w:rsidR="00131F4F" w:rsidRPr="00031114" w:rsidRDefault="00CC5FB7" w:rsidP="001A31ED">
      <w:pPr>
        <w:pStyle w:val="Code"/>
        <w:rPr>
          <w:rStyle w:val="LiteralItalic"/>
        </w:rPr>
      </w:pPr>
      <w:r w:rsidRPr="00E367EC">
        <w:rPr>
          <w:rStyle w:val="LiteralItalic"/>
        </w:rPr>
        <w:t>AREA_OF_CHART</w:t>
      </w:r>
      <w:r w:rsidRPr="00031114">
        <w:rPr>
          <w:rStyle w:val="LiteralItalic"/>
        </w:rPr>
        <w:t xml:space="preserve"> </w:t>
      </w:r>
      <w:r w:rsidRPr="00E367EC">
        <w:rPr>
          <w:rStyle w:val="LiteralItalic"/>
        </w:rPr>
        <w:t>=</w:t>
      </w:r>
      <w:r w:rsidRPr="00031114">
        <w:rPr>
          <w:rStyle w:val="LiteralItalic"/>
        </w:rPr>
        <w:t xml:space="preserve"> </w:t>
      </w:r>
      <w:r w:rsidRPr="00E367EC">
        <w:rPr>
          <w:rStyle w:val="LiteralItalic"/>
        </w:rPr>
        <w:t>ELEMENT_TYPE</w:t>
      </w:r>
      <w:r w:rsidRPr="00031114">
        <w:rPr>
          <w:rStyle w:val="LiteralItalic"/>
        </w:rPr>
        <w:t>(</w:t>
      </w:r>
    </w:p>
    <w:p w14:paraId="3AE0701A" w14:textId="77777777" w:rsidR="00131F4F" w:rsidRPr="00031114" w:rsidRDefault="00CC5FB7" w:rsidP="001A31ED">
      <w:pPr>
        <w:pStyle w:val="Code"/>
        <w:rPr>
          <w:rStyle w:val="LiteralItalic"/>
        </w:rPr>
      </w:pPr>
      <w:r w:rsidRPr="00031114">
        <w:rPr>
          <w:rStyle w:val="LiteralItalic"/>
        </w:rPr>
        <w:t xml:space="preserve">  </w:t>
      </w:r>
      <w:r w:rsidRPr="00E367EC">
        <w:rPr>
          <w:rStyle w:val="LiteralItalic"/>
        </w:rPr>
        <w:t>PROPERTY =</w:t>
      </w:r>
      <w:r w:rsidRPr="00031114">
        <w:rPr>
          <w:rStyle w:val="LiteralItalic"/>
        </w:rPr>
        <w:t xml:space="preserve"> </w:t>
      </w:r>
      <w:r w:rsidRPr="00E367EC">
        <w:rPr>
          <w:rStyle w:val="LiteralItalic"/>
        </w:rPr>
        <w:t>VALUE</w:t>
      </w:r>
    </w:p>
    <w:p w14:paraId="4F395728" w14:textId="77777777" w:rsidR="00131F4F" w:rsidRPr="00031114" w:rsidRDefault="00CC5FB7" w:rsidP="001A31ED">
      <w:pPr>
        <w:pStyle w:val="Code"/>
        <w:rPr>
          <w:rStyle w:val="LiteralItalic"/>
        </w:rPr>
      </w:pPr>
      <w:r w:rsidRPr="00031114">
        <w:rPr>
          <w:rStyle w:val="LiteralItalic"/>
        </w:rPr>
        <w:t>)</w:t>
      </w:r>
    </w:p>
    <w:p w14:paraId="65D17ED5" w14:textId="67CC1000" w:rsidR="00131F4F" w:rsidRDefault="00CC5FB7" w:rsidP="00E367EC">
      <w:pPr>
        <w:pStyle w:val="Body"/>
      </w:pPr>
      <w:r>
        <w:t xml:space="preserve">For each area, we say what type of element it is: </w:t>
      </w:r>
      <w:r w:rsidRPr="00E367EC">
        <w:rPr>
          <w:rStyle w:val="Literal"/>
        </w:rPr>
        <w:t>element_text()</w:t>
      </w:r>
      <w:r>
        <w:t xml:space="preserve">, </w:t>
      </w:r>
      <w:r w:rsidRPr="00E367EC">
        <w:rPr>
          <w:rStyle w:val="Literal"/>
        </w:rPr>
        <w:t>element_line()</w:t>
      </w:r>
      <w:r>
        <w:t xml:space="preserve">, </w:t>
      </w:r>
      <w:r w:rsidRPr="00E367EC">
        <w:rPr>
          <w:rStyle w:val="Literal"/>
        </w:rPr>
        <w:t>element_rect()</w:t>
      </w:r>
      <w:r>
        <w:t xml:space="preserve">, or </w:t>
      </w:r>
      <w:r w:rsidRPr="00E367EC">
        <w:rPr>
          <w:rStyle w:val="Literal"/>
        </w:rPr>
        <w:t>element_blank()</w:t>
      </w:r>
      <w:r>
        <w:t>. Within the element type, we give values to properties. This can be, say, setting the font family (the property) to Helvetica (the value).</w:t>
      </w:r>
      <w:ins w:id="12" w:author="David Keyes" w:date="2023-08-23T12:01:00Z">
        <w:r w:rsidR="00081DE7">
          <w:t xml:space="preserve"> </w:t>
        </w:r>
      </w:ins>
      <w:ins w:id="13" w:author="David Keyes" w:date="2023-08-23T12:02:00Z">
        <w:r w:rsidR="00081DE7">
          <w:t xml:space="preserve">The </w:t>
        </w:r>
        <w:r w:rsidR="00081DE7" w:rsidRPr="00B640CF">
          <w:rPr>
            <w:rStyle w:val="Literal"/>
            <w:rPrChange w:id="14" w:author="David Keyes" w:date="2023-08-23T12:03:00Z">
              <w:rPr/>
            </w:rPrChange>
          </w:rPr>
          <w:t>bbc_style()</w:t>
        </w:r>
        <w:r w:rsidR="00081DE7">
          <w:t xml:space="preserve"> function uses the various </w:t>
        </w:r>
        <w:r w:rsidR="00081DE7" w:rsidRPr="00452723">
          <w:rPr>
            <w:rStyle w:val="Literal"/>
            <w:rPrChange w:id="15" w:author="David Keyes" w:date="2023-08-23T12:03:00Z">
              <w:rPr/>
            </w:rPrChange>
          </w:rPr>
          <w:t>element_</w:t>
        </w:r>
        <w:r w:rsidR="00081DE7">
          <w:t xml:space="preserve"> functions to make tweaks, as you’ll see below. If you want to see additional ways that you can customize</w:t>
        </w:r>
      </w:ins>
      <w:ins w:id="16" w:author="David Keyes" w:date="2023-08-23T12:03:00Z">
        <w:r w:rsidR="00081DE7">
          <w:t xml:space="preserve"> pieces of your plots, the </w:t>
        </w:r>
        <w:r w:rsidR="00081DE7" w:rsidRPr="00467C0B">
          <w:rPr>
            <w:rStyle w:val="Literal"/>
            <w:rPrChange w:id="17" w:author="David Keyes" w:date="2023-08-23T12:03:00Z">
              <w:rPr/>
            </w:rPrChange>
          </w:rPr>
          <w:t>ggplot2</w:t>
        </w:r>
        <w:r w:rsidR="00081DE7">
          <w:t xml:space="preserve"> package documentation, found at </w:t>
        </w:r>
        <w:r w:rsidR="00081DE7" w:rsidRPr="00E20DF9">
          <w:rPr>
            <w:rStyle w:val="LinkURL"/>
            <w:rPrChange w:id="18" w:author="David Keyes" w:date="2023-08-23T12:03:00Z">
              <w:rPr/>
            </w:rPrChange>
          </w:rPr>
          <w:t>https://ggplot2.tidyverse.org/reference/element.html</w:t>
        </w:r>
        <w:r w:rsidR="00081DE7">
          <w:t xml:space="preserve">, provides a comprehensive list. </w:t>
        </w:r>
      </w:ins>
    </w:p>
    <w:p w14:paraId="30FBA166" w14:textId="77777777" w:rsidR="00131F4F" w:rsidRDefault="00CC5FB7" w:rsidP="00E367EC">
      <w:pPr>
        <w:pStyle w:val="Body"/>
      </w:pPr>
      <w:r>
        <w:t xml:space="preserve">One of the main things the </w:t>
      </w:r>
      <w:r w:rsidRPr="00E367EC">
        <w:rPr>
          <w:rStyle w:val="Literal"/>
        </w:rPr>
        <w:t>bbc_style()</w:t>
      </w:r>
      <w:r>
        <w:t xml:space="preserve"> function does is bump up the text size. Increasing font size helps with legibility, especially when plots made using the </w:t>
      </w:r>
      <w:r w:rsidRPr="00B33B53">
        <w:rPr>
          <w:rStyle w:val="Literal"/>
        </w:rPr>
        <w:t>bbplot</w:t>
      </w:r>
      <w:r>
        <w:t xml:space="preserve"> package are viewed on smaller mobile devices. The code first formats the title (with </w:t>
      </w:r>
      <w:r w:rsidRPr="00E367EC">
        <w:rPr>
          <w:rStyle w:val="Literal"/>
        </w:rPr>
        <w:t>plot.title</w:t>
      </w:r>
      <w:r>
        <w:t xml:space="preserve">) using Helvetica 28-point bold font in a nearly black color (that’s the hex code #222222). The subtitle (using </w:t>
      </w:r>
      <w:r w:rsidRPr="00E367EC">
        <w:rPr>
          <w:rStyle w:val="Literal"/>
        </w:rPr>
        <w:t>plot.subtitle</w:t>
      </w:r>
      <w:r>
        <w:t xml:space="preserve">) is 22-point Helvetica. </w:t>
      </w:r>
    </w:p>
    <w:p w14:paraId="794FA37A" w14:textId="2DB71DCD" w:rsidR="00131F4F" w:rsidRDefault="00CC5FB7" w:rsidP="00E367EC">
      <w:pPr>
        <w:pStyle w:val="Body"/>
      </w:pPr>
      <w:r>
        <w:t xml:space="preserve">We add some spacing between the title and subtitle using the </w:t>
      </w:r>
      <w:r w:rsidRPr="00E367EC">
        <w:rPr>
          <w:rStyle w:val="Literal"/>
        </w:rPr>
        <w:t>margin()</w:t>
      </w:r>
      <w:r>
        <w:t xml:space="preserve"> function, which gives the spacing, in points, for the top (9), right (0), bottom (9), and left (0) sides. Finally, the caption (through the </w:t>
      </w:r>
      <w:r w:rsidRPr="00E367EC">
        <w:rPr>
          <w:rStyle w:val="Literal"/>
        </w:rPr>
        <w:t>plot.caption</w:t>
      </w:r>
      <w:r>
        <w:t xml:space="preserve"> argument) is removed using the </w:t>
      </w:r>
      <w:r w:rsidRPr="00E367EC">
        <w:rPr>
          <w:rStyle w:val="Literal"/>
        </w:rPr>
        <w:t>element_blank()</w:t>
      </w:r>
      <w:r>
        <w:t xml:space="preserve"> function. This is done because the </w:t>
      </w:r>
      <w:r w:rsidRPr="00E367EC">
        <w:rPr>
          <w:rStyle w:val="Literal"/>
        </w:rPr>
        <w:t>finalise_plot()</w:t>
      </w:r>
      <w:r>
        <w:t xml:space="preserve"> function in the </w:t>
      </w:r>
      <w:r w:rsidRPr="00B33B53">
        <w:rPr>
          <w:rStyle w:val="Literal"/>
        </w:rPr>
        <w:t>bbplot</w:t>
      </w:r>
      <w:r>
        <w:t xml:space="preserve"> package adds elements, including a caption and the BBC logo</w:t>
      </w:r>
      <w:r w:rsidR="00B33B53">
        <w:t>,</w:t>
      </w:r>
      <w:r>
        <w:t xml:space="preserve"> to the bottom of plots. Figure 3-3 shows these changes.</w:t>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CC5FB7" w:rsidP="00E367EC">
      <w:pPr>
        <w:pStyle w:val="CaptionLine"/>
      </w:pPr>
      <w:r>
        <w:t>The penguin chart with only the text formatting changed</w:t>
      </w:r>
    </w:p>
    <w:p w14:paraId="199A2E4F" w14:textId="77777777" w:rsidR="00131F4F" w:rsidRDefault="00CC5FB7" w:rsidP="00E367EC">
      <w:pPr>
        <w:pStyle w:val="Body"/>
      </w:pPr>
      <w:r>
        <w:t>With these changes in place, we’re on our way toward the BBC look. Let’s now tweak the legend.</w:t>
      </w:r>
    </w:p>
    <w:p w14:paraId="4AEF3C47" w14:textId="77777777" w:rsidR="00131F4F" w:rsidRDefault="00CC5FB7">
      <w:pPr>
        <w:pStyle w:val="HeadB"/>
      </w:pPr>
      <w:bookmarkStart w:id="19" w:name="_Toc6"/>
      <w:r>
        <w:t>Legend Formatting</w:t>
      </w:r>
      <w:bookmarkEnd w:id="19"/>
    </w:p>
    <w:p w14:paraId="56E856BE" w14:textId="77777777" w:rsidR="00131F4F" w:rsidRDefault="00CC5FB7" w:rsidP="00E367EC">
      <w:pPr>
        <w:pStyle w:val="Body"/>
      </w:pPr>
      <w:r>
        <w:t xml:space="preserve">Next, we format the legend, putting it on top of the plot and left-aligning the text within it: </w:t>
      </w:r>
    </w:p>
    <w:p w14:paraId="2A54A6E5" w14:textId="77777777" w:rsidR="00131F4F" w:rsidRDefault="00CC5FB7">
      <w:pPr>
        <w:pStyle w:val="Code"/>
      </w:pPr>
      <w:r>
        <w:t xml:space="preserve">    legend.position = "top",</w:t>
      </w:r>
    </w:p>
    <w:p w14:paraId="0C9359F0" w14:textId="77777777" w:rsidR="00131F4F" w:rsidRDefault="00CC5FB7">
      <w:pPr>
        <w:pStyle w:val="Code"/>
      </w:pPr>
      <w:r>
        <w:t xml:space="preserve">    legend.text.align = 0,</w:t>
      </w:r>
    </w:p>
    <w:p w14:paraId="0BEE0F40" w14:textId="77777777" w:rsidR="00131F4F" w:rsidRDefault="00CC5FB7">
      <w:pPr>
        <w:pStyle w:val="Code"/>
      </w:pPr>
      <w:r>
        <w:t xml:space="preserve">    legend.background = ggplot2::element_blank(),</w:t>
      </w:r>
    </w:p>
    <w:p w14:paraId="46CBD388" w14:textId="77777777" w:rsidR="00131F4F" w:rsidRDefault="00CC5FB7">
      <w:pPr>
        <w:pStyle w:val="Code"/>
      </w:pPr>
      <w:r>
        <w:t xml:space="preserve">    legend.title = ggplot2::element_blank(),</w:t>
      </w:r>
    </w:p>
    <w:p w14:paraId="147ED49C" w14:textId="77777777" w:rsidR="00131F4F" w:rsidRDefault="00CC5FB7">
      <w:pPr>
        <w:pStyle w:val="Code"/>
      </w:pPr>
      <w:r>
        <w:t xml:space="preserve">    legend.key = ggplot2::element_blank(),</w:t>
      </w:r>
    </w:p>
    <w:p w14:paraId="60AF3418" w14:textId="77777777" w:rsidR="00131F4F" w:rsidRDefault="00CC5FB7">
      <w:pPr>
        <w:pStyle w:val="Code"/>
      </w:pPr>
      <w:r>
        <w:t xml:space="preserve">    legend.text = ggplot2::element_text(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5D4E002D" w:rsidR="00131F4F" w:rsidRDefault="00CC5FB7" w:rsidP="00E367EC">
      <w:pPr>
        <w:pStyle w:val="Body"/>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 red, green, and blue boxes that show the island names). Finally, we make the legend’s text 18-point Helvetica with the same nearly black color. We can see the result in Figure 3-4.</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CC5FB7" w:rsidP="00E367EC">
      <w:pPr>
        <w:pStyle w:val="CaptionLine"/>
      </w:pPr>
      <w:r>
        <w:t>Our chart with changes to the legend</w:t>
      </w:r>
    </w:p>
    <w:p w14:paraId="0328F696" w14:textId="77777777" w:rsidR="00131F4F" w:rsidRDefault="00CC5FB7" w:rsidP="00E367EC">
      <w:pPr>
        <w:pStyle w:val="Body"/>
      </w:pPr>
      <w:r>
        <w:t>The legend is looking better, but now we need to format the rest of the chart so it matches.</w:t>
      </w:r>
    </w:p>
    <w:p w14:paraId="558895B5" w14:textId="77777777" w:rsidR="00131F4F" w:rsidRDefault="00CC5FB7">
      <w:pPr>
        <w:pStyle w:val="HeadB"/>
      </w:pPr>
      <w:bookmarkStart w:id="20" w:name="_Toc7"/>
      <w:r>
        <w:t>Axis Formatting</w:t>
      </w:r>
      <w:bookmarkEnd w:id="20"/>
    </w:p>
    <w:p w14:paraId="73E429F4" w14:textId="77777777" w:rsidR="00131F4F" w:rsidRDefault="00CC5FB7" w:rsidP="00E367EC">
      <w:pPr>
        <w:pStyle w:val="Body"/>
      </w:pPr>
      <w: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CC5FB7">
      <w:pPr>
        <w:pStyle w:val="Code"/>
      </w:pPr>
      <w:r>
        <w:t xml:space="preserve">    axis.title = ggplot2::element_blank(),</w:t>
      </w:r>
    </w:p>
    <w:p w14:paraId="5CCCEA40" w14:textId="77777777" w:rsidR="00131F4F" w:rsidRDefault="00CC5FB7">
      <w:pPr>
        <w:pStyle w:val="Code"/>
      </w:pPr>
      <w:r>
        <w:t xml:space="preserve">    axis.text = ggplot2::element_text(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axis.text.x = ggplot2::element_text(margin = ggplot2::margin(5, b = 10)),</w:t>
      </w:r>
    </w:p>
    <w:p w14:paraId="6D941A92" w14:textId="77777777" w:rsidR="00131F4F" w:rsidRDefault="00CC5FB7">
      <w:pPr>
        <w:pStyle w:val="Code"/>
      </w:pPr>
      <w:r>
        <w:t xml:space="preserve">    axis.ticks = ggplot2::element_blank(),</w:t>
      </w:r>
    </w:p>
    <w:p w14:paraId="65CC3891" w14:textId="77777777" w:rsidR="00131F4F" w:rsidRDefault="00CC5FB7">
      <w:pPr>
        <w:pStyle w:val="Code"/>
      </w:pPr>
      <w:r>
        <w:t xml:space="preserve">    axis.line = ggplot2::element_blank(),</w:t>
      </w:r>
    </w:p>
    <w:p w14:paraId="66A2F14F" w14:textId="59380664" w:rsidR="00131F4F" w:rsidRDefault="00CC5FB7" w:rsidP="00E367EC">
      <w:pPr>
        <w:pStyle w:val="Body"/>
      </w:pPr>
      <w:r>
        <w:t xml:space="preserve">All text on the axes becomes 18-point Helevetica and nearly black. The text on the x axis (in our case, Biscoe, Dream, and Torgersen) gets a bit of spacing around it. </w:t>
      </w:r>
      <w:r w:rsidR="00B33B53">
        <w:t>F</w:t>
      </w:r>
      <w:r>
        <w:t>inally, we remove both axis ticks and axis lines. We can see the changes to the axes in Figure 3-5.</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CC5FB7" w:rsidP="00E367EC">
      <w:pPr>
        <w:pStyle w:val="CaptionLine"/>
      </w:pPr>
      <w:r>
        <w:t>Our chart with changes to axis formatting</w:t>
      </w:r>
    </w:p>
    <w:p w14:paraId="53365A14" w14:textId="77777777" w:rsidR="00131F4F" w:rsidRDefault="00CC5FB7" w:rsidP="00E367EC">
      <w:pPr>
        <w:pStyle w:val="Body"/>
      </w:pPr>
      <w:r>
        <w:t>With the axis text now matching the legend text, and the axis ticks and lines removed, we’re ready to deal with the grid lines.</w:t>
      </w:r>
    </w:p>
    <w:p w14:paraId="672A9538" w14:textId="77777777" w:rsidR="00131F4F" w:rsidRDefault="00CC5FB7">
      <w:pPr>
        <w:pStyle w:val="HeadB"/>
      </w:pPr>
      <w:bookmarkStart w:id="21" w:name="_Toc8"/>
      <w:r>
        <w:t>Grid Lines Formatting</w:t>
      </w:r>
      <w:bookmarkEnd w:id="21"/>
    </w:p>
    <w:p w14:paraId="67AB6B05" w14:textId="667DC753" w:rsidR="00131F4F" w:rsidRDefault="00CC5FB7" w:rsidP="00E367EC">
      <w:pPr>
        <w:pStyle w:val="Body"/>
      </w:pPr>
      <w:r>
        <w:t xml:space="preserve">Now that we’ve tweaked </w:t>
      </w:r>
      <w:r w:rsidR="00B33B53">
        <w:t xml:space="preserve">the </w:t>
      </w:r>
      <w:r>
        <w:t>overall text formatting, the legend, and the axes, let’s move onto grid lines</w:t>
      </w:r>
      <w:r w:rsidR="00E367EC">
        <w:t>:</w:t>
      </w:r>
      <w:r>
        <w:t xml:space="preserve"> </w:t>
      </w:r>
    </w:p>
    <w:p w14:paraId="3F2E5680" w14:textId="77777777" w:rsidR="00131F4F" w:rsidRDefault="00CC5FB7">
      <w:pPr>
        <w:pStyle w:val="Code"/>
      </w:pPr>
      <w:r>
        <w:t xml:space="preserve">    panel.grid.minor = ggplot2::element_blank(),</w:t>
      </w:r>
    </w:p>
    <w:p w14:paraId="6FB94F8D" w14:textId="77777777" w:rsidR="00131F4F" w:rsidRDefault="00CC5FB7">
      <w:pPr>
        <w:pStyle w:val="Code"/>
      </w:pPr>
      <w:r>
        <w:t xml:space="preserve">    panel.grid.major.y = ggplot2::element_line(color = "#cbcbcb"),</w:t>
      </w:r>
    </w:p>
    <w:p w14:paraId="332DD95F" w14:textId="77777777" w:rsidR="00131F4F" w:rsidRDefault="00CC5FB7">
      <w:pPr>
        <w:pStyle w:val="Code"/>
      </w:pPr>
      <w:r>
        <w:t xml:space="preserve">    panel.grid.major.x = ggplot2::element_blank(),</w:t>
      </w:r>
    </w:p>
    <w:p w14:paraId="6549F852" w14:textId="559865D1" w:rsidR="00F55EA1" w:rsidRPr="00E367EC" w:rsidRDefault="00F55EA1" w:rsidP="00E367EC">
      <w:pPr>
        <w:pStyle w:val="Code"/>
        <w:rPr>
          <w:rStyle w:val="LiteralItalic"/>
        </w:rPr>
      </w:pPr>
      <w:r w:rsidRPr="00E367EC">
        <w:rPr>
          <w:rStyle w:val="LiteralItalic"/>
        </w:rPr>
        <w:t>--snip--</w:t>
      </w:r>
    </w:p>
    <w:p w14:paraId="09331CBB" w14:textId="34686BBA" w:rsidR="00E367EC" w:rsidRDefault="00E367EC" w:rsidP="00E367EC">
      <w:pPr>
        <w:pStyle w:val="Body"/>
      </w:pPr>
      <w:r>
        <w:t>The approach here is fairly straightforward: remove all minor grid lines and the major grid lines on the x axis, keeping only major grid lines on the y axis, but making them a light gray (using the #cbcbcb hex code). You can see the result in Figure 3-6.</w:t>
      </w:r>
    </w:p>
    <w:p w14:paraId="6721FC1C" w14:textId="54F6554C" w:rsidR="00131F4F" w:rsidRDefault="00CC5FB7" w:rsidP="00E367EC">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CC5FB7" w:rsidP="00031114">
      <w:pPr>
        <w:pStyle w:val="CaptionLine"/>
      </w:pPr>
      <w:r>
        <w:t>Our chart with tweaks to the grid lines</w:t>
      </w:r>
    </w:p>
    <w:p w14:paraId="0AB5468C" w14:textId="3AB532E9" w:rsidR="00E367EC" w:rsidRDefault="00E367EC" w:rsidP="00E367EC">
      <w:pPr>
        <w:pStyle w:val="Body"/>
      </w:pPr>
      <w:bookmarkStart w:id="22" w:name="_Toc9"/>
      <w:r>
        <w:t>Notice that the grid lines on the x axis have disappeared.</w:t>
      </w:r>
    </w:p>
    <w:p w14:paraId="28958D53" w14:textId="212E5D12" w:rsidR="00131F4F" w:rsidRDefault="00CC5FB7">
      <w:pPr>
        <w:pStyle w:val="HeadB"/>
      </w:pPr>
      <w:r>
        <w:t>Background Formatting</w:t>
      </w:r>
      <w:bookmarkEnd w:id="22"/>
    </w:p>
    <w:p w14:paraId="0C5B6D44" w14:textId="27AB58E8" w:rsidR="00131F4F" w:rsidRDefault="00CC5FB7" w:rsidP="00E367EC">
      <w:pPr>
        <w:pStyle w:val="Body"/>
      </w:pPr>
      <w:r>
        <w:t xml:space="preserve">The previous iteration of our plot still had a gray background. The </w:t>
      </w:r>
      <w:r w:rsidRPr="00E367EC">
        <w:rPr>
          <w:rStyle w:val="Literal"/>
        </w:rPr>
        <w:t>bbc_style()</w:t>
      </w:r>
      <w:r>
        <w:t xml:space="preserve"> function removes this with the following code</w:t>
      </w:r>
      <w:r w:rsidR="002846DE">
        <w:t>:</w:t>
      </w:r>
    </w:p>
    <w:p w14:paraId="2A7B8174" w14:textId="77777777" w:rsidR="00131F4F" w:rsidRDefault="00CC5FB7" w:rsidP="00031114">
      <w:pPr>
        <w:pStyle w:val="Code"/>
      </w:pPr>
      <w:r>
        <w:t xml:space="preserve">    panel.background = ggplot2::element_blank(),</w:t>
      </w:r>
    </w:p>
    <w:p w14:paraId="5F21F802" w14:textId="12B928E5" w:rsidR="00131F4F" w:rsidRDefault="004C7CD1" w:rsidP="00E367EC">
      <w:pPr>
        <w:pStyle w:val="Body"/>
      </w:pPr>
      <w:r>
        <w:t>Figure 3-7 shows t</w:t>
      </w:r>
      <w:r w:rsidR="00CC5FB7">
        <w:t>he plot without the gray background.</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CC5FB7" w:rsidP="00E367EC">
      <w:pPr>
        <w:pStyle w:val="CaptionLine"/>
      </w:pPr>
      <w:r>
        <w:t>Our chart with the gray background removed</w:t>
      </w:r>
    </w:p>
    <w:p w14:paraId="43A58642" w14:textId="6AF8BE6E" w:rsidR="00131F4F" w:rsidRDefault="00CC5FB7" w:rsidP="00E367EC">
      <w:pPr>
        <w:pStyle w:val="Body"/>
      </w:pPr>
      <w:bookmarkStart w:id="23" w:name="smallmultiplesformatting"/>
      <w:r>
        <w:t xml:space="preserve">We’ve nearly recreated the </w:t>
      </w:r>
      <w:r w:rsidR="00B33B53">
        <w:t>p</w:t>
      </w:r>
      <w:r>
        <w:t xml:space="preserve">enguin plot using the </w:t>
      </w:r>
      <w:r w:rsidRPr="00E367EC">
        <w:rPr>
          <w:rStyle w:val="Literal"/>
        </w:rPr>
        <w:t>bbc_style()</w:t>
      </w:r>
      <w:r>
        <w:t xml:space="preserve"> function. There is just one more tweak to go.</w:t>
      </w:r>
    </w:p>
    <w:p w14:paraId="401C6A8B" w14:textId="77777777" w:rsidR="00131F4F" w:rsidRDefault="00CC5FB7">
      <w:pPr>
        <w:pStyle w:val="HeadB"/>
      </w:pPr>
      <w:bookmarkStart w:id="24" w:name="_Toc10"/>
      <w:r>
        <w:t>Small Multiples Formatting</w:t>
      </w:r>
      <w:bookmarkEnd w:id="24"/>
    </w:p>
    <w:p w14:paraId="1D3024CC" w14:textId="204C5A7D" w:rsidR="00131F4F" w:rsidRDefault="00CC5FB7" w:rsidP="00E367EC">
      <w:pPr>
        <w:pStyle w:val="Body"/>
      </w:pPr>
      <w:bookmarkStart w:id="25" w:name="OLE_LINK6"/>
      <w:bookmarkStart w:id="26" w:name="OLE_LINK7"/>
      <w:r>
        <w:t xml:space="preserve">The function contains a bit more code, to modify </w:t>
      </w:r>
      <w:r>
        <w:rPr>
          <w:rStyle w:val="Literal"/>
        </w:rPr>
        <w:t>strip.background</w:t>
      </w:r>
      <w:r>
        <w:t xml:space="preserve"> and </w:t>
      </w:r>
      <w:r>
        <w:rPr>
          <w:rStyle w:val="Literal"/>
        </w:rPr>
        <w:t>strip.text</w:t>
      </w:r>
      <w:r>
        <w:t xml:space="preserve">. These elements become relevant in small multiples charts like the one discussed in </w:t>
      </w:r>
      <w:r>
        <w:rPr>
          <w:rStyle w:val="Xref"/>
        </w:rPr>
        <w:t>Chapter 2</w:t>
      </w:r>
      <w:r>
        <w:t xml:space="preserve">. Let’s turn our penguin chart into a small multiples chart to see these components of the BBC’s theme. I’ve used the code from the </w:t>
      </w:r>
      <w:r>
        <w:rPr>
          <w:rStyle w:val="Literal"/>
        </w:rPr>
        <w:t>bbc_style()</w:t>
      </w:r>
      <w:r>
        <w:t xml:space="preserve"> function, minus the sections that deal with small multiples, to make Figure 3-8.</w:t>
      </w:r>
      <w:r w:rsidR="00B33B53">
        <w:t xml:space="preserve"> </w:t>
      </w:r>
    </w:p>
    <w:bookmarkEnd w:id="25"/>
    <w:bookmarkEnd w:id="26"/>
    <w:p w14:paraId="3C284B3C" w14:textId="77777777"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CC5FB7" w:rsidP="00031114">
      <w:pPr>
        <w:pStyle w:val="CaptionLine"/>
      </w:pPr>
      <w:r>
        <w:t>Small multiples chart with no changes to the strip text formatting</w:t>
      </w:r>
    </w:p>
    <w:p w14:paraId="69679D1A" w14:textId="1E76D2CF" w:rsidR="00131F4F" w:rsidRDefault="00CC5FB7" w:rsidP="004C7CD1">
      <w:pPr>
        <w:pStyle w:val="Body"/>
      </w:pPr>
      <w:r>
        <w:t xml:space="preserve">When we use the </w:t>
      </w:r>
      <w:r w:rsidRPr="004C7CD1">
        <w:rPr>
          <w:rStyle w:val="Literal"/>
        </w:rPr>
        <w:t>facet_wrap()</w:t>
      </w:r>
      <w:r>
        <w:t xml:space="preserve"> function to make a small multiples chart, we are left with one chart per island. But note that, by default, the text above each chart is noticeably smaller than the rest of the chart</w:t>
      </w:r>
      <w:r w:rsidR="00A866E8">
        <w:t>.</w:t>
      </w:r>
      <w:r>
        <w:t xml:space="preserve"> </w:t>
      </w:r>
      <w:r w:rsidR="00A866E8">
        <w:t xml:space="preserve">What’s more, </w:t>
      </w:r>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05AE997F" w:rsidR="00131F4F" w:rsidRDefault="00703B3D" w:rsidP="004C7CD1">
      <w:pPr>
        <w:pStyle w:val="Body"/>
      </w:pPr>
      <w:r>
        <w:t xml:space="preserve">The following code </w:t>
      </w:r>
      <w:r w:rsidR="00CC5FB7">
        <w:t>change</w:t>
      </w:r>
      <w:r>
        <w:t>s</w:t>
      </w:r>
      <w:r w:rsidR="00CC5FB7">
        <w:t xml:space="preserve"> the text that shows up above each small multiples chart (called the </w:t>
      </w:r>
      <w:r w:rsidR="00CC5FB7" w:rsidRPr="00B33B53">
        <w:rPr>
          <w:rStyle w:val="Italic"/>
        </w:rPr>
        <w:t>strip</w:t>
      </w:r>
      <w:r w:rsidR="00CC5FB7">
        <w:t xml:space="preserve"> in ggplot): </w:t>
      </w:r>
    </w:p>
    <w:p w14:paraId="79F2D4D2" w14:textId="77777777" w:rsidR="00131F4F" w:rsidRDefault="00CC5FB7" w:rsidP="00031114">
      <w:pPr>
        <w:pStyle w:val="Code"/>
      </w:pPr>
      <w:r>
        <w:t xml:space="preserve">    strip.background = ggplot2::element_rect(fill = "white"),</w:t>
      </w:r>
    </w:p>
    <w:p w14:paraId="73DB7811" w14:textId="77777777" w:rsidR="00131F4F" w:rsidRDefault="00CC5FB7" w:rsidP="00031114">
      <w:pPr>
        <w:pStyle w:val="Code"/>
      </w:pPr>
      <w:r>
        <w:t xml:space="preserve">    strip.text = ggplot2::element_text(size = 22, hjust = 0)</w:t>
      </w:r>
    </w:p>
    <w:p w14:paraId="459A2713" w14:textId="77777777" w:rsidR="00131F4F" w:rsidRDefault="00CC5FB7" w:rsidP="00031114">
      <w:pPr>
        <w:pStyle w:val="Code"/>
      </w:pPr>
      <w:r>
        <w:t xml:space="preserve">  )</w:t>
      </w:r>
    </w:p>
    <w:p w14:paraId="29687BFC" w14:textId="73B3D3A2" w:rsidR="00A866E8" w:rsidRPr="00031114" w:rsidRDefault="00A866E8" w:rsidP="00031114">
      <w:pPr>
        <w:pStyle w:val="Code"/>
        <w:rPr>
          <w:rStyle w:val="LiteralItalic"/>
        </w:rPr>
      </w:pPr>
      <w:r w:rsidRPr="00031114">
        <w:rPr>
          <w:rStyle w:val="LiteralItalic"/>
        </w:rPr>
        <w:t xml:space="preserve">  </w:t>
      </w:r>
      <w:bookmarkStart w:id="27" w:name="OLE_LINK1"/>
      <w:r w:rsidRPr="00031114">
        <w:rPr>
          <w:rStyle w:val="LiteralItalic"/>
        </w:rPr>
        <w:t>--snip--</w:t>
      </w:r>
    </w:p>
    <w:bookmarkEnd w:id="27"/>
    <w:p w14:paraId="53FF7DF8" w14:textId="77777777" w:rsidR="00131F4F" w:rsidRDefault="00CC5FB7" w:rsidP="004C7CD1">
      <w:pPr>
        <w:pStyle w:val="Body"/>
      </w:pPr>
      <w:r>
        <w:t xml:space="preserve">We remove the background (or, more accurately, color it white). Then we make the text larger, bold, and left aligned using </w:t>
      </w:r>
      <w:r w:rsidRPr="004C7CD1">
        <w:rPr>
          <w:rStyle w:val="Literal"/>
        </w:rPr>
        <w:t>hjust = 0</w:t>
      </w:r>
      <w:r>
        <w:t>. I did have to make the text size slightly smaller to fit in the book and added code to make it bold. You can see the result in Figure 3-9.</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CC5FB7" w:rsidP="00031114">
      <w:pPr>
        <w:pStyle w:val="CaptionLine"/>
      </w:pPr>
      <w:r>
        <w:t>Small multiples chart in the BBC style</w:t>
      </w:r>
    </w:p>
    <w:p w14:paraId="7F25AE2E" w14:textId="77777777" w:rsidR="00131F4F" w:rsidRDefault="00CC5FB7" w:rsidP="004C7CD1">
      <w:pPr>
        <w:pStyle w:val="Body"/>
      </w:pPr>
      <w:r>
        <w:t xml:space="preserve">If you take a look at any chart on the BBC website, you’ll see how similar it looks to ours. The tweaks in the </w:t>
      </w:r>
      <w:r w:rsidRPr="004C7CD1">
        <w:rPr>
          <w:rStyle w:val="Literal"/>
        </w:rPr>
        <w:t>bbc_style()</w:t>
      </w:r>
      <w:r>
        <w:t xml:space="preserve"> function (to the text formatting, legends, axes, grid lines, and backgrounds) show up in charts seen by millions on the BBC.</w:t>
      </w:r>
    </w:p>
    <w:p w14:paraId="639829BF" w14:textId="77777777" w:rsidR="00131F4F" w:rsidRDefault="00CC5FB7" w:rsidP="004C7CD1">
      <w:pPr>
        <w:pStyle w:val="HeadA"/>
      </w:pPr>
      <w:bookmarkStart w:id="28" w:name="_Toc11"/>
      <w:bookmarkStart w:id="29" w:name="whataboutcolors"/>
      <w:r>
        <w:t>What About Colors?</w:t>
      </w:r>
      <w:bookmarkEnd w:id="28"/>
    </w:p>
    <w:p w14:paraId="5F867B25" w14:textId="52DD8A1B" w:rsidR="00131F4F" w:rsidRDefault="00CC5FB7" w:rsidP="004C7CD1">
      <w:pPr>
        <w:pStyle w:val="Body"/>
      </w:pPr>
      <w:bookmarkStart w:id="30" w:name="OLE_LINK8"/>
      <w:bookmarkStart w:id="31" w:name="OLE_LINK9"/>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r w:rsidRPr="004C7CD1">
        <w:rPr>
          <w:rStyle w:val="Literal"/>
        </w:rPr>
        <w:t>theme()</w:t>
      </w:r>
      <w:r>
        <w:t xml:space="preserve"> function, it becomes clearer why this is the case: “Themes are a powerful way to customize the non-data components of your plots: i.e.</w:t>
      </w:r>
      <w:r w:rsidR="004C7CD1">
        <w:t xml:space="preserve"> </w:t>
      </w:r>
      <w:r>
        <w:t>titles, labels, fonts, background, gridlines, and legends.”</w:t>
      </w:r>
      <w:r w:rsidR="00B33B53" w:rsidRPr="00B33B53">
        <w:t xml:space="preserve"> </w:t>
      </w:r>
      <w:r w:rsidR="00B33B53">
        <w:t>In other words, ggplot themes change the elements of the chart that aren’t mapped to data.</w:t>
      </w:r>
    </w:p>
    <w:p w14:paraId="323E8D18" w14:textId="0169E6C7" w:rsidR="00A147C4" w:rsidRDefault="00B33B53" w:rsidP="007879EC">
      <w:pPr>
        <w:pStyle w:val="Body"/>
      </w:pPr>
      <w:r>
        <w:t>Plots</w:t>
      </w:r>
      <w:r w:rsidR="00024F99">
        <w:t>, on the other hand,</w:t>
      </w:r>
      <w:r>
        <w:t xml:space="preserve"> use color to communicate information about data. In our small multiples chart, for instance, the </w:t>
      </w:r>
      <w:r w:rsidRPr="004C7CD1">
        <w:rPr>
          <w:rStyle w:val="Literal"/>
        </w:rPr>
        <w:t>fill</w:t>
      </w:r>
      <w:r>
        <w:t xml:space="preserve"> property is mapped to the island (Biscoe is salmon, Dream is green, and Torgersen is blue). As we saw in </w:t>
      </w:r>
      <w:r w:rsidRPr="00B33B53">
        <w:rPr>
          <w:rStyle w:val="Xref"/>
        </w:rPr>
        <w:t>Chapter 2</w:t>
      </w:r>
      <w:r>
        <w:t xml:space="preserve">, we can change the fill using the various </w:t>
      </w:r>
      <w:r w:rsidRPr="004C7CD1">
        <w:rPr>
          <w:rStyle w:val="Literal"/>
        </w:rPr>
        <w:t>scale_fill_</w:t>
      </w:r>
      <w:r>
        <w:t xml:space="preserve"> functions. </w:t>
      </w:r>
      <w:r w:rsidR="0049178A">
        <w:t>In the world</w:t>
      </w:r>
      <w:r w:rsidR="008423EF">
        <w:t xml:space="preserve"> </w:t>
      </w:r>
      <w:r w:rsidR="0049178A">
        <w:t xml:space="preserve">of ggplot, </w:t>
      </w:r>
      <w:r w:rsidR="007879EC">
        <w:t>these</w:t>
      </w:r>
      <w:r w:rsidR="0049178A">
        <w:t xml:space="preserve"> </w:t>
      </w:r>
      <w:r w:rsidR="0049178A" w:rsidRPr="004C7CD1">
        <w:rPr>
          <w:rStyle w:val="Literal"/>
        </w:rPr>
        <w:t>scale_</w:t>
      </w:r>
      <w:r w:rsidR="0049178A">
        <w:t xml:space="preserve"> functions</w:t>
      </w:r>
      <w:r w:rsidR="007879EC" w:rsidRPr="007879EC">
        <w:t xml:space="preserve"> </w:t>
      </w:r>
      <w:r w:rsidR="007879EC">
        <w:t>control color,</w:t>
      </w:r>
      <w:r w:rsidR="0049178A">
        <w:t xml:space="preserve"> while the </w:t>
      </w:r>
      <w:r w:rsidR="007879EC">
        <w:t xml:space="preserve">custom themes control the </w:t>
      </w:r>
      <w:r w:rsidR="0049178A">
        <w:t>overall look-and-feel of charts.</w:t>
      </w:r>
    </w:p>
    <w:p w14:paraId="08495101" w14:textId="77777777" w:rsidR="00131F4F" w:rsidRDefault="00CC5FB7">
      <w:pPr>
        <w:pStyle w:val="HeadA"/>
      </w:pPr>
      <w:bookmarkStart w:id="32" w:name="_Toc12"/>
      <w:bookmarkStart w:id="33" w:name="codeisthecatalystforculturechange"/>
      <w:bookmarkEnd w:id="30"/>
      <w:bookmarkEnd w:id="31"/>
      <w:r>
        <w:lastRenderedPageBreak/>
        <w:t>Conclusion</w:t>
      </w:r>
      <w:bookmarkEnd w:id="32"/>
    </w:p>
    <w:p w14:paraId="7FB54E7A" w14:textId="43617CDE" w:rsidR="00131F4F" w:rsidRDefault="00CC5FB7" w:rsidP="004C7CD1">
      <w:pPr>
        <w:pStyle w:val="Body"/>
      </w:pPr>
      <w:r>
        <w:t xml:space="preserve">When Stylianou and Guibourg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r w:rsidRPr="004C7CD1">
        <w:rPr>
          <w:rStyle w:val="Literal"/>
        </w:rPr>
        <w:t>bbplot</w:t>
      </w:r>
      <w:r>
        <w:t xml:space="preserve"> package allowed them to make plots with a consistent look-and-feel that followed BBC standards and, most importantly, did not need help from a designer.</w:t>
      </w:r>
    </w:p>
    <w:p w14:paraId="6990AA95" w14:textId="77777777" w:rsidR="00131F4F" w:rsidRDefault="00CC5FB7" w:rsidP="004C7CD1">
      <w:pPr>
        <w:pStyle w:val="Body"/>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r>
        <w:rPr>
          <w:rStyle w:val="Literal"/>
        </w:rPr>
        <w:t>bbc_style()</w:t>
      </w:r>
      <w:r>
        <w:t xml:space="preserve"> to their code to produce a BBC-style plot.</w:t>
      </w:r>
    </w:p>
    <w:p w14:paraId="6DED1787" w14:textId="77777777" w:rsidR="00131F4F" w:rsidRDefault="00CC5FB7" w:rsidP="004C7CD1">
      <w:pPr>
        <w:pStyle w:val="Body"/>
      </w:pPr>
      <w:r>
        <w:t xml:space="preserve">Over time, others at the BBC noticed the data journalism team’s production-ready graphs and wanted to make their own. The team members set up R trainings for their colleagues and developed a “cookbook” (found at </w:t>
      </w:r>
      <w:hyperlink r:id="rId16" w:history="1">
        <w:r w:rsidRPr="000973AC">
          <w:rPr>
            <w:rStyle w:val="LinkURL"/>
            <w:rFonts w:eastAsia="Calibri"/>
          </w:rPr>
          <w:t>https://bbc.github.io/rcookbook/</w:t>
        </w:r>
      </w:hyperlink>
      <w:r>
        <w:t xml:space="preserve">) that showed how to make various types of charts. Soon, the quality and quantity of BBC’s data visualization exploded. Stylianou told me, “I don’t think there’s been a day where someone at the BBC hasn’t used the package to produce a graphic.” </w:t>
      </w:r>
    </w:p>
    <w:p w14:paraId="3BAC8A7B" w14:textId="73F6E073" w:rsidR="00131F4F" w:rsidRDefault="00CC5FB7" w:rsidP="00031114">
      <w:pPr>
        <w:pStyle w:val="Body"/>
      </w:pPr>
      <w:r>
        <w:t>Now that you’ve seen how custom ggplot themes work, try making one of your own. After all, once you’ve written the code, you can apply it with only one line of code.</w:t>
      </w:r>
      <w:bookmarkEnd w:id="23"/>
      <w:bookmarkEnd w:id="29"/>
      <w:bookmarkEnd w:id="33"/>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17"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18"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3E5E" w14:textId="77777777" w:rsidR="00541AE3" w:rsidRDefault="00541AE3">
      <w:r>
        <w:separator/>
      </w:r>
    </w:p>
  </w:endnote>
  <w:endnote w:type="continuationSeparator" w:id="0">
    <w:p w14:paraId="254C779D" w14:textId="77777777" w:rsidR="00541AE3" w:rsidRDefault="00541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D2ED" w14:textId="77777777" w:rsidR="00541AE3" w:rsidRDefault="00541AE3">
      <w:r>
        <w:separator/>
      </w:r>
    </w:p>
  </w:footnote>
  <w:footnote w:type="continuationSeparator" w:id="0">
    <w:p w14:paraId="21FC359E" w14:textId="77777777" w:rsidR="00541AE3" w:rsidRDefault="00541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A0FA3B2C"/>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540D9"/>
    <w:rsid w:val="00081DE7"/>
    <w:rsid w:val="000973AC"/>
    <w:rsid w:val="000A690E"/>
    <w:rsid w:val="00131F4F"/>
    <w:rsid w:val="001A31ED"/>
    <w:rsid w:val="001A53D5"/>
    <w:rsid w:val="002066AE"/>
    <w:rsid w:val="00271C18"/>
    <w:rsid w:val="00284688"/>
    <w:rsid w:val="002846DE"/>
    <w:rsid w:val="00290D30"/>
    <w:rsid w:val="002E37A8"/>
    <w:rsid w:val="00304AFD"/>
    <w:rsid w:val="003262D8"/>
    <w:rsid w:val="003B0287"/>
    <w:rsid w:val="00414D00"/>
    <w:rsid w:val="00434C93"/>
    <w:rsid w:val="004423A4"/>
    <w:rsid w:val="00452723"/>
    <w:rsid w:val="00467C0B"/>
    <w:rsid w:val="004875EF"/>
    <w:rsid w:val="0049178A"/>
    <w:rsid w:val="004C7CD1"/>
    <w:rsid w:val="00541AE3"/>
    <w:rsid w:val="00561EC2"/>
    <w:rsid w:val="00594E5C"/>
    <w:rsid w:val="005A24AF"/>
    <w:rsid w:val="006C49E6"/>
    <w:rsid w:val="00703B3D"/>
    <w:rsid w:val="007879EC"/>
    <w:rsid w:val="008423EF"/>
    <w:rsid w:val="00865F42"/>
    <w:rsid w:val="009774CF"/>
    <w:rsid w:val="009A07B5"/>
    <w:rsid w:val="00A147C4"/>
    <w:rsid w:val="00A768CC"/>
    <w:rsid w:val="00A866E8"/>
    <w:rsid w:val="00B33B53"/>
    <w:rsid w:val="00B640CF"/>
    <w:rsid w:val="00BB1DAE"/>
    <w:rsid w:val="00C20FED"/>
    <w:rsid w:val="00C56CC3"/>
    <w:rsid w:val="00C86671"/>
    <w:rsid w:val="00CB6554"/>
    <w:rsid w:val="00CC5FB7"/>
    <w:rsid w:val="00CD67EB"/>
    <w:rsid w:val="00D91838"/>
    <w:rsid w:val="00DD550C"/>
    <w:rsid w:val="00DF2ED3"/>
    <w:rsid w:val="00E20DF9"/>
    <w:rsid w:val="00E30F27"/>
    <w:rsid w:val="00E367EC"/>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2846D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6D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6D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46D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6D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6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6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6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D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846DE"/>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846D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846D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846D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2846DE"/>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2846D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846D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2846DE"/>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2846DE"/>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2846DE"/>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2846DE"/>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2846DE"/>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2846DE"/>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2846DE"/>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2846DE"/>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2846D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2846D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2846D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846DE"/>
    <w:rPr>
      <w:rFonts w:cs="NewBaskervilleEF-Bold"/>
      <w:b/>
      <w:bCs/>
      <w:i/>
      <w:iCs/>
      <w:color w:val="3366FF"/>
      <w:w w:val="100"/>
      <w:position w:val="0"/>
      <w:u w:val="none"/>
      <w:vertAlign w:val="baseline"/>
      <w:lang w:val="en-US"/>
    </w:rPr>
  </w:style>
  <w:style w:type="paragraph" w:customStyle="1" w:styleId="BodyCustom">
    <w:name w:val="BodyCustom"/>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846DE"/>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846D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846D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846D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2846DE"/>
    <w:pPr>
      <w:numPr>
        <w:numId w:val="16"/>
      </w:numPr>
    </w:pPr>
  </w:style>
  <w:style w:type="paragraph" w:customStyle="1" w:styleId="Blockquote">
    <w:name w:val="Blockquote"/>
    <w:next w:val="Normal"/>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2846D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846D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846D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846DE"/>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846D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846D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2846DE"/>
    <w:rPr>
      <w:rFonts w:ascii="Wingdings2" w:hAnsi="Wingdings2" w:cs="Wingdings2"/>
      <w:color w:val="000000"/>
      <w:w w:val="100"/>
      <w:position w:val="0"/>
      <w:u w:val="none"/>
      <w:vertAlign w:val="baseline"/>
      <w:lang w:val="en-US"/>
    </w:rPr>
  </w:style>
  <w:style w:type="paragraph" w:customStyle="1" w:styleId="ListBody">
    <w:name w:val="ListBody"/>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2846DE"/>
    <w:rPr>
      <w:rFonts w:cs="NewBaskervilleStd-Italic"/>
      <w:i/>
      <w:iCs/>
      <w:color w:val="3366FF"/>
      <w:w w:val="100"/>
      <w:position w:val="0"/>
      <w:u w:val="none"/>
      <w:vertAlign w:val="baseline"/>
      <w:lang w:val="en-US"/>
    </w:rPr>
  </w:style>
  <w:style w:type="paragraph" w:customStyle="1" w:styleId="Note">
    <w:name w:val="Not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2846DE"/>
    <w:rPr>
      <w:rFonts w:ascii="Symbol" w:hAnsi="Symbol" w:cs="Symbol"/>
      <w:color w:val="000000"/>
    </w:rPr>
  </w:style>
  <w:style w:type="character" w:customStyle="1" w:styleId="Superscript">
    <w:name w:val="Superscript"/>
    <w:uiPriority w:val="1"/>
    <w:qFormat/>
    <w:rsid w:val="002846DE"/>
    <w:rPr>
      <w:color w:val="3366FF"/>
      <w:vertAlign w:val="superscript"/>
    </w:rPr>
  </w:style>
  <w:style w:type="character" w:customStyle="1" w:styleId="SuperscriptItalic">
    <w:name w:val="SuperscriptItalic"/>
    <w:uiPriority w:val="1"/>
    <w:qFormat/>
    <w:rsid w:val="002846DE"/>
    <w:rPr>
      <w:i/>
      <w:color w:val="3366FF"/>
      <w:vertAlign w:val="superscript"/>
    </w:rPr>
  </w:style>
  <w:style w:type="character" w:customStyle="1" w:styleId="Subscript">
    <w:name w:val="Subscript"/>
    <w:uiPriority w:val="1"/>
    <w:qFormat/>
    <w:rsid w:val="002846DE"/>
    <w:rPr>
      <w:color w:val="3366FF"/>
      <w:vertAlign w:val="subscript"/>
    </w:rPr>
  </w:style>
  <w:style w:type="character" w:customStyle="1" w:styleId="SubscriptItalic">
    <w:name w:val="SubscriptItalic"/>
    <w:uiPriority w:val="1"/>
    <w:qFormat/>
    <w:rsid w:val="002846DE"/>
    <w:rPr>
      <w:i/>
      <w:color w:val="3366FF"/>
      <w:vertAlign w:val="subscript"/>
    </w:rPr>
  </w:style>
  <w:style w:type="character" w:customStyle="1" w:styleId="Symbol">
    <w:name w:val="Symbol"/>
    <w:uiPriority w:val="1"/>
    <w:qFormat/>
    <w:rsid w:val="002846DE"/>
    <w:rPr>
      <w:rFonts w:ascii="Symbol" w:hAnsi="Symbol"/>
    </w:rPr>
  </w:style>
  <w:style w:type="character" w:customStyle="1" w:styleId="Italic">
    <w:name w:val="Italic"/>
    <w:uiPriority w:val="1"/>
    <w:qFormat/>
    <w:rsid w:val="002846DE"/>
    <w:rPr>
      <w:rFonts w:cs="NewBaskervilleStd-Italic"/>
      <w:i/>
      <w:iCs/>
      <w:color w:val="0000FF"/>
      <w:w w:val="100"/>
      <w:position w:val="0"/>
      <w:u w:val="none"/>
      <w:vertAlign w:val="baseline"/>
      <w:lang w:val="en-US"/>
    </w:rPr>
  </w:style>
  <w:style w:type="paragraph" w:customStyle="1" w:styleId="ListBullet">
    <w:name w:val="ListBullet"/>
    <w:qFormat/>
    <w:rsid w:val="002846DE"/>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2846D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2846DE"/>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2846DE"/>
    <w:rPr>
      <w:color w:val="FF358C"/>
      <w:u w:val="single"/>
    </w:rPr>
  </w:style>
  <w:style w:type="paragraph" w:customStyle="1" w:styleId="PartNumber">
    <w:name w:val="PartNumber"/>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2846D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846DE"/>
    <w:pPr>
      <w:spacing w:before="120"/>
    </w:pPr>
    <w:rPr>
      <w:i/>
      <w:iCs/>
      <w:caps w:val="0"/>
    </w:rPr>
  </w:style>
  <w:style w:type="paragraph" w:customStyle="1" w:styleId="BoxBodyContinued">
    <w:name w:val="BoxBodyContinued"/>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2846DE"/>
    <w:rPr>
      <w:b/>
      <w:bCs/>
      <w:color w:val="3366FF"/>
    </w:rPr>
  </w:style>
  <w:style w:type="paragraph" w:customStyle="1" w:styleId="RunInHead">
    <w:name w:val="RunInHead"/>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846D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846DE"/>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2846DE"/>
    <w:rPr>
      <w:color w:val="3366FF"/>
      <w:bdr w:val="single" w:sz="4" w:space="0" w:color="3366FF"/>
    </w:rPr>
  </w:style>
  <w:style w:type="character" w:customStyle="1" w:styleId="PrintOnly">
    <w:name w:val="PrintOnly"/>
    <w:uiPriority w:val="1"/>
    <w:qFormat/>
    <w:rsid w:val="002846DE"/>
    <w:rPr>
      <w:color w:val="3366FF"/>
      <w:bdr w:val="single" w:sz="4" w:space="0" w:color="FF0000"/>
    </w:rPr>
  </w:style>
  <w:style w:type="character" w:customStyle="1" w:styleId="LinkEmail">
    <w:name w:val="LinkEmail"/>
    <w:basedOn w:val="LinkURL"/>
    <w:uiPriority w:val="1"/>
    <w:qFormat/>
    <w:rsid w:val="002846D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846D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846DE"/>
    <w:rPr>
      <w:color w:val="3366FF"/>
      <w:bdr w:val="none" w:sz="0" w:space="0" w:color="auto"/>
      <w:shd w:val="clear" w:color="auto" w:fill="FFFF00"/>
    </w:rPr>
  </w:style>
  <w:style w:type="character" w:customStyle="1" w:styleId="FootnoteReference">
    <w:name w:val="FootnoteReference"/>
    <w:uiPriority w:val="1"/>
    <w:qFormat/>
    <w:rsid w:val="002846DE"/>
    <w:rPr>
      <w:color w:val="3366FF"/>
      <w:vertAlign w:val="superscript"/>
    </w:rPr>
  </w:style>
  <w:style w:type="paragraph" w:customStyle="1" w:styleId="Footnote">
    <w:name w:val="Footnote"/>
    <w:qFormat/>
    <w:rsid w:val="002846D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2846DE"/>
    <w:rPr>
      <w:color w:val="3366FF"/>
      <w:vertAlign w:val="superscript"/>
    </w:rPr>
  </w:style>
  <w:style w:type="character" w:customStyle="1" w:styleId="EndnoteReference">
    <w:name w:val="EndnoteReference"/>
    <w:basedOn w:val="FootnoteReference"/>
    <w:uiPriority w:val="1"/>
    <w:qFormat/>
    <w:rsid w:val="002846DE"/>
    <w:rPr>
      <w:color w:val="3366FF"/>
      <w:vertAlign w:val="superscript"/>
    </w:rPr>
  </w:style>
  <w:style w:type="paragraph" w:customStyle="1" w:styleId="QuotePara">
    <w:name w:val="QuotePara"/>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2846DE"/>
    <w:pPr>
      <w:spacing w:after="240"/>
      <w:jc w:val="right"/>
    </w:pPr>
    <w:rPr>
      <w:i w:val="0"/>
    </w:rPr>
  </w:style>
  <w:style w:type="character" w:customStyle="1" w:styleId="Caps">
    <w:name w:val="Caps"/>
    <w:uiPriority w:val="1"/>
    <w:qFormat/>
    <w:rsid w:val="002846DE"/>
    <w:rPr>
      <w:caps/>
      <w:smallCaps w:val="0"/>
      <w:color w:val="3366FF"/>
    </w:rPr>
  </w:style>
  <w:style w:type="character" w:customStyle="1" w:styleId="SmallCaps">
    <w:name w:val="SmallCaps"/>
    <w:uiPriority w:val="1"/>
    <w:qFormat/>
    <w:rsid w:val="002846DE"/>
    <w:rPr>
      <w:caps w:val="0"/>
      <w:smallCaps/>
      <w:color w:val="3366FF"/>
    </w:rPr>
  </w:style>
  <w:style w:type="character" w:customStyle="1" w:styleId="SmallCapsBold">
    <w:name w:val="SmallCapsBold"/>
    <w:basedOn w:val="SmallCaps"/>
    <w:uiPriority w:val="1"/>
    <w:qFormat/>
    <w:rsid w:val="002846DE"/>
    <w:rPr>
      <w:b/>
      <w:bCs/>
      <w:caps w:val="0"/>
      <w:smallCaps/>
      <w:color w:val="3366FF"/>
    </w:rPr>
  </w:style>
  <w:style w:type="character" w:customStyle="1" w:styleId="SmallCapsBoldItalic">
    <w:name w:val="SmallCapsBoldItalic"/>
    <w:basedOn w:val="SmallCapsBold"/>
    <w:uiPriority w:val="1"/>
    <w:qFormat/>
    <w:rsid w:val="002846DE"/>
    <w:rPr>
      <w:b/>
      <w:bCs/>
      <w:i/>
      <w:iCs/>
      <w:caps w:val="0"/>
      <w:smallCaps/>
      <w:color w:val="3366FF"/>
    </w:rPr>
  </w:style>
  <w:style w:type="character" w:customStyle="1" w:styleId="SmallCapsItalic">
    <w:name w:val="SmallCapsItalic"/>
    <w:basedOn w:val="SmallCaps"/>
    <w:uiPriority w:val="1"/>
    <w:qFormat/>
    <w:rsid w:val="002846DE"/>
    <w:rPr>
      <w:i/>
      <w:iCs/>
      <w:caps w:val="0"/>
      <w:smallCaps/>
      <w:color w:val="3366FF"/>
    </w:rPr>
  </w:style>
  <w:style w:type="character" w:customStyle="1" w:styleId="NSSymbol">
    <w:name w:val="NSSymbol"/>
    <w:uiPriority w:val="1"/>
    <w:qFormat/>
    <w:rsid w:val="002846DE"/>
    <w:rPr>
      <w:color w:val="3366FF"/>
    </w:rPr>
  </w:style>
  <w:style w:type="table" w:styleId="TableGrid">
    <w:name w:val="Table Grid"/>
    <w:basedOn w:val="TableNormal"/>
    <w:uiPriority w:val="59"/>
    <w:rsid w:val="002846D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846DE"/>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846DE"/>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846DE"/>
    <w:rPr>
      <w:i w:val="0"/>
      <w:sz w:val="18"/>
      <w:szCs w:val="18"/>
    </w:rPr>
  </w:style>
  <w:style w:type="paragraph" w:customStyle="1" w:styleId="ExtractSource">
    <w:name w:val="ExtractSource"/>
    <w:basedOn w:val="ExtractPara"/>
    <w:qFormat/>
    <w:rsid w:val="002846DE"/>
    <w:pPr>
      <w:jc w:val="right"/>
    </w:pPr>
  </w:style>
  <w:style w:type="paragraph" w:customStyle="1" w:styleId="ExtractParaContinued">
    <w:name w:val="ExtractParaContinued"/>
    <w:basedOn w:val="ExtractPara"/>
    <w:qFormat/>
    <w:rsid w:val="002846DE"/>
    <w:pPr>
      <w:spacing w:before="0"/>
      <w:ind w:firstLine="360"/>
    </w:pPr>
  </w:style>
  <w:style w:type="paragraph" w:customStyle="1" w:styleId="AppendixNumber">
    <w:name w:val="AppendixNumber"/>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846D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2846DE"/>
    <w:rPr>
      <w:color w:val="3366FF"/>
      <w:vertAlign w:val="superscript"/>
    </w:rPr>
  </w:style>
  <w:style w:type="paragraph" w:customStyle="1" w:styleId="Reference">
    <w:name w:val="Referenc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846DE"/>
    <w:rPr>
      <w:rFonts w:ascii="Courier" w:hAnsi="Courier"/>
      <w:color w:val="A6A6A6" w:themeColor="background1" w:themeShade="A6"/>
    </w:rPr>
  </w:style>
  <w:style w:type="character" w:customStyle="1" w:styleId="PyBracket">
    <w:name w:val="PyBracket"/>
    <w:uiPriority w:val="1"/>
    <w:qFormat/>
    <w:rsid w:val="002846D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846DE"/>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846D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846DE"/>
  </w:style>
  <w:style w:type="character" w:styleId="BookTitle">
    <w:name w:val="Book Title"/>
    <w:basedOn w:val="DefaultParagraphFont"/>
    <w:uiPriority w:val="33"/>
    <w:qFormat/>
    <w:rsid w:val="002846DE"/>
    <w:rPr>
      <w:b/>
      <w:bCs/>
      <w:smallCaps/>
      <w:spacing w:val="5"/>
    </w:rPr>
  </w:style>
  <w:style w:type="paragraph" w:customStyle="1" w:styleId="BookTitle0">
    <w:name w:val="BookTitle"/>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846DE"/>
  </w:style>
  <w:style w:type="paragraph" w:customStyle="1" w:styleId="BookEdition">
    <w:name w:val="BookEdition"/>
    <w:basedOn w:val="BookSubtitle"/>
    <w:qFormat/>
    <w:rsid w:val="002846DE"/>
    <w:rPr>
      <w:b w:val="0"/>
      <w:bCs w:val="0"/>
      <w:i/>
      <w:iCs/>
      <w:sz w:val="24"/>
      <w:szCs w:val="24"/>
    </w:rPr>
  </w:style>
  <w:style w:type="paragraph" w:customStyle="1" w:styleId="BookAuthor">
    <w:name w:val="BookAuthor"/>
    <w:basedOn w:val="BookEdition"/>
    <w:qFormat/>
    <w:rsid w:val="002846DE"/>
    <w:rPr>
      <w:i w:val="0"/>
      <w:iCs w:val="0"/>
      <w:smallCaps/>
    </w:rPr>
  </w:style>
  <w:style w:type="paragraph" w:customStyle="1" w:styleId="BookPublisher">
    <w:name w:val="BookPublisher"/>
    <w:basedOn w:val="BookAuthor"/>
    <w:qFormat/>
    <w:rsid w:val="002846DE"/>
    <w:rPr>
      <w:i/>
      <w:iCs/>
      <w:smallCaps w:val="0"/>
      <w:sz w:val="20"/>
      <w:szCs w:val="20"/>
    </w:rPr>
  </w:style>
  <w:style w:type="paragraph" w:customStyle="1" w:styleId="Copyright">
    <w:name w:val="Copyright"/>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846DE"/>
  </w:style>
  <w:style w:type="paragraph" w:customStyle="1" w:styleId="CopyrightHead">
    <w:name w:val="CopyrightHead"/>
    <w:basedOn w:val="CopyrightLOC"/>
    <w:qFormat/>
    <w:rsid w:val="002846DE"/>
    <w:rPr>
      <w:b/>
    </w:rPr>
  </w:style>
  <w:style w:type="paragraph" w:customStyle="1" w:styleId="Dedication">
    <w:name w:val="Dedication"/>
    <w:basedOn w:val="BookPublisher"/>
    <w:qFormat/>
    <w:rsid w:val="002846DE"/>
  </w:style>
  <w:style w:type="paragraph" w:customStyle="1" w:styleId="FrontmatterTitle">
    <w:name w:val="FrontmatterTitle"/>
    <w:basedOn w:val="BackmatterTitle"/>
    <w:qFormat/>
    <w:rsid w:val="002846DE"/>
  </w:style>
  <w:style w:type="paragraph" w:customStyle="1" w:styleId="TOCFM">
    <w:name w:val="TOCFM"/>
    <w:basedOn w:val="Normal"/>
    <w:qFormat/>
    <w:rsid w:val="002846D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2846DE"/>
    <w:pPr>
      <w:ind w:left="720"/>
    </w:pPr>
    <w:rPr>
      <w:b/>
    </w:rPr>
  </w:style>
  <w:style w:type="paragraph" w:customStyle="1" w:styleId="TOCPart">
    <w:name w:val="TOCPart"/>
    <w:basedOn w:val="TOCH1"/>
    <w:qFormat/>
    <w:rsid w:val="002846DE"/>
    <w:pPr>
      <w:spacing w:before="120"/>
      <w:ind w:left="0"/>
      <w:jc w:val="center"/>
    </w:pPr>
    <w:rPr>
      <w:b w:val="0"/>
      <w:sz w:val="28"/>
      <w:szCs w:val="24"/>
    </w:rPr>
  </w:style>
  <w:style w:type="paragraph" w:customStyle="1" w:styleId="TOCChapter">
    <w:name w:val="TOCChapter"/>
    <w:basedOn w:val="TOCH1"/>
    <w:qFormat/>
    <w:rsid w:val="002846DE"/>
    <w:pPr>
      <w:ind w:left="360"/>
    </w:pPr>
    <w:rPr>
      <w:b w:val="0"/>
      <w:sz w:val="24"/>
    </w:rPr>
  </w:style>
  <w:style w:type="paragraph" w:customStyle="1" w:styleId="TOCH2">
    <w:name w:val="TOCH2"/>
    <w:basedOn w:val="TOCH1"/>
    <w:qFormat/>
    <w:rsid w:val="002846DE"/>
    <w:pPr>
      <w:ind w:left="1080"/>
    </w:pPr>
    <w:rPr>
      <w:i/>
    </w:rPr>
  </w:style>
  <w:style w:type="paragraph" w:customStyle="1" w:styleId="TOCH3">
    <w:name w:val="TOCH3"/>
    <w:basedOn w:val="TOCH1"/>
    <w:qFormat/>
    <w:rsid w:val="002846DE"/>
    <w:pPr>
      <w:ind w:left="1440"/>
    </w:pPr>
    <w:rPr>
      <w:b w:val="0"/>
      <w:i/>
    </w:rPr>
  </w:style>
  <w:style w:type="paragraph" w:customStyle="1" w:styleId="BoxType">
    <w:name w:val="BoxType"/>
    <w:qFormat/>
    <w:rsid w:val="002846D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846DE"/>
    <w:rPr>
      <w:b w:val="0"/>
      <w:bCs w:val="0"/>
      <w:i w:val="0"/>
      <w:iCs w:val="0"/>
      <w:color w:val="3366FF"/>
      <w:bdr w:val="none" w:sz="0" w:space="0" w:color="auto"/>
      <w:shd w:val="clear" w:color="auto" w:fill="CCFFCC"/>
    </w:rPr>
  </w:style>
  <w:style w:type="character" w:customStyle="1" w:styleId="CodeAnnotation">
    <w:name w:val="CodeAnnotation"/>
    <w:uiPriority w:val="1"/>
    <w:qFormat/>
    <w:rsid w:val="002846D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846DE"/>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846DE"/>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2846DE"/>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2846D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2846D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846DE"/>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846D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846D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846DE"/>
    <w:rPr>
      <w:rFonts w:ascii="Webdings" w:hAnsi="Webdings" w:cs="Webdings"/>
      <w:color w:val="3366FF"/>
      <w:w w:val="100"/>
      <w:position w:val="0"/>
      <w:u w:val="none"/>
      <w:vertAlign w:val="baseline"/>
      <w:lang w:val="en-US"/>
    </w:rPr>
  </w:style>
  <w:style w:type="paragraph" w:customStyle="1" w:styleId="TableTitle">
    <w:name w:val="TableTitle"/>
    <w:qFormat/>
    <w:rsid w:val="002846DE"/>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846DE"/>
    <w:pPr>
      <w:jc w:val="right"/>
    </w:pPr>
    <w:rPr>
      <w:i w:val="0"/>
    </w:rPr>
  </w:style>
  <w:style w:type="paragraph" w:customStyle="1" w:styleId="SourceForeword">
    <w:name w:val="SourceForeword"/>
    <w:basedOn w:val="ReviewSource"/>
    <w:qFormat/>
    <w:rsid w:val="002846DE"/>
  </w:style>
  <w:style w:type="paragraph" w:customStyle="1" w:styleId="ReviewHead">
    <w:name w:val="ReviewHead"/>
    <w:basedOn w:val="FrontmatterTitle"/>
    <w:qFormat/>
    <w:rsid w:val="002846DE"/>
  </w:style>
  <w:style w:type="paragraph" w:customStyle="1" w:styleId="ReviewQuote">
    <w:name w:val="ReviewQuote"/>
    <w:basedOn w:val="QuotePara"/>
    <w:qFormat/>
    <w:rsid w:val="002846DE"/>
  </w:style>
  <w:style w:type="paragraph" w:customStyle="1" w:styleId="ReviewSource">
    <w:name w:val="ReviewSource"/>
    <w:basedOn w:val="QuoteSource"/>
    <w:qFormat/>
    <w:rsid w:val="002846DE"/>
  </w:style>
  <w:style w:type="paragraph" w:customStyle="1" w:styleId="ListGraphic">
    <w:name w:val="ListGraphic"/>
    <w:basedOn w:val="GraphicSlug"/>
    <w:qFormat/>
    <w:rsid w:val="002846DE"/>
    <w:pPr>
      <w:ind w:left="0"/>
    </w:pPr>
  </w:style>
  <w:style w:type="paragraph" w:customStyle="1" w:styleId="ListCaption">
    <w:name w:val="ListCaption"/>
    <w:basedOn w:val="CaptionLine"/>
    <w:qFormat/>
    <w:rsid w:val="002846DE"/>
    <w:pPr>
      <w:ind w:left="3600"/>
    </w:pPr>
  </w:style>
  <w:style w:type="paragraph" w:customStyle="1" w:styleId="NoteContinued">
    <w:name w:val="NoteContinued"/>
    <w:basedOn w:val="Note"/>
    <w:qFormat/>
    <w:rsid w:val="002846DE"/>
    <w:pPr>
      <w:spacing w:before="0"/>
      <w:ind w:firstLine="0"/>
    </w:pPr>
  </w:style>
  <w:style w:type="paragraph" w:customStyle="1" w:styleId="NoteCode">
    <w:name w:val="NoteCode"/>
    <w:basedOn w:val="Code"/>
    <w:qFormat/>
    <w:rsid w:val="002846DE"/>
    <w:pPr>
      <w:spacing w:after="240"/>
    </w:pPr>
  </w:style>
  <w:style w:type="paragraph" w:customStyle="1" w:styleId="ListBulletSub">
    <w:name w:val="ListBulletSub"/>
    <w:basedOn w:val="ListBullet"/>
    <w:qFormat/>
    <w:rsid w:val="002846DE"/>
    <w:pPr>
      <w:numPr>
        <w:numId w:val="192"/>
      </w:numPr>
      <w:ind w:left="2520"/>
    </w:pPr>
  </w:style>
  <w:style w:type="paragraph" w:customStyle="1" w:styleId="CodeCustom1">
    <w:name w:val="CodeCustom1"/>
    <w:basedOn w:val="Code"/>
    <w:qFormat/>
    <w:rsid w:val="002846DE"/>
    <w:rPr>
      <w:color w:val="00B0F0"/>
    </w:rPr>
  </w:style>
  <w:style w:type="paragraph" w:customStyle="1" w:styleId="CodeCustom2">
    <w:name w:val="CodeCustom2"/>
    <w:basedOn w:val="CodeCustom1"/>
    <w:qFormat/>
    <w:rsid w:val="002846DE"/>
    <w:pPr>
      <w:framePr w:wrap="around" w:vAnchor="text" w:hAnchor="text" w:y="1"/>
    </w:pPr>
    <w:rPr>
      <w:color w:val="7030A0"/>
    </w:rPr>
  </w:style>
  <w:style w:type="paragraph" w:customStyle="1" w:styleId="BoxGraphic">
    <w:name w:val="BoxGraphic"/>
    <w:basedOn w:val="BoxBodyFirst"/>
    <w:qFormat/>
    <w:rsid w:val="002846DE"/>
    <w:rPr>
      <w:bCs/>
      <w:color w:val="A12126"/>
    </w:rPr>
  </w:style>
  <w:style w:type="paragraph" w:customStyle="1" w:styleId="Equation">
    <w:name w:val="Equation"/>
    <w:basedOn w:val="ListPlain"/>
    <w:qFormat/>
    <w:rsid w:val="002846DE"/>
  </w:style>
  <w:style w:type="paragraph" w:customStyle="1" w:styleId="HeadAExercise">
    <w:name w:val="HeadAExercise"/>
    <w:qFormat/>
    <w:rsid w:val="002846D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2846DE"/>
    <w:rPr>
      <w:vertAlign w:val="superscript"/>
    </w:rPr>
  </w:style>
  <w:style w:type="character" w:customStyle="1" w:styleId="LiteralSubscript">
    <w:name w:val="LiteralSubscript"/>
    <w:uiPriority w:val="1"/>
    <w:qFormat/>
    <w:rsid w:val="002846DE"/>
    <w:rPr>
      <w:vertAlign w:val="subscript"/>
    </w:rPr>
  </w:style>
  <w:style w:type="character" w:customStyle="1" w:styleId="LiteralItalicSuperscript">
    <w:name w:val="LiteralItalicSuperscript"/>
    <w:uiPriority w:val="1"/>
    <w:qFormat/>
    <w:rsid w:val="002846DE"/>
    <w:rPr>
      <w:i/>
      <w:color w:val="3266FF"/>
      <w:vertAlign w:val="superscript"/>
    </w:rPr>
  </w:style>
  <w:style w:type="character" w:customStyle="1" w:styleId="LiteralItalicSubscript">
    <w:name w:val="LiteralItalicSubscript"/>
    <w:basedOn w:val="LiteralItalicSuperscript"/>
    <w:uiPriority w:val="1"/>
    <w:qFormat/>
    <w:rsid w:val="002846DE"/>
    <w:rPr>
      <w:i/>
      <w:color w:val="3266FF"/>
      <w:vertAlign w:val="subscript"/>
    </w:rPr>
  </w:style>
  <w:style w:type="paragraph" w:customStyle="1" w:styleId="BoxCodeAnnotated">
    <w:name w:val="BoxCodeAnnotated"/>
    <w:basedOn w:val="BoxCode"/>
    <w:qFormat/>
    <w:rsid w:val="002846DE"/>
    <w:pPr>
      <w:ind w:hanging="216"/>
    </w:pPr>
  </w:style>
  <w:style w:type="paragraph" w:customStyle="1" w:styleId="BoxListNumberSub">
    <w:name w:val="BoxListNumberSub"/>
    <w:basedOn w:val="BoxListNumber"/>
    <w:qFormat/>
    <w:rsid w:val="002846DE"/>
    <w:pPr>
      <w:numPr>
        <w:numId w:val="195"/>
      </w:numPr>
      <w:ind w:left="720"/>
    </w:pPr>
  </w:style>
  <w:style w:type="numbering" w:customStyle="1" w:styleId="CurrentList1">
    <w:name w:val="Current List1"/>
    <w:uiPriority w:val="99"/>
    <w:rsid w:val="002846DE"/>
    <w:pPr>
      <w:numPr>
        <w:numId w:val="177"/>
      </w:numPr>
    </w:pPr>
  </w:style>
  <w:style w:type="numbering" w:customStyle="1" w:styleId="CurrentList2">
    <w:name w:val="Current List2"/>
    <w:uiPriority w:val="99"/>
    <w:rsid w:val="002846DE"/>
    <w:pPr>
      <w:numPr>
        <w:numId w:val="178"/>
      </w:numPr>
    </w:pPr>
  </w:style>
  <w:style w:type="paragraph" w:customStyle="1" w:styleId="ListContinued">
    <w:name w:val="ListContinued"/>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2846DE"/>
    <w:pPr>
      <w:ind w:left="1613" w:hanging="216"/>
    </w:pPr>
  </w:style>
  <w:style w:type="paragraph" w:customStyle="1" w:styleId="ListLetter">
    <w:name w:val="ListLetter"/>
    <w:qFormat/>
    <w:rsid w:val="002846DE"/>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2846DE"/>
    <w:pPr>
      <w:numPr>
        <w:numId w:val="197"/>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2846D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2846DE"/>
    <w:pPr>
      <w:numPr>
        <w:numId w:val="181"/>
      </w:numPr>
    </w:pPr>
  </w:style>
  <w:style w:type="numbering" w:customStyle="1" w:styleId="CurrentList4">
    <w:name w:val="Current List4"/>
    <w:uiPriority w:val="99"/>
    <w:rsid w:val="002846DE"/>
    <w:pPr>
      <w:numPr>
        <w:numId w:val="182"/>
      </w:numPr>
    </w:pPr>
  </w:style>
  <w:style w:type="paragraph" w:customStyle="1" w:styleId="BoxListLetter">
    <w:name w:val="BoxListLetter"/>
    <w:basedOn w:val="BoxListNumber"/>
    <w:qFormat/>
    <w:rsid w:val="002846DE"/>
    <w:pPr>
      <w:numPr>
        <w:numId w:val="186"/>
      </w:numPr>
      <w:ind w:left="360"/>
    </w:pPr>
  </w:style>
  <w:style w:type="numbering" w:customStyle="1" w:styleId="CurrentList5">
    <w:name w:val="Current List5"/>
    <w:uiPriority w:val="99"/>
    <w:rsid w:val="002846DE"/>
    <w:pPr>
      <w:numPr>
        <w:numId w:val="184"/>
      </w:numPr>
    </w:pPr>
  </w:style>
  <w:style w:type="paragraph" w:customStyle="1" w:styleId="BoxListLetterSub">
    <w:name w:val="BoxListLetterSub"/>
    <w:basedOn w:val="BoxListNumber"/>
    <w:qFormat/>
    <w:rsid w:val="002846DE"/>
    <w:pPr>
      <w:numPr>
        <w:numId w:val="194"/>
      </w:numPr>
    </w:pPr>
  </w:style>
  <w:style w:type="numbering" w:customStyle="1" w:styleId="CurrentList6">
    <w:name w:val="Current List6"/>
    <w:uiPriority w:val="99"/>
    <w:rsid w:val="002846DE"/>
    <w:pPr>
      <w:numPr>
        <w:numId w:val="185"/>
      </w:numPr>
    </w:pPr>
  </w:style>
  <w:style w:type="paragraph" w:customStyle="1" w:styleId="BoxListBulletSub">
    <w:name w:val="BoxListBulletSub"/>
    <w:basedOn w:val="BoxListBullet"/>
    <w:qFormat/>
    <w:rsid w:val="002846DE"/>
    <w:pPr>
      <w:numPr>
        <w:numId w:val="190"/>
      </w:numPr>
      <w:ind w:left="720"/>
    </w:pPr>
  </w:style>
  <w:style w:type="numbering" w:customStyle="1" w:styleId="CurrentList7">
    <w:name w:val="Current List7"/>
    <w:uiPriority w:val="99"/>
    <w:rsid w:val="002846DE"/>
    <w:pPr>
      <w:numPr>
        <w:numId w:val="187"/>
      </w:numPr>
    </w:pPr>
  </w:style>
  <w:style w:type="paragraph" w:customStyle="1" w:styleId="ChapterAuthor">
    <w:name w:val="ChapterAuthor"/>
    <w:basedOn w:val="ChapterSubtitle"/>
    <w:qFormat/>
    <w:rsid w:val="002846DE"/>
    <w:rPr>
      <w:i/>
      <w:sz w:val="22"/>
    </w:rPr>
  </w:style>
  <w:style w:type="character" w:customStyle="1" w:styleId="ChineseChar">
    <w:name w:val="ChineseChar"/>
    <w:uiPriority w:val="1"/>
    <w:qFormat/>
    <w:rsid w:val="002846DE"/>
    <w:rPr>
      <w:lang w:val="fr-FR"/>
    </w:rPr>
  </w:style>
  <w:style w:type="character" w:customStyle="1" w:styleId="JapaneseChar">
    <w:name w:val="JapaneseChar"/>
    <w:uiPriority w:val="1"/>
    <w:qFormat/>
    <w:rsid w:val="002846DE"/>
    <w:rPr>
      <w:lang w:val="fr-FR"/>
    </w:rPr>
  </w:style>
  <w:style w:type="character" w:customStyle="1" w:styleId="EmojiChar">
    <w:name w:val="EmojiChar"/>
    <w:uiPriority w:val="99"/>
    <w:qFormat/>
    <w:rsid w:val="002846DE"/>
    <w:rPr>
      <w:lang w:val="fr-FR"/>
    </w:rPr>
  </w:style>
  <w:style w:type="character" w:customStyle="1" w:styleId="Strikethrough">
    <w:name w:val="Strikethrough"/>
    <w:uiPriority w:val="1"/>
    <w:qFormat/>
    <w:rsid w:val="002846DE"/>
    <w:rPr>
      <w:strike/>
      <w:dstrike w:val="0"/>
    </w:rPr>
  </w:style>
  <w:style w:type="character" w:customStyle="1" w:styleId="SuperscriptBold">
    <w:name w:val="SuperscriptBold"/>
    <w:basedOn w:val="Superscript"/>
    <w:uiPriority w:val="1"/>
    <w:qFormat/>
    <w:rsid w:val="002846DE"/>
    <w:rPr>
      <w:b/>
      <w:color w:val="3366FF"/>
      <w:vertAlign w:val="superscript"/>
    </w:rPr>
  </w:style>
  <w:style w:type="character" w:customStyle="1" w:styleId="SubscriptBold">
    <w:name w:val="SubscriptBold"/>
    <w:basedOn w:val="Subscript"/>
    <w:uiPriority w:val="1"/>
    <w:qFormat/>
    <w:rsid w:val="002846DE"/>
    <w:rPr>
      <w:b/>
      <w:color w:val="3366FF"/>
      <w:vertAlign w:val="subscript"/>
    </w:rPr>
  </w:style>
  <w:style w:type="character" w:customStyle="1" w:styleId="SuperscriptBoldItalic">
    <w:name w:val="SuperscriptBoldItalic"/>
    <w:basedOn w:val="Superscript"/>
    <w:uiPriority w:val="1"/>
    <w:qFormat/>
    <w:rsid w:val="002846DE"/>
    <w:rPr>
      <w:b/>
      <w:i/>
      <w:color w:val="3366FF"/>
      <w:vertAlign w:val="superscript"/>
    </w:rPr>
  </w:style>
  <w:style w:type="character" w:customStyle="1" w:styleId="SubscriptBoldItalic">
    <w:name w:val="SubscriptBoldItalic"/>
    <w:basedOn w:val="Subscript"/>
    <w:uiPriority w:val="1"/>
    <w:qFormat/>
    <w:rsid w:val="002846DE"/>
    <w:rPr>
      <w:b/>
      <w:i/>
      <w:color w:val="3366FF"/>
      <w:vertAlign w:val="subscript"/>
    </w:rPr>
  </w:style>
  <w:style w:type="character" w:customStyle="1" w:styleId="SuperscriptLiteralBoldItalic">
    <w:name w:val="SuperscriptLiteralBoldItalic"/>
    <w:basedOn w:val="SuperscriptBoldItalic"/>
    <w:uiPriority w:val="1"/>
    <w:qFormat/>
    <w:rsid w:val="002846D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846DE"/>
    <w:rPr>
      <w:rFonts w:ascii="Courier" w:hAnsi="Courier"/>
      <w:b/>
      <w:i/>
      <w:color w:val="3366FF"/>
      <w:vertAlign w:val="subscript"/>
    </w:rPr>
  </w:style>
  <w:style w:type="character" w:customStyle="1" w:styleId="SuperscriptLiteralBold">
    <w:name w:val="SuperscriptLiteralBold"/>
    <w:basedOn w:val="SuperscriptBold"/>
    <w:uiPriority w:val="1"/>
    <w:qFormat/>
    <w:rsid w:val="002846DE"/>
    <w:rPr>
      <w:rFonts w:ascii="Courier" w:hAnsi="Courier"/>
      <w:b/>
      <w:i w:val="0"/>
      <w:color w:val="3366FF"/>
      <w:vertAlign w:val="superscript"/>
    </w:rPr>
  </w:style>
  <w:style w:type="character" w:customStyle="1" w:styleId="SubscriptLiteralBold">
    <w:name w:val="SubscriptLiteralBold"/>
    <w:basedOn w:val="SubscriptBold"/>
    <w:uiPriority w:val="1"/>
    <w:qFormat/>
    <w:rsid w:val="002846DE"/>
    <w:rPr>
      <w:rFonts w:ascii="Courier" w:hAnsi="Courier"/>
      <w:b/>
      <w:i w:val="0"/>
      <w:color w:val="3366FF"/>
      <w:vertAlign w:val="subscript"/>
    </w:rPr>
  </w:style>
  <w:style w:type="character" w:customStyle="1" w:styleId="SuperscriptLiteral">
    <w:name w:val="SuperscriptLiteral"/>
    <w:basedOn w:val="Superscript"/>
    <w:uiPriority w:val="1"/>
    <w:qFormat/>
    <w:rsid w:val="002846DE"/>
    <w:rPr>
      <w:rFonts w:ascii="Courier" w:hAnsi="Courier"/>
      <w:color w:val="3366FF"/>
      <w:vertAlign w:val="superscript"/>
    </w:rPr>
  </w:style>
  <w:style w:type="character" w:customStyle="1" w:styleId="SuperscriptLiteralItalic">
    <w:name w:val="SuperscriptLiteralItalic"/>
    <w:basedOn w:val="SuperscriptLiteral"/>
    <w:uiPriority w:val="1"/>
    <w:qFormat/>
    <w:rsid w:val="002846DE"/>
    <w:rPr>
      <w:rFonts w:ascii="Courier" w:hAnsi="Courier"/>
      <w:i/>
      <w:color w:val="3366FF"/>
      <w:vertAlign w:val="superscript"/>
    </w:rPr>
  </w:style>
  <w:style w:type="character" w:customStyle="1" w:styleId="SubscriptLiteral">
    <w:name w:val="SubscriptLiteral"/>
    <w:basedOn w:val="Subscript"/>
    <w:uiPriority w:val="1"/>
    <w:qFormat/>
    <w:rsid w:val="002846DE"/>
    <w:rPr>
      <w:rFonts w:ascii="Courier" w:hAnsi="Courier"/>
      <w:color w:val="3366FF"/>
      <w:vertAlign w:val="subscript"/>
    </w:rPr>
  </w:style>
  <w:style w:type="character" w:customStyle="1" w:styleId="SubscriptLiteralItalic">
    <w:name w:val="SubscriptLiteralItalic"/>
    <w:basedOn w:val="SubscriptLiteral"/>
    <w:uiPriority w:val="1"/>
    <w:qFormat/>
    <w:rsid w:val="002846DE"/>
    <w:rPr>
      <w:rFonts w:ascii="Courier" w:hAnsi="Courier"/>
      <w:i/>
      <w:color w:val="3366FF"/>
      <w:vertAlign w:val="subscript"/>
    </w:rPr>
  </w:style>
  <w:style w:type="character" w:customStyle="1" w:styleId="CyrillicChar">
    <w:name w:val="CyrillicChar"/>
    <w:uiPriority w:val="1"/>
    <w:qFormat/>
    <w:rsid w:val="002846DE"/>
    <w:rPr>
      <w:lang w:val="fr-FR"/>
    </w:rPr>
  </w:style>
  <w:style w:type="paragraph" w:customStyle="1" w:styleId="TabularList">
    <w:name w:val="TabularList"/>
    <w:basedOn w:val="Body"/>
    <w:qFormat/>
    <w:rsid w:val="002846DE"/>
    <w:pPr>
      <w:ind w:left="0" w:firstLine="0"/>
    </w:pPr>
  </w:style>
  <w:style w:type="character" w:styleId="UnresolvedMention">
    <w:name w:val="Unresolved Mention"/>
    <w:basedOn w:val="DefaultParagraphFont"/>
    <w:uiPriority w:val="99"/>
    <w:semiHidden/>
    <w:unhideWhenUsed/>
    <w:rsid w:val="002846DE"/>
    <w:rPr>
      <w:color w:val="605E5C"/>
      <w:shd w:val="clear" w:color="auto" w:fill="E1DFDD"/>
    </w:rPr>
  </w:style>
  <w:style w:type="numbering" w:customStyle="1" w:styleId="CurrentList9">
    <w:name w:val="Current List9"/>
    <w:uiPriority w:val="99"/>
    <w:rsid w:val="002846DE"/>
    <w:pPr>
      <w:numPr>
        <w:numId w:val="191"/>
      </w:numPr>
    </w:pPr>
  </w:style>
  <w:style w:type="numbering" w:customStyle="1" w:styleId="CurrentList8">
    <w:name w:val="Current List8"/>
    <w:uiPriority w:val="99"/>
    <w:rsid w:val="002846DE"/>
    <w:pPr>
      <w:numPr>
        <w:numId w:val="189"/>
      </w:numPr>
    </w:pPr>
  </w:style>
  <w:style w:type="paragraph" w:styleId="EndnoteText">
    <w:name w:val="endnote text"/>
    <w:basedOn w:val="Normal"/>
    <w:link w:val="EndnoteTextChar"/>
    <w:uiPriority w:val="99"/>
    <w:semiHidden/>
    <w:unhideWhenUsed/>
    <w:rsid w:val="002846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46D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2846DE"/>
    <w:rPr>
      <w:vertAlign w:val="superscript"/>
    </w:rPr>
  </w:style>
  <w:style w:type="paragraph" w:styleId="FootnoteText">
    <w:name w:val="footnote text"/>
    <w:basedOn w:val="Normal"/>
    <w:link w:val="FootnoteTextChar"/>
    <w:uiPriority w:val="99"/>
    <w:semiHidden/>
    <w:unhideWhenUsed/>
    <w:rsid w:val="00284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6D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2846DE"/>
    <w:rPr>
      <w:vertAlign w:val="superscript"/>
    </w:rPr>
  </w:style>
  <w:style w:type="character" w:customStyle="1" w:styleId="Emoji">
    <w:name w:val="Emoji"/>
    <w:basedOn w:val="DefaultParagraphFont"/>
    <w:uiPriority w:val="1"/>
    <w:qFormat/>
    <w:rsid w:val="002846DE"/>
    <w:rPr>
      <w:rFonts w:ascii="Apple Color Emoji" w:hAnsi="Apple Color Emoji" w:cs="Apple Color Emoji"/>
      <w:lang w:eastAsia="en-US"/>
    </w:rPr>
  </w:style>
  <w:style w:type="character" w:customStyle="1" w:styleId="LiteralGrayItalic">
    <w:name w:val="LiteralGrayItalic"/>
    <w:basedOn w:val="LiteralGray"/>
    <w:uiPriority w:val="1"/>
    <w:qFormat/>
    <w:rsid w:val="002846DE"/>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um.com/bbc-visual-and-data-journalism/how-the-bbc-visual-and-data-journalism-team-works-with-graphics-in-r-ed0b356935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bc.github.io/rcookbook/" TargetMode="External"/><Relationship Id="rId2" Type="http://schemas.openxmlformats.org/officeDocument/2006/relationships/styles" Target="styles.xml"/><Relationship Id="rId16" Type="http://schemas.openxmlformats.org/officeDocument/2006/relationships/hyperlink" Target="https://bbc.github.io/rcookboo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bc/bbplot" TargetMode="External"/><Relationship Id="rId14" Type="http://schemas.openxmlformats.org/officeDocument/2006/relationships/image" Target="media/image7.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31</TotalTime>
  <Pages>15</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14</cp:revision>
  <dcterms:created xsi:type="dcterms:W3CDTF">2023-06-27T21:34:00Z</dcterms:created>
  <dcterms:modified xsi:type="dcterms:W3CDTF">2023-08-23T19:03:00Z</dcterms:modified>
</cp:coreProperties>
</file>