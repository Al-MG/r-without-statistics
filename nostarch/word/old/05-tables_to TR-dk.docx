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making-high-quality-tables"/>
    <w:p w14:paraId="45DAC103" w14:textId="4165146D" w:rsidR="00A22088" w:rsidRDefault="00A70549">
      <w:pPr>
        <w:pStyle w:val="TOC1"/>
        <w:rPr>
          <w:rFonts w:asciiTheme="minorHAnsi" w:eastAsiaTheme="minorEastAsia" w:hAnsiTheme="minorHAnsi" w:cstheme="minorBidi"/>
          <w:noProof/>
          <w:lang w:val="en-US" w:eastAsia="en-US"/>
        </w:rPr>
      </w:pPr>
      <w:r>
        <w:rPr>
          <w:rFonts w:eastAsiaTheme="majorEastAsia"/>
        </w:rPr>
        <w:fldChar w:fldCharType="begin"/>
      </w:r>
      <w:r>
        <w:rPr>
          <w:rFonts w:eastAsiaTheme="majorEastAsia"/>
        </w:rPr>
        <w:instrText xml:space="preserve"> TOC \o "1-3" \h \z \t "HeadA,1,HeadB,2,HeadC,3" </w:instrText>
      </w:r>
      <w:r>
        <w:rPr>
          <w:rFonts w:eastAsiaTheme="majorEastAsia"/>
        </w:rPr>
        <w:fldChar w:fldCharType="separate"/>
      </w:r>
      <w:hyperlink w:anchor="_Toc130393647" w:history="1">
        <w:r w:rsidR="00A22088" w:rsidRPr="00F5314D">
          <w:rPr>
            <w:rStyle w:val="Hyperlink"/>
            <w:noProof/>
          </w:rPr>
          <w:t>Creating a Table</w:t>
        </w:r>
        <w:r w:rsidR="00A22088">
          <w:rPr>
            <w:noProof/>
            <w:webHidden/>
          </w:rPr>
          <w:tab/>
        </w:r>
        <w:r w:rsidR="00A22088">
          <w:rPr>
            <w:noProof/>
            <w:webHidden/>
          </w:rPr>
          <w:fldChar w:fldCharType="begin"/>
        </w:r>
        <w:r w:rsidR="00A22088">
          <w:rPr>
            <w:noProof/>
            <w:webHidden/>
          </w:rPr>
          <w:instrText xml:space="preserve"> PAGEREF _Toc130393647 \h </w:instrText>
        </w:r>
        <w:r w:rsidR="00A22088">
          <w:rPr>
            <w:noProof/>
            <w:webHidden/>
          </w:rPr>
        </w:r>
        <w:r w:rsidR="00A22088">
          <w:rPr>
            <w:noProof/>
            <w:webHidden/>
          </w:rPr>
          <w:fldChar w:fldCharType="separate"/>
        </w:r>
        <w:r w:rsidR="00A22088">
          <w:rPr>
            <w:noProof/>
            <w:webHidden/>
          </w:rPr>
          <w:t>2</w:t>
        </w:r>
        <w:r w:rsidR="00A22088">
          <w:rPr>
            <w:noProof/>
            <w:webHidden/>
          </w:rPr>
          <w:fldChar w:fldCharType="end"/>
        </w:r>
      </w:hyperlink>
    </w:p>
    <w:p w14:paraId="742B594B" w14:textId="222ED429" w:rsidR="00A22088" w:rsidRDefault="00000000">
      <w:pPr>
        <w:pStyle w:val="TOC1"/>
        <w:rPr>
          <w:rFonts w:asciiTheme="minorHAnsi" w:eastAsiaTheme="minorEastAsia" w:hAnsiTheme="minorHAnsi" w:cstheme="minorBidi"/>
          <w:noProof/>
          <w:lang w:val="en-US" w:eastAsia="en-US"/>
        </w:rPr>
      </w:pPr>
      <w:hyperlink w:anchor="_Toc130393648" w:history="1">
        <w:r w:rsidR="00A22088" w:rsidRPr="00F5314D">
          <w:rPr>
            <w:rStyle w:val="Hyperlink"/>
            <w:noProof/>
          </w:rPr>
          <w:t>Table Design Principles</w:t>
        </w:r>
        <w:r w:rsidR="00A22088">
          <w:rPr>
            <w:noProof/>
            <w:webHidden/>
          </w:rPr>
          <w:tab/>
        </w:r>
        <w:r w:rsidR="00A22088">
          <w:rPr>
            <w:noProof/>
            <w:webHidden/>
          </w:rPr>
          <w:fldChar w:fldCharType="begin"/>
        </w:r>
        <w:r w:rsidR="00A22088">
          <w:rPr>
            <w:noProof/>
            <w:webHidden/>
          </w:rPr>
          <w:instrText xml:space="preserve"> PAGEREF _Toc130393648 \h </w:instrText>
        </w:r>
        <w:r w:rsidR="00A22088">
          <w:rPr>
            <w:noProof/>
            <w:webHidden/>
          </w:rPr>
        </w:r>
        <w:r w:rsidR="00A22088">
          <w:rPr>
            <w:noProof/>
            <w:webHidden/>
          </w:rPr>
          <w:fldChar w:fldCharType="separate"/>
        </w:r>
        <w:r w:rsidR="00A22088">
          <w:rPr>
            <w:noProof/>
            <w:webHidden/>
          </w:rPr>
          <w:t>3</w:t>
        </w:r>
        <w:r w:rsidR="00A22088">
          <w:rPr>
            <w:noProof/>
            <w:webHidden/>
          </w:rPr>
          <w:fldChar w:fldCharType="end"/>
        </w:r>
      </w:hyperlink>
    </w:p>
    <w:p w14:paraId="3E0D7DD8" w14:textId="476C5F38" w:rsidR="00A22088" w:rsidRDefault="00000000">
      <w:pPr>
        <w:pStyle w:val="TOC2"/>
        <w:tabs>
          <w:tab w:val="right" w:leader="dot" w:pos="9350"/>
        </w:tabs>
        <w:rPr>
          <w:rFonts w:asciiTheme="minorHAnsi" w:eastAsiaTheme="minorEastAsia" w:hAnsiTheme="minorHAnsi" w:cstheme="minorBidi"/>
          <w:noProof/>
          <w:lang w:val="en-US" w:eastAsia="en-US"/>
        </w:rPr>
      </w:pPr>
      <w:hyperlink w:anchor="_Toc130393649" w:history="1">
        <w:r w:rsidR="00A22088" w:rsidRPr="00F5314D">
          <w:rPr>
            <w:rStyle w:val="Hyperlink"/>
            <w:noProof/>
          </w:rPr>
          <w:t>Principle One: Minimize Clutter</w:t>
        </w:r>
        <w:r w:rsidR="00A22088">
          <w:rPr>
            <w:noProof/>
            <w:webHidden/>
          </w:rPr>
          <w:tab/>
        </w:r>
        <w:r w:rsidR="00A22088">
          <w:rPr>
            <w:noProof/>
            <w:webHidden/>
          </w:rPr>
          <w:fldChar w:fldCharType="begin"/>
        </w:r>
        <w:r w:rsidR="00A22088">
          <w:rPr>
            <w:noProof/>
            <w:webHidden/>
          </w:rPr>
          <w:instrText xml:space="preserve"> PAGEREF _Toc130393649 \h </w:instrText>
        </w:r>
        <w:r w:rsidR="00A22088">
          <w:rPr>
            <w:noProof/>
            <w:webHidden/>
          </w:rPr>
        </w:r>
        <w:r w:rsidR="00A22088">
          <w:rPr>
            <w:noProof/>
            <w:webHidden/>
          </w:rPr>
          <w:fldChar w:fldCharType="separate"/>
        </w:r>
        <w:r w:rsidR="00A22088">
          <w:rPr>
            <w:noProof/>
            <w:webHidden/>
          </w:rPr>
          <w:t>3</w:t>
        </w:r>
        <w:r w:rsidR="00A22088">
          <w:rPr>
            <w:noProof/>
            <w:webHidden/>
          </w:rPr>
          <w:fldChar w:fldCharType="end"/>
        </w:r>
      </w:hyperlink>
    </w:p>
    <w:p w14:paraId="26A19B04" w14:textId="244A03EA" w:rsidR="00A22088" w:rsidRDefault="00000000">
      <w:pPr>
        <w:pStyle w:val="TOC2"/>
        <w:tabs>
          <w:tab w:val="right" w:leader="dot" w:pos="9350"/>
        </w:tabs>
        <w:rPr>
          <w:rFonts w:asciiTheme="minorHAnsi" w:eastAsiaTheme="minorEastAsia" w:hAnsiTheme="minorHAnsi" w:cstheme="minorBidi"/>
          <w:noProof/>
          <w:lang w:val="en-US" w:eastAsia="en-US"/>
        </w:rPr>
      </w:pPr>
      <w:hyperlink w:anchor="_Toc130393650" w:history="1">
        <w:r w:rsidR="00A22088" w:rsidRPr="00F5314D">
          <w:rPr>
            <w:rStyle w:val="Hyperlink"/>
            <w:noProof/>
          </w:rPr>
          <w:t>Principle Two: Differentiate the Header From the Body</w:t>
        </w:r>
        <w:r w:rsidR="00A22088">
          <w:rPr>
            <w:noProof/>
            <w:webHidden/>
          </w:rPr>
          <w:tab/>
        </w:r>
        <w:r w:rsidR="00A22088">
          <w:rPr>
            <w:noProof/>
            <w:webHidden/>
          </w:rPr>
          <w:fldChar w:fldCharType="begin"/>
        </w:r>
        <w:r w:rsidR="00A22088">
          <w:rPr>
            <w:noProof/>
            <w:webHidden/>
          </w:rPr>
          <w:instrText xml:space="preserve"> PAGEREF _Toc130393650 \h </w:instrText>
        </w:r>
        <w:r w:rsidR="00A22088">
          <w:rPr>
            <w:noProof/>
            <w:webHidden/>
          </w:rPr>
        </w:r>
        <w:r w:rsidR="00A22088">
          <w:rPr>
            <w:noProof/>
            <w:webHidden/>
          </w:rPr>
          <w:fldChar w:fldCharType="separate"/>
        </w:r>
        <w:r w:rsidR="00A22088">
          <w:rPr>
            <w:noProof/>
            <w:webHidden/>
          </w:rPr>
          <w:t>5</w:t>
        </w:r>
        <w:r w:rsidR="00A22088">
          <w:rPr>
            <w:noProof/>
            <w:webHidden/>
          </w:rPr>
          <w:fldChar w:fldCharType="end"/>
        </w:r>
      </w:hyperlink>
    </w:p>
    <w:p w14:paraId="20C4B03D" w14:textId="3A114EE7" w:rsidR="00A22088" w:rsidRDefault="00000000">
      <w:pPr>
        <w:pStyle w:val="TOC2"/>
        <w:tabs>
          <w:tab w:val="right" w:leader="dot" w:pos="9350"/>
        </w:tabs>
        <w:rPr>
          <w:rFonts w:asciiTheme="minorHAnsi" w:eastAsiaTheme="minorEastAsia" w:hAnsiTheme="minorHAnsi" w:cstheme="minorBidi"/>
          <w:noProof/>
          <w:lang w:val="en-US" w:eastAsia="en-US"/>
        </w:rPr>
      </w:pPr>
      <w:hyperlink w:anchor="_Toc130393651" w:history="1">
        <w:r w:rsidR="00A22088" w:rsidRPr="00F5314D">
          <w:rPr>
            <w:rStyle w:val="Hyperlink"/>
            <w:noProof/>
          </w:rPr>
          <w:t>Principle Three: Align Appropriately</w:t>
        </w:r>
        <w:r w:rsidR="00A22088">
          <w:rPr>
            <w:noProof/>
            <w:webHidden/>
          </w:rPr>
          <w:tab/>
        </w:r>
        <w:r w:rsidR="00A22088">
          <w:rPr>
            <w:noProof/>
            <w:webHidden/>
          </w:rPr>
          <w:fldChar w:fldCharType="begin"/>
        </w:r>
        <w:r w:rsidR="00A22088">
          <w:rPr>
            <w:noProof/>
            <w:webHidden/>
          </w:rPr>
          <w:instrText xml:space="preserve"> PAGEREF _Toc130393651 \h </w:instrText>
        </w:r>
        <w:r w:rsidR="00A22088">
          <w:rPr>
            <w:noProof/>
            <w:webHidden/>
          </w:rPr>
        </w:r>
        <w:r w:rsidR="00A22088">
          <w:rPr>
            <w:noProof/>
            <w:webHidden/>
          </w:rPr>
          <w:fldChar w:fldCharType="separate"/>
        </w:r>
        <w:r w:rsidR="00A22088">
          <w:rPr>
            <w:noProof/>
            <w:webHidden/>
          </w:rPr>
          <w:t>7</w:t>
        </w:r>
        <w:r w:rsidR="00A22088">
          <w:rPr>
            <w:noProof/>
            <w:webHidden/>
          </w:rPr>
          <w:fldChar w:fldCharType="end"/>
        </w:r>
      </w:hyperlink>
    </w:p>
    <w:p w14:paraId="34A9C816" w14:textId="1D86B151" w:rsidR="00A22088" w:rsidRDefault="00000000">
      <w:pPr>
        <w:pStyle w:val="TOC2"/>
        <w:tabs>
          <w:tab w:val="right" w:leader="dot" w:pos="9350"/>
        </w:tabs>
        <w:rPr>
          <w:rFonts w:asciiTheme="minorHAnsi" w:eastAsiaTheme="minorEastAsia" w:hAnsiTheme="minorHAnsi" w:cstheme="minorBidi"/>
          <w:noProof/>
          <w:lang w:val="en-US" w:eastAsia="en-US"/>
        </w:rPr>
      </w:pPr>
      <w:hyperlink w:anchor="_Toc130393652" w:history="1">
        <w:r w:rsidR="00A22088" w:rsidRPr="00F5314D">
          <w:rPr>
            <w:rStyle w:val="Hyperlink"/>
            <w:noProof/>
          </w:rPr>
          <w:t>Principle Four: Use the Correct Level of Precision</w:t>
        </w:r>
        <w:r w:rsidR="00A22088">
          <w:rPr>
            <w:noProof/>
            <w:webHidden/>
          </w:rPr>
          <w:tab/>
        </w:r>
        <w:r w:rsidR="00A22088">
          <w:rPr>
            <w:noProof/>
            <w:webHidden/>
          </w:rPr>
          <w:fldChar w:fldCharType="begin"/>
        </w:r>
        <w:r w:rsidR="00A22088">
          <w:rPr>
            <w:noProof/>
            <w:webHidden/>
          </w:rPr>
          <w:instrText xml:space="preserve"> PAGEREF _Toc130393652 \h </w:instrText>
        </w:r>
        <w:r w:rsidR="00A22088">
          <w:rPr>
            <w:noProof/>
            <w:webHidden/>
          </w:rPr>
        </w:r>
        <w:r w:rsidR="00A22088">
          <w:rPr>
            <w:noProof/>
            <w:webHidden/>
          </w:rPr>
          <w:fldChar w:fldCharType="separate"/>
        </w:r>
        <w:r w:rsidR="00A22088">
          <w:rPr>
            <w:noProof/>
            <w:webHidden/>
          </w:rPr>
          <w:t>9</w:t>
        </w:r>
        <w:r w:rsidR="00A22088">
          <w:rPr>
            <w:noProof/>
            <w:webHidden/>
          </w:rPr>
          <w:fldChar w:fldCharType="end"/>
        </w:r>
      </w:hyperlink>
    </w:p>
    <w:p w14:paraId="706DC91C" w14:textId="5D3D8CD5" w:rsidR="00A22088" w:rsidRDefault="00000000">
      <w:pPr>
        <w:pStyle w:val="TOC2"/>
        <w:tabs>
          <w:tab w:val="right" w:leader="dot" w:pos="9350"/>
        </w:tabs>
        <w:rPr>
          <w:rFonts w:asciiTheme="minorHAnsi" w:eastAsiaTheme="minorEastAsia" w:hAnsiTheme="minorHAnsi" w:cstheme="minorBidi"/>
          <w:noProof/>
          <w:lang w:val="en-US" w:eastAsia="en-US"/>
        </w:rPr>
      </w:pPr>
      <w:hyperlink w:anchor="_Toc130393653" w:history="1">
        <w:r w:rsidR="00A22088" w:rsidRPr="00F5314D">
          <w:rPr>
            <w:rStyle w:val="Hyperlink"/>
            <w:noProof/>
          </w:rPr>
          <w:t>Principle Five: Use Color Intentionally</w:t>
        </w:r>
        <w:r w:rsidR="00A22088">
          <w:rPr>
            <w:noProof/>
            <w:webHidden/>
          </w:rPr>
          <w:tab/>
        </w:r>
        <w:r w:rsidR="00A22088">
          <w:rPr>
            <w:noProof/>
            <w:webHidden/>
          </w:rPr>
          <w:fldChar w:fldCharType="begin"/>
        </w:r>
        <w:r w:rsidR="00A22088">
          <w:rPr>
            <w:noProof/>
            <w:webHidden/>
          </w:rPr>
          <w:instrText xml:space="preserve"> PAGEREF _Toc130393653 \h </w:instrText>
        </w:r>
        <w:r w:rsidR="00A22088">
          <w:rPr>
            <w:noProof/>
            <w:webHidden/>
          </w:rPr>
        </w:r>
        <w:r w:rsidR="00A22088">
          <w:rPr>
            <w:noProof/>
            <w:webHidden/>
          </w:rPr>
          <w:fldChar w:fldCharType="separate"/>
        </w:r>
        <w:r w:rsidR="00A22088">
          <w:rPr>
            <w:noProof/>
            <w:webHidden/>
          </w:rPr>
          <w:t>10</w:t>
        </w:r>
        <w:r w:rsidR="00A22088">
          <w:rPr>
            <w:noProof/>
            <w:webHidden/>
          </w:rPr>
          <w:fldChar w:fldCharType="end"/>
        </w:r>
      </w:hyperlink>
    </w:p>
    <w:p w14:paraId="3EC91E33" w14:textId="439A23B1" w:rsidR="00A22088" w:rsidRDefault="00000000">
      <w:pPr>
        <w:pStyle w:val="TOC2"/>
        <w:tabs>
          <w:tab w:val="right" w:leader="dot" w:pos="9350"/>
        </w:tabs>
        <w:rPr>
          <w:rFonts w:asciiTheme="minorHAnsi" w:eastAsiaTheme="minorEastAsia" w:hAnsiTheme="minorHAnsi" w:cstheme="minorBidi"/>
          <w:noProof/>
          <w:lang w:val="en-US" w:eastAsia="en-US"/>
        </w:rPr>
      </w:pPr>
      <w:hyperlink w:anchor="_Toc130393654" w:history="1">
        <w:r w:rsidR="00A22088" w:rsidRPr="00F5314D">
          <w:rPr>
            <w:rStyle w:val="Hyperlink"/>
            <w:noProof/>
          </w:rPr>
          <w:t>Principle Six: Add a Data Visualization Where Appropriate</w:t>
        </w:r>
        <w:r w:rsidR="00A22088">
          <w:rPr>
            <w:noProof/>
            <w:webHidden/>
          </w:rPr>
          <w:tab/>
        </w:r>
        <w:r w:rsidR="00A22088">
          <w:rPr>
            <w:noProof/>
            <w:webHidden/>
          </w:rPr>
          <w:fldChar w:fldCharType="begin"/>
        </w:r>
        <w:r w:rsidR="00A22088">
          <w:rPr>
            <w:noProof/>
            <w:webHidden/>
          </w:rPr>
          <w:instrText xml:space="preserve"> PAGEREF _Toc130393654 \h </w:instrText>
        </w:r>
        <w:r w:rsidR="00A22088">
          <w:rPr>
            <w:noProof/>
            <w:webHidden/>
          </w:rPr>
        </w:r>
        <w:r w:rsidR="00A22088">
          <w:rPr>
            <w:noProof/>
            <w:webHidden/>
          </w:rPr>
          <w:fldChar w:fldCharType="separate"/>
        </w:r>
        <w:r w:rsidR="00A22088">
          <w:rPr>
            <w:noProof/>
            <w:webHidden/>
          </w:rPr>
          <w:t>11</w:t>
        </w:r>
        <w:r w:rsidR="00A22088">
          <w:rPr>
            <w:noProof/>
            <w:webHidden/>
          </w:rPr>
          <w:fldChar w:fldCharType="end"/>
        </w:r>
      </w:hyperlink>
    </w:p>
    <w:p w14:paraId="44985B13" w14:textId="75C5B851" w:rsidR="00A22088" w:rsidRDefault="00000000">
      <w:pPr>
        <w:pStyle w:val="TOC1"/>
        <w:rPr>
          <w:rFonts w:asciiTheme="minorHAnsi" w:eastAsiaTheme="minorEastAsia" w:hAnsiTheme="minorHAnsi" w:cstheme="minorBidi"/>
          <w:noProof/>
          <w:lang w:val="en-US" w:eastAsia="en-US"/>
        </w:rPr>
      </w:pPr>
      <w:hyperlink w:anchor="_Toc130393655" w:history="1">
        <w:r w:rsidR="00A22088" w:rsidRPr="00F5314D">
          <w:rPr>
            <w:rStyle w:val="Hyperlink"/>
            <w:noProof/>
          </w:rPr>
          <w:t>Conclusion</w:t>
        </w:r>
        <w:r w:rsidR="00A22088">
          <w:rPr>
            <w:noProof/>
            <w:webHidden/>
          </w:rPr>
          <w:tab/>
        </w:r>
        <w:r w:rsidR="00A22088">
          <w:rPr>
            <w:noProof/>
            <w:webHidden/>
          </w:rPr>
          <w:fldChar w:fldCharType="begin"/>
        </w:r>
        <w:r w:rsidR="00A22088">
          <w:rPr>
            <w:noProof/>
            <w:webHidden/>
          </w:rPr>
          <w:instrText xml:space="preserve"> PAGEREF _Toc130393655 \h </w:instrText>
        </w:r>
        <w:r w:rsidR="00A22088">
          <w:rPr>
            <w:noProof/>
            <w:webHidden/>
          </w:rPr>
        </w:r>
        <w:r w:rsidR="00A22088">
          <w:rPr>
            <w:noProof/>
            <w:webHidden/>
          </w:rPr>
          <w:fldChar w:fldCharType="separate"/>
        </w:r>
        <w:r w:rsidR="00A22088">
          <w:rPr>
            <w:noProof/>
            <w:webHidden/>
          </w:rPr>
          <w:t>14</w:t>
        </w:r>
        <w:r w:rsidR="00A22088">
          <w:rPr>
            <w:noProof/>
            <w:webHidden/>
          </w:rPr>
          <w:fldChar w:fldCharType="end"/>
        </w:r>
      </w:hyperlink>
    </w:p>
    <w:p w14:paraId="799B2B37" w14:textId="068B3C92" w:rsidR="00E74330" w:rsidRDefault="00A70549" w:rsidP="00A22088">
      <w:pPr>
        <w:pStyle w:val="ChapterNumber"/>
        <w:rPr>
          <w:rFonts w:eastAsiaTheme="majorEastAsia"/>
        </w:rPr>
      </w:pPr>
      <w:r>
        <w:rPr>
          <w:rFonts w:eastAsiaTheme="majorEastAsia"/>
        </w:rPr>
        <w:fldChar w:fldCharType="end"/>
      </w:r>
    </w:p>
    <w:p w14:paraId="7DDFDB0A" w14:textId="7CF9FD93" w:rsidR="005E549B" w:rsidRPr="00E74330" w:rsidRDefault="007C409B" w:rsidP="00E74330">
      <w:pPr>
        <w:pStyle w:val="ChapterTitle"/>
      </w:pPr>
      <w:r>
        <w:t>Crafting</w:t>
      </w:r>
      <w:r w:rsidRPr="00E74330">
        <w:t xml:space="preserve"> </w:t>
      </w:r>
      <w:r w:rsidR="005E549B" w:rsidRPr="00E74330">
        <w:t>High-Quality Tables</w:t>
      </w:r>
    </w:p>
    <w:p w14:paraId="3CBD19A6" w14:textId="42BFC693" w:rsidR="00E245F0" w:rsidRDefault="005E549B" w:rsidP="009933E3">
      <w:pPr>
        <w:pStyle w:val="ChapterIntro"/>
      </w:pPr>
      <w:r>
        <w:t xml:space="preserve">In his book </w:t>
      </w:r>
      <w:r w:rsidRPr="004E4A8E">
        <w:rPr>
          <w:rStyle w:val="Italic"/>
        </w:rPr>
        <w:t>Fundamentals of Data Visualization</w:t>
      </w:r>
      <w:r>
        <w:t xml:space="preserve">, Claus Wilke writes that “tables are an important tool for visualizing data.” This statement might seem odd. Tables are often </w:t>
      </w:r>
      <w:r w:rsidR="00F90A53">
        <w:t>considered</w:t>
      </w:r>
      <w:r>
        <w:t xml:space="preserve"> the opposite of data visualization</w:t>
      </w:r>
      <w:r w:rsidR="00BC179D">
        <w:t>s such as</w:t>
      </w:r>
      <w:r w:rsidR="00A70549">
        <w:t xml:space="preserve"> </w:t>
      </w:r>
      <w:r>
        <w:t>plots</w:t>
      </w:r>
      <w:r w:rsidR="00BC179D">
        <w:t>: a place to</w:t>
      </w:r>
      <w:r>
        <w:t xml:space="preserve"> dump numbers for the few nerds who care to read them. But Wilke sees things differently. </w:t>
      </w:r>
    </w:p>
    <w:p w14:paraId="7BAE6B8B" w14:textId="4C69B118" w:rsidR="005E549B" w:rsidRDefault="005E549B" w:rsidP="00E245F0">
      <w:pPr>
        <w:pStyle w:val="Body"/>
      </w:pPr>
      <w:r>
        <w:t xml:space="preserve">Tables should not be data dumps devoid of design. </w:t>
      </w:r>
      <w:r w:rsidR="0005426A">
        <w:t>W</w:t>
      </w:r>
      <w:r>
        <w:t>hile bars, lines, and points in graphs are visualizations, so too are numbers in a table</w:t>
      </w:r>
      <w:r w:rsidR="00F4308F">
        <w:t xml:space="preserve">, </w:t>
      </w:r>
      <w:r w:rsidR="0005426A">
        <w:t>and</w:t>
      </w:r>
      <w:r>
        <w:t xml:space="preserve"> we should care about </w:t>
      </w:r>
      <w:r w:rsidR="00F4308F">
        <w:t xml:space="preserve">their </w:t>
      </w:r>
      <w:r w:rsidR="0005426A">
        <w:t>appearance</w:t>
      </w:r>
      <w:r>
        <w:t xml:space="preserve">. </w:t>
      </w:r>
      <w:r w:rsidR="0005426A">
        <w:t>As an example, take a l</w:t>
      </w:r>
      <w:r>
        <w:t>ook at</w:t>
      </w:r>
      <w:r w:rsidR="0005426A">
        <w:t xml:space="preserve"> the</w:t>
      </w:r>
      <w:r>
        <w:t xml:space="preserve"> tables made by reputable news </w:t>
      </w:r>
      <w:r w:rsidR="0005426A">
        <w:t>sources;</w:t>
      </w:r>
      <w:r>
        <w:t xml:space="preserve"> </w:t>
      </w:r>
      <w:r w:rsidR="0005426A">
        <w:t>d</w:t>
      </w:r>
      <w:r>
        <w:t xml:space="preserve">ata dumps these are not. </w:t>
      </w:r>
      <w:r w:rsidR="0005426A">
        <w:lastRenderedPageBreak/>
        <w:t xml:space="preserve">Media </w:t>
      </w:r>
      <w:r>
        <w:t xml:space="preserve">organizations, whose job </w:t>
      </w:r>
      <w:r w:rsidR="00246BB3">
        <w:t xml:space="preserve">it </w:t>
      </w:r>
      <w:r>
        <w:t>is to communicate effectively, pay a lot of attention to table design.</w:t>
      </w:r>
      <w:r w:rsidR="00E245F0" w:rsidRPr="00E245F0">
        <w:t xml:space="preserve"> </w:t>
      </w:r>
      <w:r w:rsidR="0005426A">
        <w:t xml:space="preserve">But elsewhere, </w:t>
      </w:r>
      <w:r w:rsidR="00E245F0">
        <w:t xml:space="preserve">because of </w:t>
      </w:r>
      <w:r w:rsidR="00A949A8">
        <w:t>tables’</w:t>
      </w:r>
      <w:r w:rsidR="00E245F0">
        <w:t xml:space="preserve"> apparent simplicity,</w:t>
      </w:r>
      <w:r w:rsidR="0005426A">
        <w:t xml:space="preserve"> Wilke writes,</w:t>
      </w:r>
      <w:r w:rsidR="00E245F0">
        <w:t xml:space="preserve"> </w:t>
      </w:r>
      <w:r w:rsidR="0005426A">
        <w:t>“</w:t>
      </w:r>
      <w:r w:rsidR="00E245F0">
        <w:t>they may not always receive the attention they need.”</w:t>
      </w:r>
    </w:p>
    <w:p w14:paraId="09993381" w14:textId="26495544" w:rsidR="00E245F0" w:rsidRDefault="00E245F0" w:rsidP="00E245F0">
      <w:pPr>
        <w:pStyle w:val="Body"/>
      </w:pPr>
      <w:r>
        <w:t>Many people use Microsoft Word to make tables, a strategy that has potential pitfalls. Wilke found that his version of Word included 105 built-in table styles. Of those, around 80 percent violated some key principles of table design:</w:t>
      </w:r>
    </w:p>
    <w:p w14:paraId="555984B3" w14:textId="77777777" w:rsidR="00E245F0" w:rsidRDefault="00E245F0" w:rsidP="00E245F0">
      <w:pPr>
        <w:pStyle w:val="Blockquote"/>
      </w:pPr>
      <w:proofErr w:type="gramStart"/>
      <w:r>
        <w:t>So</w:t>
      </w:r>
      <w:proofErr w:type="gramEnd"/>
      <w:r>
        <w:t xml:space="preserve"> if you pick a Microsoft Word table layout at random, you have an 80% chance of picking one that has issues. And if you pick the default, you will end up with a poorly formatted table every time.</w:t>
      </w:r>
    </w:p>
    <w:p w14:paraId="31C3ACCF" w14:textId="2F56AB85" w:rsidR="005E549B" w:rsidRDefault="005E549B" w:rsidP="00F83D6C">
      <w:pPr>
        <w:pStyle w:val="BodyContinued"/>
      </w:pPr>
      <w:r>
        <w:t xml:space="preserve">The good news is that R is a great tool for making high-quality tables. </w:t>
      </w:r>
      <w:r w:rsidR="00E245F0">
        <w:t>It has a</w:t>
      </w:r>
      <w:r w:rsidR="00E245F0" w:rsidRPr="009933E3">
        <w:t xml:space="preserve"> number of</w:t>
      </w:r>
      <w:r w:rsidR="00E245F0">
        <w:t xml:space="preserve"> </w:t>
      </w:r>
      <w:r w:rsidR="00E245F0" w:rsidRPr="009933E3">
        <w:t xml:space="preserve">packages </w:t>
      </w:r>
      <w:r w:rsidR="00E245F0">
        <w:t>for</w:t>
      </w:r>
      <w:r w:rsidR="00E245F0" w:rsidRPr="009933E3">
        <w:t xml:space="preserve"> </w:t>
      </w:r>
      <w:r w:rsidR="00246BB3">
        <w:t>this purpose</w:t>
      </w:r>
      <w:r w:rsidR="00A22088">
        <w:t>,</w:t>
      </w:r>
      <w:r w:rsidR="00E245F0" w:rsidRPr="009933E3">
        <w:t xml:space="preserve"> </w:t>
      </w:r>
      <w:r w:rsidR="00E245F0">
        <w:t>a</w:t>
      </w:r>
      <w:r w:rsidR="00E245F0" w:rsidRPr="009933E3">
        <w:t xml:space="preserve">nd within these packages, </w:t>
      </w:r>
      <w:r w:rsidR="00E245F0">
        <w:t>several</w:t>
      </w:r>
      <w:r w:rsidR="00E245F0" w:rsidRPr="009933E3">
        <w:t xml:space="preserve"> functions designed to make sure your tables follow important design principles.</w:t>
      </w:r>
      <w:r w:rsidR="00E245F0">
        <w:t xml:space="preserve"> Moreover, i</w:t>
      </w:r>
      <w:r>
        <w:t>f you</w:t>
      </w:r>
      <w:r w:rsidR="00E245F0">
        <w:t>’</w:t>
      </w:r>
      <w:r>
        <w:t>re writing reports in R</w:t>
      </w:r>
      <w:ins w:id="2" w:author="David Keyes" w:date="2023-03-23T08:00:00Z">
        <w:r w:rsidR="004F0BCA">
          <w:t xml:space="preserve"> </w:t>
        </w:r>
      </w:ins>
      <w:r>
        <w:t>Markdown (which you</w:t>
      </w:r>
      <w:r w:rsidR="0005426A">
        <w:t>’ll</w:t>
      </w:r>
      <w:r>
        <w:t xml:space="preserve"> learn about in </w:t>
      </w:r>
      <w:proofErr w:type="spellStart"/>
      <w:r w:rsidR="00A70549" w:rsidRPr="00F83D6C">
        <w:rPr>
          <w:rStyle w:val="Xref"/>
        </w:rPr>
        <w:t>Chapter</w:t>
      </w:r>
      <w:proofErr w:type="spellEnd"/>
      <w:r w:rsidR="00A70549" w:rsidRPr="00F83D6C">
        <w:rPr>
          <w:rStyle w:val="Xref"/>
        </w:rPr>
        <w:t xml:space="preserve"> </w:t>
      </w:r>
      <w:r w:rsidRPr="00F83D6C">
        <w:rPr>
          <w:rStyle w:val="Xref"/>
        </w:rPr>
        <w:t>6</w:t>
      </w:r>
      <w:r>
        <w:t xml:space="preserve">), you can </w:t>
      </w:r>
      <w:r w:rsidR="00246BB3">
        <w:t>include</w:t>
      </w:r>
      <w:r>
        <w:t xml:space="preserve"> code that will generate a table when you export your document. </w:t>
      </w:r>
      <w:r w:rsidR="00E245F0">
        <w:t>By w</w:t>
      </w:r>
      <w:r>
        <w:t xml:space="preserve">orking with </w:t>
      </w:r>
      <w:r w:rsidR="00E245F0">
        <w:t>a single</w:t>
      </w:r>
      <w:r>
        <w:t xml:space="preserve"> tool to </w:t>
      </w:r>
      <w:r w:rsidR="0016561F">
        <w:t>create</w:t>
      </w:r>
      <w:r>
        <w:t xml:space="preserve"> tables</w:t>
      </w:r>
      <w:r w:rsidR="00246BB3">
        <w:t>,</w:t>
      </w:r>
      <w:r>
        <w:t xml:space="preserve"> text</w:t>
      </w:r>
      <w:r w:rsidR="00246BB3">
        <w:t>,</w:t>
      </w:r>
      <w:r>
        <w:t xml:space="preserve"> and </w:t>
      </w:r>
      <w:r w:rsidR="00246BB3">
        <w:t>other</w:t>
      </w:r>
      <w:r>
        <w:t xml:space="preserve"> visualization</w:t>
      </w:r>
      <w:r w:rsidR="00E245F0">
        <w:t xml:space="preserve">s, </w:t>
      </w:r>
      <w:r>
        <w:t xml:space="preserve">you </w:t>
      </w:r>
      <w:r w:rsidR="00E245F0">
        <w:t>w</w:t>
      </w:r>
      <w:r>
        <w:t xml:space="preserve">on’t have to copy and paste your data, </w:t>
      </w:r>
      <w:r w:rsidR="00E245F0">
        <w:t xml:space="preserve">lowering </w:t>
      </w:r>
      <w:r>
        <w:t>the risk of human error.</w:t>
      </w:r>
    </w:p>
    <w:p w14:paraId="013ED60B" w14:textId="1B655BE9" w:rsidR="005E549B" w:rsidRDefault="005E549B" w:rsidP="00E74330">
      <w:pPr>
        <w:pStyle w:val="Body"/>
      </w:pPr>
      <w:r>
        <w:t>This chapter examine</w:t>
      </w:r>
      <w:r w:rsidR="00246BB3">
        <w:t>s</w:t>
      </w:r>
      <w:r>
        <w:t xml:space="preserve"> these design principles and show</w:t>
      </w:r>
      <w:r w:rsidR="00246BB3">
        <w:t>s</w:t>
      </w:r>
      <w:r w:rsidR="00693CD0">
        <w:t xml:space="preserve"> you</w:t>
      </w:r>
      <w:r>
        <w:t xml:space="preserve"> how to apply them </w:t>
      </w:r>
      <w:r w:rsidR="00246BB3">
        <w:t>to</w:t>
      </w:r>
      <w:r>
        <w:t xml:space="preserve"> your tables </w:t>
      </w:r>
      <w:r w:rsidR="00693CD0">
        <w:t xml:space="preserve">using R’s </w:t>
      </w:r>
      <w:proofErr w:type="spellStart"/>
      <w:r w:rsidR="00693CD0" w:rsidRPr="00F83D6C">
        <w:rPr>
          <w:rStyle w:val="Literal"/>
        </w:rPr>
        <w:t>gt</w:t>
      </w:r>
      <w:proofErr w:type="spellEnd"/>
      <w:r w:rsidR="00693CD0">
        <w:t xml:space="preserve"> package,</w:t>
      </w:r>
      <w:r w:rsidR="00693CD0" w:rsidRPr="00693CD0">
        <w:t xml:space="preserve"> </w:t>
      </w:r>
      <w:r w:rsidR="00693CD0">
        <w:t xml:space="preserve">one of the most popular table-making packages </w:t>
      </w:r>
      <w:r w:rsidR="0016561F">
        <w:t>(</w:t>
      </w:r>
      <w:r w:rsidR="00693CD0">
        <w:t xml:space="preserve">and, as </w:t>
      </w:r>
      <w:r w:rsidR="00195E70">
        <w:t>you</w:t>
      </w:r>
      <w:r w:rsidR="00693CD0">
        <w:t xml:space="preserve">’ll </w:t>
      </w:r>
      <w:r w:rsidR="00195E70">
        <w:t xml:space="preserve">soon </w:t>
      </w:r>
      <w:r w:rsidR="00693CD0">
        <w:t xml:space="preserve">see, </w:t>
      </w:r>
      <w:r w:rsidR="0016561F">
        <w:t>one that</w:t>
      </w:r>
      <w:r w:rsidR="00693CD0">
        <w:t xml:space="preserve"> uses good design principles by default</w:t>
      </w:r>
      <w:r w:rsidR="0016561F">
        <w:t>)</w:t>
      </w:r>
      <w:r>
        <w:t xml:space="preserve">. </w:t>
      </w:r>
      <w:r w:rsidR="00246BB3">
        <w:t>These principles, and the code in this chapter, are adapted from Tom Mock’s</w:t>
      </w:r>
      <w:r>
        <w:t xml:space="preserve"> blog post “10+ Guidelines for Better Tables in R</w:t>
      </w:r>
      <w:r w:rsidR="00246BB3">
        <w:t>.</w:t>
      </w:r>
      <w:r>
        <w:t xml:space="preserve">” </w:t>
      </w:r>
      <w:r w:rsidR="00246BB3">
        <w:t xml:space="preserve">Mock works at Posit, the company that makes RStudio, and has become something of an R table connoisseur. </w:t>
      </w:r>
      <w:r>
        <w:t xml:space="preserve">We’ll walk through examples of </w:t>
      </w:r>
      <w:r w:rsidR="00B96138">
        <w:t xml:space="preserve">Mock’s </w:t>
      </w:r>
      <w:r>
        <w:t>code to show how small tweaks can make a big difference.</w:t>
      </w:r>
    </w:p>
    <w:p w14:paraId="62A61DC4" w14:textId="022892A5" w:rsidR="005E549B" w:rsidRDefault="00A22088" w:rsidP="00941F73">
      <w:pPr>
        <w:pStyle w:val="HeadA"/>
      </w:pPr>
      <w:bookmarkStart w:id="3" w:name="_Toc130393647"/>
      <w:bookmarkStart w:id="4" w:name="table-design-principles"/>
      <w:r>
        <w:t xml:space="preserve">Creating a </w:t>
      </w:r>
      <w:bookmarkEnd w:id="3"/>
      <w:r>
        <w:t>Data Frame</w:t>
      </w:r>
    </w:p>
    <w:p w14:paraId="11C74F10" w14:textId="56803DEE" w:rsidR="005E549B" w:rsidRDefault="00A22088" w:rsidP="00A22088">
      <w:pPr>
        <w:pStyle w:val="Body"/>
      </w:pPr>
      <w:r>
        <w:t xml:space="preserve">We’ll begin by creating a data frame that we can use to make tables throughout this chapter. </w:t>
      </w:r>
      <w:bookmarkStart w:id="5" w:name="principle-one-minimize-clutter"/>
      <w:r>
        <w:t>First</w:t>
      </w:r>
      <w:r w:rsidR="005E549B" w:rsidRPr="00797411">
        <w:t xml:space="preserve">, </w:t>
      </w:r>
      <w:r>
        <w:t xml:space="preserve">let’s </w:t>
      </w:r>
      <w:r w:rsidR="005E549B" w:rsidRPr="00797411">
        <w:t>load the packages we need. We’</w:t>
      </w:r>
      <w:r w:rsidR="007E746D" w:rsidRPr="00797411">
        <w:t>ll</w:t>
      </w:r>
      <w:r w:rsidR="005E549B" w:rsidRPr="00797411">
        <w:t xml:space="preserve"> rely on the </w:t>
      </w:r>
      <w:proofErr w:type="spellStart"/>
      <w:r w:rsidR="005E549B" w:rsidRPr="004F0BCA">
        <w:rPr>
          <w:rStyle w:val="Literal"/>
        </w:rPr>
        <w:t>tidyverse</w:t>
      </w:r>
      <w:proofErr w:type="spellEnd"/>
      <w:r w:rsidR="005E549B" w:rsidRPr="00797411">
        <w:t xml:space="preserve"> package for general data manipulation functions, </w:t>
      </w:r>
      <w:proofErr w:type="spellStart"/>
      <w:r w:rsidR="005E549B" w:rsidRPr="004F0BCA">
        <w:rPr>
          <w:rStyle w:val="Literal"/>
        </w:rPr>
        <w:t>gapminder</w:t>
      </w:r>
      <w:proofErr w:type="spellEnd"/>
      <w:r w:rsidR="005E549B" w:rsidRPr="00797411">
        <w:t xml:space="preserve"> for the data we’ll use, and </w:t>
      </w:r>
      <w:proofErr w:type="spellStart"/>
      <w:r w:rsidR="005E549B" w:rsidRPr="006F1E1D">
        <w:rPr>
          <w:rStyle w:val="Literal"/>
        </w:rPr>
        <w:t>gt</w:t>
      </w:r>
      <w:proofErr w:type="spellEnd"/>
      <w:r w:rsidR="005E549B" w:rsidRPr="00797411">
        <w:t xml:space="preserve"> to</w:t>
      </w:r>
      <w:r w:rsidR="005E549B">
        <w:t xml:space="preserve"> make the tables</w:t>
      </w:r>
      <w:r w:rsidR="00A949A8">
        <w:t>:</w:t>
      </w:r>
    </w:p>
    <w:p w14:paraId="65C5B9DD" w14:textId="77777777" w:rsidR="00292AE6" w:rsidRPr="00F83D6C" w:rsidRDefault="005E549B" w:rsidP="00504B7D">
      <w:pPr>
        <w:pStyle w:val="Code"/>
      </w:pPr>
      <w:r w:rsidRPr="00F83D6C">
        <w:t>library(</w:t>
      </w:r>
      <w:proofErr w:type="spellStart"/>
      <w:r w:rsidRPr="00F83D6C">
        <w:t>tidyverse</w:t>
      </w:r>
      <w:proofErr w:type="spellEnd"/>
      <w:r w:rsidRPr="00F83D6C">
        <w:t>)</w:t>
      </w:r>
    </w:p>
    <w:p w14:paraId="3C081581" w14:textId="77777777" w:rsidR="00292AE6" w:rsidRPr="00F83D6C" w:rsidRDefault="005E549B" w:rsidP="00504B7D">
      <w:pPr>
        <w:pStyle w:val="Code"/>
      </w:pPr>
      <w:r w:rsidRPr="00F83D6C">
        <w:t>library(</w:t>
      </w:r>
      <w:proofErr w:type="spellStart"/>
      <w:r w:rsidRPr="00F83D6C">
        <w:t>gapminder</w:t>
      </w:r>
      <w:proofErr w:type="spellEnd"/>
      <w:r w:rsidRPr="00F83D6C">
        <w:t>)</w:t>
      </w:r>
    </w:p>
    <w:p w14:paraId="0282F2B0" w14:textId="77777777" w:rsidR="00292AE6" w:rsidRPr="00F83D6C" w:rsidRDefault="005E549B" w:rsidP="00504B7D">
      <w:pPr>
        <w:pStyle w:val="Code"/>
      </w:pPr>
      <w:r w:rsidRPr="00F83D6C">
        <w:t>library(</w:t>
      </w:r>
      <w:proofErr w:type="spellStart"/>
      <w:r w:rsidRPr="00F83D6C">
        <w:t>gt</w:t>
      </w:r>
      <w:proofErr w:type="spellEnd"/>
      <w:r w:rsidRPr="00F83D6C">
        <w:t>)</w:t>
      </w:r>
    </w:p>
    <w:p w14:paraId="2630D163" w14:textId="1D2DD64C" w:rsidR="005E549B" w:rsidRPr="00F83D6C" w:rsidRDefault="005E549B" w:rsidP="00504B7D">
      <w:pPr>
        <w:pStyle w:val="Code"/>
      </w:pPr>
      <w:r w:rsidRPr="00F83D6C">
        <w:t>library(</w:t>
      </w:r>
      <w:proofErr w:type="spellStart"/>
      <w:r w:rsidRPr="00F83D6C">
        <w:t>gtExtras</w:t>
      </w:r>
      <w:proofErr w:type="spellEnd"/>
      <w:r w:rsidRPr="00F83D6C">
        <w:t>)</w:t>
      </w:r>
    </w:p>
    <w:p w14:paraId="1EE1C893" w14:textId="10D4C7FA" w:rsidR="00B96138" w:rsidRDefault="005E549B" w:rsidP="00323011">
      <w:pPr>
        <w:pStyle w:val="Body"/>
      </w:pPr>
      <w:r>
        <w:t xml:space="preserve">As we saw in </w:t>
      </w:r>
      <w:proofErr w:type="spellStart"/>
      <w:r w:rsidRPr="00F83D6C">
        <w:rPr>
          <w:rStyle w:val="Xref"/>
        </w:rPr>
        <w:t>Chapter</w:t>
      </w:r>
      <w:proofErr w:type="spellEnd"/>
      <w:r w:rsidRPr="00F83D6C">
        <w:rPr>
          <w:rStyle w:val="Xref"/>
        </w:rPr>
        <w:t xml:space="preserve"> 2</w:t>
      </w:r>
      <w:r>
        <w:t xml:space="preserve">, the </w:t>
      </w:r>
      <w:proofErr w:type="spellStart"/>
      <w:r w:rsidRPr="00A142CA">
        <w:rPr>
          <w:rStyle w:val="Literal"/>
        </w:rPr>
        <w:t>gapminder</w:t>
      </w:r>
      <w:proofErr w:type="spellEnd"/>
      <w:r>
        <w:t xml:space="preserve"> package provides country-level demographic statistics. To make a data frame for our table, let’s use just a few countries (the first four</w:t>
      </w:r>
      <w:r w:rsidR="007E746D">
        <w:t>,</w:t>
      </w:r>
      <w:r>
        <w:t xml:space="preserve"> in alphabetical order: Afghanistan, Albania, Algeria, and Angola) and </w:t>
      </w:r>
      <w:r w:rsidR="007E746D">
        <w:t>three</w:t>
      </w:r>
      <w:r>
        <w:t xml:space="preserve"> years (1952, 1972, and 1992). </w:t>
      </w:r>
      <w:r w:rsidR="00323011">
        <w:t xml:space="preserve">The </w:t>
      </w:r>
      <w:proofErr w:type="spellStart"/>
      <w:r w:rsidR="00323011" w:rsidRPr="00A142CA">
        <w:rPr>
          <w:rStyle w:val="Literal"/>
        </w:rPr>
        <w:t>gapminder</w:t>
      </w:r>
      <w:proofErr w:type="spellEnd"/>
      <w:r w:rsidR="00323011">
        <w:t xml:space="preserve"> data has many years, but we only need a few to demonstrate table-making principles. </w:t>
      </w:r>
      <w:r w:rsidR="00D51B26">
        <w:t xml:space="preserve">Here’s the code to make the data frame called </w:t>
      </w:r>
      <w:proofErr w:type="spellStart"/>
      <w:r w:rsidR="00D51B26" w:rsidRPr="00A142CA">
        <w:rPr>
          <w:rStyle w:val="Literal"/>
        </w:rPr>
        <w:t>gdp</w:t>
      </w:r>
      <w:proofErr w:type="spellEnd"/>
      <w:r w:rsidR="00A22088">
        <w:t>:</w:t>
      </w:r>
      <w:r w:rsidR="00D51B26">
        <w:t xml:space="preserve"> </w:t>
      </w:r>
    </w:p>
    <w:p w14:paraId="78834878" w14:textId="77777777" w:rsidR="00B96138" w:rsidRDefault="00B96138" w:rsidP="00F83D6C">
      <w:pPr>
        <w:pStyle w:val="Code"/>
      </w:pPr>
      <w:proofErr w:type="spellStart"/>
      <w:r>
        <w:t>gdp</w:t>
      </w:r>
      <w:proofErr w:type="spellEnd"/>
      <w:r>
        <w:t xml:space="preserve"> &lt;- </w:t>
      </w:r>
      <w:proofErr w:type="spellStart"/>
      <w:r>
        <w:t>gapminder</w:t>
      </w:r>
      <w:proofErr w:type="spellEnd"/>
      <w:r>
        <w:t xml:space="preserve"> %&gt;% </w:t>
      </w:r>
    </w:p>
    <w:p w14:paraId="5F802E5C" w14:textId="77777777" w:rsidR="00B96138" w:rsidRDefault="00B96138" w:rsidP="00F83D6C">
      <w:pPr>
        <w:pStyle w:val="Code"/>
      </w:pPr>
      <w:r>
        <w:t xml:space="preserve">  </w:t>
      </w:r>
      <w:proofErr w:type="gramStart"/>
      <w:r>
        <w:t>filter(</w:t>
      </w:r>
      <w:proofErr w:type="gramEnd"/>
      <w:r>
        <w:t xml:space="preserve">country %in% c("Afghanistan", "Albania", "Algeria", "Angola")) %&gt;% </w:t>
      </w:r>
    </w:p>
    <w:p w14:paraId="537F688C" w14:textId="77777777" w:rsidR="00B96138" w:rsidRDefault="00B96138" w:rsidP="00F83D6C">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59DA96A1" w14:textId="77777777" w:rsidR="00B96138" w:rsidRDefault="00B96138" w:rsidP="00F83D6C">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31D17B2D" w14:textId="77777777" w:rsidR="00B96138" w:rsidRDefault="00B96138" w:rsidP="00F83D6C">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4C6F3B46" w14:textId="77777777" w:rsidR="00B96138" w:rsidRDefault="00B96138" w:rsidP="00F83D6C">
      <w:pPr>
        <w:pStyle w:val="Code"/>
      </w:pPr>
      <w:r>
        <w:t xml:space="preserve">              </w:t>
      </w:r>
      <w:proofErr w:type="spellStart"/>
      <w:r>
        <w:t>names_from</w:t>
      </w:r>
      <w:proofErr w:type="spellEnd"/>
      <w:r>
        <w:t xml:space="preserve"> = year,</w:t>
      </w:r>
    </w:p>
    <w:p w14:paraId="6241C2AC" w14:textId="77777777" w:rsidR="00B96138" w:rsidRDefault="00B96138" w:rsidP="00F83D6C">
      <w:pPr>
        <w:pStyle w:val="Code"/>
      </w:pPr>
      <w:r>
        <w:t xml:space="preserve">              </w:t>
      </w:r>
      <w:proofErr w:type="spellStart"/>
      <w:r>
        <w:t>values_from</w:t>
      </w:r>
      <w:proofErr w:type="spellEnd"/>
      <w:r>
        <w:t xml:space="preserve"> = </w:t>
      </w:r>
      <w:proofErr w:type="spellStart"/>
      <w:r>
        <w:t>gdpPercap</w:t>
      </w:r>
      <w:proofErr w:type="spellEnd"/>
      <w:r>
        <w:t xml:space="preserve">) %&gt;% </w:t>
      </w:r>
    </w:p>
    <w:p w14:paraId="0FD61CF3" w14:textId="77777777" w:rsidR="00B96138" w:rsidRDefault="00B96138" w:rsidP="00F83D6C">
      <w:pPr>
        <w:pStyle w:val="Code"/>
      </w:pPr>
      <w:r>
        <w:t xml:space="preserve">  </w:t>
      </w:r>
      <w:proofErr w:type="gramStart"/>
      <w:r>
        <w:t>select(</w:t>
      </w:r>
      <w:proofErr w:type="gramEnd"/>
      <w:r>
        <w:t xml:space="preserve">country, `1952`, `1972`, `1992`) %&gt;% </w:t>
      </w:r>
    </w:p>
    <w:p w14:paraId="5FBB18F8" w14:textId="12C35F28" w:rsidR="00B96138" w:rsidRDefault="00B96138" w:rsidP="00F83D6C">
      <w:pPr>
        <w:pStyle w:val="Code"/>
      </w:pPr>
      <w:r>
        <w:t xml:space="preserve">  </w:t>
      </w:r>
      <w:proofErr w:type="gramStart"/>
      <w:r>
        <w:t>rename(</w:t>
      </w:r>
      <w:proofErr w:type="gramEnd"/>
      <w:r>
        <w:t>Country = country)</w:t>
      </w:r>
    </w:p>
    <w:p w14:paraId="00E1B58B" w14:textId="610E73F0" w:rsidR="005E549B" w:rsidRDefault="005E549B" w:rsidP="00A949A8">
      <w:pPr>
        <w:pStyle w:val="Body"/>
      </w:pPr>
      <w:r>
        <w:t xml:space="preserve">Let’s see what </w:t>
      </w:r>
      <w:proofErr w:type="spellStart"/>
      <w:r w:rsidR="00D51B26" w:rsidRPr="00A142CA">
        <w:rPr>
          <w:rStyle w:val="Literal"/>
        </w:rPr>
        <w:t>gdp</w:t>
      </w:r>
      <w:proofErr w:type="spellEnd"/>
      <w:r>
        <w:t xml:space="preserve"> looks like</w:t>
      </w:r>
      <w:r w:rsidR="007E746D">
        <w:t>:</w:t>
      </w:r>
    </w:p>
    <w:p w14:paraId="75EE7BF5" w14:textId="77777777" w:rsidR="00292AE6" w:rsidRPr="007E746D" w:rsidRDefault="005E549B" w:rsidP="00504B7D">
      <w:pPr>
        <w:pStyle w:val="Code"/>
      </w:pPr>
      <w:r w:rsidRPr="00F83D6C">
        <w:t xml:space="preserve">#&gt; # A </w:t>
      </w:r>
      <w:proofErr w:type="spellStart"/>
      <w:r w:rsidRPr="00F83D6C">
        <w:t>tibble</w:t>
      </w:r>
      <w:proofErr w:type="spellEnd"/>
      <w:r w:rsidRPr="00F83D6C">
        <w:t>: 4 × 4</w:t>
      </w:r>
    </w:p>
    <w:p w14:paraId="4C41C6A7" w14:textId="77777777" w:rsidR="00292AE6" w:rsidRPr="007E746D" w:rsidRDefault="005E549B" w:rsidP="00504B7D">
      <w:pPr>
        <w:pStyle w:val="Code"/>
      </w:pPr>
      <w:r w:rsidRPr="00F83D6C">
        <w:t>#&gt;   Country     `1952` `1972` `1992`</w:t>
      </w:r>
    </w:p>
    <w:p w14:paraId="43451CBF" w14:textId="77777777" w:rsidR="00292AE6" w:rsidRPr="007E746D" w:rsidRDefault="005E549B" w:rsidP="00504B7D">
      <w:pPr>
        <w:pStyle w:val="Code"/>
      </w:pPr>
      <w:r w:rsidRPr="00F83D6C">
        <w:t>#&gt;   &lt;chr&gt;        &lt;</w:t>
      </w:r>
      <w:proofErr w:type="spellStart"/>
      <w:r w:rsidRPr="00F83D6C">
        <w:t>dbl</w:t>
      </w:r>
      <w:proofErr w:type="spellEnd"/>
      <w:proofErr w:type="gramStart"/>
      <w:r w:rsidRPr="00F83D6C">
        <w:t>&gt;  &lt;</w:t>
      </w:r>
      <w:proofErr w:type="spellStart"/>
      <w:proofErr w:type="gramEnd"/>
      <w:r w:rsidRPr="00F83D6C">
        <w:t>dbl</w:t>
      </w:r>
      <w:proofErr w:type="spellEnd"/>
      <w:r w:rsidRPr="00F83D6C">
        <w:t>&gt;  &lt;</w:t>
      </w:r>
      <w:proofErr w:type="spellStart"/>
      <w:r w:rsidRPr="00F83D6C">
        <w:t>dbl</w:t>
      </w:r>
      <w:proofErr w:type="spellEnd"/>
      <w:r w:rsidRPr="00F83D6C">
        <w:t>&gt;</w:t>
      </w:r>
    </w:p>
    <w:p w14:paraId="5DC33FF4" w14:textId="77777777" w:rsidR="00292AE6" w:rsidRPr="007E746D" w:rsidRDefault="005E549B" w:rsidP="00504B7D">
      <w:pPr>
        <w:pStyle w:val="Code"/>
      </w:pPr>
      <w:r w:rsidRPr="00F83D6C">
        <w:lastRenderedPageBreak/>
        <w:t>#&gt; 1 Afghanistan   779.   740.   649.</w:t>
      </w:r>
    </w:p>
    <w:p w14:paraId="19CBB4C2" w14:textId="77777777" w:rsidR="00292AE6" w:rsidRPr="007E746D" w:rsidRDefault="005E549B" w:rsidP="00504B7D">
      <w:pPr>
        <w:pStyle w:val="Code"/>
      </w:pPr>
      <w:r w:rsidRPr="00F83D6C">
        <w:t>#&gt; 2 Albania      1601.  3313.  2497.</w:t>
      </w:r>
    </w:p>
    <w:p w14:paraId="20D18063" w14:textId="77777777" w:rsidR="00292AE6" w:rsidRPr="007E746D" w:rsidRDefault="005E549B" w:rsidP="00504B7D">
      <w:pPr>
        <w:pStyle w:val="Code"/>
      </w:pPr>
      <w:r w:rsidRPr="00F83D6C">
        <w:t>#&gt; 3 Algeria      2449.  4183.  5023.</w:t>
      </w:r>
    </w:p>
    <w:p w14:paraId="6DFE56D5" w14:textId="421B1D70" w:rsidR="005E549B" w:rsidRDefault="005E549B" w:rsidP="00504B7D">
      <w:pPr>
        <w:pStyle w:val="Code"/>
      </w:pPr>
      <w:r w:rsidRPr="00F83D6C">
        <w:t>#&gt; 4 Angola       3521.  5473.  2628.</w:t>
      </w:r>
    </w:p>
    <w:p w14:paraId="25451DE4" w14:textId="19D505ED" w:rsidR="00A22088" w:rsidRDefault="00A22088">
      <w:pPr>
        <w:pStyle w:val="Body"/>
        <w:pPrChange w:id="6" w:author="Frances" w:date="2023-03-22T16:10:00Z">
          <w:pPr>
            <w:pStyle w:val="Code"/>
          </w:pPr>
        </w:pPrChange>
      </w:pPr>
      <w:commentRangeStart w:id="7"/>
      <w:ins w:id="8" w:author="Frances" w:date="2023-03-22T16:10:00Z">
        <w:del w:id="9" w:author="David Keyes" w:date="2023-03-23T08:00:00Z">
          <w:r w:rsidDel="00B442FE">
            <w:delText>XXXX</w:delText>
          </w:r>
          <w:commentRangeEnd w:id="7"/>
          <w:r w:rsidDel="00B442FE">
            <w:rPr>
              <w:rStyle w:val="CommentReference"/>
              <w:rFonts w:ascii="Times New Roman" w:hAnsi="Times New Roman" w:cs="Times New Roman"/>
              <w:color w:val="auto"/>
              <w:lang w:val="en-CA"/>
            </w:rPr>
            <w:commentReference w:id="7"/>
          </w:r>
        </w:del>
      </w:ins>
      <w:ins w:id="10" w:author="David Keyes" w:date="2023-03-23T08:01:00Z">
        <w:r w:rsidR="009E7758">
          <w:t>Now that we have some data, let’s use it to make a table.</w:t>
        </w:r>
      </w:ins>
    </w:p>
    <w:p w14:paraId="3B47B193" w14:textId="39577EDB" w:rsidR="00A22088" w:rsidRDefault="00A22088">
      <w:pPr>
        <w:pStyle w:val="HeadA"/>
        <w:pPrChange w:id="11" w:author="Frances" w:date="2023-03-22T16:07:00Z">
          <w:pPr>
            <w:pStyle w:val="HeadB"/>
          </w:pPr>
        </w:pPrChange>
      </w:pPr>
      <w:bookmarkStart w:id="12" w:name="_Toc130393648"/>
      <w:r>
        <w:t>Table Design Principles</w:t>
      </w:r>
      <w:bookmarkEnd w:id="12"/>
    </w:p>
    <w:p w14:paraId="6510D13F" w14:textId="571F29A3" w:rsidR="00A22088" w:rsidRDefault="00A22088">
      <w:pPr>
        <w:pStyle w:val="Body"/>
        <w:pPrChange w:id="13" w:author="Frances" w:date="2023-03-22T16:07:00Z">
          <w:pPr>
            <w:pStyle w:val="HeadB"/>
          </w:pPr>
        </w:pPrChange>
      </w:pPr>
      <w:r>
        <w:t>Unsurprisingly, the principles of good table design are similar to those for data visualization more generally. In this section, we cover six of the most important.</w:t>
      </w:r>
    </w:p>
    <w:p w14:paraId="3CA1F8F8" w14:textId="1A3696E6" w:rsidR="007E746D" w:rsidRDefault="007E746D" w:rsidP="007E746D">
      <w:pPr>
        <w:pStyle w:val="HeadB"/>
      </w:pPr>
      <w:bookmarkStart w:id="14" w:name="_Toc130393649"/>
      <w:r>
        <w:t>Principle One: Minimize Clutter</w:t>
      </w:r>
      <w:bookmarkEnd w:id="14"/>
    </w:p>
    <w:p w14:paraId="51561234" w14:textId="67CE85A3" w:rsidR="005E549B" w:rsidRDefault="007E746D" w:rsidP="007E746D">
      <w:pPr>
        <w:pStyle w:val="Body"/>
      </w:pPr>
      <w:r>
        <w:t xml:space="preserve">As with data visualization, one of the most important principles of table design is to minimize clutter. One way we can do this is by removing unnecessary elements. A common source of clutter in tables is gridlines. </w:t>
      </w:r>
      <w:r w:rsidR="005E549B">
        <w:t>Often, you see tables that look like</w:t>
      </w:r>
      <w:r>
        <w:t xml:space="preserve"> Figure 5-1.</w:t>
      </w:r>
    </w:p>
    <w:p w14:paraId="6E053EC3" w14:textId="77777777" w:rsidR="005E549B" w:rsidRDefault="005E549B" w:rsidP="00703ADE">
      <w:pPr>
        <w:pStyle w:val="GraphicSlug"/>
      </w:pPr>
      <w:r>
        <w:t>[F05001.png]</w:t>
      </w:r>
    </w:p>
    <w:p w14:paraId="5A45B1EE" w14:textId="77777777" w:rsidR="005E549B" w:rsidRDefault="005E549B" w:rsidP="005E549B">
      <w:pPr>
        <w:pStyle w:val="CaptionedFigure"/>
      </w:pPr>
      <w:r>
        <w:rPr>
          <w:noProof/>
        </w:rPr>
        <w:drawing>
          <wp:inline distT="0" distB="0" distL="0" distR="0" wp14:anchorId="2345542E" wp14:editId="35BB2421">
            <wp:extent cx="5334000" cy="2480930"/>
            <wp:effectExtent l="0" t="0" r="0" b="0"/>
            <wp:docPr id="169" name="Picture"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70" name="Picture" descr="../temp/F05001.png"/>
                    <pic:cNvPicPr>
                      <a:picLocks noChangeAspect="1" noChangeArrowheads="1"/>
                    </pic:cNvPicPr>
                  </pic:nvPicPr>
                  <pic:blipFill>
                    <a:blip r:embed="rId10"/>
                    <a:stretch>
                      <a:fillRect/>
                    </a:stretch>
                  </pic:blipFill>
                  <pic:spPr bwMode="auto">
                    <a:xfrm>
                      <a:off x="0" y="0"/>
                      <a:ext cx="5334000" cy="2480930"/>
                    </a:xfrm>
                    <a:prstGeom prst="rect">
                      <a:avLst/>
                    </a:prstGeom>
                    <a:noFill/>
                    <a:ln w="9525">
                      <a:noFill/>
                      <a:headEnd/>
                      <a:tailEnd/>
                    </a:ln>
                  </pic:spPr>
                </pic:pic>
              </a:graphicData>
            </a:graphic>
          </wp:inline>
        </w:drawing>
      </w:r>
    </w:p>
    <w:p w14:paraId="3EC7D14D" w14:textId="78E9B114" w:rsidR="005E549B" w:rsidRDefault="007E746D" w:rsidP="008F6A3E">
      <w:pPr>
        <w:pStyle w:val="CaptionLine"/>
      </w:pPr>
      <w:r>
        <w:t>A t</w:t>
      </w:r>
      <w:r w:rsidR="005E549B">
        <w:t>able with gridlines everywhere</w:t>
      </w:r>
    </w:p>
    <w:p w14:paraId="12B548A6" w14:textId="0BD420CD" w:rsidR="005E549B" w:rsidRDefault="005E549B" w:rsidP="00E74330">
      <w:pPr>
        <w:pStyle w:val="Body"/>
      </w:pPr>
      <w:r>
        <w:t>Having gridlines around every single cell in our table is unnecessary and creates visual clutter that distracts from the goal of communicating clearly. A table with minimal or even no gridlines</w:t>
      </w:r>
      <w:r w:rsidR="007E746D">
        <w:t xml:space="preserve"> (Figure 5-2)</w:t>
      </w:r>
      <w:r>
        <w:t xml:space="preserve"> is a much more effective communication tool.</w:t>
      </w:r>
    </w:p>
    <w:p w14:paraId="4FB0BB55" w14:textId="77777777" w:rsidR="005E549B" w:rsidRDefault="005E549B" w:rsidP="00703ADE">
      <w:pPr>
        <w:pStyle w:val="GraphicSlug"/>
      </w:pPr>
      <w:r>
        <w:t>[F05002.png]</w:t>
      </w:r>
    </w:p>
    <w:p w14:paraId="4A0F7A1B" w14:textId="77777777" w:rsidR="005E549B" w:rsidRDefault="005E549B" w:rsidP="005E549B">
      <w:pPr>
        <w:pStyle w:val="CaptionedFigure"/>
      </w:pPr>
      <w:r>
        <w:rPr>
          <w:noProof/>
        </w:rPr>
        <w:lastRenderedPageBreak/>
        <w:drawing>
          <wp:inline distT="0" distB="0" distL="0" distR="0" wp14:anchorId="6765E166" wp14:editId="4A84F6F9">
            <wp:extent cx="5334000" cy="2534694"/>
            <wp:effectExtent l="0" t="0" r="0" b="0"/>
            <wp:docPr id="172" name="Picture"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73" name="Picture" descr="../temp/F05002.png"/>
                    <pic:cNvPicPr>
                      <a:picLocks noChangeAspect="1" noChangeArrowheads="1"/>
                    </pic:cNvPicPr>
                  </pic:nvPicPr>
                  <pic:blipFill>
                    <a:blip r:embed="rId11"/>
                    <a:stretch>
                      <a:fillRect/>
                    </a:stretch>
                  </pic:blipFill>
                  <pic:spPr bwMode="auto">
                    <a:xfrm>
                      <a:off x="0" y="0"/>
                      <a:ext cx="5334000" cy="2534694"/>
                    </a:xfrm>
                    <a:prstGeom prst="rect">
                      <a:avLst/>
                    </a:prstGeom>
                    <a:noFill/>
                    <a:ln w="9525">
                      <a:noFill/>
                      <a:headEnd/>
                      <a:tailEnd/>
                    </a:ln>
                  </pic:spPr>
                </pic:pic>
              </a:graphicData>
            </a:graphic>
          </wp:inline>
        </w:drawing>
      </w:r>
    </w:p>
    <w:p w14:paraId="4ECC298F" w14:textId="383B3790" w:rsidR="005E549B" w:rsidRDefault="007E746D" w:rsidP="008F6A3E">
      <w:pPr>
        <w:pStyle w:val="CaptionLine"/>
      </w:pPr>
      <w:r>
        <w:t>A t</w:t>
      </w:r>
      <w:r w:rsidR="005E549B">
        <w:t>able with only horizontal gridlines</w:t>
      </w:r>
    </w:p>
    <w:p w14:paraId="0963454B" w14:textId="0289D513" w:rsidR="005E549B" w:rsidRDefault="005E549B" w:rsidP="00E74330">
      <w:pPr>
        <w:pStyle w:val="Body"/>
      </w:pPr>
      <w:r>
        <w:t xml:space="preserve">I </w:t>
      </w:r>
      <w:r w:rsidRPr="00797411">
        <w:t xml:space="preserve">mentioned that </w:t>
      </w:r>
      <w:proofErr w:type="spellStart"/>
      <w:r w:rsidRPr="00F83D6C">
        <w:rPr>
          <w:rStyle w:val="Literal"/>
        </w:rPr>
        <w:t>gt</w:t>
      </w:r>
      <w:proofErr w:type="spellEnd"/>
      <w:r w:rsidRPr="00797411">
        <w:t xml:space="preserve"> uses good table design principles by </w:t>
      </w:r>
      <w:r>
        <w:t>default</w:t>
      </w:r>
      <w:r w:rsidR="00195E70">
        <w:t>, and</w:t>
      </w:r>
      <w:r>
        <w:t xml:space="preserve"> </w:t>
      </w:r>
      <w:r w:rsidR="00195E70">
        <w:t>t</w:t>
      </w:r>
      <w:r>
        <w:t>his is a great example of it. The second table, with minimal gridlines, requires just two lines</w:t>
      </w:r>
      <w:r w:rsidR="00195E70">
        <w:t xml:space="preserve"> of code</w:t>
      </w:r>
      <w:r>
        <w:t xml:space="preserve">. We pipe our </w:t>
      </w:r>
      <w:proofErr w:type="spellStart"/>
      <w:r w:rsidRPr="00A142CA">
        <w:rPr>
          <w:rStyle w:val="Literal"/>
        </w:rPr>
        <w:t>gdp</w:t>
      </w:r>
      <w:proofErr w:type="spellEnd"/>
      <w:r>
        <w:t xml:space="preserve"> data into the </w:t>
      </w:r>
      <w:proofErr w:type="spellStart"/>
      <w:proofErr w:type="gramStart"/>
      <w:r w:rsidRPr="00A142CA">
        <w:rPr>
          <w:rStyle w:val="Literal"/>
        </w:rPr>
        <w:t>gt</w:t>
      </w:r>
      <w:proofErr w:type="spellEnd"/>
      <w:r w:rsidRPr="00A142CA">
        <w:rPr>
          <w:rStyle w:val="Literal"/>
        </w:rPr>
        <w:t>(</w:t>
      </w:r>
      <w:proofErr w:type="gramEnd"/>
      <w:r w:rsidRPr="00A142CA">
        <w:rPr>
          <w:rStyle w:val="Literal"/>
        </w:rPr>
        <w:t>)</w:t>
      </w:r>
      <w:r>
        <w:t xml:space="preserve"> function, which creates a table</w:t>
      </w:r>
      <w:r w:rsidR="007E746D">
        <w:t>:</w:t>
      </w:r>
    </w:p>
    <w:p w14:paraId="7E34FA65" w14:textId="77777777" w:rsidR="00292AE6" w:rsidRPr="00CD671C" w:rsidRDefault="005E549B" w:rsidP="00504B7D">
      <w:pPr>
        <w:pStyle w:val="Code"/>
      </w:pPr>
      <w:proofErr w:type="spellStart"/>
      <w:r w:rsidRPr="00CD671C">
        <w:t>gdp</w:t>
      </w:r>
      <w:proofErr w:type="spellEnd"/>
      <w:r w:rsidRPr="00CD671C">
        <w:t xml:space="preserve"> %&gt;% </w:t>
      </w:r>
    </w:p>
    <w:p w14:paraId="406608C4" w14:textId="2037228B" w:rsidR="005E549B" w:rsidRPr="00CD671C" w:rsidRDefault="005E549B" w:rsidP="00504B7D">
      <w:pPr>
        <w:pStyle w:val="Code"/>
      </w:pPr>
      <w:r w:rsidRPr="00CD671C">
        <w:t xml:space="preserve">  </w:t>
      </w:r>
      <w:proofErr w:type="spellStart"/>
      <w:proofErr w:type="gramStart"/>
      <w:r w:rsidRPr="00CD671C">
        <w:t>gt</w:t>
      </w:r>
      <w:proofErr w:type="spellEnd"/>
      <w:r w:rsidRPr="00CD671C">
        <w:t>(</w:t>
      </w:r>
      <w:proofErr w:type="gramEnd"/>
      <w:r w:rsidRPr="00CD671C">
        <w:t>)</w:t>
      </w:r>
    </w:p>
    <w:p w14:paraId="256B1BB9" w14:textId="54A495C4" w:rsidR="005E549B" w:rsidRDefault="005E549B" w:rsidP="00D9435E">
      <w:pPr>
        <w:pStyle w:val="Body"/>
      </w:pPr>
      <w:r>
        <w:t xml:space="preserve">To </w:t>
      </w:r>
      <w:r w:rsidR="007E746D">
        <w:t>add</w:t>
      </w:r>
      <w:r>
        <w:t xml:space="preserve"> gridlines </w:t>
      </w:r>
      <w:r w:rsidR="007E746D">
        <w:t xml:space="preserve">to </w:t>
      </w:r>
      <w:r>
        <w:t>every</w:t>
      </w:r>
      <w:r w:rsidR="007E746D">
        <w:t xml:space="preserve"> part of the example</w:t>
      </w:r>
      <w:r>
        <w:t xml:space="preserve">, we would have to add additional code. </w:t>
      </w:r>
      <w:r w:rsidR="00195E70">
        <w:t>Here, t</w:t>
      </w:r>
      <w:r>
        <w:t xml:space="preserve">he code that follows </w:t>
      </w:r>
      <w:proofErr w:type="spellStart"/>
      <w:proofErr w:type="gramStart"/>
      <w:r w:rsidRPr="00A142CA">
        <w:rPr>
          <w:rStyle w:val="Literal"/>
        </w:rPr>
        <w:t>gt</w:t>
      </w:r>
      <w:proofErr w:type="spellEnd"/>
      <w:r w:rsidRPr="00A142CA">
        <w:rPr>
          <w:rStyle w:val="Literal"/>
        </w:rPr>
        <w:t>(</w:t>
      </w:r>
      <w:proofErr w:type="gramEnd"/>
      <w:r w:rsidRPr="00A142CA">
        <w:rPr>
          <w:rStyle w:val="Literal"/>
        </w:rPr>
        <w:t>)</w:t>
      </w:r>
      <w:r>
        <w:t xml:space="preserve"> adds gridlines</w:t>
      </w:r>
      <w:r w:rsidR="00195E70">
        <w:t>:</w:t>
      </w:r>
    </w:p>
    <w:p w14:paraId="5BA0A6BC" w14:textId="77777777" w:rsidR="00292AE6" w:rsidRPr="00CD671C" w:rsidRDefault="005E549B" w:rsidP="00504B7D">
      <w:pPr>
        <w:pStyle w:val="Code"/>
      </w:pPr>
      <w:proofErr w:type="spellStart"/>
      <w:r w:rsidRPr="00CD671C">
        <w:t>gdp</w:t>
      </w:r>
      <w:proofErr w:type="spellEnd"/>
      <w:r w:rsidRPr="00CD671C">
        <w:t xml:space="preserve"> %&gt;% </w:t>
      </w:r>
    </w:p>
    <w:p w14:paraId="74DE3C46" w14:textId="77777777" w:rsidR="00292AE6" w:rsidRPr="00CD671C" w:rsidRDefault="005E549B" w:rsidP="00504B7D">
      <w:pPr>
        <w:pStyle w:val="Code"/>
      </w:pPr>
      <w:r w:rsidRPr="00CD671C">
        <w:t xml:space="preserve">  </w:t>
      </w:r>
      <w:proofErr w:type="spellStart"/>
      <w:proofErr w:type="gramStart"/>
      <w:r w:rsidRPr="00CD671C">
        <w:t>gt</w:t>
      </w:r>
      <w:proofErr w:type="spellEnd"/>
      <w:r w:rsidRPr="00CD671C">
        <w:t>(</w:t>
      </w:r>
      <w:proofErr w:type="gramEnd"/>
      <w:r w:rsidRPr="00CD671C">
        <w:t xml:space="preserve">) %&gt;% </w:t>
      </w:r>
    </w:p>
    <w:p w14:paraId="05611BEB" w14:textId="77777777" w:rsidR="00292AE6" w:rsidRPr="00CD671C" w:rsidRDefault="005E549B" w:rsidP="00504B7D">
      <w:pPr>
        <w:pStyle w:val="Code"/>
      </w:pPr>
      <w:r w:rsidRPr="00CD671C">
        <w:t xml:space="preserve">  </w:t>
      </w:r>
      <w:proofErr w:type="spellStart"/>
      <w:r w:rsidRPr="00CD671C">
        <w:t>tab_</w:t>
      </w:r>
      <w:proofErr w:type="gramStart"/>
      <w:r w:rsidRPr="00CD671C">
        <w:t>style</w:t>
      </w:r>
      <w:proofErr w:type="spellEnd"/>
      <w:r w:rsidRPr="00CD671C">
        <w:t>(</w:t>
      </w:r>
      <w:proofErr w:type="gramEnd"/>
    </w:p>
    <w:p w14:paraId="28D49C1E" w14:textId="77777777" w:rsidR="00292AE6" w:rsidRPr="00CD671C" w:rsidRDefault="005E549B" w:rsidP="00504B7D">
      <w:pPr>
        <w:pStyle w:val="Code"/>
      </w:pPr>
      <w:r w:rsidRPr="00CD671C">
        <w:t xml:space="preserve">    style = </w:t>
      </w:r>
      <w:proofErr w:type="spellStart"/>
      <w:r w:rsidRPr="00CD671C">
        <w:t>cell_</w:t>
      </w:r>
      <w:proofErr w:type="gramStart"/>
      <w:r w:rsidRPr="00CD671C">
        <w:t>borders</w:t>
      </w:r>
      <w:proofErr w:type="spellEnd"/>
      <w:r w:rsidRPr="00CD671C">
        <w:t>(</w:t>
      </w:r>
      <w:proofErr w:type="gramEnd"/>
    </w:p>
    <w:p w14:paraId="69118CD6" w14:textId="77777777" w:rsidR="00292AE6" w:rsidRPr="00CD671C" w:rsidRDefault="005E549B" w:rsidP="00504B7D">
      <w:pPr>
        <w:pStyle w:val="Code"/>
      </w:pPr>
      <w:r w:rsidRPr="00CD671C">
        <w:t xml:space="preserve">      side = "all",</w:t>
      </w:r>
    </w:p>
    <w:p w14:paraId="0FEEC8F9" w14:textId="77777777" w:rsidR="00292AE6" w:rsidRPr="00CD671C" w:rsidRDefault="005E549B" w:rsidP="00504B7D">
      <w:pPr>
        <w:pStyle w:val="Code"/>
      </w:pPr>
      <w:r w:rsidRPr="00CD671C">
        <w:t xml:space="preserve">      color = "black",</w:t>
      </w:r>
    </w:p>
    <w:p w14:paraId="6C6107F6" w14:textId="77777777" w:rsidR="00292AE6" w:rsidRPr="00CD671C" w:rsidRDefault="005E549B" w:rsidP="00504B7D">
      <w:pPr>
        <w:pStyle w:val="Code"/>
      </w:pPr>
      <w:r w:rsidRPr="00CD671C">
        <w:t xml:space="preserve">      weight = </w:t>
      </w:r>
      <w:proofErr w:type="spellStart"/>
      <w:proofErr w:type="gramStart"/>
      <w:r w:rsidRPr="00CD671C">
        <w:t>px</w:t>
      </w:r>
      <w:proofErr w:type="spellEnd"/>
      <w:r w:rsidRPr="00CD671C">
        <w:t>(</w:t>
      </w:r>
      <w:proofErr w:type="gramEnd"/>
      <w:r w:rsidRPr="00CD671C">
        <w:t>1),</w:t>
      </w:r>
    </w:p>
    <w:p w14:paraId="52B8A534" w14:textId="77777777" w:rsidR="00292AE6" w:rsidRPr="00CD671C" w:rsidRDefault="005E549B" w:rsidP="00504B7D">
      <w:pPr>
        <w:pStyle w:val="Code"/>
      </w:pPr>
      <w:r w:rsidRPr="00CD671C">
        <w:t xml:space="preserve">      style = "solid"</w:t>
      </w:r>
    </w:p>
    <w:p w14:paraId="641DFDD5" w14:textId="77777777" w:rsidR="00292AE6" w:rsidRPr="00CD671C" w:rsidRDefault="005E549B" w:rsidP="00504B7D">
      <w:pPr>
        <w:pStyle w:val="Code"/>
      </w:pPr>
      <w:r w:rsidRPr="00CD671C">
        <w:t xml:space="preserve">    ),</w:t>
      </w:r>
    </w:p>
    <w:p w14:paraId="263E1A3A" w14:textId="77777777" w:rsidR="00292AE6" w:rsidRPr="00CD671C" w:rsidRDefault="005E549B" w:rsidP="00504B7D">
      <w:pPr>
        <w:pStyle w:val="Code"/>
      </w:pPr>
      <w:r w:rsidRPr="00CD671C">
        <w:t xml:space="preserve">    locations = </w:t>
      </w:r>
      <w:proofErr w:type="gramStart"/>
      <w:r w:rsidRPr="00CD671C">
        <w:t>list(</w:t>
      </w:r>
      <w:proofErr w:type="gramEnd"/>
    </w:p>
    <w:p w14:paraId="6856E0A1" w14:textId="77777777" w:rsidR="00292AE6" w:rsidRPr="00CD671C" w:rsidRDefault="005E549B" w:rsidP="00504B7D">
      <w:pPr>
        <w:pStyle w:val="Code"/>
      </w:pPr>
      <w:r w:rsidRPr="00CD671C">
        <w:t xml:space="preserve">      </w:t>
      </w:r>
      <w:proofErr w:type="spellStart"/>
      <w:r w:rsidRPr="00CD671C">
        <w:t>cells_</w:t>
      </w:r>
      <w:proofErr w:type="gramStart"/>
      <w:r w:rsidRPr="00CD671C">
        <w:t>body</w:t>
      </w:r>
      <w:proofErr w:type="spellEnd"/>
      <w:r w:rsidRPr="00CD671C">
        <w:t>(</w:t>
      </w:r>
      <w:proofErr w:type="gramEnd"/>
    </w:p>
    <w:p w14:paraId="25484E08" w14:textId="77777777" w:rsidR="00292AE6" w:rsidRPr="00CD671C" w:rsidRDefault="005E549B" w:rsidP="00504B7D">
      <w:pPr>
        <w:pStyle w:val="Code"/>
      </w:pPr>
      <w:r w:rsidRPr="00CD671C">
        <w:t xml:space="preserve">        </w:t>
      </w:r>
      <w:proofErr w:type="gramStart"/>
      <w:r w:rsidRPr="00CD671C">
        <w:t>everything(</w:t>
      </w:r>
      <w:proofErr w:type="gramEnd"/>
      <w:r w:rsidRPr="00CD671C">
        <w:t>)</w:t>
      </w:r>
    </w:p>
    <w:p w14:paraId="5DC6124D" w14:textId="77777777" w:rsidR="00292AE6" w:rsidRPr="00CD671C" w:rsidRDefault="005E549B" w:rsidP="00504B7D">
      <w:pPr>
        <w:pStyle w:val="Code"/>
      </w:pPr>
      <w:r w:rsidRPr="00CD671C">
        <w:t xml:space="preserve">      ),</w:t>
      </w:r>
    </w:p>
    <w:p w14:paraId="5B8DD5F9" w14:textId="77777777" w:rsidR="00292AE6" w:rsidRPr="00CD671C" w:rsidRDefault="005E549B" w:rsidP="00504B7D">
      <w:pPr>
        <w:pStyle w:val="Code"/>
      </w:pPr>
      <w:r w:rsidRPr="00CD671C">
        <w:t xml:space="preserve">      </w:t>
      </w:r>
      <w:proofErr w:type="spellStart"/>
      <w:r w:rsidRPr="00CD671C">
        <w:t>cells_column_</w:t>
      </w:r>
      <w:proofErr w:type="gramStart"/>
      <w:r w:rsidRPr="00CD671C">
        <w:t>labels</w:t>
      </w:r>
      <w:proofErr w:type="spellEnd"/>
      <w:r w:rsidRPr="00CD671C">
        <w:t>(</w:t>
      </w:r>
      <w:proofErr w:type="gramEnd"/>
    </w:p>
    <w:p w14:paraId="769D0111" w14:textId="77777777" w:rsidR="00292AE6" w:rsidRPr="00CD671C" w:rsidRDefault="005E549B" w:rsidP="00504B7D">
      <w:pPr>
        <w:pStyle w:val="Code"/>
      </w:pPr>
      <w:r w:rsidRPr="00CD671C">
        <w:t xml:space="preserve">        </w:t>
      </w:r>
      <w:proofErr w:type="gramStart"/>
      <w:r w:rsidRPr="00CD671C">
        <w:t>everything(</w:t>
      </w:r>
      <w:proofErr w:type="gramEnd"/>
      <w:r w:rsidRPr="00CD671C">
        <w:t>)</w:t>
      </w:r>
    </w:p>
    <w:p w14:paraId="05672433" w14:textId="77777777" w:rsidR="00292AE6" w:rsidRPr="00CD671C" w:rsidRDefault="005E549B" w:rsidP="00504B7D">
      <w:pPr>
        <w:pStyle w:val="Code"/>
      </w:pPr>
      <w:r w:rsidRPr="00CD671C">
        <w:t xml:space="preserve">      )</w:t>
      </w:r>
    </w:p>
    <w:p w14:paraId="377D51FC" w14:textId="77777777" w:rsidR="00292AE6" w:rsidRPr="00CD671C" w:rsidRDefault="005E549B" w:rsidP="00504B7D">
      <w:pPr>
        <w:pStyle w:val="Code"/>
      </w:pPr>
      <w:r w:rsidRPr="00CD671C">
        <w:t xml:space="preserve">    )</w:t>
      </w:r>
    </w:p>
    <w:p w14:paraId="02D66279" w14:textId="77777777" w:rsidR="00292AE6" w:rsidRPr="00CD671C" w:rsidRDefault="005E549B" w:rsidP="00504B7D">
      <w:pPr>
        <w:pStyle w:val="Code"/>
      </w:pPr>
      <w:r w:rsidRPr="00CD671C">
        <w:t xml:space="preserve">  ) %&gt;% </w:t>
      </w:r>
    </w:p>
    <w:p w14:paraId="19135DDA" w14:textId="5DBEFC00" w:rsidR="005E549B" w:rsidRPr="00CD671C" w:rsidRDefault="005E549B" w:rsidP="00504B7D">
      <w:pPr>
        <w:pStyle w:val="Code"/>
      </w:pPr>
      <w:r w:rsidRPr="00CD671C">
        <w:t xml:space="preserve">  </w:t>
      </w:r>
      <w:proofErr w:type="spellStart"/>
      <w:r w:rsidRPr="00CD671C">
        <w:t>opt_table_</w:t>
      </w:r>
      <w:proofErr w:type="gramStart"/>
      <w:r w:rsidRPr="00CD671C">
        <w:t>lines</w:t>
      </w:r>
      <w:proofErr w:type="spellEnd"/>
      <w:r w:rsidRPr="00CD671C">
        <w:t>(</w:t>
      </w:r>
      <w:proofErr w:type="gramEnd"/>
      <w:r w:rsidRPr="00CD671C">
        <w:t>extent = "none")</w:t>
      </w:r>
    </w:p>
    <w:p w14:paraId="32215739" w14:textId="066DBD9F" w:rsidR="007E746D" w:rsidRDefault="005E549B" w:rsidP="00195E70">
      <w:pPr>
        <w:pStyle w:val="Body"/>
      </w:pPr>
      <w:r>
        <w:t xml:space="preserve">Since I don’t recommend </w:t>
      </w:r>
      <w:r w:rsidR="00195E70">
        <w:t>taking</w:t>
      </w:r>
      <w:r>
        <w:t xml:space="preserve"> this</w:t>
      </w:r>
      <w:r w:rsidR="00195E70">
        <w:t xml:space="preserve"> approach</w:t>
      </w:r>
      <w:r>
        <w:t>, I won’t walk through th</w:t>
      </w:r>
      <w:r w:rsidR="00195E70">
        <w:t>is</w:t>
      </w:r>
      <w:r>
        <w:t xml:space="preserve"> code. </w:t>
      </w:r>
      <w:r w:rsidR="00195E70">
        <w:t>However, i</w:t>
      </w:r>
      <w:r>
        <w:t>f we wanted to remove additional gridlines, we could use the following</w:t>
      </w:r>
      <w:r w:rsidR="007E746D">
        <w:t>:</w:t>
      </w:r>
      <w:r>
        <w:t xml:space="preserve"> </w:t>
      </w:r>
    </w:p>
    <w:p w14:paraId="74930F7C" w14:textId="77777777" w:rsidR="007E746D" w:rsidRPr="00A76CD6" w:rsidRDefault="007E746D" w:rsidP="007E746D">
      <w:pPr>
        <w:pStyle w:val="Code"/>
      </w:pPr>
      <w:proofErr w:type="spellStart"/>
      <w:r w:rsidRPr="00A76CD6">
        <w:t>gdp</w:t>
      </w:r>
      <w:proofErr w:type="spellEnd"/>
      <w:r w:rsidRPr="00A76CD6">
        <w:t xml:space="preserve"> %&gt;% </w:t>
      </w:r>
    </w:p>
    <w:p w14:paraId="48C608D9" w14:textId="77777777" w:rsidR="007E746D" w:rsidRPr="00A76CD6" w:rsidRDefault="007E746D" w:rsidP="007E746D">
      <w:pPr>
        <w:pStyle w:val="Code"/>
      </w:pPr>
      <w:r w:rsidRPr="00A76CD6">
        <w:t xml:space="preserve">  </w:t>
      </w:r>
      <w:proofErr w:type="spellStart"/>
      <w:proofErr w:type="gramStart"/>
      <w:r w:rsidRPr="00A76CD6">
        <w:t>gt</w:t>
      </w:r>
      <w:proofErr w:type="spellEnd"/>
      <w:r w:rsidRPr="00A76CD6">
        <w:t>(</w:t>
      </w:r>
      <w:proofErr w:type="gramEnd"/>
      <w:r w:rsidRPr="00A76CD6">
        <w:t xml:space="preserve">) %&gt;% </w:t>
      </w:r>
    </w:p>
    <w:p w14:paraId="704E4FF6" w14:textId="77777777" w:rsidR="007E746D" w:rsidRPr="00A76CD6" w:rsidRDefault="007E746D" w:rsidP="007E746D">
      <w:pPr>
        <w:pStyle w:val="Code"/>
      </w:pPr>
      <w:r w:rsidRPr="00A76CD6">
        <w:t xml:space="preserve">  </w:t>
      </w:r>
      <w:proofErr w:type="spellStart"/>
      <w:r w:rsidRPr="00A76CD6">
        <w:t>tab_</w:t>
      </w:r>
      <w:proofErr w:type="gramStart"/>
      <w:r w:rsidRPr="00A76CD6">
        <w:t>style</w:t>
      </w:r>
      <w:proofErr w:type="spellEnd"/>
      <w:r w:rsidRPr="00A76CD6">
        <w:t>(</w:t>
      </w:r>
      <w:proofErr w:type="gramEnd"/>
    </w:p>
    <w:p w14:paraId="075E7620" w14:textId="77777777" w:rsidR="007E746D" w:rsidRPr="00A76CD6" w:rsidRDefault="007E746D" w:rsidP="007E746D">
      <w:pPr>
        <w:pStyle w:val="Code"/>
      </w:pPr>
      <w:r w:rsidRPr="00A76CD6">
        <w:t xml:space="preserve">    style = </w:t>
      </w:r>
      <w:proofErr w:type="spellStart"/>
      <w:r w:rsidRPr="00A76CD6">
        <w:t>cell_</w:t>
      </w:r>
      <w:proofErr w:type="gramStart"/>
      <w:r w:rsidRPr="00A76CD6">
        <w:t>borders</w:t>
      </w:r>
      <w:proofErr w:type="spellEnd"/>
      <w:r w:rsidRPr="00A76CD6">
        <w:t>(</w:t>
      </w:r>
      <w:proofErr w:type="gramEnd"/>
      <w:r w:rsidRPr="00A76CD6">
        <w:t>color = "transparent"),</w:t>
      </w:r>
    </w:p>
    <w:p w14:paraId="4DE65083" w14:textId="77777777" w:rsidR="007E746D" w:rsidRPr="00A76CD6" w:rsidRDefault="007E746D" w:rsidP="007E746D">
      <w:pPr>
        <w:pStyle w:val="Code"/>
      </w:pPr>
      <w:r w:rsidRPr="00A76CD6">
        <w:t xml:space="preserve">    locations = </w:t>
      </w:r>
      <w:proofErr w:type="spellStart"/>
      <w:r w:rsidRPr="00A76CD6">
        <w:t>cells_</w:t>
      </w:r>
      <w:proofErr w:type="gramStart"/>
      <w:r w:rsidRPr="00A76CD6">
        <w:t>body</w:t>
      </w:r>
      <w:proofErr w:type="spellEnd"/>
      <w:r w:rsidRPr="00A76CD6">
        <w:t>(</w:t>
      </w:r>
      <w:proofErr w:type="gramEnd"/>
      <w:r w:rsidRPr="00A76CD6">
        <w:t>)</w:t>
      </w:r>
    </w:p>
    <w:p w14:paraId="62CCF52E" w14:textId="3FD93BCE" w:rsidR="007E746D" w:rsidRDefault="007E746D" w:rsidP="00CD671C">
      <w:pPr>
        <w:pStyle w:val="Code"/>
      </w:pPr>
      <w:r w:rsidRPr="00A76CD6">
        <w:t xml:space="preserve">  )</w:t>
      </w:r>
    </w:p>
    <w:p w14:paraId="2A17E75B" w14:textId="456E3842" w:rsidR="005E549B" w:rsidRDefault="005E549B" w:rsidP="007E746D">
      <w:pPr>
        <w:pStyle w:val="Body"/>
      </w:pPr>
      <w:r>
        <w:lastRenderedPageBreak/>
        <w:t xml:space="preserve">The </w:t>
      </w:r>
      <w:proofErr w:type="spellStart"/>
      <w:r w:rsidRPr="00A142CA">
        <w:rPr>
          <w:rStyle w:val="Literal"/>
        </w:rPr>
        <w:t>tab_</w:t>
      </w:r>
      <w:proofErr w:type="gramStart"/>
      <w:r w:rsidRPr="00A142CA">
        <w:rPr>
          <w:rStyle w:val="Literal"/>
        </w:rPr>
        <w:t>style</w:t>
      </w:r>
      <w:proofErr w:type="spellEnd"/>
      <w:r w:rsidRPr="00A142CA">
        <w:rPr>
          <w:rStyle w:val="Literal"/>
        </w:rPr>
        <w:t>(</w:t>
      </w:r>
      <w:proofErr w:type="gramEnd"/>
      <w:r w:rsidRPr="00A142CA">
        <w:rPr>
          <w:rStyle w:val="Literal"/>
        </w:rPr>
        <w:t>)</w:t>
      </w:r>
      <w:r>
        <w:t xml:space="preserve"> function uses a two-step approach</w:t>
      </w:r>
      <w:r w:rsidR="00195E70">
        <w:t>.</w:t>
      </w:r>
      <w:r w:rsidR="007E746D">
        <w:t xml:space="preserve"> First, </w:t>
      </w:r>
      <w:r w:rsidR="00195E70">
        <w:t xml:space="preserve">it </w:t>
      </w:r>
      <w:r w:rsidR="007E746D">
        <w:t>i</w:t>
      </w:r>
      <w:r>
        <w:t>dentif</w:t>
      </w:r>
      <w:r w:rsidR="00195E70">
        <w:t>ies</w:t>
      </w:r>
      <w:r>
        <w:t xml:space="preserve"> the style we want to modify (in this case</w:t>
      </w:r>
      <w:r w:rsidR="007E746D">
        <w:t>,</w:t>
      </w:r>
      <w:r>
        <w:t xml:space="preserve"> the borders)</w:t>
      </w:r>
      <w:r w:rsidR="007E746D">
        <w:t xml:space="preserve">; next, </w:t>
      </w:r>
      <w:r w:rsidR="00195E70">
        <w:t xml:space="preserve">it </w:t>
      </w:r>
      <w:r w:rsidR="007E746D">
        <w:t>t</w:t>
      </w:r>
      <w:r>
        <w:t>ell</w:t>
      </w:r>
      <w:r w:rsidR="00195E70">
        <w:t>s</w:t>
      </w:r>
      <w:r>
        <w:t xml:space="preserve"> the function where to apply these styles.</w:t>
      </w:r>
      <w:r w:rsidR="007E746D">
        <w:t xml:space="preserve"> </w:t>
      </w:r>
      <w:r>
        <w:t xml:space="preserve">Here, we tell </w:t>
      </w:r>
      <w:proofErr w:type="spellStart"/>
      <w:r w:rsidRPr="00A142CA">
        <w:rPr>
          <w:rStyle w:val="Literal"/>
        </w:rPr>
        <w:t>tab_</w:t>
      </w:r>
      <w:proofErr w:type="gramStart"/>
      <w:r w:rsidRPr="00A142CA">
        <w:rPr>
          <w:rStyle w:val="Literal"/>
        </w:rPr>
        <w:t>style</w:t>
      </w:r>
      <w:proofErr w:type="spellEnd"/>
      <w:r w:rsidRPr="00A142CA">
        <w:rPr>
          <w:rStyle w:val="Literal"/>
        </w:rPr>
        <w:t>(</w:t>
      </w:r>
      <w:proofErr w:type="gramEnd"/>
      <w:r w:rsidRPr="00A142CA">
        <w:rPr>
          <w:rStyle w:val="Literal"/>
        </w:rPr>
        <w:t>)</w:t>
      </w:r>
      <w:r>
        <w:t xml:space="preserve"> that we want to modify the borders using the </w:t>
      </w:r>
      <w:proofErr w:type="spellStart"/>
      <w:r w:rsidRPr="00A142CA">
        <w:rPr>
          <w:rStyle w:val="Literal"/>
        </w:rPr>
        <w:t>cell_borders</w:t>
      </w:r>
      <w:proofErr w:type="spellEnd"/>
      <w:r w:rsidRPr="00A142CA">
        <w:rPr>
          <w:rStyle w:val="Literal"/>
        </w:rPr>
        <w:t>()</w:t>
      </w:r>
      <w:r>
        <w:t xml:space="preserve"> function, making our borders transparent. Then, we say that we want this </w:t>
      </w:r>
      <w:r w:rsidR="00FE45D5">
        <w:t xml:space="preserve">transformation </w:t>
      </w:r>
      <w:r>
        <w:t xml:space="preserve">to apply to the </w:t>
      </w:r>
      <w:proofErr w:type="spellStart"/>
      <w:r w:rsidRPr="00A142CA">
        <w:rPr>
          <w:rStyle w:val="Literal"/>
        </w:rPr>
        <w:t>cells_</w:t>
      </w:r>
      <w:proofErr w:type="gramStart"/>
      <w:r w:rsidRPr="00A142CA">
        <w:rPr>
          <w:rStyle w:val="Literal"/>
        </w:rPr>
        <w:t>body</w:t>
      </w:r>
      <w:proofErr w:type="spellEnd"/>
      <w:r w:rsidRPr="00A142CA">
        <w:rPr>
          <w:rStyle w:val="Literal"/>
        </w:rPr>
        <w:t>(</w:t>
      </w:r>
      <w:proofErr w:type="gramEnd"/>
      <w:r w:rsidRPr="00A142CA">
        <w:rPr>
          <w:rStyle w:val="Literal"/>
        </w:rPr>
        <w:t>)</w:t>
      </w:r>
      <w:r>
        <w:t xml:space="preserve"> location</w:t>
      </w:r>
      <w:r w:rsidR="00FE45D5">
        <w:t>.</w:t>
      </w:r>
      <w:r>
        <w:t xml:space="preserve"> </w:t>
      </w:r>
      <w:r w:rsidR="00FE45D5">
        <w:t>O</w:t>
      </w:r>
      <w:r>
        <w:t xml:space="preserve">ther options include </w:t>
      </w:r>
      <w:proofErr w:type="spellStart"/>
      <w:r w:rsidRPr="00A142CA">
        <w:rPr>
          <w:rStyle w:val="Literal"/>
        </w:rPr>
        <w:t>cells_column_</w:t>
      </w:r>
      <w:proofErr w:type="gramStart"/>
      <w:r w:rsidRPr="00A142CA">
        <w:rPr>
          <w:rStyle w:val="Literal"/>
        </w:rPr>
        <w:t>labels</w:t>
      </w:r>
      <w:proofErr w:type="spellEnd"/>
      <w:r w:rsidRPr="00A142CA">
        <w:rPr>
          <w:rStyle w:val="Literal"/>
        </w:rPr>
        <w:t>(</w:t>
      </w:r>
      <w:proofErr w:type="gramEnd"/>
      <w:r w:rsidRPr="00A142CA">
        <w:rPr>
          <w:rStyle w:val="Literal"/>
        </w:rPr>
        <w:t>)</w:t>
      </w:r>
      <w:r>
        <w:t xml:space="preserve"> for the </w:t>
      </w:r>
      <w:r w:rsidR="00FE45D5">
        <w:t xml:space="preserve">first </w:t>
      </w:r>
      <w:r>
        <w:t>row</w:t>
      </w:r>
      <w:r w:rsidR="00FE45D5">
        <w:t>.</w:t>
      </w:r>
    </w:p>
    <w:p w14:paraId="6A5B18B2" w14:textId="19186A9D" w:rsidR="005E549B" w:rsidRDefault="005E549B" w:rsidP="00D9435E">
      <w:pPr>
        <w:pStyle w:val="Body"/>
      </w:pPr>
      <w:r>
        <w:t>Doing this gives us a table with no gridlines at all in the body</w:t>
      </w:r>
      <w:r w:rsidR="007E746D">
        <w:t xml:space="preserve"> (Figure 5-3)</w:t>
      </w:r>
      <w:r>
        <w:t>.</w:t>
      </w:r>
    </w:p>
    <w:p w14:paraId="43CF494B" w14:textId="77777777" w:rsidR="005E549B" w:rsidRDefault="005E549B" w:rsidP="00703ADE">
      <w:pPr>
        <w:pStyle w:val="GraphicSlug"/>
      </w:pPr>
      <w:r>
        <w:t>[F05003.png]</w:t>
      </w:r>
    </w:p>
    <w:p w14:paraId="023B99EB" w14:textId="77777777" w:rsidR="005E549B" w:rsidRDefault="005E549B" w:rsidP="005E549B">
      <w:pPr>
        <w:pStyle w:val="CaptionedFigure"/>
      </w:pPr>
      <w:r>
        <w:rPr>
          <w:noProof/>
        </w:rPr>
        <w:drawing>
          <wp:inline distT="0" distB="0" distL="0" distR="0" wp14:anchorId="6A037E07" wp14:editId="2306CF00">
            <wp:extent cx="5334000" cy="2508496"/>
            <wp:effectExtent l="0" t="0" r="0" b="0"/>
            <wp:docPr id="175" name="Picture"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76" name="Picture" descr="../temp/F05003.png"/>
                    <pic:cNvPicPr>
                      <a:picLocks noChangeAspect="1" noChangeArrowheads="1"/>
                    </pic:cNvPicPr>
                  </pic:nvPicPr>
                  <pic:blipFill>
                    <a:blip r:embed="rId12"/>
                    <a:stretch>
                      <a:fillRect/>
                    </a:stretch>
                  </pic:blipFill>
                  <pic:spPr bwMode="auto">
                    <a:xfrm>
                      <a:off x="0" y="0"/>
                      <a:ext cx="5334000" cy="2508496"/>
                    </a:xfrm>
                    <a:prstGeom prst="rect">
                      <a:avLst/>
                    </a:prstGeom>
                    <a:noFill/>
                    <a:ln w="9525">
                      <a:noFill/>
                      <a:headEnd/>
                      <a:tailEnd/>
                    </a:ln>
                  </pic:spPr>
                </pic:pic>
              </a:graphicData>
            </a:graphic>
          </wp:inline>
        </w:drawing>
      </w:r>
    </w:p>
    <w:p w14:paraId="438C6D6A" w14:textId="0332DDEE" w:rsidR="005E549B" w:rsidRDefault="007E746D" w:rsidP="008F6A3E">
      <w:pPr>
        <w:pStyle w:val="CaptionLine"/>
      </w:pPr>
      <w:r>
        <w:t>A t</w:t>
      </w:r>
      <w:r w:rsidR="005E549B">
        <w:t>able with gridlines only on the header row and bottom</w:t>
      </w:r>
    </w:p>
    <w:p w14:paraId="7D4E5951" w14:textId="587D53BA" w:rsidR="005E549B" w:rsidRDefault="00831F48" w:rsidP="00E74330">
      <w:pPr>
        <w:pStyle w:val="Body"/>
      </w:pPr>
      <w:r>
        <w:t>Let’s s</w:t>
      </w:r>
      <w:r w:rsidR="005E549B">
        <w:t xml:space="preserve">ave this table as an object called </w:t>
      </w:r>
      <w:proofErr w:type="spellStart"/>
      <w:r w:rsidR="005E549B" w:rsidRPr="00A142CA">
        <w:rPr>
          <w:rStyle w:val="Literal"/>
        </w:rPr>
        <w:t>table_no_gridlines</w:t>
      </w:r>
      <w:proofErr w:type="spellEnd"/>
      <w:r w:rsidR="005E549B">
        <w:t xml:space="preserve"> so that we can add onto it </w:t>
      </w:r>
      <w:r w:rsidR="007E746D">
        <w:t>later</w:t>
      </w:r>
      <w:r w:rsidR="005E549B">
        <w:t>.</w:t>
      </w:r>
    </w:p>
    <w:p w14:paraId="41C57927" w14:textId="18917B47" w:rsidR="005E549B" w:rsidRDefault="005E549B" w:rsidP="0021214B">
      <w:pPr>
        <w:pStyle w:val="HeadB"/>
      </w:pPr>
      <w:bookmarkStart w:id="15" w:name="_Toc130393650"/>
      <w:bookmarkStart w:id="16" w:name="X4f947472bb1122f77258a7d009519b4dfdab8a1"/>
      <w:bookmarkEnd w:id="5"/>
      <w:r>
        <w:t xml:space="preserve">Principle Two: Differentiate the Header </w:t>
      </w:r>
      <w:ins w:id="17" w:author="Frances" w:date="2023-03-22T16:11:00Z">
        <w:r w:rsidR="007C409B">
          <w:t>f</w:t>
        </w:r>
      </w:ins>
      <w:r>
        <w:t>rom the Body</w:t>
      </w:r>
      <w:bookmarkEnd w:id="15"/>
    </w:p>
    <w:p w14:paraId="4FC5A967" w14:textId="66423BC4" w:rsidR="005E549B" w:rsidRDefault="005E549B" w:rsidP="00D9435E">
      <w:pPr>
        <w:pStyle w:val="Body"/>
      </w:pPr>
      <w:r>
        <w:t>While reducing clutter is an important goal, going too far can have negative consequences. A table with no gridlines at all can make it hard to differentiate between the header row and the table body.</w:t>
      </w:r>
      <w:r w:rsidR="007E746D">
        <w:t xml:space="preserve"> Take Figure 5-4, for example.</w:t>
      </w:r>
    </w:p>
    <w:p w14:paraId="6D00C542" w14:textId="77777777" w:rsidR="005E549B" w:rsidRDefault="005E549B" w:rsidP="00703ADE">
      <w:pPr>
        <w:pStyle w:val="GraphicSlug"/>
      </w:pPr>
      <w:r>
        <w:t>[F05004.png]</w:t>
      </w:r>
    </w:p>
    <w:p w14:paraId="519C63F2" w14:textId="77777777" w:rsidR="005E549B" w:rsidRDefault="005E549B" w:rsidP="005E549B">
      <w:pPr>
        <w:pStyle w:val="CaptionedFigure"/>
      </w:pPr>
      <w:r>
        <w:rPr>
          <w:noProof/>
        </w:rPr>
        <w:lastRenderedPageBreak/>
        <w:drawing>
          <wp:inline distT="0" distB="0" distL="0" distR="0" wp14:anchorId="57400186" wp14:editId="4D87594E">
            <wp:extent cx="5334000" cy="2437206"/>
            <wp:effectExtent l="0" t="0" r="0" b="0"/>
            <wp:docPr id="179" name="Picture"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80" name="Picture" descr="../temp/F05004.png"/>
                    <pic:cNvPicPr>
                      <a:picLocks noChangeAspect="1" noChangeArrowheads="1"/>
                    </pic:cNvPicPr>
                  </pic:nvPicPr>
                  <pic:blipFill>
                    <a:blip r:embed="rId13"/>
                    <a:stretch>
                      <a:fillRect/>
                    </a:stretch>
                  </pic:blipFill>
                  <pic:spPr bwMode="auto">
                    <a:xfrm>
                      <a:off x="0" y="0"/>
                      <a:ext cx="5334000" cy="2437206"/>
                    </a:xfrm>
                    <a:prstGeom prst="rect">
                      <a:avLst/>
                    </a:prstGeom>
                    <a:noFill/>
                    <a:ln w="9525">
                      <a:noFill/>
                      <a:headEnd/>
                      <a:tailEnd/>
                    </a:ln>
                  </pic:spPr>
                </pic:pic>
              </a:graphicData>
            </a:graphic>
          </wp:inline>
        </w:drawing>
      </w:r>
    </w:p>
    <w:p w14:paraId="77B31533" w14:textId="792221D6" w:rsidR="005E549B" w:rsidRDefault="007E746D" w:rsidP="008F6A3E">
      <w:pPr>
        <w:pStyle w:val="CaptionLine"/>
      </w:pPr>
      <w:r>
        <w:t>A t</w:t>
      </w:r>
      <w:r w:rsidR="005E549B">
        <w:t>able with all gridlines removed</w:t>
      </w:r>
    </w:p>
    <w:p w14:paraId="2C414103" w14:textId="4F04039B" w:rsidR="005E549B" w:rsidRDefault="005E549B" w:rsidP="00E74330">
      <w:pPr>
        <w:pStyle w:val="Body"/>
      </w:pPr>
      <w:r>
        <w:t>We</w:t>
      </w:r>
      <w:r w:rsidR="007E746D">
        <w:t>’ve already covered</w:t>
      </w:r>
      <w:r>
        <w:t xml:space="preserve"> how to use appropriate gridlines. </w:t>
      </w:r>
      <w:r w:rsidR="007E746D">
        <w:t>But by</w:t>
      </w:r>
      <w:r>
        <w:t xml:space="preserve"> mak</w:t>
      </w:r>
      <w:r w:rsidR="007E746D">
        <w:t>ing</w:t>
      </w:r>
      <w:r>
        <w:t xml:space="preserve"> </w:t>
      </w:r>
      <w:r w:rsidR="007E746D">
        <w:t>the</w:t>
      </w:r>
      <w:r>
        <w:t xml:space="preserve"> header row bold</w:t>
      </w:r>
      <w:r w:rsidR="007E746D">
        <w:t>,</w:t>
      </w:r>
      <w:r>
        <w:t xml:space="preserve"> </w:t>
      </w:r>
      <w:r w:rsidR="00FE45D5">
        <w:t xml:space="preserve">we </w:t>
      </w:r>
      <w:r w:rsidR="007E746D">
        <w:t xml:space="preserve">can </w:t>
      </w:r>
      <w:r w:rsidR="00FE45D5">
        <w:t xml:space="preserve">make it </w:t>
      </w:r>
      <w:r>
        <w:t>stand out even more</w:t>
      </w:r>
      <w:r w:rsidR="00D66A67">
        <w:t>:</w:t>
      </w:r>
      <w:r>
        <w:t xml:space="preserve"> </w:t>
      </w:r>
    </w:p>
    <w:p w14:paraId="2856D901" w14:textId="77777777" w:rsidR="00292AE6" w:rsidRPr="00CD671C" w:rsidRDefault="005E549B" w:rsidP="0058450D">
      <w:pPr>
        <w:pStyle w:val="Code"/>
      </w:pPr>
      <w:proofErr w:type="spellStart"/>
      <w:r w:rsidRPr="00CD671C">
        <w:t>table_no_gridlines</w:t>
      </w:r>
      <w:proofErr w:type="spellEnd"/>
      <w:r w:rsidRPr="00CD671C">
        <w:t xml:space="preserve"> %&gt;% </w:t>
      </w:r>
    </w:p>
    <w:p w14:paraId="09D1F001" w14:textId="77777777" w:rsidR="00292AE6" w:rsidRPr="00CD671C" w:rsidRDefault="005E549B" w:rsidP="0058450D">
      <w:pPr>
        <w:pStyle w:val="Code"/>
      </w:pPr>
      <w:r w:rsidRPr="00CD671C">
        <w:t xml:space="preserve">  </w:t>
      </w:r>
      <w:proofErr w:type="spellStart"/>
      <w:r w:rsidRPr="00CD671C">
        <w:t>tab_</w:t>
      </w:r>
      <w:proofErr w:type="gramStart"/>
      <w:r w:rsidRPr="00CD671C">
        <w:t>style</w:t>
      </w:r>
      <w:proofErr w:type="spellEnd"/>
      <w:r w:rsidRPr="00CD671C">
        <w:t>(</w:t>
      </w:r>
      <w:proofErr w:type="gramEnd"/>
    </w:p>
    <w:p w14:paraId="1A66D68A" w14:textId="77777777" w:rsidR="00292AE6" w:rsidRPr="00CD671C" w:rsidRDefault="005E549B" w:rsidP="0058450D">
      <w:pPr>
        <w:pStyle w:val="Code"/>
      </w:pPr>
      <w:r w:rsidRPr="00CD671C">
        <w:t xml:space="preserve">    style = </w:t>
      </w:r>
      <w:proofErr w:type="spellStart"/>
      <w:r w:rsidRPr="00CD671C">
        <w:t>cell_</w:t>
      </w:r>
      <w:proofErr w:type="gramStart"/>
      <w:r w:rsidRPr="00CD671C">
        <w:t>text</w:t>
      </w:r>
      <w:proofErr w:type="spellEnd"/>
      <w:r w:rsidRPr="00CD671C">
        <w:t>(</w:t>
      </w:r>
      <w:proofErr w:type="gramEnd"/>
      <w:r w:rsidRPr="00CD671C">
        <w:t>weight = "bold"),</w:t>
      </w:r>
    </w:p>
    <w:p w14:paraId="3DE498A2" w14:textId="77777777" w:rsidR="00292AE6" w:rsidRPr="00CD671C" w:rsidRDefault="005E549B" w:rsidP="0058450D">
      <w:pPr>
        <w:pStyle w:val="Code"/>
      </w:pPr>
      <w:r w:rsidRPr="00CD671C">
        <w:t xml:space="preserve">    locations = </w:t>
      </w:r>
      <w:proofErr w:type="spellStart"/>
      <w:r w:rsidRPr="00CD671C">
        <w:t>cells_column_</w:t>
      </w:r>
      <w:proofErr w:type="gramStart"/>
      <w:r w:rsidRPr="00CD671C">
        <w:t>labels</w:t>
      </w:r>
      <w:proofErr w:type="spellEnd"/>
      <w:r w:rsidRPr="00CD671C">
        <w:t>(</w:t>
      </w:r>
      <w:proofErr w:type="gramEnd"/>
      <w:r w:rsidRPr="00CD671C">
        <w:t>)</w:t>
      </w:r>
    </w:p>
    <w:p w14:paraId="5E67D0C0" w14:textId="7641303D" w:rsidR="005E549B" w:rsidRPr="00CD671C" w:rsidRDefault="005E549B" w:rsidP="0058450D">
      <w:pPr>
        <w:pStyle w:val="Code"/>
      </w:pPr>
      <w:r w:rsidRPr="00CD671C">
        <w:t xml:space="preserve">  )</w:t>
      </w:r>
    </w:p>
    <w:p w14:paraId="4FC04C96" w14:textId="243D5D9D" w:rsidR="005E549B" w:rsidRDefault="00D66A67" w:rsidP="00D9435E">
      <w:pPr>
        <w:pStyle w:val="Body"/>
      </w:pPr>
      <w:r>
        <w:t xml:space="preserve">We start with the </w:t>
      </w:r>
      <w:proofErr w:type="spellStart"/>
      <w:r w:rsidRPr="00A142CA">
        <w:rPr>
          <w:rStyle w:val="Literal"/>
        </w:rPr>
        <w:t>table_no_gridlines</w:t>
      </w:r>
      <w:proofErr w:type="spellEnd"/>
      <w:r>
        <w:t xml:space="preserve"> object (our saved table from earlier). Then, we apply our formatting with the </w:t>
      </w:r>
      <w:proofErr w:type="spellStart"/>
      <w:r w:rsidRPr="00A142CA">
        <w:rPr>
          <w:rStyle w:val="Literal"/>
        </w:rPr>
        <w:t>tab_</w:t>
      </w:r>
      <w:proofErr w:type="gramStart"/>
      <w:r w:rsidRPr="00A142CA">
        <w:rPr>
          <w:rStyle w:val="Literal"/>
        </w:rPr>
        <w:t>style</w:t>
      </w:r>
      <w:proofErr w:type="spellEnd"/>
      <w:r w:rsidRPr="00A142CA">
        <w:rPr>
          <w:rStyle w:val="Literal"/>
        </w:rPr>
        <w:t>(</w:t>
      </w:r>
      <w:proofErr w:type="gramEnd"/>
      <w:r w:rsidRPr="00A142CA">
        <w:rPr>
          <w:rStyle w:val="Literal"/>
        </w:rPr>
        <w:t>)</w:t>
      </w:r>
      <w:r>
        <w:t xml:space="preserve"> function</w:t>
      </w:r>
      <w:r w:rsidR="000C2F2A">
        <w:t>, using</w:t>
      </w:r>
      <w:r>
        <w:t xml:space="preserve"> two</w:t>
      </w:r>
      <w:r w:rsidR="000C2F2A">
        <w:t xml:space="preserve"> </w:t>
      </w:r>
      <w:r>
        <w:t>step</w:t>
      </w:r>
      <w:r w:rsidR="000C2F2A">
        <w:t>s.</w:t>
      </w:r>
      <w:r>
        <w:t xml:space="preserve"> </w:t>
      </w:r>
      <w:r w:rsidR="000C2F2A">
        <w:t>F</w:t>
      </w:r>
      <w:r>
        <w:t>irst</w:t>
      </w:r>
      <w:r w:rsidR="000C2F2A">
        <w:t>, we</w:t>
      </w:r>
      <w:r>
        <w:t xml:space="preserve"> say </w:t>
      </w:r>
      <w:r w:rsidR="000C2F2A">
        <w:t xml:space="preserve">that </w:t>
      </w:r>
      <w:r>
        <w:t>we want to alter the text</w:t>
      </w:r>
      <w:r w:rsidR="000C2F2A">
        <w:t>,</w:t>
      </w:r>
      <w:r>
        <w:t xml:space="preserve"> using the </w:t>
      </w:r>
      <w:proofErr w:type="spellStart"/>
      <w:r w:rsidRPr="00A142CA">
        <w:rPr>
          <w:rStyle w:val="Literal"/>
        </w:rPr>
        <w:t>cell_</w:t>
      </w:r>
      <w:proofErr w:type="gramStart"/>
      <w:r w:rsidRPr="00A142CA">
        <w:rPr>
          <w:rStyle w:val="Literal"/>
        </w:rPr>
        <w:t>text</w:t>
      </w:r>
      <w:proofErr w:type="spellEnd"/>
      <w:r w:rsidRPr="00A142CA">
        <w:rPr>
          <w:rStyle w:val="Literal"/>
        </w:rPr>
        <w:t>(</w:t>
      </w:r>
      <w:proofErr w:type="gramEnd"/>
      <w:r w:rsidRPr="00A142CA">
        <w:rPr>
          <w:rStyle w:val="Literal"/>
        </w:rPr>
        <w:t>)</w:t>
      </w:r>
      <w:r>
        <w:t xml:space="preserve"> function</w:t>
      </w:r>
      <w:r w:rsidR="000C2F2A">
        <w:t>,</w:t>
      </w:r>
      <w:r>
        <w:t xml:space="preserve"> by setting the weight to bold</w:t>
      </w:r>
      <w:r w:rsidR="000C2F2A">
        <w:t>. Second, we</w:t>
      </w:r>
      <w:r>
        <w:t xml:space="preserve"> say we want this to happen only to the header row using the </w:t>
      </w:r>
      <w:proofErr w:type="spellStart"/>
      <w:r w:rsidRPr="00A142CA">
        <w:rPr>
          <w:rStyle w:val="Literal"/>
        </w:rPr>
        <w:t>cells_column_</w:t>
      </w:r>
      <w:proofErr w:type="gramStart"/>
      <w:r w:rsidRPr="00A142CA">
        <w:rPr>
          <w:rStyle w:val="Literal"/>
        </w:rPr>
        <w:t>labels</w:t>
      </w:r>
      <w:proofErr w:type="spellEnd"/>
      <w:r w:rsidRPr="00A142CA">
        <w:rPr>
          <w:rStyle w:val="Literal"/>
        </w:rPr>
        <w:t>(</w:t>
      </w:r>
      <w:proofErr w:type="gramEnd"/>
      <w:r w:rsidRPr="00A142CA">
        <w:rPr>
          <w:rStyle w:val="Literal"/>
        </w:rPr>
        <w:t>)</w:t>
      </w:r>
      <w:r>
        <w:t xml:space="preserve"> function.</w:t>
      </w:r>
      <w:r w:rsidR="000C2F2A">
        <w:t xml:space="preserve"> In Figure 5-5, w</w:t>
      </w:r>
      <w:r w:rsidR="005E549B">
        <w:t xml:space="preserve">e can see what our table </w:t>
      </w:r>
      <w:r w:rsidR="000C2F2A">
        <w:t xml:space="preserve">looks like </w:t>
      </w:r>
      <w:r w:rsidR="005E549B">
        <w:t>with headers bolded.</w:t>
      </w:r>
    </w:p>
    <w:p w14:paraId="1F46F37B" w14:textId="77777777" w:rsidR="005E549B" w:rsidRDefault="005E549B" w:rsidP="00703ADE">
      <w:pPr>
        <w:pStyle w:val="GraphicSlug"/>
      </w:pPr>
      <w:r>
        <w:t>[F05005.png]</w:t>
      </w:r>
    </w:p>
    <w:p w14:paraId="7FF7791E" w14:textId="77777777" w:rsidR="005E549B" w:rsidRDefault="005E549B" w:rsidP="005E549B">
      <w:pPr>
        <w:pStyle w:val="CaptionedFigure"/>
      </w:pPr>
      <w:r>
        <w:rPr>
          <w:noProof/>
        </w:rPr>
        <w:drawing>
          <wp:inline distT="0" distB="0" distL="0" distR="0" wp14:anchorId="5C79E731" wp14:editId="4BA7252E">
            <wp:extent cx="5334000" cy="2508496"/>
            <wp:effectExtent l="0" t="0" r="0" b="0"/>
            <wp:docPr id="182" name="Picture" descr="Figure 5.5: Table with header row bolded"/>
            <wp:cNvGraphicFramePr/>
            <a:graphic xmlns:a="http://schemas.openxmlformats.org/drawingml/2006/main">
              <a:graphicData uri="http://schemas.openxmlformats.org/drawingml/2006/picture">
                <pic:pic xmlns:pic="http://schemas.openxmlformats.org/drawingml/2006/picture">
                  <pic:nvPicPr>
                    <pic:cNvPr id="183" name="Picture" descr="../temp/F05005.png"/>
                    <pic:cNvPicPr>
                      <a:picLocks noChangeAspect="1" noChangeArrowheads="1"/>
                    </pic:cNvPicPr>
                  </pic:nvPicPr>
                  <pic:blipFill>
                    <a:blip r:embed="rId14"/>
                    <a:stretch>
                      <a:fillRect/>
                    </a:stretch>
                  </pic:blipFill>
                  <pic:spPr bwMode="auto">
                    <a:xfrm>
                      <a:off x="0" y="0"/>
                      <a:ext cx="5334000" cy="2508496"/>
                    </a:xfrm>
                    <a:prstGeom prst="rect">
                      <a:avLst/>
                    </a:prstGeom>
                    <a:noFill/>
                    <a:ln w="9525">
                      <a:noFill/>
                      <a:headEnd/>
                      <a:tailEnd/>
                    </a:ln>
                  </pic:spPr>
                </pic:pic>
              </a:graphicData>
            </a:graphic>
          </wp:inline>
        </w:drawing>
      </w:r>
    </w:p>
    <w:p w14:paraId="53EE6005" w14:textId="613D06A8" w:rsidR="005E549B" w:rsidRDefault="00FE45D5" w:rsidP="008F6A3E">
      <w:pPr>
        <w:pStyle w:val="CaptionLine"/>
      </w:pPr>
      <w:r>
        <w:t>A t</w:t>
      </w:r>
      <w:r w:rsidR="005E549B">
        <w:t xml:space="preserve">able with </w:t>
      </w:r>
      <w:r>
        <w:t xml:space="preserve">the </w:t>
      </w:r>
      <w:r w:rsidR="005E549B">
        <w:t>header row bolded</w:t>
      </w:r>
    </w:p>
    <w:p w14:paraId="7AE67DD9" w14:textId="2E02058F" w:rsidR="005E549B" w:rsidRDefault="005E549B" w:rsidP="00E74330">
      <w:pPr>
        <w:pStyle w:val="Body"/>
      </w:pPr>
      <w:r>
        <w:t xml:space="preserve">Let’s save this table as </w:t>
      </w:r>
      <w:proofErr w:type="spellStart"/>
      <w:r w:rsidRPr="00A142CA">
        <w:rPr>
          <w:rStyle w:val="Literal"/>
        </w:rPr>
        <w:t>table_bold_header</w:t>
      </w:r>
      <w:proofErr w:type="spellEnd"/>
      <w:r>
        <w:t xml:space="preserve"> in order to add additional formatting</w:t>
      </w:r>
      <w:r w:rsidR="000C2F2A">
        <w:t>.</w:t>
      </w:r>
    </w:p>
    <w:p w14:paraId="7776EC75" w14:textId="77777777" w:rsidR="005E549B" w:rsidRDefault="005E549B" w:rsidP="0021214B">
      <w:pPr>
        <w:pStyle w:val="HeadB"/>
      </w:pPr>
      <w:bookmarkStart w:id="18" w:name="_Toc130393651"/>
      <w:bookmarkStart w:id="19" w:name="principle-three-align-appropriately"/>
      <w:bookmarkEnd w:id="16"/>
      <w:r>
        <w:lastRenderedPageBreak/>
        <w:t>Principle Three: Align Appropriately</w:t>
      </w:r>
      <w:bookmarkEnd w:id="18"/>
    </w:p>
    <w:p w14:paraId="285A43CF" w14:textId="77777777" w:rsidR="005E549B" w:rsidRDefault="005E549B" w:rsidP="00D9435E">
      <w:pPr>
        <w:pStyle w:val="Body"/>
      </w:pPr>
      <w:r>
        <w:t>A third principle of high-quality table design is appropriate alignment. Specifically, numbers in tables should be right-aligned. Tom Mock explains why:</w:t>
      </w:r>
    </w:p>
    <w:p w14:paraId="29E8270E" w14:textId="77777777" w:rsidR="005E549B" w:rsidRDefault="005E549B" w:rsidP="007F247F">
      <w:pPr>
        <w:pStyle w:val="Blockquote"/>
      </w:pPr>
      <w:r>
        <w:t>Left-alignment or center-alignment of numbers impairs the ability to clearly compare numbers and decimal places. Right-alignment lets you align decimal places and numbers for easy parsing.</w:t>
      </w:r>
    </w:p>
    <w:p w14:paraId="4A2F092B" w14:textId="4D8ABF38" w:rsidR="005E549B" w:rsidRDefault="00FE45D5" w:rsidP="00D9435E">
      <w:pPr>
        <w:pStyle w:val="Body"/>
      </w:pPr>
      <w:r>
        <w:t>Let’s</w:t>
      </w:r>
      <w:r w:rsidR="005E549B">
        <w:t xml:space="preserve"> see this </w:t>
      </w:r>
      <w:r w:rsidR="000C2F2A">
        <w:t xml:space="preserve">principle </w:t>
      </w:r>
      <w:r w:rsidR="005E549B">
        <w:t xml:space="preserve">in action. In </w:t>
      </w:r>
      <w:r>
        <w:t>Figure 5-6</w:t>
      </w:r>
      <w:r w:rsidR="005E549B">
        <w:t>, we’ve left</w:t>
      </w:r>
      <w:r w:rsidR="000C2F2A">
        <w:t>-</w:t>
      </w:r>
      <w:r w:rsidR="005E549B">
        <w:t>aligned 1952, center</w:t>
      </w:r>
      <w:r w:rsidR="000C2F2A">
        <w:t>-</w:t>
      </w:r>
      <w:r w:rsidR="005E549B">
        <w:t>aligned 1972, and right</w:t>
      </w:r>
      <w:r w:rsidR="000C2F2A">
        <w:t>-</w:t>
      </w:r>
      <w:r w:rsidR="005E549B">
        <w:t xml:space="preserve">aligned 1992. You can see how much easier it is to compare the values in </w:t>
      </w:r>
      <w:r w:rsidR="009447F8">
        <w:t xml:space="preserve">the </w:t>
      </w:r>
      <w:r w:rsidR="005E549B">
        <w:t>1992</w:t>
      </w:r>
      <w:r w:rsidR="009447F8">
        <w:t xml:space="preserve"> column</w:t>
      </w:r>
      <w:r w:rsidR="005E549B">
        <w:t xml:space="preserve"> than in the other two columns. In both 1952 and 1972, it is much more difficult to compare the numeric values because the numbers in the same columns (the tens place, for example) are not in the same vertical position. In 1992, however, the number in the tens place in Afghanistan (4) aligns with the number in the tens place in Albania (9) and all other countries. This vertical alignment makes it easier to scan the table.</w:t>
      </w:r>
    </w:p>
    <w:p w14:paraId="097FA299" w14:textId="77777777" w:rsidR="005E549B" w:rsidRDefault="005E549B" w:rsidP="00703ADE">
      <w:pPr>
        <w:pStyle w:val="GraphicSlug"/>
      </w:pPr>
      <w:r>
        <w:t>[F05006.png]</w:t>
      </w:r>
    </w:p>
    <w:p w14:paraId="008D713F" w14:textId="77777777" w:rsidR="005E549B" w:rsidRDefault="005E549B" w:rsidP="005E549B">
      <w:pPr>
        <w:pStyle w:val="CaptionedFigure"/>
      </w:pPr>
      <w:r>
        <w:rPr>
          <w:noProof/>
        </w:rPr>
        <w:drawing>
          <wp:inline distT="0" distB="0" distL="0" distR="0" wp14:anchorId="664A4281" wp14:editId="49E6452D">
            <wp:extent cx="5334000" cy="2534694"/>
            <wp:effectExtent l="0" t="0" r="0" b="0"/>
            <wp:docPr id="186" name="Picture"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87" name="Picture" descr="../temp/F05006.png"/>
                    <pic:cNvPicPr>
                      <a:picLocks noChangeAspect="1" noChangeArrowheads="1"/>
                    </pic:cNvPicPr>
                  </pic:nvPicPr>
                  <pic:blipFill>
                    <a:blip r:embed="rId15"/>
                    <a:stretch>
                      <a:fillRect/>
                    </a:stretch>
                  </pic:blipFill>
                  <pic:spPr bwMode="auto">
                    <a:xfrm>
                      <a:off x="0" y="0"/>
                      <a:ext cx="5334000" cy="2534694"/>
                    </a:xfrm>
                    <a:prstGeom prst="rect">
                      <a:avLst/>
                    </a:prstGeom>
                    <a:noFill/>
                    <a:ln w="9525">
                      <a:noFill/>
                      <a:headEnd/>
                      <a:tailEnd/>
                    </a:ln>
                  </pic:spPr>
                </pic:pic>
              </a:graphicData>
            </a:graphic>
          </wp:inline>
        </w:drawing>
      </w:r>
    </w:p>
    <w:p w14:paraId="4D3E3110" w14:textId="5ED6A17B" w:rsidR="005E549B" w:rsidRDefault="000C2F2A" w:rsidP="008F6A3E">
      <w:pPr>
        <w:pStyle w:val="CaptionLine"/>
      </w:pPr>
      <w:r>
        <w:t>A t</w:t>
      </w:r>
      <w:r w:rsidR="005E549B">
        <w:t>able with year columns aligned</w:t>
      </w:r>
      <w:r>
        <w:t xml:space="preserve"> to the</w:t>
      </w:r>
      <w:r w:rsidR="005E549B">
        <w:t xml:space="preserve"> left, center, and right</w:t>
      </w:r>
    </w:p>
    <w:p w14:paraId="65ED0EF9" w14:textId="0F36A529" w:rsidR="005E549B" w:rsidRDefault="005E549B" w:rsidP="00E74330">
      <w:pPr>
        <w:pStyle w:val="Body"/>
      </w:pPr>
      <w:r>
        <w:t xml:space="preserve">As with other tables, we actually </w:t>
      </w:r>
      <w:r w:rsidR="000C2F2A">
        <w:t>have</w:t>
      </w:r>
      <w:r>
        <w:t xml:space="preserve"> to override the </w:t>
      </w:r>
      <w:r w:rsidRPr="00797411">
        <w:t xml:space="preserve">defaults to get the </w:t>
      </w:r>
      <w:proofErr w:type="spellStart"/>
      <w:r w:rsidRPr="00CD671C">
        <w:rPr>
          <w:rStyle w:val="Literal"/>
        </w:rPr>
        <w:t>gt</w:t>
      </w:r>
      <w:proofErr w:type="spellEnd"/>
      <w:r w:rsidRPr="00797411">
        <w:t xml:space="preserve"> package to misalign the columns</w:t>
      </w:r>
      <w:r w:rsidR="000C2F2A" w:rsidRPr="00797411">
        <w:t>, as you can see in the following</w:t>
      </w:r>
      <w:r w:rsidRPr="00797411">
        <w:t xml:space="preserve"> code. By default, </w:t>
      </w:r>
      <w:proofErr w:type="spellStart"/>
      <w:r w:rsidRPr="00CD671C">
        <w:rPr>
          <w:rStyle w:val="Literal"/>
        </w:rPr>
        <w:t>gt</w:t>
      </w:r>
      <w:proofErr w:type="spellEnd"/>
      <w:r w:rsidRPr="00797411">
        <w:t xml:space="preserve"> will right</w:t>
      </w:r>
      <w:r w:rsidR="00797411">
        <w:t>-</w:t>
      </w:r>
      <w:r>
        <w:t>align</w:t>
      </w:r>
      <w:r w:rsidR="00797411">
        <w:t xml:space="preserve"> </w:t>
      </w:r>
      <w:r>
        <w:t xml:space="preserve">numeric values. </w:t>
      </w:r>
      <w:r w:rsidR="00E35893">
        <w:t>D</w:t>
      </w:r>
      <w:r>
        <w:t>on’t change anything and you’ll be golden!</w:t>
      </w:r>
    </w:p>
    <w:p w14:paraId="3FE646A9" w14:textId="77777777" w:rsidR="00292AE6" w:rsidRPr="007F247F" w:rsidRDefault="005E549B" w:rsidP="0058450D">
      <w:pPr>
        <w:pStyle w:val="Code"/>
      </w:pPr>
      <w:proofErr w:type="spellStart"/>
      <w:r w:rsidRPr="007F247F">
        <w:t>table_bold_header</w:t>
      </w:r>
      <w:proofErr w:type="spellEnd"/>
      <w:r w:rsidRPr="007F247F">
        <w:t xml:space="preserve"> %&gt;% </w:t>
      </w:r>
    </w:p>
    <w:p w14:paraId="0B92CDA9" w14:textId="77777777" w:rsidR="00292AE6" w:rsidRPr="007F247F" w:rsidRDefault="005E549B" w:rsidP="0058450D">
      <w:pPr>
        <w:pStyle w:val="Code"/>
      </w:pPr>
      <w:r w:rsidRPr="007F247F">
        <w:t xml:space="preserve">  </w:t>
      </w:r>
      <w:proofErr w:type="spellStart"/>
      <w:r w:rsidRPr="007F247F">
        <w:t>cols_</w:t>
      </w:r>
      <w:proofErr w:type="gramStart"/>
      <w:r w:rsidRPr="007F247F">
        <w:t>align</w:t>
      </w:r>
      <w:proofErr w:type="spellEnd"/>
      <w:r w:rsidRPr="007F247F">
        <w:t>(</w:t>
      </w:r>
      <w:proofErr w:type="gramEnd"/>
      <w:r w:rsidRPr="007F247F">
        <w:t>align = "left",</w:t>
      </w:r>
    </w:p>
    <w:p w14:paraId="07A0EC83" w14:textId="77777777" w:rsidR="00292AE6" w:rsidRPr="007F247F" w:rsidRDefault="005E549B" w:rsidP="0058450D">
      <w:pPr>
        <w:pStyle w:val="Code"/>
      </w:pPr>
      <w:r w:rsidRPr="007F247F">
        <w:t xml:space="preserve">             columns = 2) %&gt;% </w:t>
      </w:r>
    </w:p>
    <w:p w14:paraId="2305AF25" w14:textId="77777777" w:rsidR="00292AE6" w:rsidRPr="007F247F" w:rsidRDefault="005E549B" w:rsidP="0058450D">
      <w:pPr>
        <w:pStyle w:val="Code"/>
      </w:pPr>
      <w:r w:rsidRPr="007F247F">
        <w:t xml:space="preserve">  </w:t>
      </w:r>
      <w:proofErr w:type="spellStart"/>
      <w:r w:rsidRPr="007F247F">
        <w:t>cols_</w:t>
      </w:r>
      <w:proofErr w:type="gramStart"/>
      <w:r w:rsidRPr="007F247F">
        <w:t>align</w:t>
      </w:r>
      <w:proofErr w:type="spellEnd"/>
      <w:r w:rsidRPr="007F247F">
        <w:t>(</w:t>
      </w:r>
      <w:proofErr w:type="gramEnd"/>
      <w:r w:rsidRPr="007F247F">
        <w:t>align = "center",</w:t>
      </w:r>
    </w:p>
    <w:p w14:paraId="6D17A337" w14:textId="77777777" w:rsidR="00292AE6" w:rsidRPr="007F247F" w:rsidRDefault="005E549B" w:rsidP="0058450D">
      <w:pPr>
        <w:pStyle w:val="Code"/>
      </w:pPr>
      <w:r w:rsidRPr="007F247F">
        <w:t xml:space="preserve">             columns = 3) %&gt;% </w:t>
      </w:r>
    </w:p>
    <w:p w14:paraId="4F950D07" w14:textId="77777777" w:rsidR="00292AE6" w:rsidRPr="007F247F" w:rsidRDefault="005E549B" w:rsidP="0058450D">
      <w:pPr>
        <w:pStyle w:val="Code"/>
      </w:pPr>
      <w:r w:rsidRPr="007F247F">
        <w:t xml:space="preserve">  </w:t>
      </w:r>
      <w:proofErr w:type="spellStart"/>
      <w:r w:rsidRPr="007F247F">
        <w:t>cols_</w:t>
      </w:r>
      <w:proofErr w:type="gramStart"/>
      <w:r w:rsidRPr="007F247F">
        <w:t>align</w:t>
      </w:r>
      <w:proofErr w:type="spellEnd"/>
      <w:r w:rsidRPr="007F247F">
        <w:t>(</w:t>
      </w:r>
      <w:proofErr w:type="gramEnd"/>
      <w:r w:rsidRPr="007F247F">
        <w:t>align = "right",</w:t>
      </w:r>
    </w:p>
    <w:p w14:paraId="52645BCB" w14:textId="3EDD6C6B" w:rsidR="005E549B" w:rsidRPr="007F247F" w:rsidRDefault="005E549B" w:rsidP="0058450D">
      <w:pPr>
        <w:pStyle w:val="Code"/>
      </w:pPr>
      <w:r w:rsidRPr="007F247F">
        <w:t xml:space="preserve">             columns = 4)</w:t>
      </w:r>
    </w:p>
    <w:p w14:paraId="1BBD977D" w14:textId="18DCB6B0" w:rsidR="00195CFF" w:rsidRDefault="005E549B" w:rsidP="00E14044">
      <w:pPr>
        <w:pStyle w:val="Body"/>
        <w:rPr>
          <w:ins w:id="20" w:author="David Keyes" w:date="2023-03-23T08:02:00Z"/>
        </w:rPr>
      </w:pPr>
      <w:r>
        <w:t xml:space="preserve">Right alignment is best practice for numeric columns, but for text columns, use left alignment. As Jon </w:t>
      </w:r>
      <w:proofErr w:type="spellStart"/>
      <w:r>
        <w:t>Sc</w:t>
      </w:r>
      <w:ins w:id="21" w:author="David Keyes" w:date="2023-03-23T08:02:00Z">
        <w:r w:rsidR="00B12489">
          <w:t>h</w:t>
        </w:r>
      </w:ins>
      <w:r>
        <w:t>wabish</w:t>
      </w:r>
      <w:proofErr w:type="spellEnd"/>
      <w:r>
        <w:t xml:space="preserve"> points out, it’s much easier to read longer text cells when they are left aligned. </w:t>
      </w:r>
      <w:r w:rsidR="00E35893">
        <w:t xml:space="preserve">To illustrate </w:t>
      </w:r>
      <w:r w:rsidR="00F4454C">
        <w:t>the benefit of left-aligning</w:t>
      </w:r>
      <w:r w:rsidR="00E35893">
        <w:t xml:space="preserve">, let’s </w:t>
      </w:r>
      <w:r>
        <w:t xml:space="preserve">add a country with a long name to </w:t>
      </w:r>
      <w:r w:rsidR="00E35893">
        <w:t>the</w:t>
      </w:r>
      <w:r>
        <w:t xml:space="preserve"> table. I’ve added Bosnia and Herzegovina and saved this as a data frame called </w:t>
      </w:r>
      <w:proofErr w:type="spellStart"/>
      <w:r w:rsidRPr="00A142CA">
        <w:rPr>
          <w:rStyle w:val="Literal"/>
        </w:rPr>
        <w:t>gdp_with_bosnia</w:t>
      </w:r>
      <w:proofErr w:type="spellEnd"/>
      <w:r>
        <w:t>.</w:t>
      </w:r>
      <w:ins w:id="22" w:author="David Keyes" w:date="2023-03-23T08:03:00Z">
        <w:r w:rsidR="00E14044">
          <w:t xml:space="preserve"> </w:t>
        </w:r>
      </w:ins>
      <w:del w:id="23" w:author="David Keyes" w:date="2023-03-23T08:03:00Z">
        <w:r w:rsidR="00024ADE" w:rsidDel="00E14044">
          <w:delText xml:space="preserve"> </w:delText>
        </w:r>
      </w:del>
      <w:ins w:id="24" w:author="David Keyes" w:date="2023-03-23T08:02:00Z">
        <w:r w:rsidR="00195CFF">
          <w:t xml:space="preserve">You’ll see that I’m using nearly the same code as I used to create the </w:t>
        </w:r>
        <w:proofErr w:type="spellStart"/>
        <w:r w:rsidR="00195CFF" w:rsidRPr="00FD403B">
          <w:rPr>
            <w:rStyle w:val="Literal"/>
          </w:rPr>
          <w:t>gdp</w:t>
        </w:r>
        <w:proofErr w:type="spellEnd"/>
        <w:r w:rsidR="00195CFF">
          <w:t xml:space="preserve"> data frame above.</w:t>
        </w:r>
      </w:ins>
    </w:p>
    <w:p w14:paraId="5369568C" w14:textId="77777777" w:rsidR="00195CFF" w:rsidRDefault="00195CFF" w:rsidP="00195CFF">
      <w:pPr>
        <w:pStyle w:val="Code"/>
        <w:rPr>
          <w:ins w:id="25" w:author="David Keyes" w:date="2023-03-23T08:02:00Z"/>
        </w:rPr>
      </w:pPr>
      <w:proofErr w:type="spellStart"/>
      <w:ins w:id="26" w:author="David Keyes" w:date="2023-03-23T08:02:00Z">
        <w:r>
          <w:t>gdp_with_bosnia</w:t>
        </w:r>
        <w:proofErr w:type="spellEnd"/>
        <w:r>
          <w:t xml:space="preserve"> &lt;- </w:t>
        </w:r>
        <w:proofErr w:type="spellStart"/>
        <w:r>
          <w:t>gapminder</w:t>
        </w:r>
        <w:proofErr w:type="spellEnd"/>
        <w:r>
          <w:t xml:space="preserve"> %&gt;% </w:t>
        </w:r>
      </w:ins>
    </w:p>
    <w:p w14:paraId="0B2A2549" w14:textId="77777777" w:rsidR="00195CFF" w:rsidRDefault="00195CFF" w:rsidP="00195CFF">
      <w:pPr>
        <w:pStyle w:val="Code"/>
        <w:rPr>
          <w:ins w:id="27" w:author="David Keyes" w:date="2023-03-23T08:02:00Z"/>
        </w:rPr>
      </w:pPr>
      <w:ins w:id="28" w:author="David Keyes" w:date="2023-03-23T08:02:00Z">
        <w:r>
          <w:lastRenderedPageBreak/>
          <w:t xml:space="preserve">  </w:t>
        </w:r>
        <w:proofErr w:type="gramStart"/>
        <w:r>
          <w:t>filter(</w:t>
        </w:r>
        <w:proofErr w:type="gramEnd"/>
        <w:r>
          <w:t xml:space="preserve">country %in% c("Afghanistan", "Albania", "Algeria", "Angola", "Bosnia and Herzegovina")) %&gt;% </w:t>
        </w:r>
      </w:ins>
    </w:p>
    <w:p w14:paraId="6AE50EA0" w14:textId="77777777" w:rsidR="00195CFF" w:rsidRDefault="00195CFF" w:rsidP="00195CFF">
      <w:pPr>
        <w:pStyle w:val="Code"/>
        <w:rPr>
          <w:ins w:id="29" w:author="David Keyes" w:date="2023-03-23T08:02:00Z"/>
        </w:rPr>
      </w:pPr>
      <w:ins w:id="30" w:author="David Keyes" w:date="2023-03-23T08:02:00Z">
        <w:r>
          <w:t xml:space="preserve">  </w:t>
        </w:r>
        <w:proofErr w:type="gramStart"/>
        <w:r>
          <w:t>select(</w:t>
        </w:r>
        <w:proofErr w:type="gramEnd"/>
        <w:r>
          <w:t xml:space="preserve">country, year, </w:t>
        </w:r>
        <w:proofErr w:type="spellStart"/>
        <w:r>
          <w:t>gdpPercap</w:t>
        </w:r>
        <w:proofErr w:type="spellEnd"/>
        <w:r>
          <w:t xml:space="preserve">) %&gt;% </w:t>
        </w:r>
      </w:ins>
    </w:p>
    <w:p w14:paraId="706EF74C" w14:textId="77777777" w:rsidR="00195CFF" w:rsidRDefault="00195CFF" w:rsidP="00195CFF">
      <w:pPr>
        <w:pStyle w:val="Code"/>
        <w:rPr>
          <w:ins w:id="31" w:author="David Keyes" w:date="2023-03-23T08:02:00Z"/>
        </w:rPr>
      </w:pPr>
      <w:ins w:id="32" w:author="David Keyes" w:date="2023-03-23T08:02:00Z">
        <w:r>
          <w:t xml:space="preserve">  </w:t>
        </w:r>
        <w:proofErr w:type="gramStart"/>
        <w:r>
          <w:t>mutate(</w:t>
        </w:r>
        <w:proofErr w:type="gramEnd"/>
        <w:r>
          <w:t xml:space="preserve">country = </w:t>
        </w:r>
        <w:proofErr w:type="spellStart"/>
        <w:r>
          <w:t>as.character</w:t>
        </w:r>
        <w:proofErr w:type="spellEnd"/>
        <w:r>
          <w:t xml:space="preserve">(country)) %&gt;% </w:t>
        </w:r>
      </w:ins>
    </w:p>
    <w:p w14:paraId="6C122374" w14:textId="77777777" w:rsidR="00195CFF" w:rsidRDefault="00195CFF" w:rsidP="00195CFF">
      <w:pPr>
        <w:pStyle w:val="Code"/>
        <w:rPr>
          <w:ins w:id="33" w:author="David Keyes" w:date="2023-03-23T08:02:00Z"/>
        </w:rPr>
      </w:pPr>
      <w:ins w:id="34" w:author="David Keyes" w:date="2023-03-23T08:02:00Z">
        <w:r>
          <w:t xml:space="preserve">  </w:t>
        </w:r>
        <w:proofErr w:type="spellStart"/>
        <w:r>
          <w:t>pivot_</w:t>
        </w:r>
        <w:proofErr w:type="gramStart"/>
        <w:r>
          <w:t>wider</w:t>
        </w:r>
        <w:proofErr w:type="spellEnd"/>
        <w:r>
          <w:t>(</w:t>
        </w:r>
        <w:proofErr w:type="spellStart"/>
        <w:proofErr w:type="gramEnd"/>
        <w:r>
          <w:t>id_cols</w:t>
        </w:r>
        <w:proofErr w:type="spellEnd"/>
        <w:r>
          <w:t xml:space="preserve"> = country,</w:t>
        </w:r>
      </w:ins>
    </w:p>
    <w:p w14:paraId="0EE71B4B" w14:textId="77777777" w:rsidR="00195CFF" w:rsidRDefault="00195CFF" w:rsidP="00195CFF">
      <w:pPr>
        <w:pStyle w:val="Code"/>
        <w:rPr>
          <w:ins w:id="35" w:author="David Keyes" w:date="2023-03-23T08:02:00Z"/>
        </w:rPr>
      </w:pPr>
      <w:ins w:id="36" w:author="David Keyes" w:date="2023-03-23T08:02:00Z">
        <w:r>
          <w:t xml:space="preserve">              </w:t>
        </w:r>
        <w:proofErr w:type="spellStart"/>
        <w:r>
          <w:t>names_from</w:t>
        </w:r>
        <w:proofErr w:type="spellEnd"/>
        <w:r>
          <w:t xml:space="preserve"> = year,</w:t>
        </w:r>
      </w:ins>
    </w:p>
    <w:p w14:paraId="530ED35A" w14:textId="77777777" w:rsidR="00195CFF" w:rsidRDefault="00195CFF" w:rsidP="00195CFF">
      <w:pPr>
        <w:pStyle w:val="Code"/>
        <w:rPr>
          <w:ins w:id="37" w:author="David Keyes" w:date="2023-03-23T08:02:00Z"/>
        </w:rPr>
      </w:pPr>
      <w:ins w:id="38" w:author="David Keyes" w:date="2023-03-23T08:02:00Z">
        <w:r>
          <w:t xml:space="preserve">              </w:t>
        </w:r>
        <w:proofErr w:type="spellStart"/>
        <w:r>
          <w:t>values_from</w:t>
        </w:r>
        <w:proofErr w:type="spellEnd"/>
        <w:r>
          <w:t xml:space="preserve"> = </w:t>
        </w:r>
        <w:proofErr w:type="spellStart"/>
        <w:r>
          <w:t>gdpPercap</w:t>
        </w:r>
        <w:proofErr w:type="spellEnd"/>
        <w:r>
          <w:t xml:space="preserve">) %&gt;% </w:t>
        </w:r>
      </w:ins>
    </w:p>
    <w:p w14:paraId="7ACF0BFE" w14:textId="77777777" w:rsidR="00195CFF" w:rsidRDefault="00195CFF" w:rsidP="00195CFF">
      <w:pPr>
        <w:pStyle w:val="Code"/>
        <w:rPr>
          <w:ins w:id="39" w:author="David Keyes" w:date="2023-03-23T08:02:00Z"/>
        </w:rPr>
      </w:pPr>
      <w:ins w:id="40" w:author="David Keyes" w:date="2023-03-23T08:02:00Z">
        <w:r>
          <w:t xml:space="preserve">  </w:t>
        </w:r>
        <w:proofErr w:type="gramStart"/>
        <w:r>
          <w:t>select(</w:t>
        </w:r>
        <w:proofErr w:type="gramEnd"/>
        <w:r>
          <w:t xml:space="preserve">country, `1952`, `1972`, `1992`) %&gt;% </w:t>
        </w:r>
      </w:ins>
    </w:p>
    <w:p w14:paraId="740C097B" w14:textId="77777777" w:rsidR="00195CFF" w:rsidRDefault="00195CFF" w:rsidP="00195CFF">
      <w:pPr>
        <w:pStyle w:val="Code"/>
        <w:rPr>
          <w:ins w:id="41" w:author="David Keyes" w:date="2023-03-23T08:02:00Z"/>
        </w:rPr>
      </w:pPr>
      <w:ins w:id="42" w:author="David Keyes" w:date="2023-03-23T08:02:00Z">
        <w:r>
          <w:t xml:space="preserve">  </w:t>
        </w:r>
        <w:proofErr w:type="gramStart"/>
        <w:r>
          <w:t>rename(</w:t>
        </w:r>
        <w:proofErr w:type="gramEnd"/>
        <w:r>
          <w:t>Country = country)</w:t>
        </w:r>
      </w:ins>
    </w:p>
    <w:p w14:paraId="6F2265D1" w14:textId="02DBA427" w:rsidR="005E549B" w:rsidRDefault="00195CFF" w:rsidP="004D588B">
      <w:pPr>
        <w:pStyle w:val="Body"/>
      </w:pPr>
      <w:ins w:id="43" w:author="David Keyes" w:date="2023-03-23T08:02:00Z">
        <w:r>
          <w:t xml:space="preserve">Here’s what the </w:t>
        </w:r>
        <w:proofErr w:type="spellStart"/>
        <w:r w:rsidRPr="00A142CA">
          <w:rPr>
            <w:rStyle w:val="Literal"/>
          </w:rPr>
          <w:t>gdp_with_bosnia</w:t>
        </w:r>
        <w:proofErr w:type="spellEnd"/>
        <w:r w:rsidDel="00984B50">
          <w:t xml:space="preserve"> </w:t>
        </w:r>
        <w:r>
          <w:t>data frame looks like:</w:t>
        </w:r>
      </w:ins>
      <w:del w:id="44" w:author="David Keyes" w:date="2023-03-23T08:02:00Z">
        <w:r w:rsidR="00024ADE" w:rsidDel="00195CFF">
          <w:delText>Here’s what it looks like:</w:delText>
        </w:r>
      </w:del>
    </w:p>
    <w:p w14:paraId="3DE71034" w14:textId="77777777" w:rsidR="00292AE6" w:rsidRPr="007F247F" w:rsidRDefault="005E549B" w:rsidP="0058450D">
      <w:pPr>
        <w:pStyle w:val="Code"/>
      </w:pPr>
      <w:r w:rsidRPr="007F247F">
        <w:t xml:space="preserve">#&gt; # A </w:t>
      </w:r>
      <w:proofErr w:type="spellStart"/>
      <w:r w:rsidRPr="007F247F">
        <w:t>tibble</w:t>
      </w:r>
      <w:proofErr w:type="spellEnd"/>
      <w:r w:rsidRPr="007F247F">
        <w:t>: 5 × 4</w:t>
      </w:r>
    </w:p>
    <w:p w14:paraId="1FC3C392" w14:textId="77777777" w:rsidR="00292AE6" w:rsidRPr="007F247F" w:rsidRDefault="005E549B" w:rsidP="0058450D">
      <w:pPr>
        <w:pStyle w:val="Code"/>
      </w:pPr>
      <w:r w:rsidRPr="007F247F">
        <w:t>#&gt;   Country                `1952` `1972` `1992`</w:t>
      </w:r>
    </w:p>
    <w:p w14:paraId="0E5ECC9A" w14:textId="77777777" w:rsidR="00292AE6" w:rsidRPr="007F247F" w:rsidRDefault="005E549B" w:rsidP="0058450D">
      <w:pPr>
        <w:pStyle w:val="Code"/>
      </w:pPr>
      <w:r w:rsidRPr="007F247F">
        <w:t>#&gt;   &lt;chr&gt;                   &lt;</w:t>
      </w:r>
      <w:proofErr w:type="spellStart"/>
      <w:r w:rsidRPr="007F247F">
        <w:t>dbl</w:t>
      </w:r>
      <w:proofErr w:type="spellEnd"/>
      <w:proofErr w:type="gramStart"/>
      <w:r w:rsidRPr="007F247F">
        <w:t>&gt;  &lt;</w:t>
      </w:r>
      <w:proofErr w:type="spellStart"/>
      <w:proofErr w:type="gramEnd"/>
      <w:r w:rsidRPr="007F247F">
        <w:t>dbl</w:t>
      </w:r>
      <w:proofErr w:type="spellEnd"/>
      <w:r w:rsidRPr="007F247F">
        <w:t>&gt;  &lt;</w:t>
      </w:r>
      <w:proofErr w:type="spellStart"/>
      <w:r w:rsidRPr="007F247F">
        <w:t>dbl</w:t>
      </w:r>
      <w:proofErr w:type="spellEnd"/>
      <w:r w:rsidRPr="007F247F">
        <w:t>&gt;</w:t>
      </w:r>
    </w:p>
    <w:p w14:paraId="3FAD9809" w14:textId="77777777" w:rsidR="00292AE6" w:rsidRPr="007F247F" w:rsidRDefault="005E549B" w:rsidP="0058450D">
      <w:pPr>
        <w:pStyle w:val="Code"/>
      </w:pPr>
      <w:r w:rsidRPr="007F247F">
        <w:t>#&gt; 1 Afghanistan              779.   740.   649.</w:t>
      </w:r>
    </w:p>
    <w:p w14:paraId="1BDCBC82" w14:textId="77777777" w:rsidR="00292AE6" w:rsidRPr="007F247F" w:rsidRDefault="005E549B" w:rsidP="0058450D">
      <w:pPr>
        <w:pStyle w:val="Code"/>
      </w:pPr>
      <w:r w:rsidRPr="007F247F">
        <w:t>#&gt; 2 Albania                 1601.  3313.  2497.</w:t>
      </w:r>
    </w:p>
    <w:p w14:paraId="5BF2A416" w14:textId="77777777" w:rsidR="00292AE6" w:rsidRPr="007F247F" w:rsidRDefault="005E549B" w:rsidP="0058450D">
      <w:pPr>
        <w:pStyle w:val="Code"/>
      </w:pPr>
      <w:r w:rsidRPr="007F247F">
        <w:t>#&gt; 3 Algeria                 2449.  4183.  5023.</w:t>
      </w:r>
    </w:p>
    <w:p w14:paraId="058978C8" w14:textId="77777777" w:rsidR="00292AE6" w:rsidRPr="007F247F" w:rsidRDefault="005E549B" w:rsidP="0058450D">
      <w:pPr>
        <w:pStyle w:val="Code"/>
      </w:pPr>
      <w:r w:rsidRPr="007F247F">
        <w:t>#&gt; 4 Angola                  3521.  5473.  2628.</w:t>
      </w:r>
    </w:p>
    <w:p w14:paraId="15A8F26C" w14:textId="068DB5F0" w:rsidR="005E549B" w:rsidRPr="007F247F" w:rsidRDefault="005E549B" w:rsidP="0058450D">
      <w:pPr>
        <w:pStyle w:val="Code"/>
      </w:pPr>
      <w:r w:rsidRPr="007F247F">
        <w:t>#&gt; 5 Bosnia and Herzegovina   974.  2860.  2547.</w:t>
      </w:r>
    </w:p>
    <w:p w14:paraId="0D68D781" w14:textId="24C76B12" w:rsidR="005E549B" w:rsidRDefault="00E35893" w:rsidP="00D9435E">
      <w:pPr>
        <w:pStyle w:val="Body"/>
      </w:pPr>
      <w:r>
        <w:t>Now</w:t>
      </w:r>
      <w:r w:rsidR="005E549B">
        <w:t xml:space="preserve"> take the </w:t>
      </w:r>
      <w:proofErr w:type="spellStart"/>
      <w:r w:rsidR="005E549B" w:rsidRPr="00A142CA">
        <w:rPr>
          <w:rStyle w:val="Literal"/>
        </w:rPr>
        <w:t>gdp_with_bosnia</w:t>
      </w:r>
      <w:proofErr w:type="spellEnd"/>
      <w:r w:rsidR="005E549B">
        <w:t xml:space="preserve"> data frame and create a table with the country column center aligned. In th</w:t>
      </w:r>
      <w:r>
        <w:t>e</w:t>
      </w:r>
      <w:r w:rsidR="005E549B">
        <w:t xml:space="preserve"> table</w:t>
      </w:r>
      <w:r>
        <w:t xml:space="preserve"> in Figure 5-7</w:t>
      </w:r>
      <w:r w:rsidR="005E549B">
        <w:t>, it</w:t>
      </w:r>
      <w:r>
        <w:t>’</w:t>
      </w:r>
      <w:r w:rsidR="005E549B">
        <w:t>s hard to scan the country names</w:t>
      </w:r>
      <w:r>
        <w:t>,</w:t>
      </w:r>
      <w:r w:rsidR="005E549B">
        <w:t xml:space="preserve"> and that center-aligned column just looks a bit weird.</w:t>
      </w:r>
    </w:p>
    <w:p w14:paraId="0A20212B" w14:textId="77777777" w:rsidR="005E549B" w:rsidRDefault="005E549B" w:rsidP="00703ADE">
      <w:pPr>
        <w:pStyle w:val="GraphicSlug"/>
      </w:pPr>
      <w:r>
        <w:t>[F05007.png]</w:t>
      </w:r>
    </w:p>
    <w:p w14:paraId="0DA53608" w14:textId="77777777" w:rsidR="005E549B" w:rsidRDefault="005E549B" w:rsidP="005E549B">
      <w:pPr>
        <w:pStyle w:val="CaptionedFigure"/>
      </w:pPr>
      <w:r>
        <w:rPr>
          <w:noProof/>
        </w:rPr>
        <w:drawing>
          <wp:inline distT="0" distB="0" distL="0" distR="0" wp14:anchorId="21F8A1EC" wp14:editId="5A6894A7">
            <wp:extent cx="5334000" cy="2431676"/>
            <wp:effectExtent l="0" t="0" r="0" b="0"/>
            <wp:docPr id="189" name="Picture"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90" name="Picture" descr="../temp/F05007.png"/>
                    <pic:cNvPicPr>
                      <a:picLocks noChangeAspect="1" noChangeArrowheads="1"/>
                    </pic:cNvPicPr>
                  </pic:nvPicPr>
                  <pic:blipFill>
                    <a:blip r:embed="rId16"/>
                    <a:stretch>
                      <a:fillRect/>
                    </a:stretch>
                  </pic:blipFill>
                  <pic:spPr bwMode="auto">
                    <a:xfrm>
                      <a:off x="0" y="0"/>
                      <a:ext cx="5334000" cy="2431676"/>
                    </a:xfrm>
                    <a:prstGeom prst="rect">
                      <a:avLst/>
                    </a:prstGeom>
                    <a:noFill/>
                    <a:ln w="9525">
                      <a:noFill/>
                      <a:headEnd/>
                      <a:tailEnd/>
                    </a:ln>
                  </pic:spPr>
                </pic:pic>
              </a:graphicData>
            </a:graphic>
          </wp:inline>
        </w:drawing>
      </w:r>
    </w:p>
    <w:p w14:paraId="1616885B" w14:textId="11634B76" w:rsidR="005E549B" w:rsidRDefault="00E35893" w:rsidP="008F6A3E">
      <w:pPr>
        <w:pStyle w:val="CaptionLine"/>
      </w:pPr>
      <w:r>
        <w:t>A t</w:t>
      </w:r>
      <w:r w:rsidR="005E549B">
        <w:t>able with country column center aligned</w:t>
      </w:r>
    </w:p>
    <w:p w14:paraId="7979CE6A" w14:textId="3A7D4C02" w:rsidR="005E549B" w:rsidRDefault="005E549B" w:rsidP="00E74330">
      <w:pPr>
        <w:pStyle w:val="Body"/>
      </w:pPr>
      <w:r>
        <w:t xml:space="preserve">This is another example where we’ve had to change </w:t>
      </w:r>
      <w:r w:rsidRPr="00797411">
        <w:t xml:space="preserve">the </w:t>
      </w:r>
      <w:proofErr w:type="spellStart"/>
      <w:r w:rsidRPr="009D047D">
        <w:rPr>
          <w:rStyle w:val="Literal"/>
          <w:rPrChange w:id="45" w:author="David Keyes" w:date="2022-12-13T11:16:00Z">
            <w:rPr/>
          </w:rPrChange>
        </w:rPr>
        <w:t>gt</w:t>
      </w:r>
      <w:proofErr w:type="spellEnd"/>
      <w:r w:rsidRPr="00797411">
        <w:t xml:space="preserve"> defaults</w:t>
      </w:r>
      <w:r>
        <w:t xml:space="preserve"> to mess things up. In addition to right</w:t>
      </w:r>
      <w:r w:rsidR="0093207C">
        <w:t>-</w:t>
      </w:r>
      <w:r>
        <w:t xml:space="preserve">aligning numeric columns by default, </w:t>
      </w:r>
      <w:proofErr w:type="spellStart"/>
      <w:r w:rsidR="0093207C" w:rsidRPr="009D047D">
        <w:rPr>
          <w:rStyle w:val="Literal"/>
          <w:rPrChange w:id="46" w:author="David Keyes" w:date="2022-12-13T11:16:00Z">
            <w:rPr/>
          </w:rPrChange>
        </w:rPr>
        <w:t>gt</w:t>
      </w:r>
      <w:proofErr w:type="spellEnd"/>
      <w:r>
        <w:t xml:space="preserve"> left</w:t>
      </w:r>
      <w:r w:rsidR="0093207C">
        <w:t>-</w:t>
      </w:r>
      <w:r>
        <w:t>align</w:t>
      </w:r>
      <w:r w:rsidR="0093207C">
        <w:t>s</w:t>
      </w:r>
      <w:r>
        <w:t xml:space="preserve"> character columns. So, if we don’t touch anything,</w:t>
      </w:r>
      <w:r w:rsidR="0093207C">
        <w:t xml:space="preserve"> it </w:t>
      </w:r>
      <w:r>
        <w:t>will give us the alignment we’re looking for</w:t>
      </w:r>
      <w:r w:rsidR="0093207C">
        <w:t xml:space="preserve"> (Figure 5-8)</w:t>
      </w:r>
      <w:r>
        <w:t>.</w:t>
      </w:r>
    </w:p>
    <w:p w14:paraId="50F0C406" w14:textId="77777777" w:rsidR="005E549B" w:rsidRDefault="005E549B" w:rsidP="00703ADE">
      <w:pPr>
        <w:pStyle w:val="GraphicSlug"/>
      </w:pPr>
      <w:r>
        <w:t>[F05008.png]</w:t>
      </w:r>
    </w:p>
    <w:p w14:paraId="3F9CFC69" w14:textId="77777777" w:rsidR="005E549B" w:rsidRDefault="005E549B" w:rsidP="005E549B">
      <w:pPr>
        <w:pStyle w:val="CaptionedFigure"/>
      </w:pPr>
      <w:r>
        <w:rPr>
          <w:noProof/>
        </w:rPr>
        <w:lastRenderedPageBreak/>
        <w:drawing>
          <wp:inline distT="0" distB="0" distL="0" distR="0" wp14:anchorId="791BB42A" wp14:editId="36DBA5DF">
            <wp:extent cx="5334000" cy="2431676"/>
            <wp:effectExtent l="0" t="0" r="0" b="0"/>
            <wp:docPr id="192" name="Picture"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93" name="Picture" descr="../temp/F05008.png"/>
                    <pic:cNvPicPr>
                      <a:picLocks noChangeAspect="1" noChangeArrowheads="1"/>
                    </pic:cNvPicPr>
                  </pic:nvPicPr>
                  <pic:blipFill>
                    <a:blip r:embed="rId17"/>
                    <a:stretch>
                      <a:fillRect/>
                    </a:stretch>
                  </pic:blipFill>
                  <pic:spPr bwMode="auto">
                    <a:xfrm>
                      <a:off x="0" y="0"/>
                      <a:ext cx="5334000" cy="2431676"/>
                    </a:xfrm>
                    <a:prstGeom prst="rect">
                      <a:avLst/>
                    </a:prstGeom>
                    <a:noFill/>
                    <a:ln w="9525">
                      <a:noFill/>
                      <a:headEnd/>
                      <a:tailEnd/>
                    </a:ln>
                  </pic:spPr>
                </pic:pic>
              </a:graphicData>
            </a:graphic>
          </wp:inline>
        </w:drawing>
      </w:r>
    </w:p>
    <w:p w14:paraId="048C2702" w14:textId="73D9AA36" w:rsidR="005E549B" w:rsidRDefault="005220CF" w:rsidP="008F6A3E">
      <w:pPr>
        <w:pStyle w:val="CaptionLine"/>
      </w:pPr>
      <w:r>
        <w:t>A t</w:t>
      </w:r>
      <w:r w:rsidR="005E549B">
        <w:t>able with country column left aligned</w:t>
      </w:r>
    </w:p>
    <w:p w14:paraId="0FC1298F" w14:textId="255F8545" w:rsidR="005E549B" w:rsidRDefault="005E549B" w:rsidP="00E74330">
      <w:pPr>
        <w:pStyle w:val="Body"/>
      </w:pPr>
      <w:r>
        <w:t xml:space="preserve">If you ever do want to override the default alignments, you can use the </w:t>
      </w:r>
      <w:proofErr w:type="spellStart"/>
      <w:r w:rsidRPr="00A142CA">
        <w:rPr>
          <w:rStyle w:val="Literal"/>
        </w:rPr>
        <w:t>cols_</w:t>
      </w:r>
      <w:proofErr w:type="gramStart"/>
      <w:r w:rsidRPr="00A142CA">
        <w:rPr>
          <w:rStyle w:val="Literal"/>
        </w:rPr>
        <w:t>align</w:t>
      </w:r>
      <w:proofErr w:type="spellEnd"/>
      <w:r w:rsidRPr="00A142CA">
        <w:rPr>
          <w:rStyle w:val="Literal"/>
        </w:rPr>
        <w:t>(</w:t>
      </w:r>
      <w:proofErr w:type="gramEnd"/>
      <w:r w:rsidRPr="00A142CA">
        <w:rPr>
          <w:rStyle w:val="Literal"/>
        </w:rPr>
        <w:t>)</w:t>
      </w:r>
      <w:r>
        <w:t xml:space="preserve"> function. </w:t>
      </w:r>
      <w:r w:rsidR="0093207C">
        <w:t>For example, here is how to make t</w:t>
      </w:r>
      <w:r>
        <w:t>hat table with the country names center aligned</w:t>
      </w:r>
      <w:r w:rsidR="0093207C">
        <w:t>:</w:t>
      </w:r>
    </w:p>
    <w:p w14:paraId="2B2EFA38" w14:textId="77777777" w:rsidR="00292AE6" w:rsidRPr="007F247F" w:rsidRDefault="005E549B" w:rsidP="0058450D">
      <w:pPr>
        <w:pStyle w:val="Code"/>
      </w:pPr>
      <w:proofErr w:type="spellStart"/>
      <w:r w:rsidRPr="007F247F">
        <w:t>gdp_with_bosnia</w:t>
      </w:r>
      <w:proofErr w:type="spellEnd"/>
      <w:r w:rsidRPr="007F247F">
        <w:t xml:space="preserve"> %&gt;% </w:t>
      </w:r>
    </w:p>
    <w:p w14:paraId="3209D410" w14:textId="77777777" w:rsidR="00292AE6" w:rsidRPr="007F247F" w:rsidRDefault="005E549B" w:rsidP="0058450D">
      <w:pPr>
        <w:pStyle w:val="Code"/>
      </w:pPr>
      <w:r w:rsidRPr="007F247F">
        <w:t xml:space="preserve">  </w:t>
      </w:r>
      <w:proofErr w:type="spellStart"/>
      <w:proofErr w:type="gramStart"/>
      <w:r w:rsidRPr="007F247F">
        <w:t>gt</w:t>
      </w:r>
      <w:proofErr w:type="spellEnd"/>
      <w:r w:rsidRPr="007F247F">
        <w:t>(</w:t>
      </w:r>
      <w:proofErr w:type="gramEnd"/>
      <w:r w:rsidRPr="007F247F">
        <w:t xml:space="preserve">) %&gt;% </w:t>
      </w:r>
    </w:p>
    <w:p w14:paraId="683A06E0" w14:textId="77777777" w:rsidR="00292AE6" w:rsidRPr="007F247F" w:rsidRDefault="005E549B" w:rsidP="0058450D">
      <w:pPr>
        <w:pStyle w:val="Code"/>
      </w:pPr>
      <w:r w:rsidRPr="007F247F">
        <w:t xml:space="preserve">  </w:t>
      </w:r>
      <w:proofErr w:type="spellStart"/>
      <w:r w:rsidRPr="007F247F">
        <w:t>tab_</w:t>
      </w:r>
      <w:proofErr w:type="gramStart"/>
      <w:r w:rsidRPr="007F247F">
        <w:t>style</w:t>
      </w:r>
      <w:proofErr w:type="spellEnd"/>
      <w:r w:rsidRPr="007F247F">
        <w:t>(</w:t>
      </w:r>
      <w:proofErr w:type="gramEnd"/>
    </w:p>
    <w:p w14:paraId="07EA00F6" w14:textId="77777777" w:rsidR="00292AE6" w:rsidRPr="007F247F" w:rsidRDefault="005E549B" w:rsidP="0058450D">
      <w:pPr>
        <w:pStyle w:val="Code"/>
      </w:pPr>
      <w:r w:rsidRPr="007F247F">
        <w:t xml:space="preserve">    style = </w:t>
      </w:r>
      <w:proofErr w:type="spellStart"/>
      <w:r w:rsidRPr="007F247F">
        <w:t>cell_</w:t>
      </w:r>
      <w:proofErr w:type="gramStart"/>
      <w:r w:rsidRPr="007F247F">
        <w:t>borders</w:t>
      </w:r>
      <w:proofErr w:type="spellEnd"/>
      <w:r w:rsidRPr="007F247F">
        <w:t>(</w:t>
      </w:r>
      <w:proofErr w:type="gramEnd"/>
      <w:r w:rsidRPr="007F247F">
        <w:t>color = "transparent"),</w:t>
      </w:r>
    </w:p>
    <w:p w14:paraId="523CA9A3" w14:textId="77777777" w:rsidR="00292AE6" w:rsidRPr="007F247F" w:rsidRDefault="005E549B" w:rsidP="0058450D">
      <w:pPr>
        <w:pStyle w:val="Code"/>
      </w:pPr>
      <w:r w:rsidRPr="007F247F">
        <w:t xml:space="preserve">    locations = </w:t>
      </w:r>
      <w:proofErr w:type="spellStart"/>
      <w:r w:rsidRPr="007F247F">
        <w:t>cells_</w:t>
      </w:r>
      <w:proofErr w:type="gramStart"/>
      <w:r w:rsidRPr="007F247F">
        <w:t>body</w:t>
      </w:r>
      <w:proofErr w:type="spellEnd"/>
      <w:r w:rsidRPr="007F247F">
        <w:t>(</w:t>
      </w:r>
      <w:proofErr w:type="gramEnd"/>
      <w:r w:rsidRPr="007F247F">
        <w:t>)</w:t>
      </w:r>
    </w:p>
    <w:p w14:paraId="733E5319" w14:textId="77777777" w:rsidR="00292AE6" w:rsidRPr="007F247F" w:rsidRDefault="005E549B" w:rsidP="0058450D">
      <w:pPr>
        <w:pStyle w:val="Code"/>
      </w:pPr>
      <w:r w:rsidRPr="007F247F">
        <w:t xml:space="preserve">  ) %&gt;% </w:t>
      </w:r>
    </w:p>
    <w:p w14:paraId="56CEE682" w14:textId="77777777" w:rsidR="00292AE6" w:rsidRPr="007F247F" w:rsidRDefault="005E549B" w:rsidP="0058450D">
      <w:pPr>
        <w:pStyle w:val="Code"/>
      </w:pPr>
      <w:r w:rsidRPr="007F247F">
        <w:t xml:space="preserve">  </w:t>
      </w:r>
      <w:proofErr w:type="spellStart"/>
      <w:r w:rsidRPr="007F247F">
        <w:t>tab_</w:t>
      </w:r>
      <w:proofErr w:type="gramStart"/>
      <w:r w:rsidRPr="007F247F">
        <w:t>style</w:t>
      </w:r>
      <w:proofErr w:type="spellEnd"/>
      <w:r w:rsidRPr="007F247F">
        <w:t>(</w:t>
      </w:r>
      <w:proofErr w:type="gramEnd"/>
    </w:p>
    <w:p w14:paraId="48644A0A" w14:textId="77777777" w:rsidR="00292AE6" w:rsidRPr="007F247F" w:rsidRDefault="005E549B" w:rsidP="0058450D">
      <w:pPr>
        <w:pStyle w:val="Code"/>
      </w:pPr>
      <w:r w:rsidRPr="007F247F">
        <w:t xml:space="preserve">    style = </w:t>
      </w:r>
      <w:proofErr w:type="spellStart"/>
      <w:r w:rsidRPr="007F247F">
        <w:t>cell_</w:t>
      </w:r>
      <w:proofErr w:type="gramStart"/>
      <w:r w:rsidRPr="007F247F">
        <w:t>text</w:t>
      </w:r>
      <w:proofErr w:type="spellEnd"/>
      <w:r w:rsidRPr="007F247F">
        <w:t>(</w:t>
      </w:r>
      <w:proofErr w:type="gramEnd"/>
      <w:r w:rsidRPr="007F247F">
        <w:t>weight = "bold"),</w:t>
      </w:r>
    </w:p>
    <w:p w14:paraId="2A66A60D" w14:textId="77777777" w:rsidR="00292AE6" w:rsidRPr="007F247F" w:rsidRDefault="005E549B" w:rsidP="0058450D">
      <w:pPr>
        <w:pStyle w:val="Code"/>
      </w:pPr>
      <w:r w:rsidRPr="007F247F">
        <w:t xml:space="preserve">    locations = </w:t>
      </w:r>
      <w:proofErr w:type="spellStart"/>
      <w:r w:rsidRPr="007F247F">
        <w:t>cells_column_</w:t>
      </w:r>
      <w:proofErr w:type="gramStart"/>
      <w:r w:rsidRPr="007F247F">
        <w:t>labels</w:t>
      </w:r>
      <w:proofErr w:type="spellEnd"/>
      <w:r w:rsidRPr="007F247F">
        <w:t>(</w:t>
      </w:r>
      <w:proofErr w:type="gramEnd"/>
      <w:r w:rsidRPr="007F247F">
        <w:t>)</w:t>
      </w:r>
    </w:p>
    <w:p w14:paraId="0A9E29C7" w14:textId="77777777" w:rsidR="00292AE6" w:rsidRPr="007F247F" w:rsidRDefault="005E549B" w:rsidP="0058450D">
      <w:pPr>
        <w:pStyle w:val="Code"/>
      </w:pPr>
      <w:r w:rsidRPr="007F247F">
        <w:t xml:space="preserve">  ) %&gt;% </w:t>
      </w:r>
    </w:p>
    <w:p w14:paraId="7CCAA258" w14:textId="77777777" w:rsidR="00292AE6" w:rsidRPr="007F247F" w:rsidRDefault="005E549B" w:rsidP="0058450D">
      <w:pPr>
        <w:pStyle w:val="Code"/>
      </w:pPr>
      <w:r w:rsidRPr="007F247F">
        <w:t xml:space="preserve">  </w:t>
      </w:r>
      <w:proofErr w:type="spellStart"/>
      <w:r w:rsidRPr="007F247F">
        <w:t>cols_</w:t>
      </w:r>
      <w:proofErr w:type="gramStart"/>
      <w:r w:rsidRPr="007F247F">
        <w:t>align</w:t>
      </w:r>
      <w:proofErr w:type="spellEnd"/>
      <w:r w:rsidRPr="007F247F">
        <w:t>(</w:t>
      </w:r>
      <w:proofErr w:type="gramEnd"/>
      <w:r w:rsidRPr="007F247F">
        <w:t>columns = "Country",</w:t>
      </w:r>
    </w:p>
    <w:p w14:paraId="0C517B54" w14:textId="77777777" w:rsidR="007C409B" w:rsidRDefault="005E549B" w:rsidP="0058450D">
      <w:pPr>
        <w:pStyle w:val="Code"/>
        <w:rPr>
          <w:ins w:id="47" w:author="Frances" w:date="2023-03-22T16:15:00Z"/>
        </w:rPr>
      </w:pPr>
      <w:r w:rsidRPr="007F247F">
        <w:t xml:space="preserve">             align = "center")</w:t>
      </w:r>
      <w:ins w:id="48" w:author="Frances" w:date="2023-03-22T16:15:00Z">
        <w:r w:rsidR="007C409B" w:rsidRPr="007C409B">
          <w:t xml:space="preserve"> </w:t>
        </w:r>
      </w:ins>
    </w:p>
    <w:p w14:paraId="0063FE69" w14:textId="771AA035" w:rsidR="005E549B" w:rsidRPr="007F247F" w:rsidRDefault="007C409B" w:rsidP="00FB6D1E">
      <w:pPr>
        <w:pStyle w:val="Body"/>
      </w:pPr>
      <w:r>
        <w:t xml:space="preserve">Within this function, we use the </w:t>
      </w:r>
      <w:r w:rsidRPr="00A142CA">
        <w:rPr>
          <w:rStyle w:val="Literal"/>
        </w:rPr>
        <w:t>columns</w:t>
      </w:r>
      <w:r>
        <w:t xml:space="preserve"> argument to </w:t>
      </w:r>
      <w:r w:rsidRPr="00797411">
        <w:t xml:space="preserve">tell </w:t>
      </w:r>
      <w:proofErr w:type="spellStart"/>
      <w:r w:rsidRPr="00DC20A7">
        <w:rPr>
          <w:rStyle w:val="Literal"/>
        </w:rPr>
        <w:t>gt</w:t>
      </w:r>
      <w:proofErr w:type="spellEnd"/>
      <w:r w:rsidRPr="00797411">
        <w:t xml:space="preserve"> which</w:t>
      </w:r>
      <w:r>
        <w:t xml:space="preserve"> columns to align</w:t>
      </w:r>
      <w:ins w:id="49" w:author="Frances" w:date="2023-03-22T16:15:00Z">
        <w:r>
          <w:t>,</w:t>
        </w:r>
      </w:ins>
      <w:r>
        <w:t xml:space="preserve"> and the </w:t>
      </w:r>
      <w:r w:rsidRPr="00A142CA">
        <w:rPr>
          <w:rStyle w:val="Literal"/>
        </w:rPr>
        <w:t>align</w:t>
      </w:r>
      <w:r>
        <w:t xml:space="preserve"> argument to select our alignment.</w:t>
      </w:r>
    </w:p>
    <w:p w14:paraId="1723C31C" w14:textId="368C07B4" w:rsidR="005E549B" w:rsidRDefault="005E549B" w:rsidP="0021214B">
      <w:pPr>
        <w:pStyle w:val="HeadB"/>
      </w:pPr>
      <w:bookmarkStart w:id="50" w:name="_Toc130393652"/>
      <w:bookmarkStart w:id="51" w:name="X38962a77f1dd5680be258b992cf0bc60f7eab72"/>
      <w:bookmarkEnd w:id="19"/>
      <w:r>
        <w:t xml:space="preserve">Principle Four: Use the </w:t>
      </w:r>
      <w:r w:rsidR="00D31045">
        <w:t xml:space="preserve">Correct </w:t>
      </w:r>
      <w:r>
        <w:t>Level of Precision</w:t>
      </w:r>
      <w:bookmarkEnd w:id="50"/>
    </w:p>
    <w:p w14:paraId="212141AD" w14:textId="1C3B308C" w:rsidR="00AC6D38" w:rsidRDefault="005E549B" w:rsidP="00D9435E">
      <w:pPr>
        <w:pStyle w:val="Body"/>
      </w:pPr>
      <w:r>
        <w:t xml:space="preserve">In all of the tables we’ve made so far, we’ve used the data exactly as it came to us. </w:t>
      </w:r>
      <w:r w:rsidR="00AC6D38">
        <w:t>T</w:t>
      </w:r>
      <w:r>
        <w:t xml:space="preserve">he numeric columns, </w:t>
      </w:r>
      <w:r w:rsidR="00AC6D38">
        <w:t>for example, extend their</w:t>
      </w:r>
      <w:r>
        <w:t xml:space="preserve"> data to four decimal places. This is almost certainly too many. Having more decimal places makes </w:t>
      </w:r>
      <w:r w:rsidR="001D76FC">
        <w:t>a</w:t>
      </w:r>
      <w:r>
        <w:t xml:space="preserve"> table harder to read</w:t>
      </w:r>
      <w:r w:rsidR="00AC6D38">
        <w:t>, so you</w:t>
      </w:r>
      <w:r w:rsidR="001D76FC">
        <w:t xml:space="preserve"> should always</w:t>
      </w:r>
      <w:r w:rsidR="00AC6D38">
        <w:t xml:space="preserve"> strike </w:t>
      </w:r>
      <w:r>
        <w:t xml:space="preserve">a balance between what Jon </w:t>
      </w:r>
      <w:proofErr w:type="spellStart"/>
      <w:r>
        <w:t>Schwabish</w:t>
      </w:r>
      <w:proofErr w:type="spellEnd"/>
      <w:r>
        <w:t xml:space="preserve"> describes as “necessary precision and a clean, spare table.” </w:t>
      </w:r>
    </w:p>
    <w:p w14:paraId="5200CF28" w14:textId="334A7BA3" w:rsidR="005E549B" w:rsidRDefault="00AC6D38" w:rsidP="00D9435E">
      <w:pPr>
        <w:pStyle w:val="Body"/>
      </w:pPr>
      <w:r>
        <w:t xml:space="preserve">Here is another way </w:t>
      </w:r>
      <w:r w:rsidR="005E549B">
        <w:t xml:space="preserve">I’ve heard </w:t>
      </w:r>
      <w:r>
        <w:t>this principle</w:t>
      </w:r>
      <w:r w:rsidR="005E549B">
        <w:t xml:space="preserve"> described</w:t>
      </w:r>
      <w:r>
        <w:t>:</w:t>
      </w:r>
      <w:r w:rsidR="005E549B">
        <w:t xml:space="preserve"> </w:t>
      </w:r>
      <w:r>
        <w:t>I</w:t>
      </w:r>
      <w:r w:rsidR="005E549B">
        <w:t>f adding additional decimal places would change some action, keep them; otherwise, take them</w:t>
      </w:r>
      <w:r w:rsidR="001D76FC">
        <w:t xml:space="preserve"> o</w:t>
      </w:r>
      <w:r w:rsidR="005E549B">
        <w:t>ut</w:t>
      </w:r>
      <w:r w:rsidR="001D76FC">
        <w:t>.</w:t>
      </w:r>
      <w:r w:rsidR="005E549B">
        <w:t xml:space="preserve"> </w:t>
      </w:r>
      <w:r w:rsidR="001D76FC">
        <w:t>In m</w:t>
      </w:r>
      <w:r w:rsidR="005E549B">
        <w:t>y experience</w:t>
      </w:r>
      <w:r w:rsidR="001D76FC">
        <w:t>,</w:t>
      </w:r>
      <w:r w:rsidR="005E549B">
        <w:t xml:space="preserve"> people tend to leave too many decimal places in, </w:t>
      </w:r>
      <w:r w:rsidR="00DB029D">
        <w:t>putting</w:t>
      </w:r>
      <w:r w:rsidR="001D76FC">
        <w:t xml:space="preserve"> too much importance on </w:t>
      </w:r>
      <w:r w:rsidR="005E549B">
        <w:t xml:space="preserve">a very high degree </w:t>
      </w:r>
      <w:r w:rsidR="001D76FC">
        <w:t xml:space="preserve">of accuracy </w:t>
      </w:r>
      <w:r w:rsidR="005E549B">
        <w:t>(and, in the process, reduc</w:t>
      </w:r>
      <w:r w:rsidR="001D76FC">
        <w:t>ing</w:t>
      </w:r>
      <w:r w:rsidR="005E549B">
        <w:t xml:space="preserve"> the legibility of their tables).</w:t>
      </w:r>
    </w:p>
    <w:p w14:paraId="04180C68" w14:textId="68F1ED42" w:rsidR="005E549B" w:rsidRDefault="001D76FC" w:rsidP="00E74330">
      <w:pPr>
        <w:pStyle w:val="Body"/>
      </w:pPr>
      <w:r>
        <w:t>In</w:t>
      </w:r>
      <w:r w:rsidR="005E549B">
        <w:t xml:space="preserve"> our GDP table, we can use the </w:t>
      </w:r>
      <w:proofErr w:type="spellStart"/>
      <w:r w:rsidR="005E549B" w:rsidRPr="00A142CA">
        <w:rPr>
          <w:rStyle w:val="Literal"/>
        </w:rPr>
        <w:t>fmt_</w:t>
      </w:r>
      <w:proofErr w:type="gramStart"/>
      <w:r w:rsidR="005E549B" w:rsidRPr="00A142CA">
        <w:rPr>
          <w:rStyle w:val="Literal"/>
        </w:rPr>
        <w:t>currency</w:t>
      </w:r>
      <w:proofErr w:type="spellEnd"/>
      <w:r w:rsidR="005E549B" w:rsidRPr="00A142CA">
        <w:rPr>
          <w:rStyle w:val="Literal"/>
        </w:rPr>
        <w:t>(</w:t>
      </w:r>
      <w:proofErr w:type="gramEnd"/>
      <w:r w:rsidR="005E549B" w:rsidRPr="00A142CA">
        <w:rPr>
          <w:rStyle w:val="Literal"/>
        </w:rPr>
        <w:t>)</w:t>
      </w:r>
      <w:r w:rsidR="005E549B">
        <w:t xml:space="preserve"> function to format our numeric values. </w:t>
      </w:r>
      <w:r>
        <w:t>(</w:t>
      </w:r>
      <w:r w:rsidR="005E549B">
        <w:t xml:space="preserve">The </w:t>
      </w:r>
      <w:proofErr w:type="spellStart"/>
      <w:r w:rsidR="005E549B" w:rsidRPr="009D047D">
        <w:rPr>
          <w:rStyle w:val="Literal"/>
          <w:rPrChange w:id="52" w:author="David Keyes" w:date="2022-12-13T11:17:00Z">
            <w:rPr/>
          </w:rPrChange>
        </w:rPr>
        <w:t>gt</w:t>
      </w:r>
      <w:proofErr w:type="spellEnd"/>
      <w:r w:rsidR="005E549B" w:rsidRPr="00797411">
        <w:t xml:space="preserve"> package</w:t>
      </w:r>
      <w:r w:rsidR="005E549B">
        <w:t xml:space="preserve"> has a whole series of functions for formatting values in tables</w:t>
      </w:r>
      <w:r>
        <w:t>,</w:t>
      </w:r>
      <w:r w:rsidR="005E549B">
        <w:t xml:space="preserve"> </w:t>
      </w:r>
      <w:r>
        <w:t>a</w:t>
      </w:r>
      <w:r w:rsidR="005E549B">
        <w:t xml:space="preserve">ll of </w:t>
      </w:r>
      <w:r>
        <w:t>which</w:t>
      </w:r>
      <w:r w:rsidR="005E549B">
        <w:t xml:space="preserve"> start with </w:t>
      </w:r>
      <w:proofErr w:type="spellStart"/>
      <w:r w:rsidR="005E549B" w:rsidRPr="00A142CA">
        <w:rPr>
          <w:rStyle w:val="Literal"/>
        </w:rPr>
        <w:t>fmt</w:t>
      </w:r>
      <w:proofErr w:type="spellEnd"/>
      <w:r w:rsidR="005E549B" w:rsidRPr="00A142CA">
        <w:rPr>
          <w:rStyle w:val="Literal"/>
        </w:rPr>
        <w:t>_</w:t>
      </w:r>
      <w:r w:rsidR="005E549B">
        <w:t>.</w:t>
      </w:r>
      <w:r>
        <w:t>)</w:t>
      </w:r>
      <w:r w:rsidR="005E549B">
        <w:t xml:space="preserve"> In the </w:t>
      </w:r>
      <w:r>
        <w:t xml:space="preserve">following </w:t>
      </w:r>
      <w:r w:rsidR="005E549B">
        <w:t xml:space="preserve">code, we </w:t>
      </w:r>
      <w:r>
        <w:t>apply</w:t>
      </w:r>
      <w:r w:rsidR="005E549B">
        <w:t xml:space="preserve"> </w:t>
      </w:r>
      <w:proofErr w:type="spellStart"/>
      <w:r w:rsidR="005E549B" w:rsidRPr="00A142CA">
        <w:rPr>
          <w:rStyle w:val="Literal"/>
        </w:rPr>
        <w:t>fmt_</w:t>
      </w:r>
      <w:proofErr w:type="gramStart"/>
      <w:r w:rsidR="005E549B" w:rsidRPr="00A142CA">
        <w:rPr>
          <w:rStyle w:val="Literal"/>
        </w:rPr>
        <w:t>currency</w:t>
      </w:r>
      <w:proofErr w:type="spellEnd"/>
      <w:r w:rsidR="005E549B" w:rsidRPr="00A142CA">
        <w:rPr>
          <w:rStyle w:val="Literal"/>
        </w:rPr>
        <w:t>(</w:t>
      </w:r>
      <w:proofErr w:type="gramEnd"/>
      <w:r w:rsidR="005E549B" w:rsidRPr="00A142CA">
        <w:rPr>
          <w:rStyle w:val="Literal"/>
        </w:rPr>
        <w:t>)</w:t>
      </w:r>
      <w:r w:rsidR="005E549B">
        <w:t>to the 1952, 1972, and 1992 columns</w:t>
      </w:r>
      <w:r>
        <w:t>,</w:t>
      </w:r>
      <w:r w:rsidR="005E549B">
        <w:t xml:space="preserve"> then use</w:t>
      </w:r>
      <w:r>
        <w:t xml:space="preserve"> the</w:t>
      </w:r>
      <w:r w:rsidR="005E549B">
        <w:t xml:space="preserve"> </w:t>
      </w:r>
      <w:r w:rsidR="005E549B" w:rsidRPr="00A142CA">
        <w:rPr>
          <w:rStyle w:val="Literal"/>
        </w:rPr>
        <w:t>decimals</w:t>
      </w:r>
      <w:r w:rsidR="005E549B">
        <w:t xml:space="preserve"> argument to tell </w:t>
      </w:r>
      <w:proofErr w:type="spellStart"/>
      <w:r w:rsidR="005E549B" w:rsidRPr="00A142CA">
        <w:rPr>
          <w:rStyle w:val="Literal"/>
        </w:rPr>
        <w:t>fmt_currency</w:t>
      </w:r>
      <w:proofErr w:type="spellEnd"/>
      <w:r w:rsidR="005E549B" w:rsidRPr="00A142CA">
        <w:rPr>
          <w:rStyle w:val="Literal"/>
        </w:rPr>
        <w:t>()</w:t>
      </w:r>
      <w:r w:rsidR="005E549B">
        <w:t xml:space="preserve"> to format the values with zero decimal places</w:t>
      </w:r>
      <w:r>
        <w:t>. After all,</w:t>
      </w:r>
      <w:r w:rsidR="005E549B">
        <w:t xml:space="preserve"> the difference between a GDP of $799.4453 and $779 is unlikely to lead to different decisions</w:t>
      </w:r>
      <w:r>
        <w:t>,</w:t>
      </w:r>
      <w:r w:rsidR="005E549B">
        <w:t xml:space="preserve"> so I’m comfortable with sacrificing precision for legibility</w:t>
      </w:r>
      <w:r>
        <w:t>:</w:t>
      </w:r>
    </w:p>
    <w:p w14:paraId="49478D48" w14:textId="77777777" w:rsidR="00292AE6" w:rsidRPr="007F247F" w:rsidRDefault="005E549B" w:rsidP="00531727">
      <w:pPr>
        <w:pStyle w:val="Code"/>
      </w:pPr>
      <w:proofErr w:type="spellStart"/>
      <w:r w:rsidRPr="007F247F">
        <w:t>table_bold_header</w:t>
      </w:r>
      <w:proofErr w:type="spellEnd"/>
      <w:r w:rsidRPr="007F247F">
        <w:t xml:space="preserve"> %&gt;%</w:t>
      </w:r>
    </w:p>
    <w:p w14:paraId="06E575EC" w14:textId="77777777" w:rsidR="00292AE6" w:rsidRPr="007F247F" w:rsidRDefault="005E549B" w:rsidP="00531727">
      <w:pPr>
        <w:pStyle w:val="Code"/>
      </w:pPr>
      <w:r w:rsidRPr="007F247F">
        <w:lastRenderedPageBreak/>
        <w:t xml:space="preserve">  </w:t>
      </w:r>
      <w:proofErr w:type="spellStart"/>
      <w:r w:rsidRPr="007F247F">
        <w:t>fmt_</w:t>
      </w:r>
      <w:proofErr w:type="gramStart"/>
      <w:r w:rsidRPr="007F247F">
        <w:t>currency</w:t>
      </w:r>
      <w:proofErr w:type="spellEnd"/>
      <w:r w:rsidRPr="007F247F">
        <w:t>(</w:t>
      </w:r>
      <w:proofErr w:type="gramEnd"/>
    </w:p>
    <w:p w14:paraId="3922643B" w14:textId="03A3C0F9" w:rsidR="00292AE6" w:rsidRPr="007F247F" w:rsidRDefault="005E549B" w:rsidP="00531727">
      <w:pPr>
        <w:pStyle w:val="Code"/>
      </w:pPr>
      <w:r w:rsidRPr="007F247F">
        <w:t xml:space="preserve">    columns = </w:t>
      </w:r>
      <w:proofErr w:type="gramStart"/>
      <w:r w:rsidRPr="007F247F">
        <w:t>c(</w:t>
      </w:r>
      <w:proofErr w:type="gramEnd"/>
      <w:r w:rsidRPr="007F247F">
        <w:t>`1952`, `1972`, `1992`),</w:t>
      </w:r>
    </w:p>
    <w:p w14:paraId="066C3C19" w14:textId="77777777" w:rsidR="00292AE6" w:rsidRPr="007F247F" w:rsidRDefault="005E549B" w:rsidP="00531727">
      <w:pPr>
        <w:pStyle w:val="Code"/>
      </w:pPr>
      <w:r w:rsidRPr="007F247F">
        <w:t xml:space="preserve">    decimals = 0</w:t>
      </w:r>
    </w:p>
    <w:p w14:paraId="29A0936D" w14:textId="776C0798" w:rsidR="005E549B" w:rsidRPr="007F247F" w:rsidRDefault="005E549B" w:rsidP="00531727">
      <w:pPr>
        <w:pStyle w:val="Code"/>
      </w:pPr>
      <w:r w:rsidRPr="007F247F">
        <w:t xml:space="preserve">  ) </w:t>
      </w:r>
    </w:p>
    <w:p w14:paraId="1044856E" w14:textId="5D8C25B9" w:rsidR="005E549B" w:rsidRDefault="005E549B" w:rsidP="00D9435E">
      <w:pPr>
        <w:pStyle w:val="Body"/>
      </w:pPr>
      <w:r>
        <w:t>We end up with values formatted as dollars</w:t>
      </w:r>
      <w:r w:rsidR="00D31045">
        <w:t>.</w:t>
      </w:r>
      <w:r>
        <w:t xml:space="preserve"> </w:t>
      </w:r>
      <w:r w:rsidR="00D31045">
        <w:t xml:space="preserve">The </w:t>
      </w:r>
      <w:proofErr w:type="spellStart"/>
      <w:r w:rsidR="00D31045" w:rsidRPr="00A142CA">
        <w:rPr>
          <w:rStyle w:val="Literal"/>
        </w:rPr>
        <w:t>fmt_</w:t>
      </w:r>
      <w:proofErr w:type="gramStart"/>
      <w:r w:rsidR="00D31045" w:rsidRPr="00A142CA">
        <w:rPr>
          <w:rStyle w:val="Literal"/>
        </w:rPr>
        <w:t>currency</w:t>
      </w:r>
      <w:proofErr w:type="spellEnd"/>
      <w:r w:rsidR="00D31045" w:rsidRPr="00A142CA">
        <w:rPr>
          <w:rStyle w:val="Literal"/>
        </w:rPr>
        <w:t>(</w:t>
      </w:r>
      <w:proofErr w:type="gramEnd"/>
      <w:r w:rsidR="00D31045" w:rsidRPr="00A142CA">
        <w:rPr>
          <w:rStyle w:val="Literal"/>
        </w:rPr>
        <w:t>)</w:t>
      </w:r>
      <w:r w:rsidR="00D31045">
        <w:t xml:space="preserve"> function automatically adds </w:t>
      </w:r>
      <w:r>
        <w:t xml:space="preserve">a </w:t>
      </w:r>
      <w:proofErr w:type="spellStart"/>
      <w:r>
        <w:t>thousands</w:t>
      </w:r>
      <w:proofErr w:type="spellEnd"/>
      <w:r>
        <w:t>-place comma to make the values even easier to read</w:t>
      </w:r>
      <w:r w:rsidR="001D76FC">
        <w:t xml:space="preserve"> (Figure 5-9)</w:t>
      </w:r>
      <w:r>
        <w:t>.</w:t>
      </w:r>
    </w:p>
    <w:p w14:paraId="2FBF95B8" w14:textId="77777777" w:rsidR="005E549B" w:rsidRDefault="005E549B" w:rsidP="00703ADE">
      <w:pPr>
        <w:pStyle w:val="GraphicSlug"/>
      </w:pPr>
      <w:r>
        <w:t>[F05009.png]</w:t>
      </w:r>
    </w:p>
    <w:p w14:paraId="63DF75A1" w14:textId="77777777" w:rsidR="005E549B" w:rsidRDefault="005E549B" w:rsidP="005E549B">
      <w:pPr>
        <w:pStyle w:val="CaptionedFigure"/>
      </w:pPr>
      <w:r>
        <w:rPr>
          <w:noProof/>
        </w:rPr>
        <w:drawing>
          <wp:inline distT="0" distB="0" distL="0" distR="0" wp14:anchorId="2377242B" wp14:editId="2CB35C64">
            <wp:extent cx="5334000" cy="3246782"/>
            <wp:effectExtent l="0" t="0" r="0" b="0"/>
            <wp:docPr id="196" name="Picture"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97" name="Picture" descr="../temp/F05009.png"/>
                    <pic:cNvPicPr>
                      <a:picLocks noChangeAspect="1" noChangeArrowheads="1"/>
                    </pic:cNvPicPr>
                  </pic:nvPicPr>
                  <pic:blipFill>
                    <a:blip r:embed="rId18"/>
                    <a:stretch>
                      <a:fillRect/>
                    </a:stretch>
                  </pic:blipFill>
                  <pic:spPr bwMode="auto">
                    <a:xfrm>
                      <a:off x="0" y="0"/>
                      <a:ext cx="5334000" cy="3246782"/>
                    </a:xfrm>
                    <a:prstGeom prst="rect">
                      <a:avLst/>
                    </a:prstGeom>
                    <a:noFill/>
                    <a:ln w="9525">
                      <a:noFill/>
                      <a:headEnd/>
                      <a:tailEnd/>
                    </a:ln>
                  </pic:spPr>
                </pic:pic>
              </a:graphicData>
            </a:graphic>
          </wp:inline>
        </w:drawing>
      </w:r>
    </w:p>
    <w:p w14:paraId="0EB08DC3" w14:textId="649014C1" w:rsidR="005E549B" w:rsidRDefault="001D76FC" w:rsidP="008F6A3E">
      <w:pPr>
        <w:pStyle w:val="CaptionLine"/>
      </w:pPr>
      <w:r>
        <w:t>A t</w:t>
      </w:r>
      <w:r w:rsidR="005E549B">
        <w:t>able with numbers rounded to whole numbers and dollar sign</w:t>
      </w:r>
      <w:r w:rsidR="00DB029D">
        <w:t>s</w:t>
      </w:r>
      <w:r w:rsidR="005E549B">
        <w:t xml:space="preserve"> added</w:t>
      </w:r>
    </w:p>
    <w:p w14:paraId="263B3760" w14:textId="47ED86E8" w:rsidR="005E549B" w:rsidRDefault="007C409B" w:rsidP="00E74330">
      <w:pPr>
        <w:pStyle w:val="Body"/>
      </w:pPr>
      <w:ins w:id="53" w:author="Frances" w:date="2023-03-22T16:17:00Z">
        <w:r>
          <w:t>N</w:t>
        </w:r>
      </w:ins>
      <w:r w:rsidR="005E549B">
        <w:t xml:space="preserve">ow save </w:t>
      </w:r>
      <w:ins w:id="54" w:author="Frances" w:date="2023-03-22T16:17:00Z">
        <w:r>
          <w:t>y</w:t>
        </w:r>
      </w:ins>
      <w:r w:rsidR="005E549B">
        <w:t>our table for reuse.</w:t>
      </w:r>
    </w:p>
    <w:p w14:paraId="48C826EE" w14:textId="77777777" w:rsidR="005E549B" w:rsidRDefault="005E549B" w:rsidP="0021214B">
      <w:pPr>
        <w:pStyle w:val="HeadB"/>
      </w:pPr>
      <w:bookmarkStart w:id="55" w:name="_Toc130393653"/>
      <w:bookmarkStart w:id="56" w:name="principle-five-use-color-intentionally"/>
      <w:bookmarkEnd w:id="51"/>
      <w:r>
        <w:t>Principle Five: Use Color Intentionally</w:t>
      </w:r>
      <w:bookmarkEnd w:id="55"/>
    </w:p>
    <w:p w14:paraId="418A561F" w14:textId="0CF77BA4" w:rsidR="005E549B" w:rsidRDefault="000638EA" w:rsidP="00D9435E">
      <w:pPr>
        <w:pStyle w:val="Body"/>
      </w:pPr>
      <w:r>
        <w:t>So far</w:t>
      </w:r>
      <w:r w:rsidR="005E549B">
        <w:t>, our table hasn</w:t>
      </w:r>
      <w:r>
        <w:t>’</w:t>
      </w:r>
      <w:r w:rsidR="005E549B">
        <w:t>t</w:t>
      </w:r>
      <w:r>
        <w:t xml:space="preserve"> used</w:t>
      </w:r>
      <w:r w:rsidR="005E549B">
        <w:t xml:space="preserve"> any color. We’</w:t>
      </w:r>
      <w:r>
        <w:t>ll</w:t>
      </w:r>
      <w:r w:rsidR="005E549B">
        <w:t xml:space="preserve"> add some </w:t>
      </w:r>
      <w:r>
        <w:t xml:space="preserve">now </w:t>
      </w:r>
      <w:r w:rsidR="005E549B">
        <w:t>to highlight outlier</w:t>
      </w:r>
      <w:r>
        <w:t xml:space="preserve"> values</w:t>
      </w:r>
      <w:r w:rsidR="005E549B">
        <w:t xml:space="preserve">. Especially for readers who want to scan your table, highlighting outliers with color can help significantly. Let’s make the highest value in </w:t>
      </w:r>
      <w:r>
        <w:t>the</w:t>
      </w:r>
      <w:r w:rsidR="005E549B">
        <w:t xml:space="preserve"> year</w:t>
      </w:r>
      <w:r>
        <w:t xml:space="preserve"> 1952</w:t>
      </w:r>
      <w:r w:rsidR="005E549B">
        <w:t xml:space="preserve"> a different color. To do this, we again use the </w:t>
      </w:r>
      <w:proofErr w:type="spellStart"/>
      <w:r w:rsidR="005E549B" w:rsidRPr="00A142CA">
        <w:rPr>
          <w:rStyle w:val="Literal"/>
        </w:rPr>
        <w:t>tab_</w:t>
      </w:r>
      <w:proofErr w:type="gramStart"/>
      <w:r w:rsidR="005E549B" w:rsidRPr="00A142CA">
        <w:rPr>
          <w:rStyle w:val="Literal"/>
        </w:rPr>
        <w:t>style</w:t>
      </w:r>
      <w:proofErr w:type="spellEnd"/>
      <w:r w:rsidR="005E549B" w:rsidRPr="00A142CA">
        <w:rPr>
          <w:rStyle w:val="Literal"/>
        </w:rPr>
        <w:t>(</w:t>
      </w:r>
      <w:proofErr w:type="gramEnd"/>
      <w:r w:rsidR="005E549B" w:rsidRPr="00A142CA">
        <w:rPr>
          <w:rStyle w:val="Literal"/>
        </w:rPr>
        <w:t>)</w:t>
      </w:r>
      <w:r w:rsidR="005E549B">
        <w:t xml:space="preserve"> function</w:t>
      </w:r>
      <w:r>
        <w:t>:</w:t>
      </w:r>
      <w:r w:rsidR="005E549B">
        <w:t xml:space="preserve"> </w:t>
      </w:r>
    </w:p>
    <w:p w14:paraId="165A9C20" w14:textId="77777777" w:rsidR="00292AE6" w:rsidRPr="007F247F" w:rsidRDefault="005E549B" w:rsidP="002B2532">
      <w:pPr>
        <w:pStyle w:val="Code"/>
      </w:pPr>
      <w:proofErr w:type="spellStart"/>
      <w:r w:rsidRPr="007F247F">
        <w:t>table_whole_numbers</w:t>
      </w:r>
      <w:proofErr w:type="spellEnd"/>
      <w:r w:rsidRPr="007F247F">
        <w:t xml:space="preserve"> %&gt;% </w:t>
      </w:r>
    </w:p>
    <w:p w14:paraId="637EB49D" w14:textId="77777777" w:rsidR="00292AE6" w:rsidRPr="007F247F" w:rsidRDefault="005E549B" w:rsidP="002B2532">
      <w:pPr>
        <w:pStyle w:val="Code"/>
      </w:pPr>
      <w:r w:rsidRPr="007F247F">
        <w:t xml:space="preserve">  </w:t>
      </w:r>
      <w:proofErr w:type="spellStart"/>
      <w:r w:rsidRPr="007F247F">
        <w:t>tab_</w:t>
      </w:r>
      <w:proofErr w:type="gramStart"/>
      <w:r w:rsidRPr="007F247F">
        <w:t>style</w:t>
      </w:r>
      <w:proofErr w:type="spellEnd"/>
      <w:r w:rsidRPr="007F247F">
        <w:t>(</w:t>
      </w:r>
      <w:proofErr w:type="gramEnd"/>
      <w:r w:rsidRPr="007F247F">
        <w:t xml:space="preserve">style = </w:t>
      </w:r>
      <w:proofErr w:type="spellStart"/>
      <w:r w:rsidRPr="007F247F">
        <w:t>cell_text</w:t>
      </w:r>
      <w:proofErr w:type="spellEnd"/>
      <w:r w:rsidRPr="007F247F">
        <w:t>(color = "orange",</w:t>
      </w:r>
    </w:p>
    <w:p w14:paraId="52F1E7ED" w14:textId="77777777" w:rsidR="00292AE6" w:rsidRPr="007F247F" w:rsidRDefault="005E549B" w:rsidP="002B2532">
      <w:pPr>
        <w:pStyle w:val="Code"/>
      </w:pPr>
      <w:r w:rsidRPr="007F247F">
        <w:t xml:space="preserve">                              weight = "bold"),</w:t>
      </w:r>
    </w:p>
    <w:p w14:paraId="38C23F9A" w14:textId="77777777" w:rsidR="00292AE6" w:rsidRPr="007F247F" w:rsidRDefault="005E549B" w:rsidP="002B2532">
      <w:pPr>
        <w:pStyle w:val="Code"/>
      </w:pPr>
      <w:r w:rsidRPr="007F247F">
        <w:t xml:space="preserve">            locations = </w:t>
      </w:r>
      <w:proofErr w:type="spellStart"/>
      <w:r w:rsidRPr="007F247F">
        <w:t>cells_</w:t>
      </w:r>
      <w:proofErr w:type="gramStart"/>
      <w:r w:rsidRPr="007F247F">
        <w:t>body</w:t>
      </w:r>
      <w:proofErr w:type="spellEnd"/>
      <w:r w:rsidRPr="007F247F">
        <w:t>(</w:t>
      </w:r>
      <w:proofErr w:type="gramEnd"/>
    </w:p>
    <w:p w14:paraId="47C5712C" w14:textId="77777777" w:rsidR="00292AE6" w:rsidRPr="007F247F" w:rsidRDefault="005E549B" w:rsidP="002B2532">
      <w:pPr>
        <w:pStyle w:val="Code"/>
      </w:pPr>
      <w:r w:rsidRPr="007F247F">
        <w:t xml:space="preserve">              columns = `1952`,</w:t>
      </w:r>
    </w:p>
    <w:p w14:paraId="4204EFDC" w14:textId="77777777" w:rsidR="00292AE6" w:rsidRPr="007F247F" w:rsidRDefault="005E549B" w:rsidP="002B2532">
      <w:pPr>
        <w:pStyle w:val="Code"/>
      </w:pPr>
      <w:r w:rsidRPr="007F247F">
        <w:t xml:space="preserve">              rows = `1952` == </w:t>
      </w:r>
      <w:proofErr w:type="gramStart"/>
      <w:r w:rsidRPr="007F247F">
        <w:t>max(</w:t>
      </w:r>
      <w:proofErr w:type="gramEnd"/>
      <w:r w:rsidRPr="007F247F">
        <w:t>`1952`)</w:t>
      </w:r>
    </w:p>
    <w:p w14:paraId="7316BF0C" w14:textId="7C938291" w:rsidR="005E549B" w:rsidRPr="007F247F" w:rsidRDefault="005E549B" w:rsidP="002B2532">
      <w:pPr>
        <w:pStyle w:val="Code"/>
      </w:pPr>
      <w:r w:rsidRPr="007F247F">
        <w:t xml:space="preserve">            )) </w:t>
      </w:r>
    </w:p>
    <w:p w14:paraId="7BDB514D" w14:textId="0D480BD1" w:rsidR="0040552E" w:rsidRDefault="000638EA" w:rsidP="00D9435E">
      <w:pPr>
        <w:pStyle w:val="Body"/>
      </w:pPr>
      <w:r>
        <w:t xml:space="preserve">This function uses </w:t>
      </w:r>
      <w:proofErr w:type="spellStart"/>
      <w:r w:rsidRPr="00A142CA">
        <w:rPr>
          <w:rStyle w:val="Literal"/>
        </w:rPr>
        <w:t>cell_</w:t>
      </w:r>
      <w:proofErr w:type="gramStart"/>
      <w:r w:rsidRPr="00A142CA">
        <w:rPr>
          <w:rStyle w:val="Literal"/>
        </w:rPr>
        <w:t>text</w:t>
      </w:r>
      <w:proofErr w:type="spellEnd"/>
      <w:r w:rsidRPr="00A142CA">
        <w:rPr>
          <w:rStyle w:val="Literal"/>
        </w:rPr>
        <w:t>(</w:t>
      </w:r>
      <w:proofErr w:type="gramEnd"/>
      <w:r w:rsidRPr="00A142CA">
        <w:rPr>
          <w:rStyle w:val="Literal"/>
        </w:rPr>
        <w:t>)</w:t>
      </w:r>
      <w:r>
        <w:t xml:space="preserve"> to both change the color of the text to orange and make it bold. Within the </w:t>
      </w:r>
      <w:proofErr w:type="spellStart"/>
      <w:r w:rsidRPr="00A142CA">
        <w:rPr>
          <w:rStyle w:val="Literal"/>
        </w:rPr>
        <w:t>cells_</w:t>
      </w:r>
      <w:proofErr w:type="gramStart"/>
      <w:r w:rsidRPr="00A142CA">
        <w:rPr>
          <w:rStyle w:val="Literal"/>
        </w:rPr>
        <w:t>body</w:t>
      </w:r>
      <w:proofErr w:type="spellEnd"/>
      <w:r w:rsidRPr="00A142CA">
        <w:rPr>
          <w:rStyle w:val="Literal"/>
        </w:rPr>
        <w:t>(</w:t>
      </w:r>
      <w:proofErr w:type="gramEnd"/>
      <w:r w:rsidRPr="00A142CA">
        <w:rPr>
          <w:rStyle w:val="Literal"/>
        </w:rPr>
        <w:t>)</w:t>
      </w:r>
      <w:r>
        <w:t xml:space="preserve"> function, we </w:t>
      </w:r>
      <w:r w:rsidR="007F247F">
        <w:t xml:space="preserve">use the </w:t>
      </w:r>
      <w:r w:rsidR="007F247F" w:rsidRPr="000F5B5E">
        <w:rPr>
          <w:rStyle w:val="Literal"/>
        </w:rPr>
        <w:t>locations()</w:t>
      </w:r>
      <w:r w:rsidR="007F247F">
        <w:t xml:space="preserve"> function </w:t>
      </w:r>
      <w:r>
        <w:t xml:space="preserve">specify the columns and rows to which we want to apply our change. You can see that we’ve simply set the </w:t>
      </w:r>
      <w:r w:rsidRPr="007F247F">
        <w:rPr>
          <w:rStyle w:val="Literal"/>
        </w:rPr>
        <w:t>columns</w:t>
      </w:r>
      <w:r>
        <w:t xml:space="preserve"> argument to the year whose values we’re changing. To set the rows, we need a more complicated formula. The code </w:t>
      </w:r>
      <w:commentRangeStart w:id="57"/>
      <w:commentRangeStart w:id="58"/>
      <w:r w:rsidRPr="007F247F">
        <w:rPr>
          <w:rStyle w:val="Literal"/>
        </w:rPr>
        <w:t xml:space="preserve">rows = </w:t>
      </w:r>
      <w:r w:rsidR="000F5B5E">
        <w:rPr>
          <w:rStyle w:val="Literal"/>
        </w:rPr>
        <w:t>`</w:t>
      </w:r>
      <w:r w:rsidRPr="000638EA">
        <w:rPr>
          <w:rStyle w:val="Literal"/>
        </w:rPr>
        <w:t>1952</w:t>
      </w:r>
      <w:r w:rsidR="000F5B5E">
        <w:rPr>
          <w:rStyle w:val="Literal"/>
        </w:rPr>
        <w:t>`</w:t>
      </w:r>
      <w:r w:rsidRPr="007F247F">
        <w:rPr>
          <w:rStyle w:val="Literal"/>
        </w:rPr>
        <w:t xml:space="preserve"> == </w:t>
      </w:r>
      <w:proofErr w:type="gramStart"/>
      <w:r w:rsidRPr="007F247F">
        <w:rPr>
          <w:rStyle w:val="Literal"/>
        </w:rPr>
        <w:t>max(</w:t>
      </w:r>
      <w:proofErr w:type="gramEnd"/>
      <w:r w:rsidR="000F5B5E">
        <w:rPr>
          <w:rStyle w:val="Literal"/>
        </w:rPr>
        <w:t>`</w:t>
      </w:r>
      <w:r w:rsidRPr="000638EA">
        <w:rPr>
          <w:rStyle w:val="Literal"/>
        </w:rPr>
        <w:t>1952</w:t>
      </w:r>
      <w:r w:rsidR="000F5B5E">
        <w:rPr>
          <w:rStyle w:val="Literal"/>
        </w:rPr>
        <w:t>`</w:t>
      </w:r>
      <w:r w:rsidRPr="007F247F">
        <w:rPr>
          <w:rStyle w:val="Literal"/>
        </w:rPr>
        <w:t>)</w:t>
      </w:r>
      <w:r>
        <w:t xml:space="preserve"> </w:t>
      </w:r>
      <w:commentRangeEnd w:id="57"/>
      <w:r>
        <w:rPr>
          <w:rStyle w:val="CommentReference"/>
          <w:rFonts w:ascii="Times New Roman" w:hAnsi="Times New Roman" w:cs="Times New Roman"/>
          <w:color w:val="auto"/>
          <w:lang w:val="en-CA"/>
        </w:rPr>
        <w:commentReference w:id="57"/>
      </w:r>
      <w:commentRangeEnd w:id="58"/>
      <w:r w:rsidR="000F5B5E">
        <w:rPr>
          <w:rStyle w:val="CommentReference"/>
          <w:rFonts w:ascii="Times New Roman" w:hAnsi="Times New Roman" w:cs="Times New Roman"/>
          <w:color w:val="auto"/>
          <w:lang w:val="en-CA"/>
        </w:rPr>
        <w:commentReference w:id="58"/>
      </w:r>
      <w:r w:rsidR="0040552E">
        <w:t>causes</w:t>
      </w:r>
      <w:r>
        <w:t xml:space="preserve"> the text transformation </w:t>
      </w:r>
      <w:r w:rsidR="0040552E">
        <w:t>to</w:t>
      </w:r>
      <w:r>
        <w:t xml:space="preserve"> occur in rows </w:t>
      </w:r>
      <w:r w:rsidR="0040552E">
        <w:t>whose</w:t>
      </w:r>
      <w:r>
        <w:t xml:space="preserve"> value is equal to the maximum value in that year. </w:t>
      </w:r>
    </w:p>
    <w:p w14:paraId="4AAC1CC1" w14:textId="53E419E3" w:rsidR="005E549B" w:rsidRDefault="0040552E" w:rsidP="00D9435E">
      <w:pPr>
        <w:pStyle w:val="Body"/>
      </w:pPr>
      <w:r>
        <w:lastRenderedPageBreak/>
        <w:t>If we</w:t>
      </w:r>
      <w:r w:rsidR="005E549B">
        <w:t xml:space="preserve"> repeat this code for </w:t>
      </w:r>
      <w:r>
        <w:t xml:space="preserve">the </w:t>
      </w:r>
      <w:r w:rsidR="005E549B">
        <w:t>1972 and 1992</w:t>
      </w:r>
      <w:r>
        <w:t xml:space="preserve"> columns</w:t>
      </w:r>
      <w:r w:rsidR="005E549B">
        <w:t xml:space="preserve">, </w:t>
      </w:r>
      <w:r>
        <w:t xml:space="preserve">we generate </w:t>
      </w:r>
      <w:r w:rsidR="005E549B">
        <w:t xml:space="preserve">the result shown </w:t>
      </w:r>
      <w:r>
        <w:t>in Figure 5-10</w:t>
      </w:r>
      <w:r w:rsidR="005E549B">
        <w:t>.</w:t>
      </w:r>
    </w:p>
    <w:p w14:paraId="47D7F972" w14:textId="77777777" w:rsidR="005E549B" w:rsidRDefault="005E549B" w:rsidP="00703ADE">
      <w:pPr>
        <w:pStyle w:val="GraphicSlug"/>
      </w:pPr>
      <w:r>
        <w:t>[F05010.png]</w:t>
      </w:r>
    </w:p>
    <w:p w14:paraId="43896261" w14:textId="77777777" w:rsidR="005E549B" w:rsidRDefault="005E549B" w:rsidP="005E549B">
      <w:pPr>
        <w:pStyle w:val="CaptionedFigure"/>
      </w:pPr>
      <w:r>
        <w:rPr>
          <w:noProof/>
        </w:rPr>
        <w:drawing>
          <wp:inline distT="0" distB="0" distL="0" distR="0" wp14:anchorId="77EC28D7" wp14:editId="39E7A901">
            <wp:extent cx="5334000" cy="3111500"/>
            <wp:effectExtent l="0" t="0" r="0" b="0"/>
            <wp:docPr id="200" name="Picture"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201" name="Picture" descr="../temp/F05010.png"/>
                    <pic:cNvPicPr>
                      <a:picLocks noChangeAspect="1" noChangeArrowheads="1"/>
                    </pic:cNvPicPr>
                  </pic:nvPicPr>
                  <pic:blipFill>
                    <a:blip r:embed="rId19"/>
                    <a:stretch>
                      <a:fillRect/>
                    </a:stretch>
                  </pic:blipFill>
                  <pic:spPr bwMode="auto">
                    <a:xfrm>
                      <a:off x="0" y="0"/>
                      <a:ext cx="5334000" cy="3111500"/>
                    </a:xfrm>
                    <a:prstGeom prst="rect">
                      <a:avLst/>
                    </a:prstGeom>
                    <a:noFill/>
                    <a:ln w="9525">
                      <a:noFill/>
                      <a:headEnd/>
                      <a:tailEnd/>
                    </a:ln>
                  </pic:spPr>
                </pic:pic>
              </a:graphicData>
            </a:graphic>
          </wp:inline>
        </w:drawing>
      </w:r>
    </w:p>
    <w:p w14:paraId="08900686" w14:textId="70C207C2" w:rsidR="005E549B" w:rsidRDefault="0040552E" w:rsidP="008F6A3E">
      <w:pPr>
        <w:pStyle w:val="CaptionLine"/>
      </w:pPr>
      <w:r>
        <w:t>A t</w:t>
      </w:r>
      <w:r w:rsidR="005E549B">
        <w:t>able with color added to show the highest value in each year</w:t>
      </w:r>
    </w:p>
    <w:p w14:paraId="1856E9A5" w14:textId="05A7B265" w:rsidR="005E549B" w:rsidRDefault="005E549B" w:rsidP="00E74330">
      <w:pPr>
        <w:pStyle w:val="Body"/>
      </w:pPr>
      <w:r>
        <w:t xml:space="preserve">As always, save this table to avoid having to repeat all of the formatting code we’ve created </w:t>
      </w:r>
      <w:r w:rsidR="00C70D1E">
        <w:t>so far</w:t>
      </w:r>
      <w:r>
        <w:t>.</w:t>
      </w:r>
    </w:p>
    <w:p w14:paraId="594E23CD" w14:textId="09792D0B" w:rsidR="005E549B" w:rsidRDefault="005E549B" w:rsidP="0021214B">
      <w:pPr>
        <w:pStyle w:val="HeadB"/>
      </w:pPr>
      <w:bookmarkStart w:id="59" w:name="_Toc130393654"/>
      <w:bookmarkStart w:id="60" w:name="X29cff23d8c32e665c8ffff9043450ea0f478a37"/>
      <w:bookmarkEnd w:id="56"/>
      <w:r>
        <w:t>Principle Six: Add</w:t>
      </w:r>
      <w:r w:rsidR="000C14E0">
        <w:t xml:space="preserve"> a</w:t>
      </w:r>
      <w:r>
        <w:t xml:space="preserve"> Data Visualization Where Appropriate</w:t>
      </w:r>
      <w:bookmarkEnd w:id="59"/>
    </w:p>
    <w:p w14:paraId="25C0468B" w14:textId="394CB313" w:rsidR="005E549B" w:rsidRDefault="005E549B" w:rsidP="00D9435E">
      <w:pPr>
        <w:pStyle w:val="Body"/>
      </w:pPr>
      <w:r>
        <w:t xml:space="preserve">Adding color to highlight outliers is one way to help guide the reader’s attention. Another way is to incorporate graphs into tables. Tom Mock developed an add-on package </w:t>
      </w:r>
      <w:r w:rsidRPr="00797411">
        <w:t xml:space="preserve">for </w:t>
      </w:r>
      <w:proofErr w:type="spellStart"/>
      <w:r w:rsidRPr="00BF0CF3">
        <w:rPr>
          <w:rStyle w:val="Literal"/>
        </w:rPr>
        <w:t>gt</w:t>
      </w:r>
      <w:proofErr w:type="spellEnd"/>
      <w:r w:rsidRPr="007C409B">
        <w:t xml:space="preserve"> </w:t>
      </w:r>
      <w:r w:rsidRPr="00797411">
        <w:t>called</w:t>
      </w:r>
      <w:r>
        <w:t xml:space="preserve"> </w:t>
      </w:r>
      <w:proofErr w:type="spellStart"/>
      <w:r w:rsidRPr="00A142CA">
        <w:rPr>
          <w:rStyle w:val="Literal"/>
        </w:rPr>
        <w:t>gtExtras</w:t>
      </w:r>
      <w:proofErr w:type="spellEnd"/>
      <w:r>
        <w:t xml:space="preserve"> that makes it possible to do just this. </w:t>
      </w:r>
      <w:r w:rsidR="00F360EA">
        <w:t>For example, i</w:t>
      </w:r>
      <w:r>
        <w:t>n our table</w:t>
      </w:r>
      <w:r w:rsidR="00F360EA">
        <w:t>,</w:t>
      </w:r>
      <w:r>
        <w:t xml:space="preserve"> we might want to show </w:t>
      </w:r>
      <w:r w:rsidR="00F360EA">
        <w:t xml:space="preserve">how </w:t>
      </w:r>
      <w:r>
        <w:t xml:space="preserve">the GDP </w:t>
      </w:r>
      <w:r w:rsidR="00F360EA">
        <w:t>of each</w:t>
      </w:r>
      <w:r>
        <w:t xml:space="preserve"> country</w:t>
      </w:r>
      <w:r w:rsidR="00F360EA">
        <w:t xml:space="preserve"> changes over time</w:t>
      </w:r>
      <w:r>
        <w:t xml:space="preserve">. To do that, we’ll add a new column that </w:t>
      </w:r>
      <w:r w:rsidR="00F360EA">
        <w:t xml:space="preserve">visualizes </w:t>
      </w:r>
      <w:r>
        <w:t xml:space="preserve">this trend using a </w:t>
      </w:r>
      <w:r w:rsidRPr="000F5B5E">
        <w:rPr>
          <w:rStyle w:val="Italic"/>
        </w:rPr>
        <w:t>sparkline</w:t>
      </w:r>
      <w:r>
        <w:t xml:space="preserve"> (essentially, a simple line chart)</w:t>
      </w:r>
      <w:r w:rsidR="00F360EA">
        <w:t>:</w:t>
      </w:r>
      <w:r>
        <w:t xml:space="preserve"> </w:t>
      </w:r>
    </w:p>
    <w:p w14:paraId="10F437DD" w14:textId="77777777" w:rsidR="00292AE6" w:rsidRPr="000F5B5E" w:rsidRDefault="005E549B" w:rsidP="002B2532">
      <w:pPr>
        <w:pStyle w:val="Code"/>
      </w:pPr>
      <w:proofErr w:type="spellStart"/>
      <w:r w:rsidRPr="000F5B5E">
        <w:t>gdp_with_trend</w:t>
      </w:r>
      <w:proofErr w:type="spellEnd"/>
      <w:r w:rsidRPr="000F5B5E">
        <w:t xml:space="preserve"> &lt;- </w:t>
      </w:r>
      <w:proofErr w:type="spellStart"/>
      <w:r w:rsidRPr="000F5B5E">
        <w:t>gdp</w:t>
      </w:r>
      <w:proofErr w:type="spellEnd"/>
      <w:r w:rsidRPr="000F5B5E">
        <w:t xml:space="preserve"> %&gt;% </w:t>
      </w:r>
    </w:p>
    <w:p w14:paraId="6D6E63AA" w14:textId="77777777" w:rsidR="00292AE6" w:rsidRPr="000F5B5E" w:rsidRDefault="005E549B" w:rsidP="002B2532">
      <w:pPr>
        <w:pStyle w:val="Code"/>
      </w:pPr>
      <w:r w:rsidRPr="000F5B5E">
        <w:t xml:space="preserve">  </w:t>
      </w:r>
      <w:proofErr w:type="spellStart"/>
      <w:r w:rsidRPr="000F5B5E">
        <w:t>group_</w:t>
      </w:r>
      <w:proofErr w:type="gramStart"/>
      <w:r w:rsidRPr="000F5B5E">
        <w:t>by</w:t>
      </w:r>
      <w:proofErr w:type="spellEnd"/>
      <w:r w:rsidRPr="000F5B5E">
        <w:t>(</w:t>
      </w:r>
      <w:proofErr w:type="gramEnd"/>
      <w:r w:rsidRPr="000F5B5E">
        <w:t xml:space="preserve">Country) %&gt;% </w:t>
      </w:r>
    </w:p>
    <w:p w14:paraId="73BC77F1" w14:textId="77777777" w:rsidR="00292AE6" w:rsidRPr="000F5B5E" w:rsidRDefault="005E549B" w:rsidP="002B2532">
      <w:pPr>
        <w:pStyle w:val="Code"/>
      </w:pPr>
      <w:r w:rsidRPr="000F5B5E">
        <w:t xml:space="preserve">  </w:t>
      </w:r>
      <w:proofErr w:type="gramStart"/>
      <w:r w:rsidRPr="000F5B5E">
        <w:t>mutate(</w:t>
      </w:r>
      <w:proofErr w:type="gramEnd"/>
      <w:r w:rsidRPr="000F5B5E">
        <w:t xml:space="preserve">Trend = list(c(`1952`, `1972`, `1992`))) %&gt;% </w:t>
      </w:r>
    </w:p>
    <w:p w14:paraId="5C5EF885" w14:textId="3EF26293" w:rsidR="005E549B" w:rsidRPr="000F5B5E" w:rsidRDefault="005E549B" w:rsidP="002B2532">
      <w:pPr>
        <w:pStyle w:val="Code"/>
      </w:pPr>
      <w:r w:rsidRPr="000F5B5E">
        <w:t xml:space="preserve">  </w:t>
      </w:r>
      <w:proofErr w:type="gramStart"/>
      <w:r w:rsidRPr="000F5B5E">
        <w:t>ungroup(</w:t>
      </w:r>
      <w:proofErr w:type="gramEnd"/>
      <w:r w:rsidRPr="000F5B5E">
        <w:t>)</w:t>
      </w:r>
    </w:p>
    <w:p w14:paraId="3BD98E33" w14:textId="4C95B9A5" w:rsidR="00F360EA" w:rsidRDefault="00F360EA" w:rsidP="00D9435E">
      <w:pPr>
        <w:pStyle w:val="Body"/>
      </w:pPr>
      <w:r>
        <w:t xml:space="preserve">The </w:t>
      </w:r>
      <w:proofErr w:type="spellStart"/>
      <w:r w:rsidRPr="00A142CA">
        <w:rPr>
          <w:rStyle w:val="Literal"/>
        </w:rPr>
        <w:t>gt_plt_</w:t>
      </w:r>
      <w:proofErr w:type="gramStart"/>
      <w:r w:rsidRPr="00A142CA">
        <w:rPr>
          <w:rStyle w:val="Literal"/>
        </w:rPr>
        <w:t>sparkline</w:t>
      </w:r>
      <w:proofErr w:type="spellEnd"/>
      <w:r w:rsidRPr="00A142CA">
        <w:rPr>
          <w:rStyle w:val="Literal"/>
        </w:rPr>
        <w:t>(</w:t>
      </w:r>
      <w:proofErr w:type="gramEnd"/>
      <w:r w:rsidRPr="00A142CA">
        <w:rPr>
          <w:rStyle w:val="Literal"/>
        </w:rPr>
        <w:t>)</w:t>
      </w:r>
      <w:r>
        <w:t xml:space="preserve"> function that we use to do this requires us to have all of the values needed to make the sparkline available in a single column. </w:t>
      </w:r>
      <w:r w:rsidR="0032745A">
        <w:t>To accomplish this, w</w:t>
      </w:r>
      <w:r>
        <w:t xml:space="preserve">e create a variable called </w:t>
      </w:r>
      <w:r w:rsidRPr="00A142CA">
        <w:rPr>
          <w:rStyle w:val="Literal"/>
        </w:rPr>
        <w:t>Trend</w:t>
      </w:r>
      <w:r>
        <w:t xml:space="preserve">, using </w:t>
      </w:r>
      <w:proofErr w:type="spellStart"/>
      <w:r w:rsidRPr="00A142CA">
        <w:rPr>
          <w:rStyle w:val="Literal"/>
        </w:rPr>
        <w:t>group_</w:t>
      </w:r>
      <w:proofErr w:type="gramStart"/>
      <w:r w:rsidRPr="00A142CA">
        <w:rPr>
          <w:rStyle w:val="Literal"/>
        </w:rPr>
        <w:t>by</w:t>
      </w:r>
      <w:proofErr w:type="spellEnd"/>
      <w:r w:rsidRPr="00A142CA">
        <w:rPr>
          <w:rStyle w:val="Literal"/>
        </w:rPr>
        <w:t>(</w:t>
      </w:r>
      <w:proofErr w:type="gramEnd"/>
      <w:r w:rsidRPr="00A142CA">
        <w:rPr>
          <w:rStyle w:val="Literal"/>
        </w:rPr>
        <w:t>)</w:t>
      </w:r>
      <w:r>
        <w:t xml:space="preserve"> and </w:t>
      </w:r>
      <w:r w:rsidRPr="00A142CA">
        <w:rPr>
          <w:rStyle w:val="Literal"/>
        </w:rPr>
        <w:t>mutate()</w:t>
      </w:r>
      <w:r>
        <w:t xml:space="preserve">, to hold a list of the values for each country. For Afghanistan, for example, </w:t>
      </w:r>
      <w:r w:rsidRPr="000F5B5E">
        <w:rPr>
          <w:rStyle w:val="Literal"/>
        </w:rPr>
        <w:t>Trend</w:t>
      </w:r>
      <w:r>
        <w:t xml:space="preserve"> would contain 779.4453145, 739.9811058, and 649.3413952. We save this </w:t>
      </w:r>
      <w:commentRangeStart w:id="61"/>
      <w:r>
        <w:t>data</w:t>
      </w:r>
      <w:commentRangeEnd w:id="61"/>
      <w:r w:rsidR="0032745A">
        <w:rPr>
          <w:rStyle w:val="CommentReference"/>
          <w:rFonts w:ascii="Times New Roman" w:hAnsi="Times New Roman" w:cs="Times New Roman"/>
          <w:color w:val="auto"/>
          <w:lang w:val="en-CA"/>
        </w:rPr>
        <w:commentReference w:id="61"/>
      </w:r>
      <w:r>
        <w:t xml:space="preserve"> as an object called </w:t>
      </w:r>
      <w:proofErr w:type="spellStart"/>
      <w:r w:rsidRPr="00A142CA">
        <w:rPr>
          <w:rStyle w:val="Literal"/>
        </w:rPr>
        <w:t>gdp_with_trend</w:t>
      </w:r>
      <w:proofErr w:type="spellEnd"/>
      <w:r>
        <w:t>.</w:t>
      </w:r>
    </w:p>
    <w:p w14:paraId="4270DEBB" w14:textId="1380506D" w:rsidR="005E549B" w:rsidRDefault="0032745A" w:rsidP="00D9435E">
      <w:pPr>
        <w:pStyle w:val="Body"/>
      </w:pPr>
      <w:r>
        <w:t xml:space="preserve">Now </w:t>
      </w:r>
      <w:r w:rsidR="005E549B">
        <w:t>we create our table as before</w:t>
      </w:r>
      <w:r>
        <w:t>,</w:t>
      </w:r>
      <w:r w:rsidR="005E549B">
        <w:t xml:space="preserve"> </w:t>
      </w:r>
      <w:r>
        <w:t>b</w:t>
      </w:r>
      <w:r w:rsidR="005E549B">
        <w:t xml:space="preserve">ut at the end of our code, we add the </w:t>
      </w:r>
      <w:proofErr w:type="spellStart"/>
      <w:r w:rsidR="005E549B" w:rsidRPr="00A142CA">
        <w:rPr>
          <w:rStyle w:val="Literal"/>
        </w:rPr>
        <w:t>gt_plt_</w:t>
      </w:r>
      <w:proofErr w:type="gramStart"/>
      <w:r w:rsidR="005E549B" w:rsidRPr="00A142CA">
        <w:rPr>
          <w:rStyle w:val="Literal"/>
        </w:rPr>
        <w:t>sparkline</w:t>
      </w:r>
      <w:proofErr w:type="spellEnd"/>
      <w:r w:rsidR="005E549B" w:rsidRPr="00A142CA">
        <w:rPr>
          <w:rStyle w:val="Literal"/>
        </w:rPr>
        <w:t>(</w:t>
      </w:r>
      <w:proofErr w:type="gramEnd"/>
      <w:r w:rsidR="005E549B" w:rsidRPr="00A142CA">
        <w:rPr>
          <w:rStyle w:val="Literal"/>
        </w:rPr>
        <w:t>)</w:t>
      </w:r>
      <w:r w:rsidR="005E549B">
        <w:t xml:space="preserve"> function. Within this function, we specify which column to use to create the sparkline (</w:t>
      </w:r>
      <w:r w:rsidR="005E549B" w:rsidRPr="00A142CA">
        <w:rPr>
          <w:rStyle w:val="Literal"/>
        </w:rPr>
        <w:t>Trend</w:t>
      </w:r>
      <w:r w:rsidR="005E549B">
        <w:t>)</w:t>
      </w:r>
      <w:r>
        <w:t>:</w:t>
      </w:r>
    </w:p>
    <w:p w14:paraId="10F5E384" w14:textId="77777777" w:rsidR="00292AE6" w:rsidRPr="000F5B5E" w:rsidRDefault="005E549B" w:rsidP="00BF0CF3">
      <w:pPr>
        <w:pStyle w:val="CodeWide"/>
      </w:pPr>
      <w:proofErr w:type="spellStart"/>
      <w:r w:rsidRPr="000F5B5E">
        <w:t>gdp_with_trend</w:t>
      </w:r>
      <w:proofErr w:type="spellEnd"/>
      <w:r w:rsidRPr="000F5B5E">
        <w:t xml:space="preserve"> %&gt;% </w:t>
      </w:r>
    </w:p>
    <w:p w14:paraId="0272ADDD" w14:textId="77777777" w:rsidR="00292AE6" w:rsidRPr="000F5B5E" w:rsidRDefault="005E549B" w:rsidP="00BF0CF3">
      <w:pPr>
        <w:pStyle w:val="CodeWide"/>
      </w:pPr>
      <w:r w:rsidRPr="000F5B5E">
        <w:t xml:space="preserve">  </w:t>
      </w:r>
      <w:proofErr w:type="spellStart"/>
      <w:proofErr w:type="gramStart"/>
      <w:r w:rsidRPr="000F5B5E">
        <w:t>gt</w:t>
      </w:r>
      <w:proofErr w:type="spellEnd"/>
      <w:r w:rsidRPr="000F5B5E">
        <w:t>(</w:t>
      </w:r>
      <w:proofErr w:type="gramEnd"/>
      <w:r w:rsidRPr="000F5B5E">
        <w:t xml:space="preserve">) %&gt;% </w:t>
      </w:r>
    </w:p>
    <w:p w14:paraId="7244193E" w14:textId="77777777" w:rsidR="00292AE6" w:rsidRPr="000F5B5E" w:rsidRDefault="005E549B" w:rsidP="00BF0CF3">
      <w:pPr>
        <w:pStyle w:val="CodeWide"/>
      </w:pPr>
      <w:r w:rsidRPr="000F5B5E">
        <w:t xml:space="preserve">  </w:t>
      </w:r>
      <w:proofErr w:type="spellStart"/>
      <w:r w:rsidRPr="000F5B5E">
        <w:t>tab_</w:t>
      </w:r>
      <w:proofErr w:type="gramStart"/>
      <w:r w:rsidRPr="000F5B5E">
        <w:t>style</w:t>
      </w:r>
      <w:proofErr w:type="spellEnd"/>
      <w:r w:rsidRPr="000F5B5E">
        <w:t>(</w:t>
      </w:r>
      <w:proofErr w:type="gramEnd"/>
    </w:p>
    <w:p w14:paraId="63C2B3FB" w14:textId="77777777" w:rsidR="00292AE6" w:rsidRPr="000F5B5E" w:rsidRDefault="005E549B" w:rsidP="00BF0CF3">
      <w:pPr>
        <w:pStyle w:val="CodeWide"/>
      </w:pPr>
      <w:r w:rsidRPr="000F5B5E">
        <w:t xml:space="preserve">    style = </w:t>
      </w:r>
      <w:proofErr w:type="spellStart"/>
      <w:r w:rsidRPr="000F5B5E">
        <w:t>cell_</w:t>
      </w:r>
      <w:proofErr w:type="gramStart"/>
      <w:r w:rsidRPr="000F5B5E">
        <w:t>borders</w:t>
      </w:r>
      <w:proofErr w:type="spellEnd"/>
      <w:r w:rsidRPr="000F5B5E">
        <w:t>(</w:t>
      </w:r>
      <w:proofErr w:type="gramEnd"/>
      <w:r w:rsidRPr="000F5B5E">
        <w:t>color = "transparent"),</w:t>
      </w:r>
    </w:p>
    <w:p w14:paraId="19AAD700" w14:textId="77777777" w:rsidR="00292AE6" w:rsidRPr="000F5B5E" w:rsidRDefault="005E549B" w:rsidP="00BF0CF3">
      <w:pPr>
        <w:pStyle w:val="CodeWide"/>
      </w:pPr>
      <w:r w:rsidRPr="000F5B5E">
        <w:lastRenderedPageBreak/>
        <w:t xml:space="preserve">    locations = </w:t>
      </w:r>
      <w:proofErr w:type="spellStart"/>
      <w:r w:rsidRPr="000F5B5E">
        <w:t>cells_</w:t>
      </w:r>
      <w:proofErr w:type="gramStart"/>
      <w:r w:rsidRPr="000F5B5E">
        <w:t>body</w:t>
      </w:r>
      <w:proofErr w:type="spellEnd"/>
      <w:r w:rsidRPr="000F5B5E">
        <w:t>(</w:t>
      </w:r>
      <w:proofErr w:type="gramEnd"/>
      <w:r w:rsidRPr="000F5B5E">
        <w:t>)</w:t>
      </w:r>
    </w:p>
    <w:p w14:paraId="03DDFC78" w14:textId="77777777" w:rsidR="00292AE6" w:rsidRPr="000F5B5E" w:rsidRDefault="005E549B" w:rsidP="00BF0CF3">
      <w:pPr>
        <w:pStyle w:val="CodeWide"/>
      </w:pPr>
      <w:r w:rsidRPr="000F5B5E">
        <w:t xml:space="preserve">  ) %&gt;%</w:t>
      </w:r>
    </w:p>
    <w:p w14:paraId="722FE299" w14:textId="77777777" w:rsidR="00292AE6" w:rsidRPr="000F5B5E" w:rsidRDefault="005E549B" w:rsidP="00BF0CF3">
      <w:pPr>
        <w:pStyle w:val="CodeWide"/>
      </w:pPr>
      <w:r w:rsidRPr="000F5B5E">
        <w:t xml:space="preserve">  </w:t>
      </w:r>
      <w:proofErr w:type="spellStart"/>
      <w:r w:rsidRPr="000F5B5E">
        <w:t>tab_</w:t>
      </w:r>
      <w:proofErr w:type="gramStart"/>
      <w:r w:rsidRPr="000F5B5E">
        <w:t>style</w:t>
      </w:r>
      <w:proofErr w:type="spellEnd"/>
      <w:r w:rsidRPr="000F5B5E">
        <w:t>(</w:t>
      </w:r>
      <w:proofErr w:type="gramEnd"/>
    </w:p>
    <w:p w14:paraId="6A8B0AC4" w14:textId="77777777" w:rsidR="00292AE6" w:rsidRPr="000F5B5E" w:rsidRDefault="005E549B" w:rsidP="00BF0CF3">
      <w:pPr>
        <w:pStyle w:val="CodeWide"/>
      </w:pPr>
      <w:r w:rsidRPr="000F5B5E">
        <w:t xml:space="preserve">    style = </w:t>
      </w:r>
      <w:proofErr w:type="spellStart"/>
      <w:r w:rsidRPr="000F5B5E">
        <w:t>cell_</w:t>
      </w:r>
      <w:proofErr w:type="gramStart"/>
      <w:r w:rsidRPr="000F5B5E">
        <w:t>text</w:t>
      </w:r>
      <w:proofErr w:type="spellEnd"/>
      <w:r w:rsidRPr="000F5B5E">
        <w:t>(</w:t>
      </w:r>
      <w:proofErr w:type="gramEnd"/>
      <w:r w:rsidRPr="000F5B5E">
        <w:t>weight = "bold"),</w:t>
      </w:r>
    </w:p>
    <w:p w14:paraId="05087CE6" w14:textId="77777777" w:rsidR="00292AE6" w:rsidRPr="000F5B5E" w:rsidRDefault="005E549B" w:rsidP="00BF0CF3">
      <w:pPr>
        <w:pStyle w:val="CodeWide"/>
      </w:pPr>
      <w:r w:rsidRPr="000F5B5E">
        <w:t xml:space="preserve">    locations = </w:t>
      </w:r>
      <w:proofErr w:type="spellStart"/>
      <w:r w:rsidRPr="000F5B5E">
        <w:t>cells_column_</w:t>
      </w:r>
      <w:proofErr w:type="gramStart"/>
      <w:r w:rsidRPr="000F5B5E">
        <w:t>labels</w:t>
      </w:r>
      <w:proofErr w:type="spellEnd"/>
      <w:r w:rsidRPr="000F5B5E">
        <w:t>(</w:t>
      </w:r>
      <w:proofErr w:type="gramEnd"/>
      <w:r w:rsidRPr="000F5B5E">
        <w:t>)</w:t>
      </w:r>
    </w:p>
    <w:p w14:paraId="38772C2E" w14:textId="77777777" w:rsidR="00292AE6" w:rsidRPr="000F5B5E" w:rsidRDefault="005E549B" w:rsidP="00BF0CF3">
      <w:pPr>
        <w:pStyle w:val="CodeWide"/>
      </w:pPr>
      <w:r w:rsidRPr="000F5B5E">
        <w:t xml:space="preserve">  ) %&gt;%</w:t>
      </w:r>
    </w:p>
    <w:p w14:paraId="03D78D2D" w14:textId="77777777" w:rsidR="00292AE6" w:rsidRPr="000F5B5E" w:rsidRDefault="005E549B" w:rsidP="00BF0CF3">
      <w:pPr>
        <w:pStyle w:val="CodeWide"/>
      </w:pPr>
      <w:r w:rsidRPr="000F5B5E">
        <w:t xml:space="preserve">  </w:t>
      </w:r>
      <w:proofErr w:type="spellStart"/>
      <w:r w:rsidRPr="000F5B5E">
        <w:t>fmt_</w:t>
      </w:r>
      <w:proofErr w:type="gramStart"/>
      <w:r w:rsidRPr="000F5B5E">
        <w:t>currency</w:t>
      </w:r>
      <w:proofErr w:type="spellEnd"/>
      <w:r w:rsidRPr="000F5B5E">
        <w:t>(</w:t>
      </w:r>
      <w:proofErr w:type="gramEnd"/>
    </w:p>
    <w:p w14:paraId="2D8FFB61" w14:textId="77777777" w:rsidR="00292AE6" w:rsidRPr="000F5B5E" w:rsidRDefault="005E549B" w:rsidP="00BF0CF3">
      <w:pPr>
        <w:pStyle w:val="CodeWide"/>
      </w:pPr>
      <w:r w:rsidRPr="000F5B5E">
        <w:t xml:space="preserve">    columns = </w:t>
      </w:r>
      <w:proofErr w:type="gramStart"/>
      <w:r w:rsidRPr="000F5B5E">
        <w:t>c(</w:t>
      </w:r>
      <w:proofErr w:type="gramEnd"/>
      <w:r w:rsidRPr="000F5B5E">
        <w:t>`1952`, `1972`, `1992`),</w:t>
      </w:r>
    </w:p>
    <w:p w14:paraId="593B7B87" w14:textId="77777777" w:rsidR="00292AE6" w:rsidRPr="000F5B5E" w:rsidRDefault="005E549B" w:rsidP="00BF0CF3">
      <w:pPr>
        <w:pStyle w:val="CodeWide"/>
      </w:pPr>
      <w:r w:rsidRPr="000F5B5E">
        <w:t xml:space="preserve">    decimals = 0</w:t>
      </w:r>
    </w:p>
    <w:p w14:paraId="1E03C2E5" w14:textId="77777777" w:rsidR="00292AE6" w:rsidRPr="000F5B5E" w:rsidRDefault="005E549B" w:rsidP="00BF0CF3">
      <w:pPr>
        <w:pStyle w:val="CodeWide"/>
      </w:pPr>
      <w:r w:rsidRPr="000F5B5E">
        <w:t xml:space="preserve">  ) %&gt;% </w:t>
      </w:r>
    </w:p>
    <w:p w14:paraId="0F67051A" w14:textId="77777777" w:rsidR="00292AE6" w:rsidRPr="000F5B5E" w:rsidRDefault="005E549B" w:rsidP="00BF0CF3">
      <w:pPr>
        <w:pStyle w:val="CodeWide"/>
      </w:pPr>
      <w:r w:rsidRPr="000F5B5E">
        <w:t xml:space="preserve">  </w:t>
      </w:r>
      <w:proofErr w:type="spellStart"/>
      <w:r w:rsidRPr="000F5B5E">
        <w:t>tab_</w:t>
      </w:r>
      <w:proofErr w:type="gramStart"/>
      <w:r w:rsidRPr="000F5B5E">
        <w:t>style</w:t>
      </w:r>
      <w:proofErr w:type="spellEnd"/>
      <w:r w:rsidRPr="000F5B5E">
        <w:t>(</w:t>
      </w:r>
      <w:proofErr w:type="gramEnd"/>
      <w:r w:rsidRPr="000F5B5E">
        <w:t xml:space="preserve">style = </w:t>
      </w:r>
      <w:proofErr w:type="spellStart"/>
      <w:r w:rsidRPr="000F5B5E">
        <w:t>cell_text</w:t>
      </w:r>
      <w:proofErr w:type="spellEnd"/>
      <w:r w:rsidRPr="000F5B5E">
        <w:t>(color = "orange",</w:t>
      </w:r>
    </w:p>
    <w:p w14:paraId="47A91C6D" w14:textId="77777777" w:rsidR="00292AE6" w:rsidRPr="000F5B5E" w:rsidRDefault="005E549B" w:rsidP="00BF0CF3">
      <w:pPr>
        <w:pStyle w:val="CodeWide"/>
      </w:pPr>
      <w:r w:rsidRPr="000F5B5E">
        <w:t xml:space="preserve">                              weight = "bold"),</w:t>
      </w:r>
    </w:p>
    <w:p w14:paraId="491F40A3" w14:textId="77777777" w:rsidR="00292AE6" w:rsidRPr="000F5B5E" w:rsidRDefault="005E549B" w:rsidP="00BF0CF3">
      <w:pPr>
        <w:pStyle w:val="CodeWide"/>
      </w:pPr>
      <w:r w:rsidRPr="000F5B5E">
        <w:t xml:space="preserve">            locations = </w:t>
      </w:r>
      <w:proofErr w:type="spellStart"/>
      <w:r w:rsidRPr="000F5B5E">
        <w:t>cells_</w:t>
      </w:r>
      <w:proofErr w:type="gramStart"/>
      <w:r w:rsidRPr="000F5B5E">
        <w:t>body</w:t>
      </w:r>
      <w:proofErr w:type="spellEnd"/>
      <w:r w:rsidRPr="000F5B5E">
        <w:t>(</w:t>
      </w:r>
      <w:proofErr w:type="gramEnd"/>
    </w:p>
    <w:p w14:paraId="3DCA204A" w14:textId="77777777" w:rsidR="00292AE6" w:rsidRPr="000F5B5E" w:rsidRDefault="005E549B" w:rsidP="00BF0CF3">
      <w:pPr>
        <w:pStyle w:val="CodeWide"/>
      </w:pPr>
      <w:r w:rsidRPr="000F5B5E">
        <w:t xml:space="preserve">              columns = `1952`,</w:t>
      </w:r>
    </w:p>
    <w:p w14:paraId="1EB3D089" w14:textId="77777777" w:rsidR="00292AE6" w:rsidRPr="000F5B5E" w:rsidRDefault="005E549B" w:rsidP="00BF0CF3">
      <w:pPr>
        <w:pStyle w:val="CodeWide"/>
      </w:pPr>
      <w:r w:rsidRPr="000F5B5E">
        <w:t xml:space="preserve">              rows = `1952` == </w:t>
      </w:r>
      <w:proofErr w:type="gramStart"/>
      <w:r w:rsidRPr="000F5B5E">
        <w:t>max(</w:t>
      </w:r>
      <w:proofErr w:type="gramEnd"/>
      <w:r w:rsidRPr="000F5B5E">
        <w:t>`1952`)</w:t>
      </w:r>
    </w:p>
    <w:p w14:paraId="72EDA76F" w14:textId="77777777" w:rsidR="00292AE6" w:rsidRPr="000F5B5E" w:rsidRDefault="005E549B" w:rsidP="00BF0CF3">
      <w:pPr>
        <w:pStyle w:val="CodeWide"/>
      </w:pPr>
      <w:r w:rsidRPr="000F5B5E">
        <w:t xml:space="preserve">            )) %&gt;% </w:t>
      </w:r>
    </w:p>
    <w:p w14:paraId="20BDB4DE" w14:textId="77777777" w:rsidR="00292AE6" w:rsidRPr="000F5B5E" w:rsidRDefault="005E549B" w:rsidP="00BF0CF3">
      <w:pPr>
        <w:pStyle w:val="CodeWide"/>
      </w:pPr>
      <w:r w:rsidRPr="000F5B5E">
        <w:t xml:space="preserve">  </w:t>
      </w:r>
      <w:proofErr w:type="spellStart"/>
      <w:r w:rsidRPr="000F5B5E">
        <w:t>tab_</w:t>
      </w:r>
      <w:proofErr w:type="gramStart"/>
      <w:r w:rsidRPr="000F5B5E">
        <w:t>style</w:t>
      </w:r>
      <w:proofErr w:type="spellEnd"/>
      <w:r w:rsidRPr="000F5B5E">
        <w:t>(</w:t>
      </w:r>
      <w:proofErr w:type="gramEnd"/>
      <w:r w:rsidRPr="000F5B5E">
        <w:t xml:space="preserve">style = </w:t>
      </w:r>
      <w:proofErr w:type="spellStart"/>
      <w:r w:rsidRPr="000F5B5E">
        <w:t>cell_text</w:t>
      </w:r>
      <w:proofErr w:type="spellEnd"/>
      <w:r w:rsidRPr="000F5B5E">
        <w:t>(color = "orange",</w:t>
      </w:r>
    </w:p>
    <w:p w14:paraId="5DFA9752" w14:textId="77777777" w:rsidR="00292AE6" w:rsidRPr="000F5B5E" w:rsidRDefault="005E549B" w:rsidP="00BF0CF3">
      <w:pPr>
        <w:pStyle w:val="CodeWide"/>
      </w:pPr>
      <w:r w:rsidRPr="000F5B5E">
        <w:t xml:space="preserve">                              weight = "bold"),</w:t>
      </w:r>
    </w:p>
    <w:p w14:paraId="23079469" w14:textId="77777777" w:rsidR="00292AE6" w:rsidRPr="000F5B5E" w:rsidRDefault="005E549B" w:rsidP="00BF0CF3">
      <w:pPr>
        <w:pStyle w:val="CodeWide"/>
      </w:pPr>
      <w:r w:rsidRPr="000F5B5E">
        <w:t xml:space="preserve">            locations = </w:t>
      </w:r>
      <w:proofErr w:type="spellStart"/>
      <w:r w:rsidRPr="000F5B5E">
        <w:t>cells_</w:t>
      </w:r>
      <w:proofErr w:type="gramStart"/>
      <w:r w:rsidRPr="000F5B5E">
        <w:t>body</w:t>
      </w:r>
      <w:proofErr w:type="spellEnd"/>
      <w:r w:rsidRPr="000F5B5E">
        <w:t>(</w:t>
      </w:r>
      <w:proofErr w:type="gramEnd"/>
    </w:p>
    <w:p w14:paraId="3731F27F" w14:textId="77777777" w:rsidR="00292AE6" w:rsidRPr="000F5B5E" w:rsidRDefault="005E549B" w:rsidP="00BF0CF3">
      <w:pPr>
        <w:pStyle w:val="CodeWide"/>
      </w:pPr>
      <w:r w:rsidRPr="000F5B5E">
        <w:t xml:space="preserve">              columns = `1972`,</w:t>
      </w:r>
    </w:p>
    <w:p w14:paraId="744A9049" w14:textId="77777777" w:rsidR="00292AE6" w:rsidRPr="000F5B5E" w:rsidRDefault="005E549B" w:rsidP="00BF0CF3">
      <w:pPr>
        <w:pStyle w:val="CodeWide"/>
      </w:pPr>
      <w:r w:rsidRPr="000F5B5E">
        <w:t xml:space="preserve">              rows = `1972` == </w:t>
      </w:r>
      <w:proofErr w:type="gramStart"/>
      <w:r w:rsidRPr="000F5B5E">
        <w:t>max(</w:t>
      </w:r>
      <w:proofErr w:type="gramEnd"/>
      <w:r w:rsidRPr="000F5B5E">
        <w:t>`1972`)</w:t>
      </w:r>
    </w:p>
    <w:p w14:paraId="474539C5" w14:textId="77777777" w:rsidR="00292AE6" w:rsidRPr="000F5B5E" w:rsidRDefault="005E549B" w:rsidP="00BF0CF3">
      <w:pPr>
        <w:pStyle w:val="CodeWide"/>
      </w:pPr>
      <w:r w:rsidRPr="000F5B5E">
        <w:t xml:space="preserve">            )) %&gt;% </w:t>
      </w:r>
    </w:p>
    <w:p w14:paraId="5B5FE792" w14:textId="77777777" w:rsidR="00292AE6" w:rsidRPr="000F5B5E" w:rsidRDefault="005E549B" w:rsidP="00BF0CF3">
      <w:pPr>
        <w:pStyle w:val="CodeWide"/>
      </w:pPr>
      <w:r w:rsidRPr="000F5B5E">
        <w:t xml:space="preserve">  </w:t>
      </w:r>
      <w:proofErr w:type="spellStart"/>
      <w:r w:rsidRPr="000F5B5E">
        <w:t>tab_</w:t>
      </w:r>
      <w:proofErr w:type="gramStart"/>
      <w:r w:rsidRPr="000F5B5E">
        <w:t>style</w:t>
      </w:r>
      <w:proofErr w:type="spellEnd"/>
      <w:r w:rsidRPr="000F5B5E">
        <w:t>(</w:t>
      </w:r>
      <w:proofErr w:type="gramEnd"/>
      <w:r w:rsidRPr="000F5B5E">
        <w:t xml:space="preserve">style = </w:t>
      </w:r>
      <w:proofErr w:type="spellStart"/>
      <w:r w:rsidRPr="000F5B5E">
        <w:t>cell_text</w:t>
      </w:r>
      <w:proofErr w:type="spellEnd"/>
      <w:r w:rsidRPr="000F5B5E">
        <w:t>(color = "orange",</w:t>
      </w:r>
    </w:p>
    <w:p w14:paraId="07A647B8" w14:textId="77777777" w:rsidR="00292AE6" w:rsidRPr="000F5B5E" w:rsidRDefault="005E549B" w:rsidP="00BF0CF3">
      <w:pPr>
        <w:pStyle w:val="CodeWide"/>
      </w:pPr>
      <w:r w:rsidRPr="000F5B5E">
        <w:t xml:space="preserve">                              weight = "bold"),</w:t>
      </w:r>
    </w:p>
    <w:p w14:paraId="2F65107B" w14:textId="77777777" w:rsidR="00292AE6" w:rsidRPr="000F5B5E" w:rsidRDefault="005E549B" w:rsidP="00BF0CF3">
      <w:pPr>
        <w:pStyle w:val="CodeWide"/>
      </w:pPr>
      <w:r w:rsidRPr="000F5B5E">
        <w:t xml:space="preserve">            locations = </w:t>
      </w:r>
      <w:proofErr w:type="spellStart"/>
      <w:r w:rsidRPr="000F5B5E">
        <w:t>cells_</w:t>
      </w:r>
      <w:proofErr w:type="gramStart"/>
      <w:r w:rsidRPr="000F5B5E">
        <w:t>body</w:t>
      </w:r>
      <w:proofErr w:type="spellEnd"/>
      <w:r w:rsidRPr="000F5B5E">
        <w:t>(</w:t>
      </w:r>
      <w:proofErr w:type="gramEnd"/>
    </w:p>
    <w:p w14:paraId="5B5235A1" w14:textId="77777777" w:rsidR="00292AE6" w:rsidRPr="000F5B5E" w:rsidRDefault="005E549B" w:rsidP="00BF0CF3">
      <w:pPr>
        <w:pStyle w:val="CodeWide"/>
      </w:pPr>
      <w:r w:rsidRPr="000F5B5E">
        <w:t xml:space="preserve">              columns = `1992`,</w:t>
      </w:r>
    </w:p>
    <w:p w14:paraId="662E01B8" w14:textId="77777777" w:rsidR="00292AE6" w:rsidRPr="000F5B5E" w:rsidRDefault="005E549B" w:rsidP="00BF0CF3">
      <w:pPr>
        <w:pStyle w:val="CodeWide"/>
      </w:pPr>
      <w:r w:rsidRPr="000F5B5E">
        <w:t xml:space="preserve">              rows = `1992` == </w:t>
      </w:r>
      <w:proofErr w:type="gramStart"/>
      <w:r w:rsidRPr="000F5B5E">
        <w:t>max(</w:t>
      </w:r>
      <w:proofErr w:type="gramEnd"/>
      <w:r w:rsidRPr="000F5B5E">
        <w:t>`1992`)</w:t>
      </w:r>
    </w:p>
    <w:p w14:paraId="69A005E6" w14:textId="77777777" w:rsidR="00292AE6" w:rsidRPr="000F5B5E" w:rsidRDefault="005E549B" w:rsidP="00BF0CF3">
      <w:pPr>
        <w:pStyle w:val="CodeWide"/>
      </w:pPr>
      <w:r w:rsidRPr="000F5B5E">
        <w:t xml:space="preserve">            )) %&gt;% </w:t>
      </w:r>
    </w:p>
    <w:p w14:paraId="50EBF43D" w14:textId="77777777" w:rsidR="00292AE6" w:rsidRPr="000F5B5E" w:rsidRDefault="005E549B" w:rsidP="00BF0CF3">
      <w:pPr>
        <w:pStyle w:val="CodeWide"/>
      </w:pPr>
      <w:r w:rsidRPr="000F5B5E">
        <w:t xml:space="preserve">  </w:t>
      </w:r>
      <w:proofErr w:type="spellStart"/>
      <w:r w:rsidRPr="000F5B5E">
        <w:t>gt_plt_</w:t>
      </w:r>
      <w:proofErr w:type="gramStart"/>
      <w:r w:rsidRPr="000F5B5E">
        <w:t>sparkline</w:t>
      </w:r>
      <w:proofErr w:type="spellEnd"/>
      <w:r w:rsidRPr="000F5B5E">
        <w:t>(</w:t>
      </w:r>
      <w:proofErr w:type="gramEnd"/>
      <w:r w:rsidRPr="000F5B5E">
        <w:t>column = Trend,</w:t>
      </w:r>
    </w:p>
    <w:p w14:paraId="7FCE1887" w14:textId="77777777" w:rsidR="00292AE6" w:rsidRPr="000F5B5E" w:rsidRDefault="005E549B" w:rsidP="00BF0CF3">
      <w:pPr>
        <w:pStyle w:val="CodeWide"/>
      </w:pPr>
      <w:r w:rsidRPr="000F5B5E">
        <w:t xml:space="preserve">                   label = FALSE,</w:t>
      </w:r>
    </w:p>
    <w:p w14:paraId="7F1D92A8" w14:textId="0705AD18" w:rsidR="005E549B" w:rsidRPr="000F5B5E" w:rsidRDefault="005E549B" w:rsidP="00BF0CF3">
      <w:pPr>
        <w:pStyle w:val="CodeWide"/>
      </w:pPr>
      <w:r w:rsidRPr="000F5B5E">
        <w:t xml:space="preserve">                   palette = </w:t>
      </w:r>
      <w:proofErr w:type="gramStart"/>
      <w:r w:rsidRPr="000F5B5E">
        <w:t>c(</w:t>
      </w:r>
      <w:proofErr w:type="gramEnd"/>
      <w:r w:rsidRPr="000F5B5E">
        <w:t>"black", "transparent", "transparent", "transparent", "transparent"))</w:t>
      </w:r>
    </w:p>
    <w:p w14:paraId="2C90385C" w14:textId="32778D0D" w:rsidR="005E549B" w:rsidRDefault="0032745A" w:rsidP="00D9435E">
      <w:pPr>
        <w:pStyle w:val="Body"/>
      </w:pPr>
      <w:r>
        <w:t xml:space="preserve">We set </w:t>
      </w:r>
      <w:r w:rsidRPr="00A142CA">
        <w:rPr>
          <w:rStyle w:val="Literal"/>
        </w:rPr>
        <w:t>label = FALSE</w:t>
      </w:r>
      <w:r>
        <w:t xml:space="preserve"> to remove text labels that </w:t>
      </w:r>
      <w:proofErr w:type="spellStart"/>
      <w:r w:rsidRPr="00A142CA">
        <w:rPr>
          <w:rStyle w:val="Literal"/>
        </w:rPr>
        <w:t>gt_plt_</w:t>
      </w:r>
      <w:proofErr w:type="gramStart"/>
      <w:r w:rsidRPr="00A142CA">
        <w:rPr>
          <w:rStyle w:val="Literal"/>
        </w:rPr>
        <w:t>sparkline</w:t>
      </w:r>
      <w:proofErr w:type="spellEnd"/>
      <w:r w:rsidRPr="00A142CA">
        <w:rPr>
          <w:rStyle w:val="Literal"/>
        </w:rPr>
        <w:t>(</w:t>
      </w:r>
      <w:proofErr w:type="gramEnd"/>
      <w:r w:rsidRPr="00A142CA">
        <w:rPr>
          <w:rStyle w:val="Literal"/>
        </w:rPr>
        <w:t>)</w:t>
      </w:r>
      <w:r>
        <w:t xml:space="preserve"> adds by default</w:t>
      </w:r>
      <w:r w:rsidR="00DB029D">
        <w:t>,</w:t>
      </w:r>
      <w:r>
        <w:t xml:space="preserve"> </w:t>
      </w:r>
      <w:r w:rsidR="00DB029D">
        <w:t>then</w:t>
      </w:r>
      <w:r>
        <w:t xml:space="preserve"> add a </w:t>
      </w:r>
      <w:r w:rsidRPr="00A142CA">
        <w:rPr>
          <w:rStyle w:val="Literal"/>
        </w:rPr>
        <w:t>palette</w:t>
      </w:r>
      <w:r w:rsidRPr="000F5B5E">
        <w:t xml:space="preserve"> argument </w:t>
      </w:r>
      <w:r w:rsidRPr="0032745A">
        <w:t>to</w:t>
      </w:r>
      <w:r>
        <w:t xml:space="preserve"> make the sparkline black and all other elements of it transparent (by default, the function will make different parts of the sparkline different colors).</w:t>
      </w:r>
      <w:r w:rsidR="007C409B">
        <w:t xml:space="preserve"> </w:t>
      </w:r>
      <w:r w:rsidR="005E549B">
        <w:t>Th</w:t>
      </w:r>
      <w:r>
        <w:t>e</w:t>
      </w:r>
      <w:r w:rsidR="005E549B">
        <w:t xml:space="preserve"> stripped-down sparkline </w:t>
      </w:r>
      <w:r>
        <w:t>in Figure 5-11</w:t>
      </w:r>
      <w:r w:rsidR="005E549B">
        <w:t xml:space="preserve"> allows the reader to see the trend for each country at a glance.</w:t>
      </w:r>
    </w:p>
    <w:p w14:paraId="33CEE8AE" w14:textId="77777777" w:rsidR="005E549B" w:rsidRDefault="005E549B" w:rsidP="00703ADE">
      <w:pPr>
        <w:pStyle w:val="GraphicSlug"/>
      </w:pPr>
      <w:r>
        <w:t>[F05011.png]</w:t>
      </w:r>
    </w:p>
    <w:p w14:paraId="23C12B16" w14:textId="77777777" w:rsidR="005E549B" w:rsidRDefault="005E549B" w:rsidP="005E549B">
      <w:pPr>
        <w:pStyle w:val="CaptionedFigure"/>
      </w:pPr>
      <w:r>
        <w:rPr>
          <w:noProof/>
        </w:rPr>
        <w:drawing>
          <wp:inline distT="0" distB="0" distL="0" distR="0" wp14:anchorId="074B7098" wp14:editId="742B39E7">
            <wp:extent cx="5334000" cy="2410087"/>
            <wp:effectExtent l="0" t="0" r="0" b="0"/>
            <wp:docPr id="204" name="Picture"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205" name="Picture" descr="../temp/F05011.png"/>
                    <pic:cNvPicPr>
                      <a:picLocks noChangeAspect="1" noChangeArrowheads="1"/>
                    </pic:cNvPicPr>
                  </pic:nvPicPr>
                  <pic:blipFill>
                    <a:blip r:embed="rId20"/>
                    <a:stretch>
                      <a:fillRect/>
                    </a:stretch>
                  </pic:blipFill>
                  <pic:spPr bwMode="auto">
                    <a:xfrm>
                      <a:off x="0" y="0"/>
                      <a:ext cx="5334000" cy="2410087"/>
                    </a:xfrm>
                    <a:prstGeom prst="rect">
                      <a:avLst/>
                    </a:prstGeom>
                    <a:noFill/>
                    <a:ln w="9525">
                      <a:noFill/>
                      <a:headEnd/>
                      <a:tailEnd/>
                    </a:ln>
                  </pic:spPr>
                </pic:pic>
              </a:graphicData>
            </a:graphic>
          </wp:inline>
        </w:drawing>
      </w:r>
    </w:p>
    <w:p w14:paraId="449EB698" w14:textId="00D6E3CD" w:rsidR="005E549B" w:rsidRDefault="0032745A" w:rsidP="008F6A3E">
      <w:pPr>
        <w:pStyle w:val="CaptionLine"/>
      </w:pPr>
      <w:r>
        <w:t>A t</w:t>
      </w:r>
      <w:r w:rsidR="005E549B">
        <w:t>able with sparkline</w:t>
      </w:r>
      <w:r>
        <w:t>s</w:t>
      </w:r>
      <w:r w:rsidR="005E549B">
        <w:t xml:space="preserve"> added to show </w:t>
      </w:r>
      <w:r>
        <w:t xml:space="preserve">GDP </w:t>
      </w:r>
      <w:r w:rsidR="005E549B">
        <w:t>trend</w:t>
      </w:r>
      <w:r>
        <w:t>s</w:t>
      </w:r>
      <w:r w:rsidR="005E549B">
        <w:t xml:space="preserve"> over time</w:t>
      </w:r>
    </w:p>
    <w:p w14:paraId="37973B98" w14:textId="1925FBC3" w:rsidR="00890DB6" w:rsidRDefault="00890DB6" w:rsidP="00890DB6">
      <w:pPr>
        <w:pStyle w:val="Body"/>
      </w:pPr>
      <w:r w:rsidRPr="000D0C9B">
        <w:lastRenderedPageBreak/>
        <w:t xml:space="preserve">The </w:t>
      </w:r>
      <w:proofErr w:type="spellStart"/>
      <w:r w:rsidRPr="00A142CA">
        <w:rPr>
          <w:rStyle w:val="Literal"/>
        </w:rPr>
        <w:t>gtExtras</w:t>
      </w:r>
      <w:proofErr w:type="spellEnd"/>
      <w:r>
        <w:t xml:space="preserve"> package can do way more than merely create sparklines. Its set of </w:t>
      </w:r>
      <w:r w:rsidRPr="000D0C9B">
        <w:rPr>
          <w:rStyle w:val="Italic"/>
        </w:rPr>
        <w:t>theme</w:t>
      </w:r>
      <w:r>
        <w:t xml:space="preserve"> functions allow you to make your tables look like those published by FiveThirtyEight, </w:t>
      </w:r>
      <w:r w:rsidRPr="000D0C9B">
        <w:rPr>
          <w:rStyle w:val="Italic"/>
        </w:rPr>
        <w:t xml:space="preserve">The </w:t>
      </w:r>
      <w:r w:rsidRPr="00B00329">
        <w:rPr>
          <w:rStyle w:val="Italic"/>
        </w:rPr>
        <w:t>New York Times</w:t>
      </w:r>
      <w:r>
        <w:t xml:space="preserve">, </w:t>
      </w:r>
      <w:r w:rsidRPr="000D0C9B">
        <w:rPr>
          <w:rStyle w:val="Italic"/>
        </w:rPr>
        <w:t xml:space="preserve">The </w:t>
      </w:r>
      <w:r w:rsidRPr="00B00329">
        <w:rPr>
          <w:rStyle w:val="Italic"/>
        </w:rPr>
        <w:t>Guardian</w:t>
      </w:r>
      <w:r>
        <w:t xml:space="preserve">, and other news outlets. </w:t>
      </w:r>
      <w:r w:rsidR="00107FB7">
        <w:t>As an example, try</w:t>
      </w:r>
      <w:r>
        <w:t xml:space="preserve"> remov</w:t>
      </w:r>
      <w:r w:rsidR="00107FB7">
        <w:t>ing</w:t>
      </w:r>
      <w:r>
        <w:t xml:space="preserve"> the formatting we</w:t>
      </w:r>
      <w:r w:rsidR="00107FB7">
        <w:t>’ve applied so far</w:t>
      </w:r>
      <w:r>
        <w:t xml:space="preserve"> and instead use the </w:t>
      </w:r>
      <w:r w:rsidRPr="00A142CA">
        <w:rPr>
          <w:rStyle w:val="Literal"/>
        </w:rPr>
        <w:t>gt_theme_538()</w:t>
      </w:r>
      <w:r>
        <w:t xml:space="preserve"> function</w:t>
      </w:r>
      <w:r w:rsidR="00107FB7">
        <w:t xml:space="preserve"> to style the table:</w:t>
      </w:r>
    </w:p>
    <w:p w14:paraId="3FD60E56" w14:textId="77777777" w:rsidR="00890DB6" w:rsidRPr="008E4B1F" w:rsidRDefault="00890DB6" w:rsidP="00890DB6">
      <w:pPr>
        <w:pStyle w:val="Code"/>
      </w:pPr>
      <w:proofErr w:type="spellStart"/>
      <w:r w:rsidRPr="008E4B1F">
        <w:t>gdp</w:t>
      </w:r>
      <w:proofErr w:type="spellEnd"/>
      <w:r w:rsidRPr="008E4B1F">
        <w:t xml:space="preserve"> %&gt;% </w:t>
      </w:r>
    </w:p>
    <w:p w14:paraId="11F0C419" w14:textId="77777777" w:rsidR="00890DB6" w:rsidRPr="008E4B1F" w:rsidRDefault="00890DB6" w:rsidP="00890DB6">
      <w:pPr>
        <w:pStyle w:val="Code"/>
      </w:pPr>
      <w:r w:rsidRPr="008E4B1F">
        <w:t xml:space="preserve">  </w:t>
      </w:r>
      <w:proofErr w:type="spellStart"/>
      <w:r w:rsidRPr="008E4B1F">
        <w:t>group_</w:t>
      </w:r>
      <w:proofErr w:type="gramStart"/>
      <w:r w:rsidRPr="008E4B1F">
        <w:t>by</w:t>
      </w:r>
      <w:proofErr w:type="spellEnd"/>
      <w:r w:rsidRPr="008E4B1F">
        <w:t>(</w:t>
      </w:r>
      <w:proofErr w:type="gramEnd"/>
      <w:r w:rsidRPr="008E4B1F">
        <w:t xml:space="preserve">Country) %&gt;% </w:t>
      </w:r>
    </w:p>
    <w:p w14:paraId="5C9FB82A" w14:textId="77777777" w:rsidR="00890DB6" w:rsidRPr="008E4B1F" w:rsidRDefault="00890DB6" w:rsidP="00890DB6">
      <w:pPr>
        <w:pStyle w:val="Code"/>
      </w:pPr>
      <w:r w:rsidRPr="008E4B1F">
        <w:t xml:space="preserve">  </w:t>
      </w:r>
      <w:proofErr w:type="gramStart"/>
      <w:r w:rsidRPr="008E4B1F">
        <w:t>mutate(</w:t>
      </w:r>
      <w:proofErr w:type="gramEnd"/>
      <w:r w:rsidRPr="008E4B1F">
        <w:t xml:space="preserve">Trend = list(c(`1952`, `1972`, `1992`))) %&gt;% </w:t>
      </w:r>
    </w:p>
    <w:p w14:paraId="76690F3A" w14:textId="77777777" w:rsidR="00890DB6" w:rsidRPr="008E4B1F" w:rsidRDefault="00890DB6" w:rsidP="00890DB6">
      <w:pPr>
        <w:pStyle w:val="Code"/>
      </w:pPr>
      <w:r w:rsidRPr="008E4B1F">
        <w:t xml:space="preserve">  </w:t>
      </w:r>
      <w:proofErr w:type="gramStart"/>
      <w:r w:rsidRPr="008E4B1F">
        <w:t>ungroup(</w:t>
      </w:r>
      <w:proofErr w:type="gramEnd"/>
      <w:r w:rsidRPr="008E4B1F">
        <w:t xml:space="preserve">) %&gt;% </w:t>
      </w:r>
    </w:p>
    <w:p w14:paraId="377A1A75" w14:textId="77777777" w:rsidR="00890DB6" w:rsidRPr="008E4B1F" w:rsidRDefault="00890DB6" w:rsidP="00890DB6">
      <w:pPr>
        <w:pStyle w:val="Code"/>
      </w:pPr>
      <w:r w:rsidRPr="008E4B1F">
        <w:t xml:space="preserve">  </w:t>
      </w:r>
      <w:proofErr w:type="spellStart"/>
      <w:proofErr w:type="gramStart"/>
      <w:r w:rsidRPr="008E4B1F">
        <w:t>gt</w:t>
      </w:r>
      <w:proofErr w:type="spellEnd"/>
      <w:r w:rsidRPr="008E4B1F">
        <w:t>(</w:t>
      </w:r>
      <w:proofErr w:type="gramEnd"/>
      <w:r w:rsidRPr="008E4B1F">
        <w:t xml:space="preserve">) %&gt;% </w:t>
      </w:r>
    </w:p>
    <w:p w14:paraId="6255D40B" w14:textId="77777777" w:rsidR="00890DB6" w:rsidRPr="008E4B1F" w:rsidRDefault="00890DB6" w:rsidP="00890DB6">
      <w:pPr>
        <w:pStyle w:val="Code"/>
      </w:pPr>
      <w:r w:rsidRPr="008E4B1F">
        <w:t xml:space="preserve">  </w:t>
      </w:r>
      <w:proofErr w:type="spellStart"/>
      <w:r w:rsidRPr="008E4B1F">
        <w:t>tab_</w:t>
      </w:r>
      <w:proofErr w:type="gramStart"/>
      <w:r w:rsidRPr="008E4B1F">
        <w:t>style</w:t>
      </w:r>
      <w:proofErr w:type="spellEnd"/>
      <w:r w:rsidRPr="008E4B1F">
        <w:t>(</w:t>
      </w:r>
      <w:proofErr w:type="gramEnd"/>
      <w:r w:rsidRPr="008E4B1F">
        <w:t xml:space="preserve">style = </w:t>
      </w:r>
      <w:proofErr w:type="spellStart"/>
      <w:r w:rsidRPr="008E4B1F">
        <w:t>cell_text</w:t>
      </w:r>
      <w:proofErr w:type="spellEnd"/>
      <w:r w:rsidRPr="008E4B1F">
        <w:t>(color = "orange",</w:t>
      </w:r>
    </w:p>
    <w:p w14:paraId="11B48629" w14:textId="77777777" w:rsidR="00890DB6" w:rsidRPr="008E4B1F" w:rsidRDefault="00890DB6" w:rsidP="00890DB6">
      <w:pPr>
        <w:pStyle w:val="Code"/>
      </w:pPr>
      <w:r w:rsidRPr="008E4B1F">
        <w:t xml:space="preserve">                              weight = "bold"),</w:t>
      </w:r>
    </w:p>
    <w:p w14:paraId="558B9667" w14:textId="77777777" w:rsidR="00890DB6" w:rsidRPr="008E4B1F" w:rsidRDefault="00890DB6" w:rsidP="00890DB6">
      <w:pPr>
        <w:pStyle w:val="Code"/>
      </w:pPr>
      <w:r w:rsidRPr="008E4B1F">
        <w:t xml:space="preserve">            locations = </w:t>
      </w:r>
      <w:proofErr w:type="spellStart"/>
      <w:r w:rsidRPr="008E4B1F">
        <w:t>cells_</w:t>
      </w:r>
      <w:proofErr w:type="gramStart"/>
      <w:r w:rsidRPr="008E4B1F">
        <w:t>body</w:t>
      </w:r>
      <w:proofErr w:type="spellEnd"/>
      <w:r w:rsidRPr="008E4B1F">
        <w:t>(</w:t>
      </w:r>
      <w:proofErr w:type="gramEnd"/>
    </w:p>
    <w:p w14:paraId="6715E081" w14:textId="77777777" w:rsidR="00890DB6" w:rsidRPr="008E4B1F" w:rsidRDefault="00890DB6" w:rsidP="00890DB6">
      <w:pPr>
        <w:pStyle w:val="Code"/>
      </w:pPr>
      <w:r w:rsidRPr="008E4B1F">
        <w:t xml:space="preserve">              columns = `1952`,</w:t>
      </w:r>
    </w:p>
    <w:p w14:paraId="4D52B511" w14:textId="77777777" w:rsidR="00890DB6" w:rsidRPr="008E4B1F" w:rsidRDefault="00890DB6" w:rsidP="00890DB6">
      <w:pPr>
        <w:pStyle w:val="Code"/>
      </w:pPr>
      <w:r w:rsidRPr="008E4B1F">
        <w:t xml:space="preserve">              rows = `1952` == </w:t>
      </w:r>
      <w:proofErr w:type="gramStart"/>
      <w:r w:rsidRPr="008E4B1F">
        <w:t>max(</w:t>
      </w:r>
      <w:proofErr w:type="gramEnd"/>
      <w:r w:rsidRPr="008E4B1F">
        <w:t>`1952`)</w:t>
      </w:r>
    </w:p>
    <w:p w14:paraId="78F91ED8" w14:textId="77777777" w:rsidR="00890DB6" w:rsidRPr="008E4B1F" w:rsidRDefault="00890DB6" w:rsidP="00890DB6">
      <w:pPr>
        <w:pStyle w:val="Code"/>
      </w:pPr>
      <w:r w:rsidRPr="008E4B1F">
        <w:t xml:space="preserve">            )) %&gt;% </w:t>
      </w:r>
    </w:p>
    <w:p w14:paraId="0821443A" w14:textId="77777777" w:rsidR="00890DB6" w:rsidRPr="008E4B1F" w:rsidRDefault="00890DB6" w:rsidP="00890DB6">
      <w:pPr>
        <w:pStyle w:val="Code"/>
      </w:pPr>
      <w:r w:rsidRPr="008E4B1F">
        <w:t xml:space="preserve">  </w:t>
      </w:r>
      <w:proofErr w:type="spellStart"/>
      <w:r w:rsidRPr="008E4B1F">
        <w:t>tab_</w:t>
      </w:r>
      <w:proofErr w:type="gramStart"/>
      <w:r w:rsidRPr="008E4B1F">
        <w:t>style</w:t>
      </w:r>
      <w:proofErr w:type="spellEnd"/>
      <w:r w:rsidRPr="008E4B1F">
        <w:t>(</w:t>
      </w:r>
      <w:proofErr w:type="gramEnd"/>
      <w:r w:rsidRPr="008E4B1F">
        <w:t xml:space="preserve">style = </w:t>
      </w:r>
      <w:proofErr w:type="spellStart"/>
      <w:r w:rsidRPr="008E4B1F">
        <w:t>cell_text</w:t>
      </w:r>
      <w:proofErr w:type="spellEnd"/>
      <w:r w:rsidRPr="008E4B1F">
        <w:t>(color = "orange",</w:t>
      </w:r>
    </w:p>
    <w:p w14:paraId="7F430D01" w14:textId="77777777" w:rsidR="00890DB6" w:rsidRPr="008E4B1F" w:rsidRDefault="00890DB6" w:rsidP="00890DB6">
      <w:pPr>
        <w:pStyle w:val="Code"/>
      </w:pPr>
      <w:r w:rsidRPr="008E4B1F">
        <w:t xml:space="preserve">                              weight = "bold"),</w:t>
      </w:r>
    </w:p>
    <w:p w14:paraId="4A56D872" w14:textId="77777777" w:rsidR="00890DB6" w:rsidRPr="008E4B1F" w:rsidRDefault="00890DB6" w:rsidP="00890DB6">
      <w:pPr>
        <w:pStyle w:val="Code"/>
      </w:pPr>
      <w:r w:rsidRPr="008E4B1F">
        <w:t xml:space="preserve">            locations = </w:t>
      </w:r>
      <w:proofErr w:type="spellStart"/>
      <w:r w:rsidRPr="008E4B1F">
        <w:t>cells_</w:t>
      </w:r>
      <w:proofErr w:type="gramStart"/>
      <w:r w:rsidRPr="008E4B1F">
        <w:t>body</w:t>
      </w:r>
      <w:proofErr w:type="spellEnd"/>
      <w:r w:rsidRPr="008E4B1F">
        <w:t>(</w:t>
      </w:r>
      <w:proofErr w:type="gramEnd"/>
    </w:p>
    <w:p w14:paraId="00BA7BA3" w14:textId="77777777" w:rsidR="00890DB6" w:rsidRPr="008E4B1F" w:rsidRDefault="00890DB6" w:rsidP="00890DB6">
      <w:pPr>
        <w:pStyle w:val="Code"/>
      </w:pPr>
      <w:r w:rsidRPr="008E4B1F">
        <w:t xml:space="preserve">              columns = `1972`,</w:t>
      </w:r>
    </w:p>
    <w:p w14:paraId="0D25D71D" w14:textId="77777777" w:rsidR="00890DB6" w:rsidRPr="008E4B1F" w:rsidRDefault="00890DB6" w:rsidP="00890DB6">
      <w:pPr>
        <w:pStyle w:val="Code"/>
      </w:pPr>
      <w:r w:rsidRPr="008E4B1F">
        <w:t xml:space="preserve">              rows = `1972` == </w:t>
      </w:r>
      <w:proofErr w:type="gramStart"/>
      <w:r w:rsidRPr="008E4B1F">
        <w:t>max(</w:t>
      </w:r>
      <w:proofErr w:type="gramEnd"/>
      <w:r w:rsidRPr="008E4B1F">
        <w:t>`1972`)</w:t>
      </w:r>
    </w:p>
    <w:p w14:paraId="7FBA1E2B" w14:textId="77777777" w:rsidR="00890DB6" w:rsidRPr="008E4B1F" w:rsidRDefault="00890DB6" w:rsidP="00890DB6">
      <w:pPr>
        <w:pStyle w:val="Code"/>
      </w:pPr>
      <w:r w:rsidRPr="008E4B1F">
        <w:t xml:space="preserve">            )) %&gt;% </w:t>
      </w:r>
    </w:p>
    <w:p w14:paraId="22244A87" w14:textId="77777777" w:rsidR="00890DB6" w:rsidRPr="008E4B1F" w:rsidRDefault="00890DB6" w:rsidP="00890DB6">
      <w:pPr>
        <w:pStyle w:val="Code"/>
      </w:pPr>
      <w:r w:rsidRPr="008E4B1F">
        <w:t xml:space="preserve">  </w:t>
      </w:r>
      <w:proofErr w:type="spellStart"/>
      <w:r w:rsidRPr="008E4B1F">
        <w:t>tab_</w:t>
      </w:r>
      <w:proofErr w:type="gramStart"/>
      <w:r w:rsidRPr="008E4B1F">
        <w:t>style</w:t>
      </w:r>
      <w:proofErr w:type="spellEnd"/>
      <w:r w:rsidRPr="008E4B1F">
        <w:t>(</w:t>
      </w:r>
      <w:proofErr w:type="gramEnd"/>
      <w:r w:rsidRPr="008E4B1F">
        <w:t xml:space="preserve">style = </w:t>
      </w:r>
      <w:proofErr w:type="spellStart"/>
      <w:r w:rsidRPr="008E4B1F">
        <w:t>cell_text</w:t>
      </w:r>
      <w:proofErr w:type="spellEnd"/>
      <w:r w:rsidRPr="008E4B1F">
        <w:t>(color = "orange",</w:t>
      </w:r>
    </w:p>
    <w:p w14:paraId="654BD251" w14:textId="77777777" w:rsidR="00890DB6" w:rsidRPr="008E4B1F" w:rsidRDefault="00890DB6" w:rsidP="00890DB6">
      <w:pPr>
        <w:pStyle w:val="Code"/>
      </w:pPr>
      <w:r w:rsidRPr="008E4B1F">
        <w:t xml:space="preserve">                              weight = "bold"),</w:t>
      </w:r>
    </w:p>
    <w:p w14:paraId="28D04CE3" w14:textId="77777777" w:rsidR="00890DB6" w:rsidRPr="008E4B1F" w:rsidRDefault="00890DB6" w:rsidP="00890DB6">
      <w:pPr>
        <w:pStyle w:val="Code"/>
      </w:pPr>
      <w:r w:rsidRPr="008E4B1F">
        <w:t xml:space="preserve">            locations = </w:t>
      </w:r>
      <w:proofErr w:type="spellStart"/>
      <w:r w:rsidRPr="008E4B1F">
        <w:t>cells_</w:t>
      </w:r>
      <w:proofErr w:type="gramStart"/>
      <w:r w:rsidRPr="008E4B1F">
        <w:t>body</w:t>
      </w:r>
      <w:proofErr w:type="spellEnd"/>
      <w:r w:rsidRPr="008E4B1F">
        <w:t>(</w:t>
      </w:r>
      <w:proofErr w:type="gramEnd"/>
    </w:p>
    <w:p w14:paraId="5A2263AD" w14:textId="77777777" w:rsidR="00890DB6" w:rsidRPr="008E4B1F" w:rsidRDefault="00890DB6" w:rsidP="00890DB6">
      <w:pPr>
        <w:pStyle w:val="Code"/>
      </w:pPr>
      <w:r w:rsidRPr="008E4B1F">
        <w:t xml:space="preserve">              columns = `1992`,</w:t>
      </w:r>
    </w:p>
    <w:p w14:paraId="7456BB10" w14:textId="77777777" w:rsidR="00890DB6" w:rsidRPr="008E4B1F" w:rsidRDefault="00890DB6" w:rsidP="00890DB6">
      <w:pPr>
        <w:pStyle w:val="Code"/>
      </w:pPr>
      <w:r w:rsidRPr="008E4B1F">
        <w:t xml:space="preserve">              rows = `1992` == </w:t>
      </w:r>
      <w:proofErr w:type="gramStart"/>
      <w:r w:rsidRPr="008E4B1F">
        <w:t>max(</w:t>
      </w:r>
      <w:proofErr w:type="gramEnd"/>
      <w:r w:rsidRPr="008E4B1F">
        <w:t>`1992`)</w:t>
      </w:r>
    </w:p>
    <w:p w14:paraId="3E533F23" w14:textId="77777777" w:rsidR="00890DB6" w:rsidRPr="008E4B1F" w:rsidRDefault="00890DB6" w:rsidP="00890DB6">
      <w:pPr>
        <w:pStyle w:val="Code"/>
      </w:pPr>
      <w:r w:rsidRPr="008E4B1F">
        <w:t xml:space="preserve">            )) %&gt;% </w:t>
      </w:r>
    </w:p>
    <w:p w14:paraId="1AA9F1F7" w14:textId="77777777" w:rsidR="00890DB6" w:rsidRPr="008E4B1F" w:rsidRDefault="00890DB6" w:rsidP="00890DB6">
      <w:pPr>
        <w:pStyle w:val="Code"/>
      </w:pPr>
      <w:r w:rsidRPr="008E4B1F">
        <w:t xml:space="preserve">  </w:t>
      </w:r>
      <w:proofErr w:type="spellStart"/>
      <w:r w:rsidRPr="008E4B1F">
        <w:t>fmt_</w:t>
      </w:r>
      <w:proofErr w:type="gramStart"/>
      <w:r w:rsidRPr="008E4B1F">
        <w:t>currency</w:t>
      </w:r>
      <w:proofErr w:type="spellEnd"/>
      <w:r w:rsidRPr="008E4B1F">
        <w:t>(</w:t>
      </w:r>
      <w:proofErr w:type="gramEnd"/>
    </w:p>
    <w:p w14:paraId="04B458D1" w14:textId="77777777" w:rsidR="00890DB6" w:rsidRPr="008E4B1F" w:rsidRDefault="00890DB6" w:rsidP="00890DB6">
      <w:pPr>
        <w:pStyle w:val="Code"/>
      </w:pPr>
      <w:r w:rsidRPr="008E4B1F">
        <w:t xml:space="preserve">    columns = </w:t>
      </w:r>
      <w:proofErr w:type="gramStart"/>
      <w:r w:rsidRPr="008E4B1F">
        <w:t>c(</w:t>
      </w:r>
      <w:proofErr w:type="gramEnd"/>
      <w:r w:rsidRPr="008E4B1F">
        <w:t>`1952`, `1972`, `1992`),</w:t>
      </w:r>
    </w:p>
    <w:p w14:paraId="15BFF35D" w14:textId="77777777" w:rsidR="00890DB6" w:rsidRPr="008E4B1F" w:rsidRDefault="00890DB6" w:rsidP="00890DB6">
      <w:pPr>
        <w:pStyle w:val="Code"/>
      </w:pPr>
      <w:r w:rsidRPr="008E4B1F">
        <w:t xml:space="preserve">    decimals = 0</w:t>
      </w:r>
    </w:p>
    <w:p w14:paraId="7FE7FB6A" w14:textId="77777777" w:rsidR="00890DB6" w:rsidRPr="008E4B1F" w:rsidRDefault="00890DB6" w:rsidP="00890DB6">
      <w:pPr>
        <w:pStyle w:val="Code"/>
      </w:pPr>
      <w:r w:rsidRPr="008E4B1F">
        <w:t xml:space="preserve">  ) %&gt;% </w:t>
      </w:r>
    </w:p>
    <w:p w14:paraId="01A52066" w14:textId="77777777" w:rsidR="00890DB6" w:rsidRPr="008E4B1F" w:rsidRDefault="00890DB6" w:rsidP="00890DB6">
      <w:pPr>
        <w:pStyle w:val="Code"/>
      </w:pPr>
      <w:r w:rsidRPr="008E4B1F">
        <w:t xml:space="preserve">  </w:t>
      </w:r>
      <w:proofErr w:type="spellStart"/>
      <w:r w:rsidRPr="008E4B1F">
        <w:t>gt_plt_</w:t>
      </w:r>
      <w:proofErr w:type="gramStart"/>
      <w:r w:rsidRPr="008E4B1F">
        <w:t>sparkline</w:t>
      </w:r>
      <w:proofErr w:type="spellEnd"/>
      <w:r w:rsidRPr="008E4B1F">
        <w:t>(</w:t>
      </w:r>
      <w:proofErr w:type="gramEnd"/>
      <w:r w:rsidRPr="008E4B1F">
        <w:t>column = Trend,</w:t>
      </w:r>
    </w:p>
    <w:p w14:paraId="36D8AB84" w14:textId="77777777" w:rsidR="00890DB6" w:rsidRPr="008E4B1F" w:rsidRDefault="00890DB6" w:rsidP="00890DB6">
      <w:pPr>
        <w:pStyle w:val="Code"/>
      </w:pPr>
      <w:r w:rsidRPr="008E4B1F">
        <w:t xml:space="preserve">                   label = FALSE,</w:t>
      </w:r>
    </w:p>
    <w:p w14:paraId="3138C537" w14:textId="77777777" w:rsidR="00890DB6" w:rsidRPr="008E4B1F" w:rsidRDefault="00890DB6" w:rsidP="00890DB6">
      <w:pPr>
        <w:pStyle w:val="Code"/>
      </w:pPr>
      <w:r w:rsidRPr="008E4B1F">
        <w:t xml:space="preserve">                   palette = </w:t>
      </w:r>
      <w:proofErr w:type="gramStart"/>
      <w:r w:rsidRPr="008E4B1F">
        <w:t>c(</w:t>
      </w:r>
      <w:proofErr w:type="gramEnd"/>
      <w:r w:rsidRPr="008E4B1F">
        <w:t xml:space="preserve">"black", "transparent", "transparent", "transparent", "transparent")) %&gt;% </w:t>
      </w:r>
    </w:p>
    <w:p w14:paraId="69F2A140" w14:textId="77777777" w:rsidR="00890DB6" w:rsidRPr="008E4B1F" w:rsidRDefault="00890DB6" w:rsidP="00890DB6">
      <w:pPr>
        <w:pStyle w:val="Code"/>
      </w:pPr>
      <w:r w:rsidRPr="008E4B1F">
        <w:t xml:space="preserve">  gt_theme_538()</w:t>
      </w:r>
    </w:p>
    <w:p w14:paraId="1C20FF06" w14:textId="43682279" w:rsidR="00890DB6" w:rsidRDefault="00890DB6" w:rsidP="00890DB6">
      <w:pPr>
        <w:pStyle w:val="Body"/>
      </w:pPr>
      <w:r>
        <w:t>Take a look at tables on the FiveThirtyEight website</w:t>
      </w:r>
      <w:r w:rsidR="008C05A4">
        <w:t>,</w:t>
      </w:r>
      <w:r>
        <w:t xml:space="preserve"> and you’ll see similarities to th</w:t>
      </w:r>
      <w:r w:rsidR="00107FB7">
        <w:t>e one in Figure 5-12.</w:t>
      </w:r>
    </w:p>
    <w:p w14:paraId="38E45CCD" w14:textId="77777777" w:rsidR="00890DB6" w:rsidRDefault="00890DB6" w:rsidP="00890DB6">
      <w:pPr>
        <w:pStyle w:val="GraphicSlug"/>
      </w:pPr>
      <w:r>
        <w:t>[F05012.png]</w:t>
      </w:r>
    </w:p>
    <w:p w14:paraId="2BC8F339" w14:textId="77777777" w:rsidR="00890DB6" w:rsidRDefault="00890DB6" w:rsidP="00890DB6">
      <w:pPr>
        <w:pStyle w:val="CaptionedFigure"/>
      </w:pPr>
      <w:r>
        <w:rPr>
          <w:noProof/>
        </w:rPr>
        <w:drawing>
          <wp:inline distT="0" distB="0" distL="0" distR="0" wp14:anchorId="2B9A5528" wp14:editId="5AC19B66">
            <wp:extent cx="5334000" cy="1984450"/>
            <wp:effectExtent l="0" t="0" r="0" b="0"/>
            <wp:docPr id="1" name="Picture"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210" name="Picture" descr="../temp/F05012.png"/>
                    <pic:cNvPicPr>
                      <a:picLocks noChangeAspect="1" noChangeArrowheads="1"/>
                    </pic:cNvPicPr>
                  </pic:nvPicPr>
                  <pic:blipFill>
                    <a:blip r:embed="rId21"/>
                    <a:stretch>
                      <a:fillRect/>
                    </a:stretch>
                  </pic:blipFill>
                  <pic:spPr bwMode="auto">
                    <a:xfrm>
                      <a:off x="0" y="0"/>
                      <a:ext cx="5334000" cy="1984450"/>
                    </a:xfrm>
                    <a:prstGeom prst="rect">
                      <a:avLst/>
                    </a:prstGeom>
                    <a:noFill/>
                    <a:ln w="9525">
                      <a:noFill/>
                      <a:headEnd/>
                      <a:tailEnd/>
                    </a:ln>
                  </pic:spPr>
                </pic:pic>
              </a:graphicData>
            </a:graphic>
          </wp:inline>
        </w:drawing>
      </w:r>
    </w:p>
    <w:p w14:paraId="5727A7E0" w14:textId="0CFF580C" w:rsidR="00890DB6" w:rsidRDefault="000D0C9B" w:rsidP="00890DB6">
      <w:pPr>
        <w:pStyle w:val="CaptionLine"/>
      </w:pPr>
      <w:r>
        <w:t>A t</w:t>
      </w:r>
      <w:r w:rsidR="00890DB6">
        <w:t>able redone in FiveThirtyEight style</w:t>
      </w:r>
    </w:p>
    <w:p w14:paraId="276011DF" w14:textId="5962142A" w:rsidR="00890DB6" w:rsidRDefault="00890DB6" w:rsidP="00890DB6">
      <w:pPr>
        <w:pStyle w:val="Body"/>
      </w:pPr>
      <w:r>
        <w:lastRenderedPageBreak/>
        <w:t xml:space="preserve">Add-on packages like </w:t>
      </w:r>
      <w:proofErr w:type="spellStart"/>
      <w:r w:rsidRPr="00A142CA">
        <w:rPr>
          <w:rStyle w:val="Literal"/>
        </w:rPr>
        <w:t>gtExtras</w:t>
      </w:r>
      <w:proofErr w:type="spellEnd"/>
      <w:r>
        <w:t xml:space="preserve"> are common in the table-making landscape. </w:t>
      </w:r>
      <w:commentRangeStart w:id="62"/>
      <w:commentRangeStart w:id="63"/>
      <w:r>
        <w:t xml:space="preserve">If you are working with the </w:t>
      </w:r>
      <w:proofErr w:type="spellStart"/>
      <w:r w:rsidRPr="00A142CA">
        <w:rPr>
          <w:rStyle w:val="Literal"/>
        </w:rPr>
        <w:t>reactable</w:t>
      </w:r>
      <w:proofErr w:type="spellEnd"/>
      <w:r>
        <w:t xml:space="preserve"> package to make interactive tables, for example, you can also use the </w:t>
      </w:r>
      <w:proofErr w:type="spellStart"/>
      <w:r w:rsidRPr="00A142CA">
        <w:rPr>
          <w:rStyle w:val="Literal"/>
        </w:rPr>
        <w:t>reactablefmtr</w:t>
      </w:r>
      <w:proofErr w:type="spellEnd"/>
      <w:r>
        <w:t xml:space="preserve"> to add interactive sparklines, themes, and more</w:t>
      </w:r>
      <w:commentRangeEnd w:id="62"/>
      <w:r w:rsidR="008C05A4">
        <w:rPr>
          <w:rStyle w:val="CommentReference"/>
          <w:rFonts w:ascii="Times New Roman" w:hAnsi="Times New Roman" w:cs="Times New Roman"/>
          <w:color w:val="auto"/>
          <w:lang w:val="en-CA"/>
        </w:rPr>
        <w:commentReference w:id="62"/>
      </w:r>
      <w:commentRangeEnd w:id="63"/>
      <w:r w:rsidR="005C506E">
        <w:rPr>
          <w:rStyle w:val="CommentReference"/>
          <w:rFonts w:ascii="Times New Roman" w:hAnsi="Times New Roman" w:cs="Times New Roman"/>
          <w:color w:val="auto"/>
          <w:lang w:val="en-CA"/>
        </w:rPr>
        <w:commentReference w:id="63"/>
      </w:r>
      <w:ins w:id="64" w:author="David Keyes" w:date="2023-03-23T08:06:00Z">
        <w:r w:rsidR="008D54F7">
          <w:t xml:space="preserve"> (</w:t>
        </w:r>
      </w:ins>
      <w:del w:id="65" w:author="David Keyes" w:date="2023-03-23T08:06:00Z">
        <w:r w:rsidDel="008D54F7">
          <w:delText xml:space="preserve">. </w:delText>
        </w:r>
      </w:del>
      <w:ins w:id="66" w:author="David Keyes" w:date="2023-03-23T08:06:00Z">
        <w:r w:rsidR="008D54F7">
          <w:t>y</w:t>
        </w:r>
        <w:r w:rsidR="00E27FCE">
          <w:t>ou’ll learn a bit more about making interactive tables in Chapter 9</w:t>
        </w:r>
        <w:r w:rsidR="008D54F7">
          <w:t>)</w:t>
        </w:r>
        <w:r w:rsidR="00E27FCE">
          <w:t xml:space="preserve">. </w:t>
        </w:r>
      </w:ins>
      <w:r>
        <w:t>The functionality that you get from these packages is enough to never make you go back to making tables in Word!</w:t>
      </w:r>
    </w:p>
    <w:p w14:paraId="17CFC9A0" w14:textId="47094832" w:rsidR="005E549B" w:rsidRDefault="005E549B" w:rsidP="0021214B">
      <w:pPr>
        <w:pStyle w:val="HeadA"/>
      </w:pPr>
      <w:bookmarkStart w:id="67" w:name="_Toc130393655"/>
      <w:bookmarkStart w:id="68" w:name="conclusion"/>
      <w:bookmarkEnd w:id="4"/>
      <w:bookmarkEnd w:id="60"/>
      <w:r>
        <w:t>Conclusion</w:t>
      </w:r>
      <w:bookmarkEnd w:id="67"/>
    </w:p>
    <w:p w14:paraId="1976C1E4" w14:textId="4FBA7409" w:rsidR="005E549B" w:rsidRDefault="005E549B" w:rsidP="00D9435E">
      <w:pPr>
        <w:pStyle w:val="Body"/>
      </w:pPr>
      <w:r>
        <w:t xml:space="preserve">Many of the tweaks we made to </w:t>
      </w:r>
      <w:r w:rsidR="00DB029D">
        <w:t>our</w:t>
      </w:r>
      <w:r>
        <w:t xml:space="preserve"> table are quite subtle. </w:t>
      </w:r>
      <w:r w:rsidR="00890DB6">
        <w:t xml:space="preserve">Changes </w:t>
      </w:r>
      <w:r>
        <w:t>like removing excess gridlines, bolding header text, right aligning numeric values, and adjusting the level of precision can often go unnoticed</w:t>
      </w:r>
      <w:r w:rsidR="00890DB6">
        <w:t>,</w:t>
      </w:r>
      <w:r>
        <w:t xml:space="preserve"> </w:t>
      </w:r>
      <w:r w:rsidR="00890DB6">
        <w:t>b</w:t>
      </w:r>
      <w:r>
        <w:t xml:space="preserve">ut </w:t>
      </w:r>
      <w:r w:rsidR="00890DB6">
        <w:t xml:space="preserve">if you </w:t>
      </w:r>
      <w:r>
        <w:t>skip them</w:t>
      </w:r>
      <w:r w:rsidR="00890DB6">
        <w:t>,</w:t>
      </w:r>
      <w:r>
        <w:t xml:space="preserve"> your table will be far less effective. </w:t>
      </w:r>
      <w:r w:rsidR="00DB029D">
        <w:t>Our final product</w:t>
      </w:r>
      <w:r>
        <w:t xml:space="preserve"> isn</w:t>
      </w:r>
      <w:r w:rsidR="00DB029D">
        <w:t>’</w:t>
      </w:r>
      <w:r>
        <w:t>t flashy, but it does communicate clearly.</w:t>
      </w:r>
    </w:p>
    <w:p w14:paraId="085A68F1" w14:textId="100ED3FC" w:rsidR="005E549B" w:rsidRDefault="005E549B" w:rsidP="008C05A4">
      <w:pPr>
        <w:pStyle w:val="Body"/>
      </w:pPr>
      <w:r>
        <w:t xml:space="preserve">We used </w:t>
      </w:r>
      <w:r w:rsidRPr="00797411">
        <w:t xml:space="preserve">the </w:t>
      </w:r>
      <w:proofErr w:type="spellStart"/>
      <w:r w:rsidRPr="009D047D">
        <w:rPr>
          <w:rStyle w:val="Literal"/>
        </w:rPr>
        <w:t>gt</w:t>
      </w:r>
      <w:proofErr w:type="spellEnd"/>
      <w:r w:rsidRPr="00797411">
        <w:t xml:space="preserve"> package</w:t>
      </w:r>
      <w:r>
        <w:t xml:space="preserve"> to make </w:t>
      </w:r>
      <w:r w:rsidR="00F37C45">
        <w:t>our</w:t>
      </w:r>
      <w:r>
        <w:t xml:space="preserve"> high-quality table</w:t>
      </w:r>
      <w:r w:rsidR="00D357F8">
        <w:t>, and</w:t>
      </w:r>
      <w:r w:rsidR="00D357F8" w:rsidRPr="00D357F8">
        <w:t xml:space="preserve"> </w:t>
      </w:r>
      <w:r w:rsidR="00D357F8">
        <w:t>as we’ve repeatedly seen, this package has good defaults built in. Often, you don’t need to change much in your code to make effective tables</w:t>
      </w:r>
      <w:r>
        <w:t xml:space="preserve">. </w:t>
      </w:r>
      <w:r w:rsidR="00DB029D">
        <w:t>But n</w:t>
      </w:r>
      <w:r>
        <w:t xml:space="preserve">o matter which package you use, it’s essential to treat </w:t>
      </w:r>
      <w:r w:rsidR="00DB029D">
        <w:t xml:space="preserve">tables </w:t>
      </w:r>
      <w:r>
        <w:t>as worthy of</w:t>
      </w:r>
      <w:r w:rsidR="00DB029D">
        <w:t xml:space="preserve"> just</w:t>
      </w:r>
      <w:r>
        <w:t xml:space="preserve"> as much thought as</w:t>
      </w:r>
      <w:r w:rsidR="008C05A4">
        <w:t xml:space="preserve"> other kinds of</w:t>
      </w:r>
      <w:r>
        <w:t xml:space="preserve"> data visualization. </w:t>
      </w:r>
    </w:p>
    <w:p w14:paraId="0F78AB03" w14:textId="2893439A" w:rsidR="005E549B" w:rsidRDefault="00D357F8" w:rsidP="00E74330">
      <w:pPr>
        <w:pStyle w:val="Body"/>
        <w:rPr>
          <w:ins w:id="69" w:author="Frances" w:date="2023-03-22T16:05:00Z"/>
        </w:rPr>
      </w:pPr>
      <w:r>
        <w:t xml:space="preserve">In </w:t>
      </w:r>
      <w:proofErr w:type="spellStart"/>
      <w:r w:rsidRPr="009D047D">
        <w:rPr>
          <w:rStyle w:val="Xref"/>
        </w:rPr>
        <w:t>Chapter</w:t>
      </w:r>
      <w:proofErr w:type="spellEnd"/>
      <w:r w:rsidRPr="009D047D">
        <w:rPr>
          <w:rStyle w:val="Xref"/>
        </w:rPr>
        <w:t xml:space="preserve"> 6</w:t>
      </w:r>
      <w:r>
        <w:t>, you’ll learn how</w:t>
      </w:r>
      <w:r w:rsidR="005E549B">
        <w:t xml:space="preserve"> to create reports using R</w:t>
      </w:r>
      <w:ins w:id="70" w:author="David Keyes" w:date="2023-03-23T08:06:00Z">
        <w:r w:rsidR="005C506E">
          <w:t xml:space="preserve"> </w:t>
        </w:r>
      </w:ins>
      <w:r w:rsidR="005E549B">
        <w:t>Markdown</w:t>
      </w:r>
      <w:r w:rsidR="00F37C45">
        <w:t>, which you can use to integrate your tables directly into the final document</w:t>
      </w:r>
      <w:r w:rsidR="005E549B">
        <w:t>. What</w:t>
      </w:r>
      <w:r w:rsidR="00F37C45">
        <w:t>’s</w:t>
      </w:r>
      <w:r w:rsidR="005E549B">
        <w:t xml:space="preserve"> better than using just a few lines of code to make publication-ready tables?</w:t>
      </w:r>
    </w:p>
    <w:bookmarkEnd w:id="1"/>
    <w:bookmarkEnd w:id="68"/>
    <w:p w14:paraId="21964429" w14:textId="77777777" w:rsidR="00FF3BE6" w:rsidRDefault="00FF3BE6"/>
    <w:sectPr w:rsidR="00FF3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ces" w:date="2023-03-22T16:10:00Z" w:initials="FS">
    <w:p w14:paraId="7E75B040" w14:textId="5D0BB5EB" w:rsidR="00A22088" w:rsidRDefault="00A22088">
      <w:pPr>
        <w:pStyle w:val="CommentText"/>
      </w:pPr>
      <w:r>
        <w:rPr>
          <w:rStyle w:val="CommentReference"/>
        </w:rPr>
        <w:annotationRef/>
      </w:r>
      <w:r>
        <w:t>Please add a transition here</w:t>
      </w:r>
    </w:p>
  </w:comment>
  <w:comment w:id="57" w:author="Frances" w:date="2022-11-15T11:22:00Z" w:initials="FS">
    <w:p w14:paraId="60391C8D" w14:textId="114433E8" w:rsidR="000638EA" w:rsidRDefault="000638EA">
      <w:pPr>
        <w:pStyle w:val="CommentText"/>
      </w:pPr>
      <w:r>
        <w:rPr>
          <w:rStyle w:val="CommentReference"/>
        </w:rPr>
        <w:annotationRef/>
      </w:r>
      <w:r>
        <w:t>In the original</w:t>
      </w:r>
      <w:r w:rsidR="008A21C0">
        <w:t xml:space="preserve"> code</w:t>
      </w:r>
      <w:r>
        <w:t>, there are tic</w:t>
      </w:r>
      <w:r w:rsidR="008A21C0">
        <w:t>k</w:t>
      </w:r>
      <w:r>
        <w:t xml:space="preserve"> marks around the values; are these needed here?</w:t>
      </w:r>
    </w:p>
  </w:comment>
  <w:comment w:id="58" w:author="David Keyes" w:date="2022-12-13T11:13:00Z" w:initials="DK">
    <w:p w14:paraId="4D4403E1" w14:textId="77777777" w:rsidR="000F5B5E" w:rsidRDefault="000F5B5E" w:rsidP="00980A6C">
      <w:r>
        <w:rPr>
          <w:rStyle w:val="CommentReference"/>
        </w:rPr>
        <w:annotationRef/>
      </w:r>
      <w:r>
        <w:rPr>
          <w:sz w:val="20"/>
          <w:szCs w:val="20"/>
        </w:rPr>
        <w:t>Yes, I added them</w:t>
      </w:r>
    </w:p>
  </w:comment>
  <w:comment w:id="61" w:author="Frances" w:date="2022-11-15T11:34:00Z" w:initials="FS">
    <w:p w14:paraId="66AC81A9" w14:textId="47355163" w:rsidR="0032745A" w:rsidRDefault="0032745A">
      <w:pPr>
        <w:pStyle w:val="CommentText"/>
      </w:pPr>
      <w:r>
        <w:rPr>
          <w:rStyle w:val="CommentReference"/>
        </w:rPr>
        <w:annotationRef/>
      </w:r>
      <w:r>
        <w:t>Correct? Or do you mean the column?</w:t>
      </w:r>
    </w:p>
  </w:comment>
  <w:comment w:id="62" w:author="Frances" w:date="2022-11-15T11:47:00Z" w:initials="FS">
    <w:p w14:paraId="73AE52FF" w14:textId="391AB18A" w:rsidR="008C05A4" w:rsidRDefault="008C05A4">
      <w:pPr>
        <w:pStyle w:val="CommentText"/>
      </w:pPr>
      <w:r>
        <w:rPr>
          <w:rStyle w:val="CommentReference"/>
        </w:rPr>
        <w:annotationRef/>
      </w:r>
      <w:r>
        <w:t>This sounds extremely interesting</w:t>
      </w:r>
      <w:r w:rsidR="008A21C0">
        <w:t>!</w:t>
      </w:r>
      <w:r>
        <w:t xml:space="preserve"> </w:t>
      </w:r>
      <w:r w:rsidR="008A21C0">
        <w:t>Y</w:t>
      </w:r>
      <w:r>
        <w:t xml:space="preserve">ou </w:t>
      </w:r>
      <w:r w:rsidR="008A21C0">
        <w:t xml:space="preserve">might </w:t>
      </w:r>
      <w:r>
        <w:t>consider adding a</w:t>
      </w:r>
      <w:r w:rsidR="008A21C0">
        <w:t xml:space="preserve"> </w:t>
      </w:r>
      <w:r>
        <w:t>section to this chapter about making interactive tables</w:t>
      </w:r>
      <w:r w:rsidR="008A21C0">
        <w:t>.</w:t>
      </w:r>
      <w:r>
        <w:t xml:space="preserve"> I’m sure that’s the kind of thing many readers would get excited about.</w:t>
      </w:r>
    </w:p>
  </w:comment>
  <w:comment w:id="63" w:author="David Keyes" w:date="2023-03-23T08:06:00Z" w:initials="DK">
    <w:p w14:paraId="3ED2755D" w14:textId="77777777" w:rsidR="005C506E" w:rsidRDefault="005C506E" w:rsidP="00DD42C0">
      <w:r>
        <w:rPr>
          <w:rStyle w:val="CommentReference"/>
        </w:rPr>
        <w:annotationRef/>
      </w:r>
      <w:r>
        <w:rPr>
          <w:color w:val="000000"/>
          <w:sz w:val="20"/>
          <w:szCs w:val="20"/>
        </w:rPr>
        <w:t>I added a note that the reader will learn more about this in Chapter 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75B040" w15:done="0"/>
  <w15:commentEx w15:paraId="60391C8D" w15:done="0"/>
  <w15:commentEx w15:paraId="4D4403E1" w15:paraIdParent="60391C8D" w15:done="0"/>
  <w15:commentEx w15:paraId="66AC81A9" w15:done="0"/>
  <w15:commentEx w15:paraId="73AE52FF" w15:done="0"/>
  <w15:commentEx w15:paraId="3ED2755D" w15:paraIdParent="73AE52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A6FF" w16cex:dateUtc="2023-03-22T21:10:00Z"/>
  <w16cex:commentExtensible w16cex:durableId="271DF501" w16cex:dateUtc="2022-11-15T17:22:00Z"/>
  <w16cex:commentExtensible w16cex:durableId="2742DCF2" w16cex:dateUtc="2022-12-13T19:13:00Z"/>
  <w16cex:commentExtensible w16cex:durableId="271DF7A8" w16cex:dateUtc="2022-11-15T17:34:00Z"/>
  <w16cex:commentExtensible w16cex:durableId="271DFAD0" w16cex:dateUtc="2022-11-15T17:47:00Z"/>
  <w16cex:commentExtensible w16cex:durableId="27C6871A" w16cex:dateUtc="2023-03-23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75B040" w16cid:durableId="27C5A6FF"/>
  <w16cid:commentId w16cid:paraId="60391C8D" w16cid:durableId="271DF501"/>
  <w16cid:commentId w16cid:paraId="4D4403E1" w16cid:durableId="2742DCF2"/>
  <w16cid:commentId w16cid:paraId="66AC81A9" w16cid:durableId="271DF7A8"/>
  <w16cid:commentId w16cid:paraId="73AE52FF" w16cid:durableId="271DFAD0"/>
  <w16cid:commentId w16cid:paraId="3ED2755D" w16cid:durableId="27C68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4D"/>
    <w:family w:val="auto"/>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4D"/>
    <w:family w:val="auto"/>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pitch w:val="default"/>
    <w:sig w:usb0="00000003" w:usb1="00000000" w:usb2="00000000" w:usb3="00000000" w:csb0="00000001" w:csb1="00000000"/>
  </w:font>
  <w:font w:name="FuturaPT-BookObl">
    <w:altName w:val="Century Gothic"/>
    <w:panose1 w:val="020B0604020202020204"/>
    <w:charset w:val="4D"/>
    <w:family w:val="auto"/>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0"/>
    <w:family w:val="swiss"/>
    <w:notTrueType/>
    <w:pitch w:val="variable"/>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A9C6A8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32BB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5C10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2CCEE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B4637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25E9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886E6D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1A634E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32E3A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5453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99411"/>
    <w:multiLevelType w:val="multilevel"/>
    <w:tmpl w:val="F962BA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0071441"/>
    <w:multiLevelType w:val="multilevel"/>
    <w:tmpl w:val="706E9F88"/>
    <w:numStyleLink w:val="ChapterNumbering"/>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7"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409E79FA"/>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906408527">
    <w:abstractNumId w:val="37"/>
  </w:num>
  <w:num w:numId="2" w16cid:durableId="839738280">
    <w:abstractNumId w:val="25"/>
  </w:num>
  <w:num w:numId="3" w16cid:durableId="1886865645">
    <w:abstractNumId w:val="34"/>
  </w:num>
  <w:num w:numId="4" w16cid:durableId="1757630572">
    <w:abstractNumId w:val="34"/>
  </w:num>
  <w:num w:numId="5" w16cid:durableId="2035765138">
    <w:abstractNumId w:val="20"/>
  </w:num>
  <w:num w:numId="6" w16cid:durableId="731971840">
    <w:abstractNumId w:val="34"/>
  </w:num>
  <w:num w:numId="7" w16cid:durableId="261957973">
    <w:abstractNumId w:val="34"/>
  </w:num>
  <w:num w:numId="8" w16cid:durableId="1503666223">
    <w:abstractNumId w:val="34"/>
  </w:num>
  <w:num w:numId="9" w16cid:durableId="1391344178">
    <w:abstractNumId w:val="34"/>
  </w:num>
  <w:num w:numId="10" w16cid:durableId="1371611482">
    <w:abstractNumId w:val="26"/>
  </w:num>
  <w:num w:numId="11" w16cid:durableId="853228245">
    <w:abstractNumId w:val="26"/>
  </w:num>
  <w:num w:numId="12" w16cid:durableId="819273989">
    <w:abstractNumId w:val="26"/>
  </w:num>
  <w:num w:numId="13" w16cid:durableId="1975403700">
    <w:abstractNumId w:val="26"/>
  </w:num>
  <w:num w:numId="14" w16cid:durableId="1976450673">
    <w:abstractNumId w:val="26"/>
  </w:num>
  <w:num w:numId="15" w16cid:durableId="1132332589">
    <w:abstractNumId w:val="26"/>
  </w:num>
  <w:num w:numId="16" w16cid:durableId="544410420">
    <w:abstractNumId w:val="26"/>
  </w:num>
  <w:num w:numId="17" w16cid:durableId="1782413601">
    <w:abstractNumId w:val="26"/>
  </w:num>
  <w:num w:numId="18" w16cid:durableId="1094321852">
    <w:abstractNumId w:val="40"/>
  </w:num>
  <w:num w:numId="19" w16cid:durableId="34043292">
    <w:abstractNumId w:val="40"/>
  </w:num>
  <w:num w:numId="20" w16cid:durableId="592710186">
    <w:abstractNumId w:val="34"/>
  </w:num>
  <w:num w:numId="21" w16cid:durableId="657197984">
    <w:abstractNumId w:val="16"/>
  </w:num>
  <w:num w:numId="22" w16cid:durableId="562257148">
    <w:abstractNumId w:val="35"/>
  </w:num>
  <w:num w:numId="23" w16cid:durableId="1959144100">
    <w:abstractNumId w:val="32"/>
  </w:num>
  <w:num w:numId="24" w16cid:durableId="97529646">
    <w:abstractNumId w:val="41"/>
  </w:num>
  <w:num w:numId="25" w16cid:durableId="623654512">
    <w:abstractNumId w:val="34"/>
    <w:lvlOverride w:ilvl="0">
      <w:lvl w:ilvl="0">
        <w:start w:val="1"/>
        <w:numFmt w:val="decimal"/>
        <w:pStyle w:val="ChapterNumber"/>
        <w:suff w:val="nothing"/>
        <w:lvlText w:val="%1"/>
        <w:lvlJc w:val="left"/>
        <w:pPr>
          <w:ind w:left="432" w:hanging="432"/>
        </w:pPr>
      </w:lvl>
    </w:lvlOverride>
  </w:num>
  <w:num w:numId="26" w16cid:durableId="13474445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7887310">
    <w:abstractNumId w:val="1"/>
  </w:num>
  <w:num w:numId="28" w16cid:durableId="236479152">
    <w:abstractNumId w:val="2"/>
  </w:num>
  <w:num w:numId="29" w16cid:durableId="398409299">
    <w:abstractNumId w:val="3"/>
  </w:num>
  <w:num w:numId="30" w16cid:durableId="1974404444">
    <w:abstractNumId w:val="4"/>
  </w:num>
  <w:num w:numId="31" w16cid:durableId="1918199864">
    <w:abstractNumId w:val="9"/>
  </w:num>
  <w:num w:numId="32" w16cid:durableId="1219436785">
    <w:abstractNumId w:val="5"/>
  </w:num>
  <w:num w:numId="33" w16cid:durableId="256449039">
    <w:abstractNumId w:val="6"/>
  </w:num>
  <w:num w:numId="34" w16cid:durableId="1275332809">
    <w:abstractNumId w:val="7"/>
  </w:num>
  <w:num w:numId="35" w16cid:durableId="747075583">
    <w:abstractNumId w:val="8"/>
  </w:num>
  <w:num w:numId="36" w16cid:durableId="1180899540">
    <w:abstractNumId w:val="10"/>
  </w:num>
  <w:num w:numId="37" w16cid:durableId="1002053146">
    <w:abstractNumId w:val="15"/>
    <w:lvlOverride w:ilvl="0">
      <w:lvl w:ilvl="0">
        <w:start w:val="5"/>
        <w:numFmt w:val="decimal"/>
        <w:suff w:val="nothing"/>
        <w:lvlText w:val="%1"/>
        <w:lvlJc w:val="left"/>
        <w:pPr>
          <w:ind w:left="432" w:hanging="432"/>
        </w:pPr>
      </w:lvl>
    </w:lvlOverride>
  </w:num>
  <w:num w:numId="38" w16cid:durableId="711072465">
    <w:abstractNumId w:val="30"/>
  </w:num>
  <w:num w:numId="39" w16cid:durableId="1823540510">
    <w:abstractNumId w:val="13"/>
  </w:num>
  <w:num w:numId="40" w16cid:durableId="276986631">
    <w:abstractNumId w:val="24"/>
  </w:num>
  <w:num w:numId="41" w16cid:durableId="2086149158">
    <w:abstractNumId w:val="43"/>
  </w:num>
  <w:num w:numId="42" w16cid:durableId="513499335">
    <w:abstractNumId w:val="0"/>
  </w:num>
  <w:num w:numId="43" w16cid:durableId="57873401">
    <w:abstractNumId w:val="27"/>
  </w:num>
  <w:num w:numId="44" w16cid:durableId="1632325120">
    <w:abstractNumId w:val="23"/>
  </w:num>
  <w:num w:numId="45" w16cid:durableId="501744153">
    <w:abstractNumId w:val="39"/>
  </w:num>
  <w:num w:numId="46" w16cid:durableId="723456188">
    <w:abstractNumId w:val="14"/>
  </w:num>
  <w:num w:numId="47" w16cid:durableId="653531555">
    <w:abstractNumId w:val="36"/>
  </w:num>
  <w:num w:numId="48" w16cid:durableId="940993971">
    <w:abstractNumId w:val="17"/>
  </w:num>
  <w:num w:numId="49" w16cid:durableId="1055003850">
    <w:abstractNumId w:val="22"/>
  </w:num>
  <w:num w:numId="50" w16cid:durableId="897787433">
    <w:abstractNumId w:val="28"/>
  </w:num>
  <w:num w:numId="51" w16cid:durableId="789513580">
    <w:abstractNumId w:val="31"/>
  </w:num>
  <w:num w:numId="52" w16cid:durableId="553851122">
    <w:abstractNumId w:val="42"/>
  </w:num>
  <w:num w:numId="53" w16cid:durableId="583228047">
    <w:abstractNumId w:val="18"/>
  </w:num>
  <w:num w:numId="54" w16cid:durableId="1937253195">
    <w:abstractNumId w:val="38"/>
  </w:num>
  <w:num w:numId="55" w16cid:durableId="653031626">
    <w:abstractNumId w:val="19"/>
  </w:num>
  <w:num w:numId="56" w16cid:durableId="705377413">
    <w:abstractNumId w:val="33"/>
  </w:num>
  <w:num w:numId="57" w16cid:durableId="167986918">
    <w:abstractNumId w:val="21"/>
  </w:num>
  <w:num w:numId="58" w16cid:durableId="969169682">
    <w:abstractNumId w:val="29"/>
  </w:num>
  <w:num w:numId="59" w16cid:durableId="708651601">
    <w:abstractNumId w:val="39"/>
    <w:lvlOverride w:ilvl="0">
      <w:startOverride w:val="1"/>
    </w:lvlOverride>
  </w:num>
  <w:num w:numId="60" w16cid:durableId="304166674">
    <w:abstractNumId w:val="38"/>
    <w:lvlOverride w:ilvl="0">
      <w:startOverride w:val="1"/>
    </w:lvlOverride>
  </w:num>
  <w:num w:numId="61" w16cid:durableId="71785026">
    <w:abstractNumId w:val="39"/>
    <w:lvlOverride w:ilvl="0">
      <w:startOverride w:val="1"/>
    </w:lvlOverride>
  </w:num>
  <w:num w:numId="62" w16cid:durableId="513231995">
    <w:abstractNumId w:val="35"/>
    <w:lvlOverride w:ilvl="0">
      <w:startOverride w:val="1"/>
    </w:lvlOverride>
  </w:num>
  <w:num w:numId="63" w16cid:durableId="2045598737">
    <w:abstractNumId w:val="22"/>
    <w:lvlOverride w:ilvl="0">
      <w:startOverride w:val="1"/>
    </w:lvlOverride>
  </w:num>
  <w:num w:numId="64" w16cid:durableId="2103404118">
    <w:abstractNumId w:val="41"/>
    <w:lvlOverride w:ilvl="0">
      <w:startOverride w:val="1"/>
    </w:lvlOverride>
  </w:num>
  <w:num w:numId="65" w16cid:durableId="1384870508">
    <w:abstractNumId w:val="12"/>
  </w:num>
  <w:num w:numId="66" w16cid:durableId="470903705">
    <w:abstractNumId w:val="10"/>
  </w:num>
  <w:num w:numId="67" w16cid:durableId="1995066147">
    <w:abstractNumId w:val="8"/>
  </w:num>
  <w:num w:numId="68" w16cid:durableId="625740500">
    <w:abstractNumId w:val="7"/>
  </w:num>
  <w:num w:numId="69" w16cid:durableId="169218695">
    <w:abstractNumId w:val="6"/>
  </w:num>
  <w:num w:numId="70" w16cid:durableId="2104102507">
    <w:abstractNumId w:val="5"/>
  </w:num>
  <w:num w:numId="71" w16cid:durableId="1266956811">
    <w:abstractNumId w:val="9"/>
  </w:num>
  <w:num w:numId="72" w16cid:durableId="1347904750">
    <w:abstractNumId w:val="4"/>
  </w:num>
  <w:num w:numId="73" w16cid:durableId="74129020">
    <w:abstractNumId w:val="3"/>
  </w:num>
  <w:num w:numId="74" w16cid:durableId="1447701699">
    <w:abstractNumId w:val="2"/>
  </w:num>
  <w:num w:numId="75" w16cid:durableId="387071816">
    <w:abstractNumId w:val="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1B"/>
    <w:rsid w:val="00024ADE"/>
    <w:rsid w:val="0005426A"/>
    <w:rsid w:val="000638EA"/>
    <w:rsid w:val="000C131E"/>
    <w:rsid w:val="000C14E0"/>
    <w:rsid w:val="000C2F2A"/>
    <w:rsid w:val="000D0C9B"/>
    <w:rsid w:val="000D381B"/>
    <w:rsid w:val="000F5B5E"/>
    <w:rsid w:val="00107FB7"/>
    <w:rsid w:val="0016561F"/>
    <w:rsid w:val="00167711"/>
    <w:rsid w:val="00195CFF"/>
    <w:rsid w:val="00195E70"/>
    <w:rsid w:val="001C3D54"/>
    <w:rsid w:val="001D76FC"/>
    <w:rsid w:val="0021214B"/>
    <w:rsid w:val="00246BB3"/>
    <w:rsid w:val="00292AE6"/>
    <w:rsid w:val="002B2532"/>
    <w:rsid w:val="00323011"/>
    <w:rsid w:val="0032745A"/>
    <w:rsid w:val="00357DE4"/>
    <w:rsid w:val="00396AFB"/>
    <w:rsid w:val="003F687C"/>
    <w:rsid w:val="0040552E"/>
    <w:rsid w:val="0044736D"/>
    <w:rsid w:val="004D588B"/>
    <w:rsid w:val="004E1148"/>
    <w:rsid w:val="004E4A8E"/>
    <w:rsid w:val="004E535F"/>
    <w:rsid w:val="004F0BCA"/>
    <w:rsid w:val="00504B7D"/>
    <w:rsid w:val="005220CF"/>
    <w:rsid w:val="00531727"/>
    <w:rsid w:val="00576E4D"/>
    <w:rsid w:val="0058450D"/>
    <w:rsid w:val="005C506E"/>
    <w:rsid w:val="005E549B"/>
    <w:rsid w:val="005F3E9A"/>
    <w:rsid w:val="00635788"/>
    <w:rsid w:val="006502C7"/>
    <w:rsid w:val="00693CD0"/>
    <w:rsid w:val="006F1E1D"/>
    <w:rsid w:val="00703ADE"/>
    <w:rsid w:val="00787FF0"/>
    <w:rsid w:val="00797411"/>
    <w:rsid w:val="007B4BCC"/>
    <w:rsid w:val="007C409B"/>
    <w:rsid w:val="007E746D"/>
    <w:rsid w:val="007F247F"/>
    <w:rsid w:val="00831F48"/>
    <w:rsid w:val="00890DB6"/>
    <w:rsid w:val="008A21C0"/>
    <w:rsid w:val="008B3B78"/>
    <w:rsid w:val="008C05A4"/>
    <w:rsid w:val="008D54F7"/>
    <w:rsid w:val="008F6A3E"/>
    <w:rsid w:val="00904DBC"/>
    <w:rsid w:val="0093207C"/>
    <w:rsid w:val="00941F73"/>
    <w:rsid w:val="009447F8"/>
    <w:rsid w:val="009933E3"/>
    <w:rsid w:val="009A2800"/>
    <w:rsid w:val="009D047D"/>
    <w:rsid w:val="009E7758"/>
    <w:rsid w:val="00A113DF"/>
    <w:rsid w:val="00A142CA"/>
    <w:rsid w:val="00A22088"/>
    <w:rsid w:val="00A70549"/>
    <w:rsid w:val="00A949A8"/>
    <w:rsid w:val="00AC6D38"/>
    <w:rsid w:val="00AF5207"/>
    <w:rsid w:val="00B00329"/>
    <w:rsid w:val="00B12489"/>
    <w:rsid w:val="00B442FE"/>
    <w:rsid w:val="00B96138"/>
    <w:rsid w:val="00BB3006"/>
    <w:rsid w:val="00BC179D"/>
    <w:rsid w:val="00BF0CF3"/>
    <w:rsid w:val="00C01FB7"/>
    <w:rsid w:val="00C17833"/>
    <w:rsid w:val="00C70D1E"/>
    <w:rsid w:val="00CD671C"/>
    <w:rsid w:val="00D31045"/>
    <w:rsid w:val="00D357F8"/>
    <w:rsid w:val="00D51B26"/>
    <w:rsid w:val="00D66A67"/>
    <w:rsid w:val="00D73DE7"/>
    <w:rsid w:val="00D9435E"/>
    <w:rsid w:val="00DB029D"/>
    <w:rsid w:val="00E05704"/>
    <w:rsid w:val="00E14044"/>
    <w:rsid w:val="00E245F0"/>
    <w:rsid w:val="00E26227"/>
    <w:rsid w:val="00E27FCE"/>
    <w:rsid w:val="00E35893"/>
    <w:rsid w:val="00E74330"/>
    <w:rsid w:val="00F360EA"/>
    <w:rsid w:val="00F37C45"/>
    <w:rsid w:val="00F4308F"/>
    <w:rsid w:val="00F4454C"/>
    <w:rsid w:val="00F83D6C"/>
    <w:rsid w:val="00F85822"/>
    <w:rsid w:val="00F90A53"/>
    <w:rsid w:val="00FB6D1E"/>
    <w:rsid w:val="00FE45D5"/>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0735"/>
  <w15:chartTrackingRefBased/>
  <w15:docId w15:val="{D81F74FC-4DC7-4549-B717-9324F674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09B"/>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A22088"/>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22088"/>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22088"/>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22088"/>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22088"/>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A2208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208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208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A22088"/>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A22088"/>
    <w:rPr>
      <w:color w:val="FF358C"/>
      <w:u w:val="single"/>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A2208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2208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A2208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A2208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A22088"/>
    <w:pPr>
      <w:suppressAutoHyphens/>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A22088"/>
    <w:pPr>
      <w:widowControl w:val="0"/>
      <w:suppressAutoHyphens/>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A22088"/>
    <w:pPr>
      <w:widowControl w:val="0"/>
      <w:suppressAutoHyphens/>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A22088"/>
    <w:rPr>
      <w:b/>
      <w:bCs/>
      <w:color w:val="3366FF"/>
    </w:rPr>
  </w:style>
  <w:style w:type="character" w:customStyle="1" w:styleId="BoldItalic">
    <w:name w:val="BoldItalic"/>
    <w:uiPriority w:val="1"/>
    <w:qFormat/>
    <w:rsid w:val="00A22088"/>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A22088"/>
    <w:rPr>
      <w:b/>
      <w:bCs/>
      <w:smallCaps/>
      <w:spacing w:val="5"/>
    </w:rPr>
  </w:style>
  <w:style w:type="paragraph" w:customStyle="1" w:styleId="ChapterSubtitle">
    <w:name w:val="ChapterSubtitle"/>
    <w:rsid w:val="00A2208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A22088"/>
  </w:style>
  <w:style w:type="paragraph" w:customStyle="1" w:styleId="BookEdition">
    <w:name w:val="BookEdition"/>
    <w:basedOn w:val="BookSubtitle"/>
    <w:qFormat/>
    <w:rsid w:val="00A22088"/>
    <w:rPr>
      <w:b w:val="0"/>
      <w:bCs w:val="0"/>
      <w:i/>
      <w:iCs/>
      <w:sz w:val="24"/>
      <w:szCs w:val="24"/>
    </w:rPr>
  </w:style>
  <w:style w:type="paragraph" w:customStyle="1" w:styleId="BookAuthor">
    <w:name w:val="BookAuthor"/>
    <w:basedOn w:val="BookEdition"/>
    <w:qFormat/>
    <w:rsid w:val="00A22088"/>
    <w:rPr>
      <w:i w:val="0"/>
      <w:iCs w:val="0"/>
      <w:smallCaps/>
    </w:rPr>
  </w:style>
  <w:style w:type="paragraph" w:customStyle="1" w:styleId="BookHalfTitle">
    <w:name w:val="BookHalfTitle"/>
    <w:basedOn w:val="BackmatterTitle"/>
    <w:qFormat/>
    <w:rsid w:val="00A22088"/>
  </w:style>
  <w:style w:type="paragraph" w:customStyle="1" w:styleId="BookPublisher">
    <w:name w:val="BookPublisher"/>
    <w:basedOn w:val="BookAuthor"/>
    <w:qFormat/>
    <w:rsid w:val="00A22088"/>
    <w:rPr>
      <w:i/>
      <w:iCs/>
      <w:smallCaps w:val="0"/>
      <w:sz w:val="20"/>
      <w:szCs w:val="20"/>
    </w:rPr>
  </w:style>
  <w:style w:type="paragraph" w:customStyle="1" w:styleId="BookTitle0">
    <w:name w:val="BookTitle"/>
    <w:qFormat/>
    <w:rsid w:val="00A2208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A2208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A2208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A2208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A22088"/>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A22088"/>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A2208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A22088"/>
    <w:rPr>
      <w:bCs/>
      <w:color w:val="A12126"/>
    </w:rPr>
  </w:style>
  <w:style w:type="paragraph" w:customStyle="1" w:styleId="BoxHeadA">
    <w:name w:val="BoxHeadA"/>
    <w:qFormat/>
    <w:rsid w:val="00A2208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22088"/>
    <w:pPr>
      <w:spacing w:before="120"/>
    </w:pPr>
    <w:rPr>
      <w:i/>
      <w:iCs/>
      <w:caps w:val="0"/>
    </w:rPr>
  </w:style>
  <w:style w:type="paragraph" w:customStyle="1" w:styleId="BoxListBody">
    <w:name w:val="BoxListBody"/>
    <w:qFormat/>
    <w:rsid w:val="00A2208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A22088"/>
    <w:pPr>
      <w:widowControl w:val="0"/>
      <w:numPr>
        <w:numId w:val="1"/>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Head">
    <w:name w:val="BoxListHead"/>
    <w:qFormat/>
    <w:rsid w:val="00A2208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A22088"/>
    <w:pPr>
      <w:widowControl w:val="0"/>
      <w:numPr>
        <w:numId w:val="2"/>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2208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A2208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2208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A2208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A2208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A22088"/>
    <w:rPr>
      <w:rFonts w:ascii="Symbol" w:hAnsi="Symbol" w:cs="Symbol"/>
      <w:color w:val="000000"/>
    </w:rPr>
  </w:style>
  <w:style w:type="character" w:customStyle="1" w:styleId="Caps">
    <w:name w:val="Caps"/>
    <w:uiPriority w:val="1"/>
    <w:qFormat/>
    <w:rsid w:val="00A22088"/>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A22088"/>
    <w:pPr>
      <w:numPr>
        <w:ilvl w:val="4"/>
        <w:numId w:val="3"/>
      </w:numPr>
      <w:spacing w:after="240"/>
    </w:pPr>
    <w:rPr>
      <w:rFonts w:ascii="Times Roman" w:hAnsi="Times Roman" w:cs="FuturaPT-BookObl"/>
      <w:color w:val="000000"/>
      <w:sz w:val="17"/>
      <w:szCs w:val="17"/>
      <w:lang w:eastAsia="en-CA"/>
    </w:rPr>
  </w:style>
  <w:style w:type="paragraph" w:customStyle="1" w:styleId="ChapterIntro">
    <w:name w:val="ChapterIntro"/>
    <w:qFormat/>
    <w:rsid w:val="00A22088"/>
    <w:pPr>
      <w:suppressAutoHyphens/>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A2208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A22088"/>
    <w:pPr>
      <w:numPr>
        <w:numId w:val="3"/>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A22088"/>
    <w:pPr>
      <w:numPr>
        <w:numId w:val="5"/>
      </w:numPr>
    </w:pPr>
  </w:style>
  <w:style w:type="paragraph" w:customStyle="1" w:styleId="ChapterTitle">
    <w:name w:val="ChapterTitle"/>
    <w:qFormat/>
    <w:rsid w:val="00A2208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A22088"/>
    <w:pPr>
      <w:pBdr>
        <w:left w:val="single" w:sz="4" w:space="14" w:color="auto"/>
      </w:pBdr>
      <w:suppressAutoHyphens/>
      <w:spacing w:line="210" w:lineRule="atLeast"/>
      <w:ind w:left="720"/>
      <w:contextualSpacing/>
      <w:textAlignment w:val="top"/>
    </w:pPr>
    <w:rPr>
      <w:rFonts w:ascii="Courier" w:hAnsi="Courier" w:cs="TheSansMonoCondensed-Plain"/>
      <w:color w:val="000000"/>
      <w:sz w:val="15"/>
      <w:szCs w:val="17"/>
      <w:lang w:eastAsia="en-CA"/>
    </w:rPr>
  </w:style>
  <w:style w:type="paragraph" w:customStyle="1" w:styleId="CodeAnnotated">
    <w:name w:val="CodeAnnotated"/>
    <w:qFormat/>
    <w:rsid w:val="00A22088"/>
    <w:pPr>
      <w:widowControl w:val="0"/>
      <w:pBdr>
        <w:left w:val="single" w:sz="4" w:space="4" w:color="auto"/>
      </w:pBdr>
      <w:suppressAutoHyphens/>
      <w:autoSpaceDE w:val="0"/>
      <w:autoSpaceDN w:val="0"/>
      <w:spacing w:line="210" w:lineRule="atLeast"/>
      <w:ind w:left="740" w:hanging="216"/>
      <w:contextualSpacing/>
      <w:textAlignment w:val="top"/>
    </w:pPr>
    <w:rPr>
      <w:rFonts w:ascii="Courier" w:hAnsi="Courier" w:cs="TheSansMonoCondensed-Plain"/>
      <w:color w:val="000000"/>
      <w:sz w:val="15"/>
      <w:szCs w:val="17"/>
      <w:lang w:eastAsia="en-CA"/>
    </w:rPr>
  </w:style>
  <w:style w:type="character" w:customStyle="1" w:styleId="CodeAnnotation">
    <w:name w:val="CodeAnnotation"/>
    <w:uiPriority w:val="1"/>
    <w:qFormat/>
    <w:rsid w:val="00A2208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A22088"/>
    <w:rPr>
      <w:color w:val="00B0F0"/>
    </w:rPr>
  </w:style>
  <w:style w:type="paragraph" w:customStyle="1" w:styleId="CodeCustom2">
    <w:name w:val="CodeCustom2"/>
    <w:basedOn w:val="CodeCustom1"/>
    <w:qFormat/>
    <w:rsid w:val="00A22088"/>
    <w:pPr>
      <w:framePr w:wrap="around" w:vAnchor="text" w:hAnchor="text" w:y="1"/>
    </w:pPr>
    <w:rPr>
      <w:color w:val="7030A0"/>
    </w:rPr>
  </w:style>
  <w:style w:type="paragraph" w:customStyle="1" w:styleId="CodeLabel">
    <w:name w:val="CodeLabel"/>
    <w:next w:val="Code"/>
    <w:qFormat/>
    <w:rsid w:val="00A2208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A22088"/>
    <w:pPr>
      <w:numPr>
        <w:ilvl w:val="6"/>
        <w:numId w:val="3"/>
      </w:numPr>
      <w:spacing w:before="240" w:after="120"/>
    </w:pPr>
    <w:rPr>
      <w:rFonts w:ascii="Times Roman" w:hAnsi="Times Roman" w:cs="FuturaPT-BookObl"/>
      <w:color w:val="000000"/>
      <w:sz w:val="17"/>
      <w:szCs w:val="17"/>
      <w:lang w:eastAsia="en-CA"/>
    </w:rPr>
  </w:style>
  <w:style w:type="paragraph" w:customStyle="1" w:styleId="CodeWide">
    <w:name w:val="CodeWide"/>
    <w:qFormat/>
    <w:rsid w:val="00A22088"/>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hAnsi="Courier" w:cs="TheSansMonoCondensed-Plain"/>
      <w:color w:val="000000"/>
      <w:w w:val="66"/>
      <w:sz w:val="15"/>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A22088"/>
    <w:pPr>
      <w:widowControl w:val="0"/>
      <w:autoSpaceDE w:val="0"/>
      <w:autoSpaceDN w:val="0"/>
      <w:adjustRightInd w:val="0"/>
      <w:spacing w:after="200"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22088"/>
  </w:style>
  <w:style w:type="paragraph" w:customStyle="1" w:styleId="CopyrightHead">
    <w:name w:val="CopyrightHead"/>
    <w:basedOn w:val="CopyrightLOC"/>
    <w:qFormat/>
    <w:rsid w:val="00A22088"/>
    <w:rPr>
      <w:b/>
    </w:rPr>
  </w:style>
  <w:style w:type="character" w:customStyle="1" w:styleId="CustomCharStyle">
    <w:name w:val="CustomCharStyle"/>
    <w:uiPriority w:val="1"/>
    <w:qFormat/>
    <w:rsid w:val="00A22088"/>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A22088"/>
  </w:style>
  <w:style w:type="paragraph" w:customStyle="1" w:styleId="Default">
    <w:name w:val="Default"/>
    <w:rsid w:val="00A22088"/>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A22088"/>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A22088"/>
    <w:pPr>
      <w:widowControl w:val="0"/>
      <w:autoSpaceDE w:val="0"/>
      <w:autoSpaceDN w:val="0"/>
      <w:adjustRightInd w:val="0"/>
      <w:spacing w:after="120" w:line="240" w:lineRule="atLeast"/>
      <w:ind w:left="720" w:hanging="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A22088"/>
    <w:rPr>
      <w:color w:val="3366FF"/>
      <w:vertAlign w:val="superscript"/>
    </w:rPr>
  </w:style>
  <w:style w:type="character" w:customStyle="1" w:styleId="EndnoteReference">
    <w:name w:val="EndnoteReference"/>
    <w:basedOn w:val="FootnoteReference"/>
    <w:uiPriority w:val="1"/>
    <w:qFormat/>
    <w:rsid w:val="00A22088"/>
    <w:rPr>
      <w:color w:val="3366FF"/>
      <w:vertAlign w:val="superscript"/>
    </w:rPr>
  </w:style>
  <w:style w:type="character" w:customStyle="1" w:styleId="EndnoteRef">
    <w:name w:val="EndnoteRef"/>
    <w:basedOn w:val="EndnoteReference"/>
    <w:uiPriority w:val="1"/>
    <w:qFormat/>
    <w:rsid w:val="00A22088"/>
    <w:rPr>
      <w:color w:val="3366FF"/>
      <w:vertAlign w:val="superscript"/>
    </w:rPr>
  </w:style>
  <w:style w:type="paragraph" w:customStyle="1" w:styleId="Epigraph">
    <w:name w:val="Epigraph"/>
    <w:qFormat/>
    <w:rsid w:val="00A2208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A22088"/>
    <w:pPr>
      <w:jc w:val="right"/>
    </w:pPr>
    <w:rPr>
      <w:i w:val="0"/>
    </w:rPr>
  </w:style>
  <w:style w:type="paragraph" w:customStyle="1" w:styleId="ListPlain">
    <w:name w:val="ListPlain"/>
    <w:qFormat/>
    <w:rsid w:val="00A22088"/>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A22088"/>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A22088"/>
    <w:pPr>
      <w:widowControl w:val="0"/>
      <w:autoSpaceDE w:val="0"/>
      <w:autoSpaceDN w:val="0"/>
      <w:adjustRightInd w:val="0"/>
      <w:spacing w:before="120" w:after="120" w:line="240" w:lineRule="atLeast"/>
      <w:ind w:left="2160"/>
      <w:textAlignment w:val="baseline"/>
    </w:pPr>
    <w:rPr>
      <w:rFonts w:ascii="Times Roman" w:hAnsi="Times Roman" w:cs="NewBaskervilleStd-Roman"/>
      <w:i/>
      <w:color w:val="000000"/>
      <w:sz w:val="20"/>
      <w:szCs w:val="20"/>
      <w:lang w:eastAsia="en-CA"/>
    </w:rPr>
  </w:style>
  <w:style w:type="paragraph" w:customStyle="1" w:styleId="ExtractPara">
    <w:name w:val="ExtractPara"/>
    <w:basedOn w:val="QuotePara"/>
    <w:qFormat/>
    <w:rsid w:val="00A22088"/>
    <w:rPr>
      <w:i w:val="0"/>
      <w:sz w:val="18"/>
      <w:szCs w:val="18"/>
    </w:rPr>
  </w:style>
  <w:style w:type="paragraph" w:customStyle="1" w:styleId="ExtractParaContinued">
    <w:name w:val="ExtractParaContinued"/>
    <w:basedOn w:val="ExtractPara"/>
    <w:qFormat/>
    <w:rsid w:val="00A22088"/>
    <w:pPr>
      <w:spacing w:before="0"/>
      <w:ind w:firstLine="360"/>
    </w:pPr>
  </w:style>
  <w:style w:type="paragraph" w:customStyle="1" w:styleId="ExtractSource">
    <w:name w:val="ExtractSource"/>
    <w:basedOn w:val="ExtractPara"/>
    <w:qFormat/>
    <w:rsid w:val="00A22088"/>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A2208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DefaultParagraphFont"/>
    <w:uiPriority w:val="99"/>
    <w:unhideWhenUsed/>
    <w:rsid w:val="00A22088"/>
    <w:rPr>
      <w:vertAlign w:val="superscript"/>
    </w:rPr>
  </w:style>
  <w:style w:type="paragraph" w:styleId="FootnoteText">
    <w:name w:val="footnote text"/>
    <w:basedOn w:val="Normal"/>
    <w:link w:val="FootnoteTextChar"/>
    <w:uiPriority w:val="99"/>
    <w:unhideWhenUsed/>
    <w:rsid w:val="00A22088"/>
    <w:pPr>
      <w:spacing w:after="0" w:line="240" w:lineRule="auto"/>
    </w:pPr>
    <w:rPr>
      <w:sz w:val="20"/>
      <w:szCs w:val="20"/>
    </w:rPr>
  </w:style>
  <w:style w:type="character" w:customStyle="1" w:styleId="FootnoteTextChar">
    <w:name w:val="Footnote Text Char"/>
    <w:basedOn w:val="DefaultParagraphFont"/>
    <w:link w:val="FootnoteText"/>
    <w:uiPriority w:val="99"/>
    <w:rsid w:val="00A22088"/>
    <w:rPr>
      <w:rFonts w:ascii="Times New Roman" w:hAnsi="Times New Roman" w:cs="Times New Roman"/>
      <w:sz w:val="20"/>
      <w:szCs w:val="20"/>
      <w:lang w:val="en-CA" w:eastAsia="en-CA"/>
    </w:rPr>
  </w:style>
  <w:style w:type="character" w:customStyle="1" w:styleId="FootnoteRef">
    <w:name w:val="FootnoteRef"/>
    <w:basedOn w:val="FootnoteReference"/>
    <w:uiPriority w:val="1"/>
    <w:qFormat/>
    <w:rsid w:val="00A22088"/>
    <w:rPr>
      <w:color w:val="3366FF"/>
      <w:vertAlign w:val="superscript"/>
    </w:rPr>
  </w:style>
  <w:style w:type="paragraph" w:customStyle="1" w:styleId="FrontmatterTitle">
    <w:name w:val="FrontmatterTitle"/>
    <w:basedOn w:val="BackmatterTitle"/>
    <w:qFormat/>
    <w:rsid w:val="00A22088"/>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A22088"/>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A22088"/>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lang w:eastAsia="en-CA"/>
    </w:rPr>
  </w:style>
  <w:style w:type="character" w:customStyle="1" w:styleId="GraphicInline">
    <w:name w:val="GraphicInline"/>
    <w:uiPriority w:val="1"/>
    <w:qFormat/>
    <w:rsid w:val="00A22088"/>
    <w:rPr>
      <w:color w:val="3366FF"/>
      <w:bdr w:val="none" w:sz="0" w:space="0" w:color="auto"/>
      <w:shd w:val="clear" w:color="auto" w:fill="99CC00"/>
    </w:rPr>
  </w:style>
  <w:style w:type="paragraph" w:customStyle="1" w:styleId="GraphicSlug">
    <w:name w:val="GraphicSlug"/>
    <w:qFormat/>
    <w:rsid w:val="00A2208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A2208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A22088"/>
    <w:pPr>
      <w:keepNext/>
      <w:keepLines/>
      <w:widowControl w:val="0"/>
      <w:numPr>
        <w:ilvl w:val="1"/>
        <w:numId w:val="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A2208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A22088"/>
    <w:pPr>
      <w:keepNext/>
      <w:keepLines/>
      <w:widowControl w:val="0"/>
      <w:numPr>
        <w:ilvl w:val="2"/>
        <w:numId w:val="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A2208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A22088"/>
    <w:pPr>
      <w:keepNext/>
      <w:keepLines/>
      <w:widowControl w:val="0"/>
      <w:numPr>
        <w:ilvl w:val="3"/>
        <w:numId w:val="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A22088"/>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A22088"/>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A22088"/>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A22088"/>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A22088"/>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A2208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A22088"/>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A22088"/>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A22088"/>
    <w:rPr>
      <w:color w:val="3366FF"/>
      <w:bdr w:val="none" w:sz="0" w:space="0" w:color="auto"/>
      <w:shd w:val="clear" w:color="auto" w:fill="FFFF00"/>
    </w:rPr>
  </w:style>
  <w:style w:type="character" w:styleId="Hyperlink">
    <w:name w:val="Hyperlink"/>
    <w:basedOn w:val="DefaultParagraphFont"/>
    <w:uiPriority w:val="99"/>
    <w:unhideWhenUsed/>
    <w:rsid w:val="00A22088"/>
    <w:rPr>
      <w:color w:val="0563C1" w:themeColor="hyperlink"/>
      <w:u w:val="single"/>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A22088"/>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A22088"/>
    <w:pPr>
      <w:spacing w:before="320" w:after="80"/>
    </w:pPr>
    <w:rPr>
      <w:rFonts w:ascii="Arial" w:hAnsi="Arial" w:cs="NewBaskervilleStd-Roman"/>
      <w:color w:val="000000"/>
      <w:sz w:val="22"/>
      <w:szCs w:val="22"/>
      <w:lang w:eastAsia="en-CA"/>
    </w:rPr>
  </w:style>
  <w:style w:type="paragraph" w:customStyle="1" w:styleId="IndexLevel1">
    <w:name w:val="IndexLevel1"/>
    <w:qFormat/>
    <w:rsid w:val="00A22088"/>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A2208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2208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22088"/>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A22088"/>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A22088"/>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A2208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22088"/>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A2208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A22088"/>
    <w:pPr>
      <w:widowControl w:val="0"/>
      <w:numPr>
        <w:numId w:val="18"/>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A22088"/>
    <w:pPr>
      <w:numPr>
        <w:numId w:val="58"/>
      </w:numPr>
      <w:ind w:left="2520"/>
    </w:pPr>
  </w:style>
  <w:style w:type="paragraph" w:customStyle="1" w:styleId="ListCaption">
    <w:name w:val="ListCaption"/>
    <w:basedOn w:val="CaptionLine"/>
    <w:qFormat/>
    <w:rsid w:val="00A22088"/>
    <w:pPr>
      <w:ind w:left="3600"/>
    </w:pPr>
  </w:style>
  <w:style w:type="paragraph" w:customStyle="1" w:styleId="ListCode">
    <w:name w:val="ListCode"/>
    <w:qFormat/>
    <w:rsid w:val="00A22088"/>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hAnsi="Courier" w:cs="TheSansMonoCondensed-Plain"/>
      <w:color w:val="000000"/>
      <w:sz w:val="15"/>
      <w:szCs w:val="17"/>
      <w:lang w:eastAsia="en-CA"/>
    </w:rPr>
  </w:style>
  <w:style w:type="paragraph" w:customStyle="1" w:styleId="ListGraphic">
    <w:name w:val="ListGraphic"/>
    <w:basedOn w:val="GraphicSlug"/>
    <w:qFormat/>
    <w:rsid w:val="00A22088"/>
    <w:pPr>
      <w:ind w:left="0"/>
    </w:pPr>
  </w:style>
  <w:style w:type="paragraph" w:customStyle="1" w:styleId="ListHead">
    <w:name w:val="ListHead"/>
    <w:qFormat/>
    <w:rsid w:val="00A2208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A22088"/>
    <w:pPr>
      <w:widowControl w:val="0"/>
      <w:numPr>
        <w:numId w:val="2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A22088"/>
    <w:pPr>
      <w:widowControl w:val="0"/>
      <w:numPr>
        <w:numId w:val="6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A22088"/>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A22088"/>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A22088"/>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A22088"/>
    <w:rPr>
      <w:rFonts w:ascii="Courier" w:hAnsi="Courier"/>
      <w:color w:val="A6A6A6" w:themeColor="background1" w:themeShade="A6"/>
    </w:rPr>
  </w:style>
  <w:style w:type="character" w:customStyle="1" w:styleId="LiteralItalic">
    <w:name w:val="LiteralItalic"/>
    <w:uiPriority w:val="1"/>
    <w:qFormat/>
    <w:rsid w:val="00A22088"/>
    <w:rPr>
      <w:rFonts w:ascii="Courier" w:hAnsi="Courier" w:cs="TheSansMonoCondensed-Italic"/>
      <w:b w:val="0"/>
      <w:i/>
      <w:iCs/>
      <w:color w:val="3366FF"/>
      <w:spacing w:val="0"/>
      <w:w w:val="100"/>
      <w:position w:val="0"/>
      <w:szCs w:val="17"/>
      <w:u w:val="none"/>
      <w:vertAlign w:val="baseline"/>
      <w:lang w:val="en-US"/>
    </w:rPr>
  </w:style>
  <w:style w:type="character" w:customStyle="1" w:styleId="MenuArrow">
    <w:name w:val="MenuArrow"/>
    <w:uiPriority w:val="1"/>
    <w:qFormat/>
    <w:rsid w:val="00A22088"/>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A2208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A22088"/>
    <w:pPr>
      <w:spacing w:after="240"/>
    </w:pPr>
  </w:style>
  <w:style w:type="paragraph" w:customStyle="1" w:styleId="NoteContinued">
    <w:name w:val="NoteContinued"/>
    <w:basedOn w:val="Note"/>
    <w:qFormat/>
    <w:rsid w:val="00A22088"/>
    <w:pPr>
      <w:spacing w:before="0"/>
      <w:ind w:firstLine="0"/>
    </w:pPr>
  </w:style>
  <w:style w:type="character" w:customStyle="1" w:styleId="NoteHead">
    <w:name w:val="NoteHead"/>
    <w:uiPriority w:val="1"/>
    <w:qFormat/>
    <w:rsid w:val="00A22088"/>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A22088"/>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A2208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2208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A2208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2208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A22088"/>
    <w:rPr>
      <w:color w:val="3366FF"/>
      <w:bdr w:val="single" w:sz="4" w:space="0" w:color="FF0000"/>
    </w:rPr>
  </w:style>
  <w:style w:type="paragraph" w:customStyle="1" w:styleId="ProductionDirective">
    <w:name w:val="ProductionDirective"/>
    <w:qFormat/>
    <w:rsid w:val="00A2208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A2208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22088"/>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22088"/>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A22088"/>
    <w:pPr>
      <w:spacing w:after="240"/>
      <w:jc w:val="right"/>
    </w:pPr>
    <w:rPr>
      <w:i w:val="0"/>
    </w:rPr>
  </w:style>
  <w:style w:type="paragraph" w:customStyle="1" w:styleId="Reference">
    <w:name w:val="Reference"/>
    <w:qFormat/>
    <w:rsid w:val="00A2208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A22088"/>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A22088"/>
  </w:style>
  <w:style w:type="paragraph" w:customStyle="1" w:styleId="ReviewQuote">
    <w:name w:val="ReviewQuote"/>
    <w:basedOn w:val="QuotePara"/>
    <w:qFormat/>
    <w:rsid w:val="00A22088"/>
  </w:style>
  <w:style w:type="paragraph" w:customStyle="1" w:styleId="ReviewSource">
    <w:name w:val="ReviewSource"/>
    <w:basedOn w:val="QuoteSource"/>
    <w:qFormat/>
    <w:rsid w:val="00A22088"/>
  </w:style>
  <w:style w:type="paragraph" w:customStyle="1" w:styleId="RunInHead">
    <w:name w:val="RunInHead"/>
    <w:rsid w:val="00A22088"/>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A22088"/>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A22088"/>
    <w:rPr>
      <w:caps w:val="0"/>
      <w:smallCaps/>
      <w:color w:val="3366FF"/>
    </w:rPr>
  </w:style>
  <w:style w:type="character" w:customStyle="1" w:styleId="SmallCapsBold">
    <w:name w:val="SmallCapsBold"/>
    <w:basedOn w:val="SmallCaps"/>
    <w:uiPriority w:val="1"/>
    <w:qFormat/>
    <w:rsid w:val="00A22088"/>
    <w:rPr>
      <w:b/>
      <w:bCs/>
      <w:caps w:val="0"/>
      <w:smallCaps/>
      <w:color w:val="3366FF"/>
    </w:rPr>
  </w:style>
  <w:style w:type="character" w:customStyle="1" w:styleId="SmallCapsBoldItalic">
    <w:name w:val="SmallCapsBoldItalic"/>
    <w:basedOn w:val="SmallCapsBold"/>
    <w:uiPriority w:val="1"/>
    <w:qFormat/>
    <w:rsid w:val="00A22088"/>
    <w:rPr>
      <w:b/>
      <w:bCs/>
      <w:i/>
      <w:iCs/>
      <w:caps w:val="0"/>
      <w:smallCaps/>
      <w:color w:val="3366FF"/>
    </w:rPr>
  </w:style>
  <w:style w:type="character" w:customStyle="1" w:styleId="SmallCapsItalic">
    <w:name w:val="SmallCapsItalic"/>
    <w:basedOn w:val="SmallCaps"/>
    <w:uiPriority w:val="1"/>
    <w:qFormat/>
    <w:rsid w:val="00A22088"/>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A22088"/>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A22088"/>
    <w:rPr>
      <w:color w:val="3366FF"/>
      <w:vertAlign w:val="subscript"/>
    </w:rPr>
  </w:style>
  <w:style w:type="character" w:customStyle="1" w:styleId="SubscriptItalic">
    <w:name w:val="SubscriptItalic"/>
    <w:uiPriority w:val="1"/>
    <w:qFormat/>
    <w:rsid w:val="00A22088"/>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A22088"/>
    <w:rPr>
      <w:color w:val="3366FF"/>
      <w:vertAlign w:val="superscript"/>
    </w:rPr>
  </w:style>
  <w:style w:type="character" w:customStyle="1" w:styleId="SuperscriptItalic">
    <w:name w:val="SuperscriptItalic"/>
    <w:uiPriority w:val="1"/>
    <w:qFormat/>
    <w:rsid w:val="00A22088"/>
    <w:rPr>
      <w:i/>
      <w:color w:val="3366FF"/>
      <w:vertAlign w:val="superscript"/>
    </w:rPr>
  </w:style>
  <w:style w:type="character" w:customStyle="1" w:styleId="Symbol">
    <w:name w:val="Symbol"/>
    <w:uiPriority w:val="1"/>
    <w:qFormat/>
    <w:rsid w:val="00A22088"/>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A22088"/>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A2208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A2208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A2208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A2208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A22088"/>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22088"/>
    <w:pPr>
      <w:keepLines/>
      <w:widowControl w:val="0"/>
      <w:numPr>
        <w:numId w:val="6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2208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A22088"/>
    <w:pPr>
      <w:keepNext/>
      <w:keepLines/>
      <w:widowControl w:val="0"/>
      <w:numPr>
        <w:ilvl w:val="5"/>
        <w:numId w:val="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A2208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22088"/>
    <w:pPr>
      <w:ind w:left="720"/>
    </w:pPr>
    <w:rPr>
      <w:b/>
    </w:rPr>
  </w:style>
  <w:style w:type="paragraph" w:customStyle="1" w:styleId="TOCChapter">
    <w:name w:val="TOCChapter"/>
    <w:basedOn w:val="TOCH1"/>
    <w:qFormat/>
    <w:rsid w:val="00A22088"/>
    <w:pPr>
      <w:ind w:left="360"/>
    </w:pPr>
    <w:rPr>
      <w:b w:val="0"/>
      <w:sz w:val="24"/>
    </w:rPr>
  </w:style>
  <w:style w:type="paragraph" w:customStyle="1" w:styleId="TOCH2">
    <w:name w:val="TOCH2"/>
    <w:basedOn w:val="TOCH1"/>
    <w:qFormat/>
    <w:rsid w:val="00A22088"/>
    <w:pPr>
      <w:ind w:left="1080"/>
    </w:pPr>
    <w:rPr>
      <w:i/>
    </w:rPr>
  </w:style>
  <w:style w:type="paragraph" w:customStyle="1" w:styleId="TOCH3">
    <w:name w:val="TOCH3"/>
    <w:basedOn w:val="TOCH1"/>
    <w:qFormat/>
    <w:rsid w:val="00A22088"/>
    <w:pPr>
      <w:ind w:left="1440"/>
    </w:pPr>
    <w:rPr>
      <w:b w:val="0"/>
      <w:i/>
    </w:rPr>
  </w:style>
  <w:style w:type="paragraph" w:customStyle="1" w:styleId="TOCPart">
    <w:name w:val="TOCPart"/>
    <w:basedOn w:val="TOCH1"/>
    <w:qFormat/>
    <w:rsid w:val="00A22088"/>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A22088"/>
    <w:rPr>
      <w:rFonts w:ascii="Wingdings2" w:hAnsi="Wingdings2" w:cs="Wingdings2"/>
      <w:color w:val="000000"/>
      <w:w w:val="100"/>
      <w:position w:val="0"/>
      <w:u w:val="none"/>
      <w:vertAlign w:val="baseline"/>
      <w:lang w:val="en-US"/>
    </w:rPr>
  </w:style>
  <w:style w:type="character" w:customStyle="1" w:styleId="Xref">
    <w:name w:val="Xref"/>
    <w:uiPriority w:val="1"/>
    <w:rsid w:val="00A22088"/>
    <w:rPr>
      <w:color w:val="FF0000"/>
      <w:lang w:val="fr-FR"/>
    </w:rPr>
  </w:style>
  <w:style w:type="paragraph" w:customStyle="1" w:styleId="HeadAExercise">
    <w:name w:val="HeadAExercise"/>
    <w:qFormat/>
    <w:rsid w:val="00A2208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LiteralSuperscript">
    <w:name w:val="LiteralSuperscript"/>
    <w:uiPriority w:val="1"/>
    <w:qFormat/>
    <w:rsid w:val="00A22088"/>
    <w:rPr>
      <w:vertAlign w:val="superscript"/>
    </w:rPr>
  </w:style>
  <w:style w:type="character" w:customStyle="1" w:styleId="LiteralSubscript">
    <w:name w:val="LiteralSubscript"/>
    <w:uiPriority w:val="1"/>
    <w:qFormat/>
    <w:rsid w:val="00A22088"/>
    <w:rPr>
      <w:vertAlign w:val="subscript"/>
    </w:rPr>
  </w:style>
  <w:style w:type="character" w:customStyle="1" w:styleId="LiteralItalicSuperscript">
    <w:name w:val="LiteralItalicSuperscript"/>
    <w:uiPriority w:val="1"/>
    <w:qFormat/>
    <w:rsid w:val="00A22088"/>
    <w:rPr>
      <w:i/>
      <w:color w:val="3266FF"/>
      <w:vertAlign w:val="superscript"/>
    </w:rPr>
  </w:style>
  <w:style w:type="character" w:customStyle="1" w:styleId="LiteralItalicSubscript">
    <w:name w:val="LiteralItalicSubscript"/>
    <w:basedOn w:val="LiteralItalicSuperscript"/>
    <w:uiPriority w:val="1"/>
    <w:qFormat/>
    <w:rsid w:val="00A22088"/>
    <w:rPr>
      <w:i/>
      <w:color w:val="3266FF"/>
      <w:vertAlign w:val="subscript"/>
    </w:rPr>
  </w:style>
  <w:style w:type="paragraph" w:customStyle="1" w:styleId="BoxCodeAnnotated">
    <w:name w:val="BoxCodeAnnotated"/>
    <w:basedOn w:val="BoxCode"/>
    <w:qFormat/>
    <w:rsid w:val="00A22088"/>
    <w:pPr>
      <w:ind w:hanging="216"/>
    </w:pPr>
  </w:style>
  <w:style w:type="paragraph" w:customStyle="1" w:styleId="BoxListNumberSub">
    <w:name w:val="BoxListNumberSub"/>
    <w:basedOn w:val="BoxListNumber"/>
    <w:qFormat/>
    <w:rsid w:val="00A22088"/>
    <w:pPr>
      <w:numPr>
        <w:numId w:val="61"/>
      </w:numPr>
      <w:ind w:left="720"/>
    </w:pPr>
  </w:style>
  <w:style w:type="numbering" w:customStyle="1" w:styleId="CurrentList1">
    <w:name w:val="Current List1"/>
    <w:uiPriority w:val="99"/>
    <w:rsid w:val="00A22088"/>
    <w:pPr>
      <w:numPr>
        <w:numId w:val="43"/>
      </w:numPr>
    </w:pPr>
  </w:style>
  <w:style w:type="numbering" w:customStyle="1" w:styleId="CurrentList2">
    <w:name w:val="Current List2"/>
    <w:uiPriority w:val="99"/>
    <w:rsid w:val="00A22088"/>
    <w:pPr>
      <w:numPr>
        <w:numId w:val="44"/>
      </w:numPr>
    </w:pPr>
  </w:style>
  <w:style w:type="paragraph" w:customStyle="1" w:styleId="ListContinued">
    <w:name w:val="ListContinued"/>
    <w:qFormat/>
    <w:rsid w:val="00A22088"/>
    <w:pPr>
      <w:spacing w:before="120"/>
      <w:ind w:left="1800"/>
    </w:pPr>
    <w:rPr>
      <w:rFonts w:ascii="Times Roman" w:hAnsi="Times Roman" w:cs="NewBaskervilleStd-Roman"/>
      <w:color w:val="000000"/>
      <w:sz w:val="20"/>
      <w:szCs w:val="20"/>
      <w:lang w:eastAsia="en-CA"/>
    </w:rPr>
  </w:style>
  <w:style w:type="paragraph" w:customStyle="1" w:styleId="ListCodeAnnotated">
    <w:name w:val="ListCodeAnnotated"/>
    <w:basedOn w:val="ListCode"/>
    <w:qFormat/>
    <w:rsid w:val="00A22088"/>
    <w:pPr>
      <w:ind w:left="1613" w:hanging="216"/>
    </w:pPr>
  </w:style>
  <w:style w:type="paragraph" w:customStyle="1" w:styleId="ListLetter">
    <w:name w:val="ListLetter"/>
    <w:qFormat/>
    <w:rsid w:val="00A22088"/>
    <w:pPr>
      <w:numPr>
        <w:numId w:val="46"/>
      </w:numPr>
      <w:spacing w:before="180" w:line="240" w:lineRule="atLeast"/>
      <w:ind w:left="1800"/>
    </w:pPr>
    <w:rPr>
      <w:rFonts w:ascii="Times Roman" w:hAnsi="Times Roman" w:cs="NewBaskervilleStd-Roman"/>
      <w:color w:val="000000"/>
      <w:sz w:val="20"/>
      <w:szCs w:val="20"/>
      <w:lang w:eastAsia="en-CA"/>
    </w:rPr>
  </w:style>
  <w:style w:type="paragraph" w:customStyle="1" w:styleId="ListLetterSub">
    <w:name w:val="ListLetterSub"/>
    <w:qFormat/>
    <w:rsid w:val="00A22088"/>
    <w:pPr>
      <w:numPr>
        <w:numId w:val="63"/>
      </w:numPr>
      <w:spacing w:before="60" w:line="240" w:lineRule="atLeast"/>
      <w:ind w:left="2160"/>
    </w:pPr>
    <w:rPr>
      <w:rFonts w:ascii="Times Roman" w:hAnsi="Times Roman" w:cs="NewBaskervilleStd-Roman"/>
      <w:color w:val="000000"/>
      <w:sz w:val="20"/>
      <w:szCs w:val="20"/>
      <w:lang w:eastAsia="en-CA"/>
    </w:rPr>
  </w:style>
  <w:style w:type="paragraph" w:customStyle="1" w:styleId="ListPlainSub">
    <w:name w:val="ListPlainSub"/>
    <w:qFormat/>
    <w:rsid w:val="00A22088"/>
    <w:pPr>
      <w:spacing w:before="120" w:line="240" w:lineRule="atLeast"/>
      <w:ind w:left="2160"/>
    </w:pPr>
    <w:rPr>
      <w:rFonts w:ascii="Times Roman" w:hAnsi="Times Roman" w:cs="NewBaskervilleStd-Roman"/>
      <w:color w:val="000000"/>
      <w:sz w:val="20"/>
      <w:szCs w:val="20"/>
      <w:lang w:eastAsia="en-CA"/>
    </w:rPr>
  </w:style>
  <w:style w:type="numbering" w:customStyle="1" w:styleId="CurrentList3">
    <w:name w:val="Current List3"/>
    <w:uiPriority w:val="99"/>
    <w:rsid w:val="00A22088"/>
    <w:pPr>
      <w:numPr>
        <w:numId w:val="47"/>
      </w:numPr>
    </w:pPr>
  </w:style>
  <w:style w:type="numbering" w:customStyle="1" w:styleId="CurrentList4">
    <w:name w:val="Current List4"/>
    <w:uiPriority w:val="99"/>
    <w:rsid w:val="00A22088"/>
    <w:pPr>
      <w:numPr>
        <w:numId w:val="48"/>
      </w:numPr>
    </w:pPr>
  </w:style>
  <w:style w:type="paragraph" w:customStyle="1" w:styleId="BoxListLetter">
    <w:name w:val="BoxListLetter"/>
    <w:basedOn w:val="BoxListNumber"/>
    <w:qFormat/>
    <w:rsid w:val="00A22088"/>
    <w:pPr>
      <w:numPr>
        <w:numId w:val="52"/>
      </w:numPr>
      <w:ind w:left="360"/>
    </w:pPr>
  </w:style>
  <w:style w:type="numbering" w:customStyle="1" w:styleId="CurrentList5">
    <w:name w:val="Current List5"/>
    <w:uiPriority w:val="99"/>
    <w:rsid w:val="00A22088"/>
    <w:pPr>
      <w:numPr>
        <w:numId w:val="50"/>
      </w:numPr>
    </w:pPr>
  </w:style>
  <w:style w:type="paragraph" w:customStyle="1" w:styleId="BoxListLetterSub">
    <w:name w:val="BoxListLetterSub"/>
    <w:basedOn w:val="BoxListNumber"/>
    <w:qFormat/>
    <w:rsid w:val="00A22088"/>
    <w:pPr>
      <w:numPr>
        <w:numId w:val="60"/>
      </w:numPr>
    </w:pPr>
  </w:style>
  <w:style w:type="numbering" w:customStyle="1" w:styleId="CurrentList6">
    <w:name w:val="Current List6"/>
    <w:uiPriority w:val="99"/>
    <w:rsid w:val="00A22088"/>
    <w:pPr>
      <w:numPr>
        <w:numId w:val="51"/>
      </w:numPr>
    </w:pPr>
  </w:style>
  <w:style w:type="paragraph" w:customStyle="1" w:styleId="BoxListBulletSub">
    <w:name w:val="BoxListBulletSub"/>
    <w:basedOn w:val="BoxListBullet"/>
    <w:qFormat/>
    <w:rsid w:val="00A22088"/>
    <w:pPr>
      <w:numPr>
        <w:numId w:val="56"/>
      </w:numPr>
      <w:ind w:left="720"/>
    </w:pPr>
  </w:style>
  <w:style w:type="numbering" w:customStyle="1" w:styleId="CurrentList7">
    <w:name w:val="Current List7"/>
    <w:uiPriority w:val="99"/>
    <w:rsid w:val="00A22088"/>
    <w:pPr>
      <w:numPr>
        <w:numId w:val="53"/>
      </w:numPr>
    </w:pPr>
  </w:style>
  <w:style w:type="paragraph" w:customStyle="1" w:styleId="ChapterAuthor">
    <w:name w:val="ChapterAuthor"/>
    <w:basedOn w:val="ChapterSubtitle"/>
    <w:qFormat/>
    <w:rsid w:val="00A22088"/>
    <w:rPr>
      <w:i/>
      <w:sz w:val="22"/>
    </w:rPr>
  </w:style>
  <w:style w:type="character" w:customStyle="1" w:styleId="ChineseChar">
    <w:name w:val="ChineseChar"/>
    <w:uiPriority w:val="1"/>
    <w:qFormat/>
    <w:rsid w:val="00A22088"/>
    <w:rPr>
      <w:lang w:val="fr-FR"/>
    </w:rPr>
  </w:style>
  <w:style w:type="character" w:customStyle="1" w:styleId="JapaneseChar">
    <w:name w:val="JapaneseChar"/>
    <w:uiPriority w:val="1"/>
    <w:qFormat/>
    <w:rsid w:val="00A22088"/>
    <w:rPr>
      <w:lang w:val="fr-FR"/>
    </w:rPr>
  </w:style>
  <w:style w:type="character" w:customStyle="1" w:styleId="EmojiChar">
    <w:name w:val="EmojiChar"/>
    <w:uiPriority w:val="99"/>
    <w:qFormat/>
    <w:rsid w:val="00A22088"/>
    <w:rPr>
      <w:lang w:val="fr-FR"/>
    </w:rPr>
  </w:style>
  <w:style w:type="character" w:customStyle="1" w:styleId="Strikethrough">
    <w:name w:val="Strikethrough"/>
    <w:uiPriority w:val="1"/>
    <w:qFormat/>
    <w:rsid w:val="00A22088"/>
    <w:rPr>
      <w:strike/>
      <w:dstrike w:val="0"/>
    </w:rPr>
  </w:style>
  <w:style w:type="character" w:customStyle="1" w:styleId="SuperscriptBold">
    <w:name w:val="SuperscriptBold"/>
    <w:basedOn w:val="Superscript"/>
    <w:uiPriority w:val="1"/>
    <w:qFormat/>
    <w:rsid w:val="00A22088"/>
    <w:rPr>
      <w:b/>
      <w:color w:val="3366FF"/>
      <w:vertAlign w:val="superscript"/>
    </w:rPr>
  </w:style>
  <w:style w:type="character" w:customStyle="1" w:styleId="SubscriptBold">
    <w:name w:val="SubscriptBold"/>
    <w:basedOn w:val="Subscript"/>
    <w:uiPriority w:val="1"/>
    <w:qFormat/>
    <w:rsid w:val="00A22088"/>
    <w:rPr>
      <w:b/>
      <w:color w:val="3366FF"/>
      <w:vertAlign w:val="subscript"/>
    </w:rPr>
  </w:style>
  <w:style w:type="character" w:customStyle="1" w:styleId="SuperscriptBoldItalic">
    <w:name w:val="SuperscriptBoldItalic"/>
    <w:basedOn w:val="Superscript"/>
    <w:uiPriority w:val="1"/>
    <w:qFormat/>
    <w:rsid w:val="00A22088"/>
    <w:rPr>
      <w:b/>
      <w:i/>
      <w:color w:val="3366FF"/>
      <w:vertAlign w:val="superscript"/>
    </w:rPr>
  </w:style>
  <w:style w:type="character" w:customStyle="1" w:styleId="SubscriptBoldItalic">
    <w:name w:val="SubscriptBoldItalic"/>
    <w:basedOn w:val="Subscript"/>
    <w:uiPriority w:val="1"/>
    <w:qFormat/>
    <w:rsid w:val="00A22088"/>
    <w:rPr>
      <w:b/>
      <w:i/>
      <w:color w:val="3366FF"/>
      <w:vertAlign w:val="subscript"/>
    </w:rPr>
  </w:style>
  <w:style w:type="character" w:customStyle="1" w:styleId="SuperscriptLiteralBoldItalic">
    <w:name w:val="SuperscriptLiteralBoldItalic"/>
    <w:basedOn w:val="SuperscriptBoldItalic"/>
    <w:uiPriority w:val="1"/>
    <w:qFormat/>
    <w:rsid w:val="00A2208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22088"/>
    <w:rPr>
      <w:rFonts w:ascii="Courier" w:hAnsi="Courier"/>
      <w:b/>
      <w:i/>
      <w:color w:val="3366FF"/>
      <w:vertAlign w:val="subscript"/>
    </w:rPr>
  </w:style>
  <w:style w:type="character" w:customStyle="1" w:styleId="SuperscriptLiteralBold">
    <w:name w:val="SuperscriptLiteralBold"/>
    <w:basedOn w:val="SuperscriptBold"/>
    <w:uiPriority w:val="1"/>
    <w:qFormat/>
    <w:rsid w:val="00A22088"/>
    <w:rPr>
      <w:rFonts w:ascii="Courier" w:hAnsi="Courier"/>
      <w:b/>
      <w:i w:val="0"/>
      <w:color w:val="3366FF"/>
      <w:vertAlign w:val="superscript"/>
    </w:rPr>
  </w:style>
  <w:style w:type="character" w:customStyle="1" w:styleId="SubscriptLiteralBold">
    <w:name w:val="SubscriptLiteralBold"/>
    <w:basedOn w:val="SubscriptBold"/>
    <w:uiPriority w:val="1"/>
    <w:qFormat/>
    <w:rsid w:val="00A22088"/>
    <w:rPr>
      <w:rFonts w:ascii="Courier" w:hAnsi="Courier"/>
      <w:b/>
      <w:i w:val="0"/>
      <w:color w:val="3366FF"/>
      <w:vertAlign w:val="subscript"/>
    </w:rPr>
  </w:style>
  <w:style w:type="character" w:customStyle="1" w:styleId="SuperscriptLiteral">
    <w:name w:val="SuperscriptLiteral"/>
    <w:basedOn w:val="Superscript"/>
    <w:uiPriority w:val="1"/>
    <w:qFormat/>
    <w:rsid w:val="00A22088"/>
    <w:rPr>
      <w:rFonts w:ascii="Courier" w:hAnsi="Courier"/>
      <w:color w:val="3366FF"/>
      <w:vertAlign w:val="superscript"/>
    </w:rPr>
  </w:style>
  <w:style w:type="character" w:customStyle="1" w:styleId="SuperscriptLiteralItalic">
    <w:name w:val="SuperscriptLiteralItalic"/>
    <w:basedOn w:val="SuperscriptLiteral"/>
    <w:uiPriority w:val="1"/>
    <w:qFormat/>
    <w:rsid w:val="00A22088"/>
    <w:rPr>
      <w:rFonts w:ascii="Courier" w:hAnsi="Courier"/>
      <w:i/>
      <w:color w:val="3366FF"/>
      <w:vertAlign w:val="superscript"/>
    </w:rPr>
  </w:style>
  <w:style w:type="character" w:customStyle="1" w:styleId="SubscriptLiteral">
    <w:name w:val="SubscriptLiteral"/>
    <w:basedOn w:val="Subscript"/>
    <w:uiPriority w:val="1"/>
    <w:qFormat/>
    <w:rsid w:val="00A22088"/>
    <w:rPr>
      <w:rFonts w:ascii="Courier" w:hAnsi="Courier"/>
      <w:color w:val="3366FF"/>
      <w:vertAlign w:val="subscript"/>
    </w:rPr>
  </w:style>
  <w:style w:type="character" w:customStyle="1" w:styleId="SubscriptLiteralItalic">
    <w:name w:val="SubscriptLiteralItalic"/>
    <w:basedOn w:val="SubscriptLiteral"/>
    <w:uiPriority w:val="1"/>
    <w:qFormat/>
    <w:rsid w:val="00A22088"/>
    <w:rPr>
      <w:rFonts w:ascii="Courier" w:hAnsi="Courier"/>
      <w:i/>
      <w:color w:val="3366FF"/>
      <w:vertAlign w:val="subscript"/>
    </w:rPr>
  </w:style>
  <w:style w:type="character" w:customStyle="1" w:styleId="CyrillicChar">
    <w:name w:val="CyrillicChar"/>
    <w:uiPriority w:val="1"/>
    <w:qFormat/>
    <w:rsid w:val="00A22088"/>
    <w:rPr>
      <w:lang w:val="fr-FR"/>
    </w:rPr>
  </w:style>
  <w:style w:type="paragraph" w:customStyle="1" w:styleId="TabularList">
    <w:name w:val="TabularList"/>
    <w:basedOn w:val="Body"/>
    <w:qFormat/>
    <w:rsid w:val="00A22088"/>
    <w:pPr>
      <w:ind w:left="0" w:firstLine="0"/>
    </w:pPr>
  </w:style>
  <w:style w:type="character" w:styleId="UnresolvedMention">
    <w:name w:val="Unresolved Mention"/>
    <w:basedOn w:val="DefaultParagraphFont"/>
    <w:uiPriority w:val="99"/>
    <w:semiHidden/>
    <w:unhideWhenUsed/>
    <w:rsid w:val="00A22088"/>
    <w:rPr>
      <w:color w:val="605E5C"/>
      <w:shd w:val="clear" w:color="auto" w:fill="E1DFDD"/>
    </w:rPr>
  </w:style>
  <w:style w:type="numbering" w:customStyle="1" w:styleId="CurrentList9">
    <w:name w:val="Current List9"/>
    <w:uiPriority w:val="99"/>
    <w:rsid w:val="00A22088"/>
    <w:pPr>
      <w:numPr>
        <w:numId w:val="57"/>
      </w:numPr>
    </w:pPr>
  </w:style>
  <w:style w:type="numbering" w:customStyle="1" w:styleId="CurrentList8">
    <w:name w:val="Current List8"/>
    <w:uiPriority w:val="99"/>
    <w:rsid w:val="00A22088"/>
    <w:pPr>
      <w:numPr>
        <w:numId w:val="55"/>
      </w:numPr>
    </w:pPr>
  </w:style>
  <w:style w:type="paragraph" w:styleId="EndnoteText">
    <w:name w:val="endnote text"/>
    <w:basedOn w:val="Normal"/>
    <w:link w:val="EndnoteTextChar"/>
    <w:uiPriority w:val="99"/>
    <w:semiHidden/>
    <w:unhideWhenUsed/>
    <w:rsid w:val="00A220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2088"/>
    <w:rPr>
      <w:rFonts w:ascii="Times New Roman" w:hAnsi="Times New Roman" w:cs="Times New Roman"/>
      <w:sz w:val="20"/>
      <w:szCs w:val="20"/>
      <w:lang w:val="en-CA" w:eastAsia="en-CA"/>
    </w:rPr>
  </w:style>
  <w:style w:type="character" w:styleId="EndnoteReference0">
    <w:name w:val="endnote reference"/>
    <w:basedOn w:val="DefaultParagraphFont"/>
    <w:uiPriority w:val="99"/>
    <w:semiHidden/>
    <w:unhideWhenUsed/>
    <w:rsid w:val="00A22088"/>
    <w:rPr>
      <w:vertAlign w:val="superscript"/>
    </w:rPr>
  </w:style>
  <w:style w:type="character" w:customStyle="1" w:styleId="Emoji">
    <w:name w:val="Emoji"/>
    <w:basedOn w:val="DefaultParagraphFont"/>
    <w:uiPriority w:val="1"/>
    <w:qFormat/>
    <w:rsid w:val="00A22088"/>
    <w:rPr>
      <w:rFonts w:ascii="Apple Color Emoji" w:hAnsi="Apple Color Emoji" w:cs="Apple Color Emoji"/>
      <w:lang w:eastAsia="en-US"/>
    </w:rPr>
  </w:style>
  <w:style w:type="character" w:customStyle="1" w:styleId="LiteralGrayItalic">
    <w:name w:val="LiteralGrayItalic"/>
    <w:basedOn w:val="LiteralGray"/>
    <w:uiPriority w:val="1"/>
    <w:qFormat/>
    <w:rsid w:val="00A22088"/>
    <w:rPr>
      <w:rFonts w:ascii="Courier" w:hAnsi="Courier"/>
      <w:i/>
      <w:color w:val="A6A6A6" w:themeColor="background1" w:themeShade="A6"/>
    </w:rPr>
  </w:style>
  <w:style w:type="paragraph" w:styleId="TOC1">
    <w:name w:val="toc 1"/>
    <w:basedOn w:val="Normal"/>
    <w:next w:val="Normal"/>
    <w:autoRedefine/>
    <w:uiPriority w:val="39"/>
    <w:unhideWhenUsed/>
    <w:rsid w:val="009D047D"/>
    <w:pPr>
      <w:tabs>
        <w:tab w:val="right" w:leader="dot" w:pos="9350"/>
      </w:tabs>
      <w:spacing w:after="100"/>
      <w:pPrChange w:id="0" w:author="David Keyes" w:date="2022-12-13T11:15:00Z">
        <w:pPr>
          <w:spacing w:after="100" w:line="276" w:lineRule="auto"/>
        </w:pPr>
      </w:pPrChange>
    </w:pPr>
    <w:rPr>
      <w:rPrChange w:id="0" w:author="David Keyes" w:date="2022-12-13T11:15:00Z">
        <w:rPr>
          <w:sz w:val="22"/>
          <w:szCs w:val="22"/>
          <w:lang w:val="en-CA" w:eastAsia="en-CA" w:bidi="ar-SA"/>
        </w:rPr>
      </w:rPrChange>
    </w:rPr>
  </w:style>
  <w:style w:type="paragraph" w:styleId="TOC2">
    <w:name w:val="toc 2"/>
    <w:basedOn w:val="Normal"/>
    <w:next w:val="Normal"/>
    <w:autoRedefine/>
    <w:uiPriority w:val="39"/>
    <w:unhideWhenUsed/>
    <w:rsid w:val="00A70549"/>
    <w:pPr>
      <w:spacing w:after="100"/>
      <w:ind w:left="220"/>
    </w:pPr>
  </w:style>
  <w:style w:type="paragraph" w:styleId="Revision">
    <w:name w:val="Revision"/>
    <w:hidden/>
    <w:uiPriority w:val="99"/>
    <w:semiHidden/>
    <w:rsid w:val="00A70549"/>
    <w:rPr>
      <w:rFonts w:ascii="Times New Roman" w:hAnsi="Times New Roman" w:cs="Times New Roman"/>
      <w:sz w:val="22"/>
      <w:szCs w:val="22"/>
      <w:lang w:val="en-CA" w:eastAsia="en-CA"/>
    </w:rPr>
  </w:style>
  <w:style w:type="character" w:styleId="CommentReference">
    <w:name w:val="annotation reference"/>
    <w:basedOn w:val="DefaultParagraphFont"/>
    <w:uiPriority w:val="99"/>
    <w:semiHidden/>
    <w:unhideWhenUsed/>
    <w:rsid w:val="000638EA"/>
    <w:rPr>
      <w:sz w:val="16"/>
      <w:szCs w:val="16"/>
    </w:rPr>
  </w:style>
  <w:style w:type="paragraph" w:styleId="CommentText">
    <w:name w:val="annotation text"/>
    <w:basedOn w:val="Normal"/>
    <w:link w:val="CommentTextChar"/>
    <w:uiPriority w:val="99"/>
    <w:semiHidden/>
    <w:unhideWhenUsed/>
    <w:rsid w:val="000638EA"/>
    <w:pPr>
      <w:spacing w:line="240" w:lineRule="auto"/>
    </w:pPr>
    <w:rPr>
      <w:sz w:val="20"/>
      <w:szCs w:val="20"/>
    </w:rPr>
  </w:style>
  <w:style w:type="character" w:customStyle="1" w:styleId="CommentTextChar">
    <w:name w:val="Comment Text Char"/>
    <w:basedOn w:val="DefaultParagraphFont"/>
    <w:link w:val="CommentText"/>
    <w:uiPriority w:val="99"/>
    <w:semiHidden/>
    <w:rsid w:val="000638EA"/>
    <w:rPr>
      <w:rFonts w:ascii="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0638EA"/>
    <w:rPr>
      <w:b/>
      <w:bCs/>
    </w:rPr>
  </w:style>
  <w:style w:type="character" w:customStyle="1" w:styleId="CommentSubjectChar">
    <w:name w:val="Comment Subject Char"/>
    <w:basedOn w:val="CommentTextChar"/>
    <w:link w:val="CommentSubject"/>
    <w:uiPriority w:val="99"/>
    <w:semiHidden/>
    <w:rsid w:val="000638EA"/>
    <w:rPr>
      <w:rFonts w:ascii="Times New Roman" w:hAnsi="Times New Roman" w:cs="Times New Roman"/>
      <w:b/>
      <w:bCs/>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57D0-3642-4F64-B8DD-9AFF58E0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(1).dotm</Template>
  <TotalTime>43</TotalTime>
  <Pages>14</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35</cp:revision>
  <dcterms:created xsi:type="dcterms:W3CDTF">2022-12-13T18:57:00Z</dcterms:created>
  <dcterms:modified xsi:type="dcterms:W3CDTF">2023-03-23T15:07:00Z</dcterms:modified>
</cp:coreProperties>
</file>