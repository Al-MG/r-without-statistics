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D6D4E" w14:textId="77777777" w:rsidR="000E1D93" w:rsidRDefault="000E1D93" w:rsidP="000E1D93">
      <w:bookmarkStart w:id="0" w:name="accessingdatachapter"/>
    </w:p>
    <w:p w14:paraId="1E91B099" w14:textId="4CA4AC72" w:rsidR="00E028C4" w:rsidRDefault="00E028C4">
      <w:pPr>
        <w:pStyle w:val="TOC1"/>
        <w:rPr>
          <w:rFonts w:asciiTheme="minorHAnsi" w:eastAsiaTheme="minorEastAsia" w:hAnsiTheme="minorHAnsi" w:cstheme="minorBidi"/>
          <w:noProof/>
          <w:color w:val="auto"/>
          <w:kern w:val="2"/>
          <w:sz w:val="22"/>
          <w:szCs w:val="22"/>
          <w:bdr w:val="none" w:sz="0" w:space="0" w:color="auto"/>
          <w14:ligatures w14:val="standardContextual"/>
        </w:rPr>
      </w:pPr>
      <w:r>
        <w:fldChar w:fldCharType="begin"/>
      </w:r>
      <w:r>
        <w:instrText xml:space="preserve"> TOC \o "1-3" \h \z \t "HeadA,1,HeadB,2,HeadC,3" </w:instrText>
      </w:r>
      <w:r>
        <w:fldChar w:fldCharType="separate"/>
      </w:r>
      <w:hyperlink w:anchor="_Toc137025812" w:history="1">
        <w:r w:rsidRPr="00ED3AF6">
          <w:rPr>
            <w:rStyle w:val="Hyperlink"/>
            <w:noProof/>
          </w:rPr>
          <w:t>Importing Data from Google Sheets with googlesheets4</w:t>
        </w:r>
        <w:r>
          <w:rPr>
            <w:noProof/>
            <w:webHidden/>
          </w:rPr>
          <w:tab/>
        </w:r>
        <w:r>
          <w:rPr>
            <w:noProof/>
            <w:webHidden/>
          </w:rPr>
          <w:fldChar w:fldCharType="begin"/>
        </w:r>
        <w:r>
          <w:rPr>
            <w:noProof/>
            <w:webHidden/>
          </w:rPr>
          <w:instrText xml:space="preserve"> PAGEREF _Toc137025812 \h </w:instrText>
        </w:r>
        <w:r>
          <w:rPr>
            <w:noProof/>
            <w:webHidden/>
          </w:rPr>
        </w:r>
        <w:r>
          <w:rPr>
            <w:noProof/>
            <w:webHidden/>
          </w:rPr>
          <w:fldChar w:fldCharType="separate"/>
        </w:r>
        <w:r>
          <w:rPr>
            <w:noProof/>
            <w:webHidden/>
          </w:rPr>
          <w:t>2</w:t>
        </w:r>
        <w:r>
          <w:rPr>
            <w:noProof/>
            <w:webHidden/>
          </w:rPr>
          <w:fldChar w:fldCharType="end"/>
        </w:r>
      </w:hyperlink>
    </w:p>
    <w:p w14:paraId="5630952E" w14:textId="1CF746DB"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13" w:history="1">
        <w:r w:rsidR="00E028C4" w:rsidRPr="00ED3AF6">
          <w:rPr>
            <w:rStyle w:val="Hyperlink"/>
            <w:noProof/>
          </w:rPr>
          <w:t>Connecting to Google</w:t>
        </w:r>
        <w:r w:rsidR="00E028C4">
          <w:rPr>
            <w:noProof/>
            <w:webHidden/>
          </w:rPr>
          <w:tab/>
        </w:r>
        <w:r w:rsidR="00E028C4">
          <w:rPr>
            <w:noProof/>
            <w:webHidden/>
          </w:rPr>
          <w:fldChar w:fldCharType="begin"/>
        </w:r>
        <w:r w:rsidR="00E028C4">
          <w:rPr>
            <w:noProof/>
            <w:webHidden/>
          </w:rPr>
          <w:instrText xml:space="preserve"> PAGEREF _Toc137025813 \h </w:instrText>
        </w:r>
        <w:r w:rsidR="00E028C4">
          <w:rPr>
            <w:noProof/>
            <w:webHidden/>
          </w:rPr>
        </w:r>
        <w:r w:rsidR="00E028C4">
          <w:rPr>
            <w:noProof/>
            <w:webHidden/>
          </w:rPr>
          <w:fldChar w:fldCharType="separate"/>
        </w:r>
        <w:r w:rsidR="00E028C4">
          <w:rPr>
            <w:noProof/>
            <w:webHidden/>
          </w:rPr>
          <w:t>2</w:t>
        </w:r>
        <w:r w:rsidR="00E028C4">
          <w:rPr>
            <w:noProof/>
            <w:webHidden/>
          </w:rPr>
          <w:fldChar w:fldCharType="end"/>
        </w:r>
      </w:hyperlink>
    </w:p>
    <w:p w14:paraId="20D7D703" w14:textId="43602B7A"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14" w:history="1">
        <w:r w:rsidR="00E028C4" w:rsidRPr="00ED3AF6">
          <w:rPr>
            <w:rStyle w:val="Hyperlink"/>
            <w:noProof/>
          </w:rPr>
          <w:t>Reading Data from a Sheet</w:t>
        </w:r>
        <w:r w:rsidR="00E028C4">
          <w:rPr>
            <w:noProof/>
            <w:webHidden/>
          </w:rPr>
          <w:tab/>
        </w:r>
        <w:r w:rsidR="00E028C4">
          <w:rPr>
            <w:noProof/>
            <w:webHidden/>
          </w:rPr>
          <w:fldChar w:fldCharType="begin"/>
        </w:r>
        <w:r w:rsidR="00E028C4">
          <w:rPr>
            <w:noProof/>
            <w:webHidden/>
          </w:rPr>
          <w:instrText xml:space="preserve"> PAGEREF _Toc137025814 \h </w:instrText>
        </w:r>
        <w:r w:rsidR="00E028C4">
          <w:rPr>
            <w:noProof/>
            <w:webHidden/>
          </w:rPr>
        </w:r>
        <w:r w:rsidR="00E028C4">
          <w:rPr>
            <w:noProof/>
            <w:webHidden/>
          </w:rPr>
          <w:fldChar w:fldCharType="separate"/>
        </w:r>
        <w:r w:rsidR="00E028C4">
          <w:rPr>
            <w:noProof/>
            <w:webHidden/>
          </w:rPr>
          <w:t>5</w:t>
        </w:r>
        <w:r w:rsidR="00E028C4">
          <w:rPr>
            <w:noProof/>
            <w:webHidden/>
          </w:rPr>
          <w:fldChar w:fldCharType="end"/>
        </w:r>
      </w:hyperlink>
    </w:p>
    <w:p w14:paraId="136044A4" w14:textId="01E05BAD"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15" w:history="1">
        <w:r w:rsidR="00E028C4" w:rsidRPr="00ED3AF6">
          <w:rPr>
            <w:rStyle w:val="Hyperlink"/>
            <w:noProof/>
          </w:rPr>
          <w:t>Using the Data in R Markdown</w:t>
        </w:r>
        <w:r w:rsidR="00E028C4">
          <w:rPr>
            <w:noProof/>
            <w:webHidden/>
          </w:rPr>
          <w:tab/>
        </w:r>
        <w:r w:rsidR="00E028C4">
          <w:rPr>
            <w:noProof/>
            <w:webHidden/>
          </w:rPr>
          <w:fldChar w:fldCharType="begin"/>
        </w:r>
        <w:r w:rsidR="00E028C4">
          <w:rPr>
            <w:noProof/>
            <w:webHidden/>
          </w:rPr>
          <w:instrText xml:space="preserve"> PAGEREF _Toc137025815 \h </w:instrText>
        </w:r>
        <w:r w:rsidR="00E028C4">
          <w:rPr>
            <w:noProof/>
            <w:webHidden/>
          </w:rPr>
        </w:r>
        <w:r w:rsidR="00E028C4">
          <w:rPr>
            <w:noProof/>
            <w:webHidden/>
          </w:rPr>
          <w:fldChar w:fldCharType="separate"/>
        </w:r>
        <w:r w:rsidR="00E028C4">
          <w:rPr>
            <w:noProof/>
            <w:webHidden/>
          </w:rPr>
          <w:t>6</w:t>
        </w:r>
        <w:r w:rsidR="00E028C4">
          <w:rPr>
            <w:noProof/>
            <w:webHidden/>
          </w:rPr>
          <w:fldChar w:fldCharType="end"/>
        </w:r>
      </w:hyperlink>
    </w:p>
    <w:p w14:paraId="6F36040B" w14:textId="16B7A10B"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16" w:history="1">
        <w:r w:rsidR="00E028C4" w:rsidRPr="00ED3AF6">
          <w:rPr>
            <w:rStyle w:val="Hyperlink"/>
            <w:noProof/>
          </w:rPr>
          <w:t>Importing Only Certain Columns</w:t>
        </w:r>
        <w:r w:rsidR="00E028C4">
          <w:rPr>
            <w:noProof/>
            <w:webHidden/>
          </w:rPr>
          <w:tab/>
        </w:r>
        <w:r w:rsidR="00E028C4">
          <w:rPr>
            <w:noProof/>
            <w:webHidden/>
          </w:rPr>
          <w:fldChar w:fldCharType="begin"/>
        </w:r>
        <w:r w:rsidR="00E028C4">
          <w:rPr>
            <w:noProof/>
            <w:webHidden/>
          </w:rPr>
          <w:instrText xml:space="preserve"> PAGEREF _Toc137025816 \h </w:instrText>
        </w:r>
        <w:r w:rsidR="00E028C4">
          <w:rPr>
            <w:noProof/>
            <w:webHidden/>
          </w:rPr>
        </w:r>
        <w:r w:rsidR="00E028C4">
          <w:rPr>
            <w:noProof/>
            <w:webHidden/>
          </w:rPr>
          <w:fldChar w:fldCharType="separate"/>
        </w:r>
        <w:r w:rsidR="00E028C4">
          <w:rPr>
            <w:noProof/>
            <w:webHidden/>
          </w:rPr>
          <w:t>9</w:t>
        </w:r>
        <w:r w:rsidR="00E028C4">
          <w:rPr>
            <w:noProof/>
            <w:webHidden/>
          </w:rPr>
          <w:fldChar w:fldCharType="end"/>
        </w:r>
      </w:hyperlink>
    </w:p>
    <w:p w14:paraId="06460A3E" w14:textId="6A80F311" w:rsidR="00E028C4" w:rsidRDefault="00000000">
      <w:pPr>
        <w:pStyle w:val="TOC1"/>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17" w:history="1">
        <w:r w:rsidR="00E028C4" w:rsidRPr="00ED3AF6">
          <w:rPr>
            <w:rStyle w:val="Hyperlink"/>
            <w:noProof/>
          </w:rPr>
          <w:t>Accessing Census Data with tidycensus</w:t>
        </w:r>
        <w:r w:rsidR="00E028C4">
          <w:rPr>
            <w:noProof/>
            <w:webHidden/>
          </w:rPr>
          <w:tab/>
        </w:r>
        <w:r w:rsidR="00E028C4">
          <w:rPr>
            <w:noProof/>
            <w:webHidden/>
          </w:rPr>
          <w:fldChar w:fldCharType="begin"/>
        </w:r>
        <w:r w:rsidR="00E028C4">
          <w:rPr>
            <w:noProof/>
            <w:webHidden/>
          </w:rPr>
          <w:instrText xml:space="preserve"> PAGEREF _Toc137025817 \h </w:instrText>
        </w:r>
        <w:r w:rsidR="00E028C4">
          <w:rPr>
            <w:noProof/>
            <w:webHidden/>
          </w:rPr>
        </w:r>
        <w:r w:rsidR="00E028C4">
          <w:rPr>
            <w:noProof/>
            <w:webHidden/>
          </w:rPr>
          <w:fldChar w:fldCharType="separate"/>
        </w:r>
        <w:r w:rsidR="00E028C4">
          <w:rPr>
            <w:noProof/>
            <w:webHidden/>
          </w:rPr>
          <w:t>10</w:t>
        </w:r>
        <w:r w:rsidR="00E028C4">
          <w:rPr>
            <w:noProof/>
            <w:webHidden/>
          </w:rPr>
          <w:fldChar w:fldCharType="end"/>
        </w:r>
      </w:hyperlink>
    </w:p>
    <w:p w14:paraId="4803A3E5" w14:textId="177A98FF"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18" w:history="1">
        <w:r w:rsidR="00E028C4" w:rsidRPr="00ED3AF6">
          <w:rPr>
            <w:rStyle w:val="Hyperlink"/>
            <w:noProof/>
          </w:rPr>
          <w:t>Connecting to the Census Bureau with an API Key</w:t>
        </w:r>
        <w:r w:rsidR="00E028C4">
          <w:rPr>
            <w:noProof/>
            <w:webHidden/>
          </w:rPr>
          <w:tab/>
        </w:r>
        <w:r w:rsidR="00E028C4">
          <w:rPr>
            <w:noProof/>
            <w:webHidden/>
          </w:rPr>
          <w:fldChar w:fldCharType="begin"/>
        </w:r>
        <w:r w:rsidR="00E028C4">
          <w:rPr>
            <w:noProof/>
            <w:webHidden/>
          </w:rPr>
          <w:instrText xml:space="preserve"> PAGEREF _Toc137025818 \h </w:instrText>
        </w:r>
        <w:r w:rsidR="00E028C4">
          <w:rPr>
            <w:noProof/>
            <w:webHidden/>
          </w:rPr>
        </w:r>
        <w:r w:rsidR="00E028C4">
          <w:rPr>
            <w:noProof/>
            <w:webHidden/>
          </w:rPr>
          <w:fldChar w:fldCharType="separate"/>
        </w:r>
        <w:r w:rsidR="00E028C4">
          <w:rPr>
            <w:noProof/>
            <w:webHidden/>
          </w:rPr>
          <w:t>10</w:t>
        </w:r>
        <w:r w:rsidR="00E028C4">
          <w:rPr>
            <w:noProof/>
            <w:webHidden/>
          </w:rPr>
          <w:fldChar w:fldCharType="end"/>
        </w:r>
      </w:hyperlink>
    </w:p>
    <w:p w14:paraId="4EB36AF2" w14:textId="645F00E3"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19" w:history="1">
        <w:r w:rsidR="00E028C4" w:rsidRPr="00ED3AF6">
          <w:rPr>
            <w:rStyle w:val="Hyperlink"/>
            <w:noProof/>
          </w:rPr>
          <w:t>Working with Decennial Census Data</w:t>
        </w:r>
        <w:r w:rsidR="00E028C4">
          <w:rPr>
            <w:noProof/>
            <w:webHidden/>
          </w:rPr>
          <w:tab/>
        </w:r>
        <w:r w:rsidR="00E028C4">
          <w:rPr>
            <w:noProof/>
            <w:webHidden/>
          </w:rPr>
          <w:fldChar w:fldCharType="begin"/>
        </w:r>
        <w:r w:rsidR="00E028C4">
          <w:rPr>
            <w:noProof/>
            <w:webHidden/>
          </w:rPr>
          <w:instrText xml:space="preserve"> PAGEREF _Toc137025819 \h </w:instrText>
        </w:r>
        <w:r w:rsidR="00E028C4">
          <w:rPr>
            <w:noProof/>
            <w:webHidden/>
          </w:rPr>
        </w:r>
        <w:r w:rsidR="00E028C4">
          <w:rPr>
            <w:noProof/>
            <w:webHidden/>
          </w:rPr>
          <w:fldChar w:fldCharType="separate"/>
        </w:r>
        <w:r w:rsidR="00E028C4">
          <w:rPr>
            <w:noProof/>
            <w:webHidden/>
          </w:rPr>
          <w:t>11</w:t>
        </w:r>
        <w:r w:rsidR="00E028C4">
          <w:rPr>
            <w:noProof/>
            <w:webHidden/>
          </w:rPr>
          <w:fldChar w:fldCharType="end"/>
        </w:r>
      </w:hyperlink>
    </w:p>
    <w:p w14:paraId="541AAF30" w14:textId="453A4C42"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0" w:history="1">
        <w:r w:rsidR="00E028C4" w:rsidRPr="00ED3AF6">
          <w:rPr>
            <w:rStyle w:val="Hyperlink"/>
            <w:noProof/>
          </w:rPr>
          <w:t>Identifying Census Variable Values</w:t>
        </w:r>
        <w:r w:rsidR="00E028C4">
          <w:rPr>
            <w:noProof/>
            <w:webHidden/>
          </w:rPr>
          <w:tab/>
        </w:r>
        <w:r w:rsidR="00E028C4">
          <w:rPr>
            <w:noProof/>
            <w:webHidden/>
          </w:rPr>
          <w:fldChar w:fldCharType="begin"/>
        </w:r>
        <w:r w:rsidR="00E028C4">
          <w:rPr>
            <w:noProof/>
            <w:webHidden/>
          </w:rPr>
          <w:instrText xml:space="preserve"> PAGEREF _Toc137025820 \h </w:instrText>
        </w:r>
        <w:r w:rsidR="00E028C4">
          <w:rPr>
            <w:noProof/>
            <w:webHidden/>
          </w:rPr>
        </w:r>
        <w:r w:rsidR="00E028C4">
          <w:rPr>
            <w:noProof/>
            <w:webHidden/>
          </w:rPr>
          <w:fldChar w:fldCharType="separate"/>
        </w:r>
        <w:r w:rsidR="00E028C4">
          <w:rPr>
            <w:noProof/>
            <w:webHidden/>
          </w:rPr>
          <w:t>12</w:t>
        </w:r>
        <w:r w:rsidR="00E028C4">
          <w:rPr>
            <w:noProof/>
            <w:webHidden/>
          </w:rPr>
          <w:fldChar w:fldCharType="end"/>
        </w:r>
      </w:hyperlink>
    </w:p>
    <w:p w14:paraId="1EBFA625" w14:textId="4D73388D"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1" w:history="1">
        <w:r w:rsidR="00E028C4" w:rsidRPr="00ED3AF6">
          <w:rPr>
            <w:rStyle w:val="Hyperlink"/>
            <w:noProof/>
          </w:rPr>
          <w:t>Using Multiple Census Variables</w:t>
        </w:r>
        <w:r w:rsidR="00E028C4">
          <w:rPr>
            <w:noProof/>
            <w:webHidden/>
          </w:rPr>
          <w:tab/>
        </w:r>
        <w:r w:rsidR="00E028C4">
          <w:rPr>
            <w:noProof/>
            <w:webHidden/>
          </w:rPr>
          <w:fldChar w:fldCharType="begin"/>
        </w:r>
        <w:r w:rsidR="00E028C4">
          <w:rPr>
            <w:noProof/>
            <w:webHidden/>
          </w:rPr>
          <w:instrText xml:space="preserve"> PAGEREF _Toc137025821 \h </w:instrText>
        </w:r>
        <w:r w:rsidR="00E028C4">
          <w:rPr>
            <w:noProof/>
            <w:webHidden/>
          </w:rPr>
        </w:r>
        <w:r w:rsidR="00E028C4">
          <w:rPr>
            <w:noProof/>
            <w:webHidden/>
          </w:rPr>
          <w:fldChar w:fldCharType="separate"/>
        </w:r>
        <w:r w:rsidR="00E028C4">
          <w:rPr>
            <w:noProof/>
            <w:webHidden/>
          </w:rPr>
          <w:t>13</w:t>
        </w:r>
        <w:r w:rsidR="00E028C4">
          <w:rPr>
            <w:noProof/>
            <w:webHidden/>
          </w:rPr>
          <w:fldChar w:fldCharType="end"/>
        </w:r>
      </w:hyperlink>
    </w:p>
    <w:p w14:paraId="3955ADE3" w14:textId="799D8B11"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2" w:history="1">
        <w:r w:rsidR="00E028C4" w:rsidRPr="00ED3AF6">
          <w:rPr>
            <w:rStyle w:val="Hyperlink"/>
            <w:noProof/>
          </w:rPr>
          <w:t>Analyzing Census Data</w:t>
        </w:r>
        <w:r w:rsidR="00E028C4">
          <w:rPr>
            <w:noProof/>
            <w:webHidden/>
          </w:rPr>
          <w:tab/>
        </w:r>
        <w:r w:rsidR="00E028C4">
          <w:rPr>
            <w:noProof/>
            <w:webHidden/>
          </w:rPr>
          <w:fldChar w:fldCharType="begin"/>
        </w:r>
        <w:r w:rsidR="00E028C4">
          <w:rPr>
            <w:noProof/>
            <w:webHidden/>
          </w:rPr>
          <w:instrText xml:space="preserve"> PAGEREF _Toc137025822 \h </w:instrText>
        </w:r>
        <w:r w:rsidR="00E028C4">
          <w:rPr>
            <w:noProof/>
            <w:webHidden/>
          </w:rPr>
        </w:r>
        <w:r w:rsidR="00E028C4">
          <w:rPr>
            <w:noProof/>
            <w:webHidden/>
          </w:rPr>
          <w:fldChar w:fldCharType="separate"/>
        </w:r>
        <w:r w:rsidR="00E028C4">
          <w:rPr>
            <w:noProof/>
            <w:webHidden/>
          </w:rPr>
          <w:t>14</w:t>
        </w:r>
        <w:r w:rsidR="00E028C4">
          <w:rPr>
            <w:noProof/>
            <w:webHidden/>
          </w:rPr>
          <w:fldChar w:fldCharType="end"/>
        </w:r>
      </w:hyperlink>
    </w:p>
    <w:p w14:paraId="26FCAC24" w14:textId="077E3D1D"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3" w:history="1">
        <w:r w:rsidR="00E028C4" w:rsidRPr="00ED3AF6">
          <w:rPr>
            <w:rStyle w:val="Hyperlink"/>
            <w:noProof/>
          </w:rPr>
          <w:t>Using a Summary Variable</w:t>
        </w:r>
        <w:r w:rsidR="00E028C4">
          <w:rPr>
            <w:noProof/>
            <w:webHidden/>
          </w:rPr>
          <w:tab/>
        </w:r>
        <w:r w:rsidR="00E028C4">
          <w:rPr>
            <w:noProof/>
            <w:webHidden/>
          </w:rPr>
          <w:fldChar w:fldCharType="begin"/>
        </w:r>
        <w:r w:rsidR="00E028C4">
          <w:rPr>
            <w:noProof/>
            <w:webHidden/>
          </w:rPr>
          <w:instrText xml:space="preserve"> PAGEREF _Toc137025823 \h </w:instrText>
        </w:r>
        <w:r w:rsidR="00E028C4">
          <w:rPr>
            <w:noProof/>
            <w:webHidden/>
          </w:rPr>
        </w:r>
        <w:r w:rsidR="00E028C4">
          <w:rPr>
            <w:noProof/>
            <w:webHidden/>
          </w:rPr>
          <w:fldChar w:fldCharType="separate"/>
        </w:r>
        <w:r w:rsidR="00E028C4">
          <w:rPr>
            <w:noProof/>
            <w:webHidden/>
          </w:rPr>
          <w:t>14</w:t>
        </w:r>
        <w:r w:rsidR="00E028C4">
          <w:rPr>
            <w:noProof/>
            <w:webHidden/>
          </w:rPr>
          <w:fldChar w:fldCharType="end"/>
        </w:r>
      </w:hyperlink>
    </w:p>
    <w:p w14:paraId="4664B047" w14:textId="1981C296" w:rsidR="00E028C4" w:rsidRDefault="00000000">
      <w:pPr>
        <w:pStyle w:val="TOC1"/>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4" w:history="1">
        <w:r w:rsidR="00E028C4" w:rsidRPr="00ED3AF6">
          <w:rPr>
            <w:rStyle w:val="Hyperlink"/>
            <w:noProof/>
          </w:rPr>
          <w:t>Visualizing American Community Survey Data</w:t>
        </w:r>
        <w:r w:rsidR="00E028C4">
          <w:rPr>
            <w:noProof/>
            <w:webHidden/>
          </w:rPr>
          <w:tab/>
        </w:r>
        <w:r w:rsidR="00E028C4">
          <w:rPr>
            <w:noProof/>
            <w:webHidden/>
          </w:rPr>
          <w:fldChar w:fldCharType="begin"/>
        </w:r>
        <w:r w:rsidR="00E028C4">
          <w:rPr>
            <w:noProof/>
            <w:webHidden/>
          </w:rPr>
          <w:instrText xml:space="preserve"> PAGEREF _Toc137025824 \h </w:instrText>
        </w:r>
        <w:r w:rsidR="00E028C4">
          <w:rPr>
            <w:noProof/>
            <w:webHidden/>
          </w:rPr>
        </w:r>
        <w:r w:rsidR="00E028C4">
          <w:rPr>
            <w:noProof/>
            <w:webHidden/>
          </w:rPr>
          <w:fldChar w:fldCharType="separate"/>
        </w:r>
        <w:r w:rsidR="00E028C4">
          <w:rPr>
            <w:noProof/>
            <w:webHidden/>
          </w:rPr>
          <w:t>16</w:t>
        </w:r>
        <w:r w:rsidR="00E028C4">
          <w:rPr>
            <w:noProof/>
            <w:webHidden/>
          </w:rPr>
          <w:fldChar w:fldCharType="end"/>
        </w:r>
      </w:hyperlink>
    </w:p>
    <w:p w14:paraId="1FCB6D69" w14:textId="748CB644"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5" w:history="1">
        <w:r w:rsidR="00E028C4" w:rsidRPr="00ED3AF6">
          <w:rPr>
            <w:rStyle w:val="Hyperlink"/>
            <w:noProof/>
          </w:rPr>
          <w:t>Making Charts</w:t>
        </w:r>
        <w:r w:rsidR="00E028C4">
          <w:rPr>
            <w:noProof/>
            <w:webHidden/>
          </w:rPr>
          <w:tab/>
        </w:r>
        <w:r w:rsidR="00E028C4">
          <w:rPr>
            <w:noProof/>
            <w:webHidden/>
          </w:rPr>
          <w:fldChar w:fldCharType="begin"/>
        </w:r>
        <w:r w:rsidR="00E028C4">
          <w:rPr>
            <w:noProof/>
            <w:webHidden/>
          </w:rPr>
          <w:instrText xml:space="preserve"> PAGEREF _Toc137025825 \h </w:instrText>
        </w:r>
        <w:r w:rsidR="00E028C4">
          <w:rPr>
            <w:noProof/>
            <w:webHidden/>
          </w:rPr>
        </w:r>
        <w:r w:rsidR="00E028C4">
          <w:rPr>
            <w:noProof/>
            <w:webHidden/>
          </w:rPr>
          <w:fldChar w:fldCharType="separate"/>
        </w:r>
        <w:r w:rsidR="00E028C4">
          <w:rPr>
            <w:noProof/>
            <w:webHidden/>
          </w:rPr>
          <w:t>17</w:t>
        </w:r>
        <w:r w:rsidR="00E028C4">
          <w:rPr>
            <w:noProof/>
            <w:webHidden/>
          </w:rPr>
          <w:fldChar w:fldCharType="end"/>
        </w:r>
      </w:hyperlink>
    </w:p>
    <w:p w14:paraId="5A3111E9" w14:textId="4AE2B236"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6" w:history="1">
        <w:r w:rsidR="00E028C4" w:rsidRPr="00ED3AF6">
          <w:rPr>
            <w:rStyle w:val="Hyperlink"/>
            <w:noProof/>
          </w:rPr>
          <w:t>Making Population Maps with the geometry Argument</w:t>
        </w:r>
        <w:r w:rsidR="00E028C4">
          <w:rPr>
            <w:noProof/>
            <w:webHidden/>
          </w:rPr>
          <w:tab/>
        </w:r>
        <w:r w:rsidR="00E028C4">
          <w:rPr>
            <w:noProof/>
            <w:webHidden/>
          </w:rPr>
          <w:fldChar w:fldCharType="begin"/>
        </w:r>
        <w:r w:rsidR="00E028C4">
          <w:rPr>
            <w:noProof/>
            <w:webHidden/>
          </w:rPr>
          <w:instrText xml:space="preserve"> PAGEREF _Toc137025826 \h </w:instrText>
        </w:r>
        <w:r w:rsidR="00E028C4">
          <w:rPr>
            <w:noProof/>
            <w:webHidden/>
          </w:rPr>
        </w:r>
        <w:r w:rsidR="00E028C4">
          <w:rPr>
            <w:noProof/>
            <w:webHidden/>
          </w:rPr>
          <w:fldChar w:fldCharType="separate"/>
        </w:r>
        <w:r w:rsidR="00E028C4">
          <w:rPr>
            <w:noProof/>
            <w:webHidden/>
          </w:rPr>
          <w:t>18</w:t>
        </w:r>
        <w:r w:rsidR="00E028C4">
          <w:rPr>
            <w:noProof/>
            <w:webHidden/>
          </w:rPr>
          <w:fldChar w:fldCharType="end"/>
        </w:r>
      </w:hyperlink>
    </w:p>
    <w:p w14:paraId="2788FD66" w14:textId="04E21648" w:rsidR="00E028C4" w:rsidRDefault="00000000">
      <w:pPr>
        <w:pStyle w:val="TOC1"/>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7" w:history="1">
        <w:r w:rsidR="00E028C4" w:rsidRPr="00ED3AF6">
          <w:rPr>
            <w:rStyle w:val="Hyperlink"/>
            <w:noProof/>
          </w:rPr>
          <w:t>Conclusion</w:t>
        </w:r>
        <w:r w:rsidR="00E028C4">
          <w:rPr>
            <w:noProof/>
            <w:webHidden/>
          </w:rPr>
          <w:tab/>
        </w:r>
        <w:r w:rsidR="00E028C4">
          <w:rPr>
            <w:noProof/>
            <w:webHidden/>
          </w:rPr>
          <w:fldChar w:fldCharType="begin"/>
        </w:r>
        <w:r w:rsidR="00E028C4">
          <w:rPr>
            <w:noProof/>
            <w:webHidden/>
          </w:rPr>
          <w:instrText xml:space="preserve"> PAGEREF _Toc137025827 \h </w:instrText>
        </w:r>
        <w:r w:rsidR="00E028C4">
          <w:rPr>
            <w:noProof/>
            <w:webHidden/>
          </w:rPr>
        </w:r>
        <w:r w:rsidR="00E028C4">
          <w:rPr>
            <w:noProof/>
            <w:webHidden/>
          </w:rPr>
          <w:fldChar w:fldCharType="separate"/>
        </w:r>
        <w:r w:rsidR="00E028C4">
          <w:rPr>
            <w:noProof/>
            <w:webHidden/>
          </w:rPr>
          <w:t>21</w:t>
        </w:r>
        <w:r w:rsidR="00E028C4">
          <w:rPr>
            <w:noProof/>
            <w:webHidden/>
          </w:rPr>
          <w:fldChar w:fldCharType="end"/>
        </w:r>
      </w:hyperlink>
    </w:p>
    <w:p w14:paraId="2DAFA513" w14:textId="4D6DFF28" w:rsidR="00E028C4" w:rsidRDefault="00E028C4" w:rsidP="000E1D93">
      <w:pPr>
        <w:pStyle w:val="ChapterNumber"/>
      </w:pPr>
      <w:r>
        <w:fldChar w:fldCharType="end"/>
      </w:r>
    </w:p>
    <w:p w14:paraId="66007B5F" w14:textId="0B4ECDB5" w:rsidR="00E028C4" w:rsidRPr="00E028C4" w:rsidRDefault="00E028C4" w:rsidP="00E028C4">
      <w:pPr>
        <w:pStyle w:val="ChapterTitle"/>
      </w:pPr>
      <w:r>
        <w:t>Accessing Online Data</w:t>
      </w:r>
    </w:p>
    <w:p w14:paraId="56FF9208" w14:textId="4F9E5706" w:rsidR="006D0EE3" w:rsidRDefault="00000000">
      <w:pPr>
        <w:pStyle w:val="ChapterIntro"/>
      </w:pPr>
      <w:r>
        <w:lastRenderedPageBreak/>
        <w:t>So far, we’ve imported data into projects from CSV files. Many online datasets allow you to export data as a CSV, but before you do so, you should look for packages to automate your data access. If you can eliminate the manual steps involved in fetching data, your analysis and reporting will be more accurate. You’ll also be able to efficiently update your report when the data changes.</w:t>
      </w:r>
    </w:p>
    <w:p w14:paraId="25921613" w14:textId="77777777" w:rsidR="006D0EE3" w:rsidRDefault="00000000" w:rsidP="00E028C4">
      <w:pPr>
        <w:pStyle w:val="Body"/>
      </w:pPr>
      <w:r>
        <w:t xml:space="preserve">R offers many ways to automate the process of accessing online data. In this chapter, I’ll discuss two such approaches: using the </w:t>
      </w:r>
      <w:r>
        <w:rPr>
          <w:rFonts w:ascii="Courier New" w:hAnsi="Courier New"/>
          <w:color w:val="3366FF"/>
          <w:u w:color="3366FF"/>
        </w:rPr>
        <w:t>googlesheets4</w:t>
      </w:r>
      <w:r>
        <w:t xml:space="preserve"> package to fetch data directly from Google Sheets and using the </w:t>
      </w:r>
      <w:proofErr w:type="spellStart"/>
      <w:r>
        <w:rPr>
          <w:rFonts w:ascii="Courier New" w:hAnsi="Courier New"/>
          <w:color w:val="3366FF"/>
          <w:u w:color="3366FF"/>
        </w:rPr>
        <w:t>tidycensus</w:t>
      </w:r>
      <w:proofErr w:type="spellEnd"/>
      <w:r>
        <w:t xml:space="preserve"> package to access data from the United States Census Bureau. You’ll learn how to connect your R Markdown project to Google so you can automatically download data when a Google Sheet updates. Then you’ll explore working with two large census datasets, the Decennial Census and the American Community Survey, and practice visualizing them.</w:t>
      </w:r>
      <w:bookmarkEnd w:id="0"/>
    </w:p>
    <w:p w14:paraId="70659038" w14:textId="77777777" w:rsidR="006D0EE3" w:rsidRDefault="00000000">
      <w:pPr>
        <w:pStyle w:val="HeadA"/>
      </w:pPr>
      <w:bookmarkStart w:id="1" w:name="_Toc"/>
      <w:bookmarkStart w:id="2" w:name="_Toc137025812"/>
      <w:bookmarkStart w:id="3" w:name="importingdatafromgooglesheets"/>
      <w:r>
        <w:t>Importing Data from Google Sheets with googlesheets4</w:t>
      </w:r>
      <w:bookmarkEnd w:id="1"/>
      <w:bookmarkEnd w:id="2"/>
    </w:p>
    <w:p w14:paraId="035AB2D4" w14:textId="77777777" w:rsidR="006D0EE3" w:rsidRDefault="00000000" w:rsidP="00E028C4">
      <w:pPr>
        <w:pStyle w:val="Body"/>
      </w:pPr>
      <w:r>
        <w:t xml:space="preserve">By using the </w:t>
      </w:r>
      <w:r>
        <w:rPr>
          <w:rFonts w:ascii="Courier New" w:hAnsi="Courier New"/>
          <w:color w:val="3366FF"/>
          <w:u w:color="3366FF"/>
        </w:rPr>
        <w:t>googlesheets4</w:t>
      </w:r>
      <w:r>
        <w:t xml:space="preserve"> package to access data directly from Google Sheets, you can avoid having to manually download data, copy it into your project, and adjust your code so it imports that new data each time you want to update a report. This package lets you write code that automatically fetches new data directly from Google Sheets. Whenever you need to update your report, you can simply run your code to refresh the data</w:t>
      </w:r>
      <w:ins w:id="4" w:author="Frances" w:date="2023-05-31T10:46:00Z">
        <w:r>
          <w:t>.</w:t>
        </w:r>
      </w:ins>
      <w:del w:id="5" w:author="Frances" w:date="2023-05-31T10:46:00Z">
        <w:r>
          <w:delText>, and</w:delText>
        </w:r>
      </w:del>
      <w:r>
        <w:t xml:space="preserve"> </w:t>
      </w:r>
      <w:ins w:id="6" w:author="Frances" w:date="2023-05-31T10:46:00Z">
        <w:r>
          <w:t>I</w:t>
        </w:r>
      </w:ins>
      <w:ins w:id="7" w:author="Frances" w:date="2023-05-31T10:48:00Z">
        <w:r>
          <w:t xml:space="preserve">n addition, </w:t>
        </w:r>
      </w:ins>
      <w:r>
        <w:t>if you work with Google Forms, you can pipe</w:t>
      </w:r>
      <w:ins w:id="8" w:author="Frances" w:date="2023-05-31T10:46:00Z">
        <w:r>
          <w:t xml:space="preserve"> you</w:t>
        </w:r>
      </w:ins>
      <w:ins w:id="9" w:author="Frances" w:date="2023-05-31T10:47:00Z">
        <w:r>
          <w:t>r</w:t>
        </w:r>
      </w:ins>
      <w:r>
        <w:t xml:space="preserve"> data into Google Sheets, completely </w:t>
      </w:r>
      <w:ins w:id="10" w:author="Frances" w:date="2023-05-31T10:46:00Z">
        <w:r>
          <w:t>automating</w:t>
        </w:r>
      </w:ins>
      <w:del w:id="11" w:author="Frances" w:date="2023-05-31T10:48:00Z">
        <w:r>
          <w:delText>importing</w:delText>
        </w:r>
      </w:del>
      <w:r>
        <w:t xml:space="preserve"> the workflow from data collection to data import. </w:t>
      </w:r>
    </w:p>
    <w:p w14:paraId="498B1381" w14:textId="77777777" w:rsidR="006D0EE3" w:rsidRDefault="00000000" w:rsidP="00E028C4">
      <w:pPr>
        <w:pStyle w:val="Body"/>
      </w:pPr>
      <w:r>
        <w:t>Using this package can help you manage complex datasets that update</w:t>
      </w:r>
      <w:del w:id="12" w:author="Frances" w:date="2023-05-31T10:48:00Z">
        <w:r>
          <w:delText>s</w:delText>
        </w:r>
      </w:del>
      <w:r>
        <w:t xml:space="preserve"> frequently. For example, in her role at the Primary Care Research Institute at the University of Buffalo, Megan Harris used it for a research project about people affected by opioid use disorder. The data came from a variety of surveys, all of which fed into a jumble of Google Sheets. Using </w:t>
      </w:r>
      <w:r>
        <w:rPr>
          <w:rFonts w:ascii="Courier New" w:hAnsi="Courier New"/>
          <w:color w:val="3366FF"/>
          <w:u w:color="3366FF"/>
        </w:rPr>
        <w:t>googlesheets4</w:t>
      </w:r>
      <w:r>
        <w:t xml:space="preserve">, she was able to bring all of her data into one place and use R to </w:t>
      </w:r>
      <w:del w:id="13" w:author="Frances" w:date="2023-04-13T16:05:00Z">
        <w:r>
          <w:delText xml:space="preserve">make sense of the results and </w:delText>
        </w:r>
      </w:del>
      <w:r>
        <w:t xml:space="preserve">put them to use. Data that had once been largely unused because accessing it was so complicated came to inform research on opioid use disorder. </w:t>
      </w:r>
    </w:p>
    <w:p w14:paraId="7778274F" w14:textId="77777777" w:rsidR="006D0EE3" w:rsidRDefault="00000000" w:rsidP="00E028C4">
      <w:pPr>
        <w:pStyle w:val="Body"/>
      </w:pPr>
      <w:r>
        <w:t xml:space="preserve">This section demonstrates how the </w:t>
      </w:r>
      <w:r>
        <w:rPr>
          <w:rFonts w:ascii="Courier New" w:hAnsi="Courier New"/>
          <w:color w:val="3366FF"/>
          <w:u w:color="3366FF"/>
        </w:rPr>
        <w:t>googlesheets4</w:t>
      </w:r>
      <w:r>
        <w:t xml:space="preserve"> package works using a fake dataset about video game preferences that Harris created to replace her opioid survey data (which, for obvious reasons, is confidential).</w:t>
      </w:r>
      <w:bookmarkEnd w:id="3"/>
    </w:p>
    <w:p w14:paraId="5788EDAB" w14:textId="77777777" w:rsidR="006D0EE3" w:rsidRDefault="00000000">
      <w:pPr>
        <w:pStyle w:val="HeadB"/>
      </w:pPr>
      <w:bookmarkStart w:id="14" w:name="_Toc1"/>
      <w:bookmarkStart w:id="15" w:name="_Toc137025813"/>
      <w:bookmarkStart w:id="16" w:name="usingthegooglesheets4package"/>
      <w:r>
        <w:t>Connecting to Google</w:t>
      </w:r>
      <w:bookmarkEnd w:id="14"/>
      <w:bookmarkEnd w:id="15"/>
    </w:p>
    <w:p w14:paraId="3B12AF95" w14:textId="77777777" w:rsidR="006D0EE3" w:rsidRDefault="00000000" w:rsidP="00E028C4">
      <w:pPr>
        <w:pStyle w:val="Body"/>
      </w:pPr>
      <w:r>
        <w:t xml:space="preserve">Begin by installing the </w:t>
      </w:r>
      <w:r>
        <w:rPr>
          <w:rFonts w:ascii="Courier New" w:hAnsi="Courier New"/>
          <w:color w:val="3366FF"/>
          <w:u w:color="3366FF"/>
        </w:rPr>
        <w:t>googlesheets4</w:t>
      </w:r>
      <w:r>
        <w:t xml:space="preserve"> package by running </w:t>
      </w:r>
      <w:proofErr w:type="spellStart"/>
      <w:proofErr w:type="gramStart"/>
      <w:r>
        <w:rPr>
          <w:rFonts w:ascii="Courier New" w:hAnsi="Courier New"/>
          <w:color w:val="3366FF"/>
          <w:u w:color="3366FF"/>
        </w:rPr>
        <w:t>install.packages</w:t>
      </w:r>
      <w:proofErr w:type="spellEnd"/>
      <w:proofErr w:type="gramEnd"/>
      <w:r>
        <w:rPr>
          <w:rFonts w:ascii="Courier New" w:hAnsi="Courier New"/>
          <w:color w:val="3366FF"/>
          <w:u w:color="3366FF"/>
        </w:rPr>
        <w:t>("googlesheets4")</w:t>
      </w:r>
      <w:r>
        <w:t xml:space="preserve">. Next, you’ll need to connect to your Google account. To do this, run the </w:t>
      </w:r>
      <w:r>
        <w:rPr>
          <w:rFonts w:ascii="Courier New" w:hAnsi="Courier New"/>
          <w:color w:val="3366FF"/>
          <w:u w:color="3366FF"/>
        </w:rPr>
        <w:t>gs4_</w:t>
      </w:r>
      <w:proofErr w:type="gramStart"/>
      <w:r>
        <w:rPr>
          <w:rFonts w:ascii="Courier New" w:hAnsi="Courier New"/>
          <w:color w:val="3366FF"/>
          <w:u w:color="3366FF"/>
        </w:rPr>
        <w:t>auth(</w:t>
      </w:r>
      <w:proofErr w:type="gramEnd"/>
      <w:r>
        <w:rPr>
          <w:rFonts w:ascii="Courier New" w:hAnsi="Courier New"/>
          <w:color w:val="3366FF"/>
          <w:u w:color="3366FF"/>
        </w:rPr>
        <w:t>)</w:t>
      </w:r>
      <w:r>
        <w:t xml:space="preserve"> function in the console. If you have more than one Google account, select the account that has access to </w:t>
      </w:r>
      <w:r>
        <w:lastRenderedPageBreak/>
        <w:t>the Google Sheet you want to work with. Once you do so, you should see a screen that looks like Figure 10-1.</w:t>
      </w:r>
    </w:p>
    <w:p w14:paraId="56E6C7A3" w14:textId="77777777" w:rsidR="006D0EE3" w:rsidRDefault="00000000">
      <w:pPr>
        <w:pStyle w:val="GraphicSlug"/>
      </w:pPr>
      <w:r>
        <w:t>[F10001.png]</w:t>
      </w:r>
    </w:p>
    <w:p w14:paraId="6E859041" w14:textId="77777777" w:rsidR="006D0EE3" w:rsidRDefault="00000000" w:rsidP="00E028C4">
      <w:pPr>
        <w:pStyle w:val="Body"/>
      </w:pPr>
      <w:ins w:id="17" w:author="David Keyes" w:date="2023-04-12T16:26:00Z">
        <w:r>
          <w:rPr>
            <w:noProof/>
          </w:rPr>
          <w:lastRenderedPageBreak/>
          <w:drawing>
            <wp:inline distT="0" distB="0" distL="0" distR="0" wp14:anchorId="73EE0019" wp14:editId="0C86C3DC">
              <wp:extent cx="4930775" cy="8229600"/>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8"/>
                      <a:stretch>
                        <a:fillRect/>
                      </a:stretch>
                    </pic:blipFill>
                    <pic:spPr>
                      <a:xfrm>
                        <a:off x="0" y="0"/>
                        <a:ext cx="4930775" cy="8229600"/>
                      </a:xfrm>
                      <a:prstGeom prst="rect">
                        <a:avLst/>
                      </a:prstGeom>
                      <a:ln w="12700" cap="flat">
                        <a:noFill/>
                        <a:miter lim="400000"/>
                      </a:ln>
                      <a:effectLst/>
                    </pic:spPr>
                  </pic:pic>
                </a:graphicData>
              </a:graphic>
            </wp:inline>
          </w:drawing>
        </w:r>
      </w:ins>
    </w:p>
    <w:p w14:paraId="14FBF7DD" w14:textId="77777777" w:rsidR="006D0EE3" w:rsidRDefault="00000000">
      <w:pPr>
        <w:pStyle w:val="CaptionLine"/>
        <w:numPr>
          <w:ilvl w:val="4"/>
          <w:numId w:val="2"/>
        </w:numPr>
      </w:pPr>
      <w:r>
        <w:lastRenderedPageBreak/>
        <w:t>The screen asking for authorization to access your Google Sheets data</w:t>
      </w:r>
    </w:p>
    <w:p w14:paraId="2160A2A4" w14:textId="77777777" w:rsidR="006D0EE3" w:rsidRDefault="00000000" w:rsidP="00E028C4">
      <w:pPr>
        <w:pStyle w:val="Body"/>
      </w:pPr>
      <w:r>
        <w:t xml:space="preserve">Check the box next to </w:t>
      </w:r>
      <w:r>
        <w:rPr>
          <w:rStyle w:val="Bold"/>
        </w:rPr>
        <w:t>See, edit, create, and delete all your Google Sheets spreadsheets</w:t>
      </w:r>
      <w:r>
        <w:t xml:space="preserve">. This will ensure that R is able to access data from your Google Sheets account. Hit </w:t>
      </w:r>
      <w:r>
        <w:rPr>
          <w:rStyle w:val="Bold"/>
        </w:rPr>
        <w:t>Continue</w:t>
      </w:r>
      <w:del w:id="18" w:author="Frances" w:date="2023-05-31T10:49:00Z">
        <w:r>
          <w:delText xml:space="preserve"> </w:delText>
        </w:r>
      </w:del>
      <w:ins w:id="19" w:author="Frances" w:date="2023-05-31T10:49:00Z">
        <w:r>
          <w:t xml:space="preserve">, </w:t>
        </w:r>
      </w:ins>
      <w:r>
        <w:t xml:space="preserve">and you’ll be given the message </w:t>
      </w:r>
      <w:r>
        <w:rPr>
          <w:rFonts w:ascii="Calibri" w:hAnsi="Calibri"/>
          <w:i/>
          <w:iCs/>
          <w:color w:val="0000FF"/>
          <w:u w:color="0000FF"/>
        </w:rPr>
        <w:t>Authentication complete. Please close this page and return to R</w:t>
      </w:r>
      <w:r>
        <w:t xml:space="preserve">. The </w:t>
      </w:r>
      <w:r>
        <w:rPr>
          <w:rFonts w:ascii="Courier New" w:hAnsi="Courier New"/>
          <w:color w:val="3366FF"/>
          <w:u w:color="3366FF"/>
        </w:rPr>
        <w:t>googlesheets4</w:t>
      </w:r>
      <w:r>
        <w:t xml:space="preserve"> package will now save your credentials so that you can use them in the future without having to reauthenticate.</w:t>
      </w:r>
    </w:p>
    <w:p w14:paraId="134C40C0" w14:textId="77777777" w:rsidR="006D0EE3" w:rsidRDefault="00000000">
      <w:pPr>
        <w:pStyle w:val="HeadB"/>
      </w:pPr>
      <w:bookmarkStart w:id="20" w:name="_Toc2"/>
      <w:bookmarkStart w:id="21" w:name="_Toc137025814"/>
      <w:r>
        <w:t>Reading Data from a Sheet</w:t>
      </w:r>
      <w:bookmarkEnd w:id="20"/>
      <w:bookmarkEnd w:id="21"/>
    </w:p>
    <w:p w14:paraId="6F5CD10D" w14:textId="77777777" w:rsidR="006D0EE3" w:rsidRDefault="00000000" w:rsidP="00E028C4">
      <w:pPr>
        <w:pStyle w:val="Body"/>
      </w:pPr>
      <w:r>
        <w:t xml:space="preserve">Now that we’ve connected R to our Google account, we can import data. We’ll import the fake data that Meghan Harris created about video game preferences (you can access it at </w:t>
      </w:r>
      <w:r>
        <w:rPr>
          <w:rFonts w:ascii="Calibri" w:hAnsi="Calibri"/>
          <w:i/>
          <w:iCs/>
          <w:color w:val="3366FF"/>
          <w:u w:color="3366FF"/>
        </w:rPr>
        <w:t>https://data.rwithoutstatistics.com/google-sheet</w:t>
      </w:r>
      <w:r>
        <w:t>). Figure 10-2 shows what it looks like in Google Sheets.</w:t>
      </w:r>
    </w:p>
    <w:p w14:paraId="56CCCE9E" w14:textId="77777777" w:rsidR="006D0EE3" w:rsidRDefault="00000000">
      <w:pPr>
        <w:pStyle w:val="GraphicSlug"/>
      </w:pPr>
      <w:r>
        <w:t>[F10002.png]</w:t>
      </w:r>
    </w:p>
    <w:p w14:paraId="0A1F56A6" w14:textId="77777777" w:rsidR="006D0EE3" w:rsidRDefault="00000000" w:rsidP="00E028C4">
      <w:pPr>
        <w:pStyle w:val="Body"/>
      </w:pPr>
      <w:r>
        <w:rPr>
          <w:noProof/>
        </w:rPr>
        <w:drawing>
          <wp:inline distT="0" distB="0" distL="0" distR="0" wp14:anchorId="29147D4E" wp14:editId="1217DD86">
            <wp:extent cx="5943600" cy="1824990"/>
            <wp:effectExtent l="0" t="0" r="0" b="0"/>
            <wp:docPr id="1073741826"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9"/>
                    <a:stretch>
                      <a:fillRect/>
                    </a:stretch>
                  </pic:blipFill>
                  <pic:spPr>
                    <a:xfrm>
                      <a:off x="0" y="0"/>
                      <a:ext cx="5943600" cy="1824990"/>
                    </a:xfrm>
                    <a:prstGeom prst="rect">
                      <a:avLst/>
                    </a:prstGeom>
                    <a:ln w="12700" cap="flat">
                      <a:noFill/>
                      <a:miter lim="400000"/>
                    </a:ln>
                    <a:effectLst/>
                  </pic:spPr>
                </pic:pic>
              </a:graphicData>
            </a:graphic>
          </wp:inline>
        </w:drawing>
      </w:r>
    </w:p>
    <w:p w14:paraId="6F4BCA36" w14:textId="77777777" w:rsidR="006D0EE3" w:rsidRDefault="00000000">
      <w:pPr>
        <w:pStyle w:val="CaptionLine"/>
        <w:numPr>
          <w:ilvl w:val="4"/>
          <w:numId w:val="2"/>
        </w:numPr>
      </w:pPr>
      <w:r>
        <w:t>The video game data in Google Sheets</w:t>
      </w:r>
    </w:p>
    <w:p w14:paraId="49996464" w14:textId="77777777" w:rsidR="006D0EE3" w:rsidRDefault="00000000" w:rsidP="00E028C4">
      <w:pPr>
        <w:pStyle w:val="Body"/>
      </w:pPr>
      <w:r>
        <w:t xml:space="preserve">The </w:t>
      </w:r>
      <w:r>
        <w:rPr>
          <w:rFonts w:ascii="Courier New" w:hAnsi="Courier New"/>
          <w:color w:val="3366FF"/>
          <w:u w:color="3366FF"/>
        </w:rPr>
        <w:t>googlesheets4</w:t>
      </w:r>
      <w:r>
        <w:t xml:space="preserve"> package has a function called </w:t>
      </w:r>
      <w:proofErr w:type="spellStart"/>
      <w:r>
        <w:rPr>
          <w:rFonts w:ascii="Courier New" w:hAnsi="Courier New"/>
          <w:color w:val="3366FF"/>
          <w:u w:color="3366FF"/>
        </w:rPr>
        <w:t>read_</w:t>
      </w:r>
      <w:proofErr w:type="gramStart"/>
      <w:r>
        <w:rPr>
          <w:rFonts w:ascii="Courier New" w:hAnsi="Courier New"/>
          <w:color w:val="3366FF"/>
          <w:u w:color="3366FF"/>
        </w:rPr>
        <w:t>sheet</w:t>
      </w:r>
      <w:proofErr w:type="spellEnd"/>
      <w:r>
        <w:rPr>
          <w:rFonts w:ascii="Courier New" w:hAnsi="Courier New"/>
          <w:color w:val="3366FF"/>
          <w:u w:color="3366FF"/>
        </w:rPr>
        <w:t>(</w:t>
      </w:r>
      <w:proofErr w:type="gramEnd"/>
      <w:r>
        <w:rPr>
          <w:rFonts w:ascii="Courier New" w:hAnsi="Courier New"/>
          <w:color w:val="3366FF"/>
          <w:u w:color="3366FF"/>
        </w:rPr>
        <w:t>)</w:t>
      </w:r>
      <w:r>
        <w:t xml:space="preserve"> that allows you to pull in data directly from a Google Sheet. Import the data by passing the spreadsheet’s URL to the function:</w:t>
      </w:r>
    </w:p>
    <w:p w14:paraId="1CAD2407" w14:textId="77777777" w:rsidR="006D0EE3" w:rsidRDefault="00000000">
      <w:pPr>
        <w:pStyle w:val="CodeWide"/>
      </w:pPr>
      <w:r>
        <w:t>library(googlesheets4)</w:t>
      </w:r>
    </w:p>
    <w:p w14:paraId="394BCFE6" w14:textId="77777777" w:rsidR="006D0EE3" w:rsidRDefault="006D0EE3">
      <w:pPr>
        <w:pStyle w:val="CodeWide"/>
      </w:pPr>
    </w:p>
    <w:p w14:paraId="2C737C9A" w14:textId="77777777" w:rsidR="006D0EE3" w:rsidRDefault="00000000">
      <w:pPr>
        <w:pStyle w:val="CodeWide"/>
      </w:pPr>
      <w:proofErr w:type="spellStart"/>
      <w:r>
        <w:t>survey_data_raw</w:t>
      </w:r>
      <w:proofErr w:type="spellEnd"/>
      <w:r>
        <w:t xml:space="preserve"> &lt;- read_sheet("https://docs.google.com/spreadsheets/d/1AR0_RcFBg8wdiY4Cj-k8vRypp_txh27MyZuiRdqScog/edit?usp=sharing")</w:t>
      </w:r>
    </w:p>
    <w:p w14:paraId="657FF5D0" w14:textId="77777777" w:rsidR="006D0EE3" w:rsidRDefault="00000000" w:rsidP="00E028C4">
      <w:pPr>
        <w:pStyle w:val="Body"/>
      </w:pPr>
      <w:r>
        <w:t xml:space="preserve">Take a look at the </w:t>
      </w:r>
      <w:proofErr w:type="spellStart"/>
      <w:r>
        <w:rPr>
          <w:rFonts w:ascii="Courier New" w:hAnsi="Courier New"/>
          <w:color w:val="3366FF"/>
          <w:u w:color="3366FF"/>
        </w:rPr>
        <w:t>survey_data_raw</w:t>
      </w:r>
      <w:proofErr w:type="spellEnd"/>
      <w:r>
        <w:t xml:space="preserve"> object to confirm that the data was imported. Using the </w:t>
      </w:r>
      <w:proofErr w:type="gramStart"/>
      <w:r>
        <w:rPr>
          <w:rFonts w:ascii="Courier New" w:hAnsi="Courier New"/>
          <w:color w:val="3366FF"/>
          <w:u w:color="3366FF"/>
        </w:rPr>
        <w:t>glimpse(</w:t>
      </w:r>
      <w:proofErr w:type="gramEnd"/>
      <w:r>
        <w:rPr>
          <w:rFonts w:ascii="Courier New" w:hAnsi="Courier New"/>
          <w:color w:val="3366FF"/>
          <w:u w:color="3366FF"/>
        </w:rPr>
        <w:t>)</w:t>
      </w:r>
      <w:r>
        <w:t xml:space="preserve"> function from the </w:t>
      </w:r>
      <w:proofErr w:type="spellStart"/>
      <w:r>
        <w:rPr>
          <w:rFonts w:ascii="Courier New" w:hAnsi="Courier New"/>
          <w:color w:val="3366FF"/>
          <w:u w:color="3366FF"/>
        </w:rPr>
        <w:t>dplyr</w:t>
      </w:r>
      <w:proofErr w:type="spellEnd"/>
      <w:r>
        <w:t xml:space="preserve"> package can make it easier to read:</w:t>
      </w:r>
    </w:p>
    <w:p w14:paraId="79060C8B" w14:textId="77777777" w:rsidR="006D0EE3" w:rsidRDefault="00000000">
      <w:pPr>
        <w:pStyle w:val="Code"/>
      </w:pPr>
      <w:r>
        <w:t>library</w:t>
      </w:r>
      <w:r>
        <w:rPr>
          <w:sz w:val="17"/>
        </w:rPr>
        <w:t>(tidyverse)</w:t>
      </w:r>
    </w:p>
    <w:p w14:paraId="781C247B" w14:textId="77777777" w:rsidR="006D0EE3" w:rsidRDefault="006D0EE3">
      <w:pPr>
        <w:pStyle w:val="Code"/>
      </w:pPr>
    </w:p>
    <w:p w14:paraId="6AB089C7" w14:textId="77777777" w:rsidR="006D0EE3" w:rsidRDefault="00000000">
      <w:pPr>
        <w:pStyle w:val="Code"/>
      </w:pPr>
      <w:proofErr w:type="spellStart"/>
      <w:r>
        <w:rPr>
          <w:sz w:val="17"/>
        </w:rPr>
        <w:t>survey_data_raw</w:t>
      </w:r>
      <w:proofErr w:type="spellEnd"/>
      <w:r>
        <w:rPr>
          <w:sz w:val="17"/>
        </w:rPr>
        <w:t xml:space="preserve"> </w:t>
      </w:r>
      <w:r>
        <w:rPr>
          <w:sz w:val="17"/>
          <w:u w:color="000000"/>
        </w:rPr>
        <w:t>%&gt;%</w:t>
      </w:r>
      <w:r>
        <w:rPr>
          <w:sz w:val="17"/>
        </w:rPr>
        <w:t xml:space="preserve"> </w:t>
      </w:r>
    </w:p>
    <w:p w14:paraId="11A28451" w14:textId="77777777" w:rsidR="006D0EE3" w:rsidRDefault="00000000">
      <w:pPr>
        <w:pStyle w:val="Code"/>
      </w:pPr>
      <w:r>
        <w:rPr>
          <w:sz w:val="17"/>
        </w:rPr>
        <w:t xml:space="preserve">  </w:t>
      </w:r>
      <w:proofErr w:type="gramStart"/>
      <w:r>
        <w:t>glimpse</w:t>
      </w:r>
      <w:r>
        <w:rPr>
          <w:sz w:val="17"/>
        </w:rPr>
        <w:t>(</w:t>
      </w:r>
      <w:proofErr w:type="gramEnd"/>
      <w:r>
        <w:rPr>
          <w:sz w:val="17"/>
        </w:rPr>
        <w:t>)</w:t>
      </w:r>
    </w:p>
    <w:p w14:paraId="22BAD5EB" w14:textId="77777777" w:rsidR="006D0EE3" w:rsidRDefault="00000000" w:rsidP="00E028C4">
      <w:pPr>
        <w:pStyle w:val="Body"/>
      </w:pPr>
      <w:r>
        <w:t xml:space="preserve">The </w:t>
      </w:r>
      <w:proofErr w:type="gramStart"/>
      <w:r>
        <w:rPr>
          <w:rFonts w:ascii="Courier New" w:hAnsi="Courier New"/>
          <w:color w:val="3366FF"/>
          <w:u w:color="3366FF"/>
        </w:rPr>
        <w:t>glimpse(</w:t>
      </w:r>
      <w:proofErr w:type="gramEnd"/>
      <w:r>
        <w:rPr>
          <w:rFonts w:ascii="Courier New" w:hAnsi="Courier New"/>
          <w:color w:val="3366FF"/>
          <w:u w:color="3366FF"/>
        </w:rPr>
        <w:t>)</w:t>
      </w:r>
      <w:r>
        <w:t xml:space="preserve"> function, which creates one output row per variable, shows that we’ve indeed imported the data directly from Google Sheets:</w:t>
      </w:r>
    </w:p>
    <w:p w14:paraId="74AD5E93" w14:textId="77777777" w:rsidR="006D0EE3" w:rsidRDefault="00000000">
      <w:pPr>
        <w:pStyle w:val="Code"/>
      </w:pPr>
      <w:r>
        <w:t>#&gt; Rows: 5</w:t>
      </w:r>
    </w:p>
    <w:p w14:paraId="3A12352C" w14:textId="77777777" w:rsidR="006D0EE3" w:rsidRDefault="00000000">
      <w:pPr>
        <w:pStyle w:val="Code"/>
      </w:pPr>
      <w:r>
        <w:t>#&gt; Columns: 5</w:t>
      </w:r>
    </w:p>
    <w:p w14:paraId="678EB7EB" w14:textId="77777777" w:rsidR="006D0EE3" w:rsidRDefault="00000000">
      <w:pPr>
        <w:pStyle w:val="Code"/>
      </w:pPr>
      <w:r>
        <w:t>#&gt; $ Timestamp                         &lt;</w:t>
      </w:r>
      <w:proofErr w:type="spellStart"/>
      <w:r>
        <w:t>dttm</w:t>
      </w:r>
      <w:proofErr w:type="spellEnd"/>
      <w:r>
        <w:t>&gt; 05-16 15:20:50</w:t>
      </w:r>
    </w:p>
    <w:p w14:paraId="69329187" w14:textId="77777777" w:rsidR="006D0EE3" w:rsidRDefault="00000000">
      <w:pPr>
        <w:pStyle w:val="Code"/>
      </w:pPr>
      <w:r>
        <w:lastRenderedPageBreak/>
        <w:t xml:space="preserve">#&gt; $ `How old are </w:t>
      </w:r>
      <w:proofErr w:type="gramStart"/>
      <w:r>
        <w:t>you?`</w:t>
      </w:r>
      <w:proofErr w:type="gramEnd"/>
      <w:r>
        <w:t xml:space="preserve">                &lt;chr&gt; "25-34", "45-54"…</w:t>
      </w:r>
    </w:p>
    <w:p w14:paraId="5405DC1B" w14:textId="77777777" w:rsidR="006D0EE3" w:rsidRDefault="00000000">
      <w:pPr>
        <w:pStyle w:val="Code"/>
      </w:pPr>
      <w:r>
        <w:t>#&gt; $ `Do you like to play video games` &lt;chr&gt; "Yes", "No", "Ye…</w:t>
      </w:r>
    </w:p>
    <w:p w14:paraId="7FD9DF81" w14:textId="77777777" w:rsidR="006D0EE3" w:rsidRDefault="00000000">
      <w:pPr>
        <w:pStyle w:val="Code"/>
      </w:pPr>
      <w:r>
        <w:t xml:space="preserve">#&gt; $ `What kind of games do you </w:t>
      </w:r>
      <w:proofErr w:type="gramStart"/>
      <w:r>
        <w:t>like?`</w:t>
      </w:r>
      <w:proofErr w:type="gramEnd"/>
      <w:r>
        <w:t xml:space="preserve"> &lt;chr&gt; "Sandbox, Role-P…</w:t>
      </w:r>
    </w:p>
    <w:p w14:paraId="6460670D" w14:textId="77777777" w:rsidR="006D0EE3" w:rsidRDefault="00000000">
      <w:pPr>
        <w:pStyle w:val="Code"/>
      </w:pPr>
      <w:r>
        <w:t xml:space="preserve">#&gt; $ `What's your favorite </w:t>
      </w:r>
      <w:proofErr w:type="gramStart"/>
      <w:r>
        <w:t>game?`</w:t>
      </w:r>
      <w:proofErr w:type="gramEnd"/>
      <w:r>
        <w:t xml:space="preserve">      &lt;chr&gt; "It's hard to </w:t>
      </w:r>
      <w:proofErr w:type="spellStart"/>
      <w:r>
        <w:t>ch</w:t>
      </w:r>
      <w:proofErr w:type="spellEnd"/>
      <w:r>
        <w:t>…</w:t>
      </w:r>
    </w:p>
    <w:p w14:paraId="615E3C0E" w14:textId="77777777" w:rsidR="006D0EE3" w:rsidRDefault="00000000" w:rsidP="00E028C4">
      <w:pPr>
        <w:pStyle w:val="Body"/>
      </w:pPr>
      <w:r>
        <w:t>Once we have the data in R, we can</w:t>
      </w:r>
      <w:del w:id="22" w:author="Frances" w:date="2023-05-31T10:56:00Z">
        <w:r>
          <w:delText xml:space="preserve"> now</w:delText>
        </w:r>
      </w:del>
      <w:r>
        <w:t xml:space="preserve"> use the same workflow </w:t>
      </w:r>
      <w:ins w:id="23" w:author="Frances" w:date="2023-05-31T10:56:00Z">
        <w:r>
          <w:t>we</w:t>
        </w:r>
      </w:ins>
      <w:del w:id="24" w:author="Frances" w:date="2023-05-31T10:56:00Z">
        <w:r>
          <w:delText>as</w:delText>
        </w:r>
      </w:del>
      <w:r>
        <w:t xml:space="preserve"> always</w:t>
      </w:r>
      <w:ins w:id="25" w:author="Frances" w:date="2023-05-31T10:57:00Z">
        <w:r>
          <w:t xml:space="preserve"> do</w:t>
        </w:r>
      </w:ins>
      <w:r>
        <w:t xml:space="preserve"> when creating reports with R Markdown. </w:t>
      </w:r>
    </w:p>
    <w:p w14:paraId="7732D939" w14:textId="77777777" w:rsidR="006D0EE3" w:rsidRDefault="00000000">
      <w:pPr>
        <w:pStyle w:val="HeadB"/>
      </w:pPr>
      <w:bookmarkStart w:id="26" w:name="_Toc3"/>
      <w:bookmarkStart w:id="27" w:name="_Toc137025815"/>
      <w:r>
        <w:t>Using the Data in R Markdown</w:t>
      </w:r>
      <w:bookmarkEnd w:id="26"/>
      <w:bookmarkEnd w:id="27"/>
    </w:p>
    <w:p w14:paraId="74C44E60" w14:textId="77777777" w:rsidR="006D0EE3" w:rsidRDefault="00000000" w:rsidP="00E028C4">
      <w:pPr>
        <w:pStyle w:val="Body"/>
      </w:pPr>
      <w:r>
        <w:t xml:space="preserve">The following code is taken from an R Markdown report that Meghan Harris made to summarize the video games data. You can see the YAML, the </w:t>
      </w:r>
      <w:r>
        <w:rPr>
          <w:rFonts w:ascii="Courier New" w:hAnsi="Courier New"/>
          <w:color w:val="3366FF"/>
          <w:u w:color="3366FF"/>
        </w:rPr>
        <w:t>setup</w:t>
      </w:r>
      <w:r>
        <w:t xml:space="preserve"> code chunk, a code chunk that loads packages, and the code to import data from Google Sheets: </w:t>
      </w:r>
    </w:p>
    <w:p w14:paraId="29FF9DA8" w14:textId="77777777" w:rsidR="006D0EE3" w:rsidRDefault="00000000">
      <w:pPr>
        <w:pStyle w:val="CodeWide"/>
      </w:pPr>
      <w:r>
        <w:rPr>
          <w:sz w:val="17"/>
          <w:u w:color="000000"/>
        </w:rPr>
        <w:t>---</w:t>
      </w:r>
    </w:p>
    <w:p w14:paraId="4E4FF558" w14:textId="77777777" w:rsidR="006D0EE3" w:rsidRDefault="00000000">
      <w:pPr>
        <w:pStyle w:val="CodeWide"/>
      </w:pPr>
      <w:r>
        <w:rPr>
          <w:sz w:val="17"/>
          <w:u w:color="000000"/>
        </w:rPr>
        <w:t>title: "Video Game Survey"</w:t>
      </w:r>
    </w:p>
    <w:p w14:paraId="6C841D76" w14:textId="77777777" w:rsidR="006D0EE3" w:rsidRDefault="00000000">
      <w:pPr>
        <w:pStyle w:val="CodeWide"/>
      </w:pPr>
      <w:r>
        <w:rPr>
          <w:sz w:val="17"/>
          <w:u w:color="000000"/>
        </w:rPr>
        <w:t xml:space="preserve">output: </w:t>
      </w:r>
      <w:proofErr w:type="spellStart"/>
      <w:r>
        <w:rPr>
          <w:sz w:val="17"/>
          <w:u w:color="000000"/>
        </w:rPr>
        <w:t>html_document</w:t>
      </w:r>
      <w:proofErr w:type="spellEnd"/>
    </w:p>
    <w:p w14:paraId="236B38AC" w14:textId="77777777" w:rsidR="006D0EE3" w:rsidRDefault="00000000">
      <w:pPr>
        <w:pStyle w:val="CodeWide"/>
      </w:pPr>
      <w:r>
        <w:rPr>
          <w:sz w:val="17"/>
          <w:u w:color="000000"/>
        </w:rPr>
        <w:t>---</w:t>
      </w:r>
    </w:p>
    <w:p w14:paraId="6369DB40" w14:textId="77777777" w:rsidR="006D0EE3" w:rsidRDefault="006D0EE3">
      <w:pPr>
        <w:pStyle w:val="CodeWide"/>
      </w:pPr>
    </w:p>
    <w:p w14:paraId="6F0D0C00" w14:textId="77777777" w:rsidR="006D0EE3" w:rsidRDefault="00000000">
      <w:pPr>
        <w:pStyle w:val="CodeWide"/>
      </w:pPr>
      <w:r>
        <w:rPr>
          <w:sz w:val="17"/>
          <w:u w:color="000000"/>
        </w:rPr>
        <w:t>``</w:t>
      </w:r>
      <w:proofErr w:type="gramStart"/>
      <w:r>
        <w:rPr>
          <w:sz w:val="17"/>
          <w:u w:color="000000"/>
        </w:rPr>
        <w:t>`{</w:t>
      </w:r>
      <w:proofErr w:type="gramEnd"/>
      <w:r>
        <w:rPr>
          <w:sz w:val="17"/>
          <w:u w:color="000000"/>
        </w:rPr>
        <w:t>r setup, include=FALSE}</w:t>
      </w:r>
    </w:p>
    <w:p w14:paraId="62924F76" w14:textId="77777777" w:rsidR="006D0EE3" w:rsidRDefault="00000000">
      <w:pPr>
        <w:pStyle w:val="CodeWide"/>
      </w:pPr>
      <w:proofErr w:type="spellStart"/>
      <w:proofErr w:type="gramStart"/>
      <w:r>
        <w:rPr>
          <w:sz w:val="17"/>
          <w:u w:color="000000"/>
        </w:rPr>
        <w:t>knitr</w:t>
      </w:r>
      <w:proofErr w:type="spellEnd"/>
      <w:r>
        <w:rPr>
          <w:sz w:val="17"/>
          <w:u w:color="000000"/>
        </w:rPr>
        <w:t>::</w:t>
      </w:r>
      <w:proofErr w:type="spellStart"/>
      <w:proofErr w:type="gramEnd"/>
      <w:r>
        <w:rPr>
          <w:sz w:val="17"/>
          <w:u w:color="000000"/>
        </w:rPr>
        <w:t>opts_chunk$set</w:t>
      </w:r>
      <w:proofErr w:type="spellEnd"/>
      <w:r>
        <w:rPr>
          <w:sz w:val="17"/>
          <w:u w:color="000000"/>
        </w:rPr>
        <w:t>(echo = FALSE,</w:t>
      </w:r>
    </w:p>
    <w:p w14:paraId="21FF5EA0" w14:textId="77777777" w:rsidR="006D0EE3" w:rsidRDefault="00000000">
      <w:pPr>
        <w:pStyle w:val="CodeWide"/>
      </w:pPr>
      <w:r>
        <w:rPr>
          <w:sz w:val="17"/>
          <w:u w:color="000000"/>
        </w:rPr>
        <w:t xml:space="preserve">                      warning = FALSE,</w:t>
      </w:r>
    </w:p>
    <w:p w14:paraId="5CDDE429" w14:textId="77777777" w:rsidR="006D0EE3" w:rsidRDefault="00000000">
      <w:pPr>
        <w:pStyle w:val="CodeWide"/>
      </w:pPr>
      <w:r>
        <w:rPr>
          <w:sz w:val="17"/>
          <w:u w:color="000000"/>
        </w:rPr>
        <w:t xml:space="preserve">                      message = FALSE)</w:t>
      </w:r>
    </w:p>
    <w:p w14:paraId="4786D009" w14:textId="77777777" w:rsidR="006D0EE3" w:rsidRDefault="00000000">
      <w:pPr>
        <w:pStyle w:val="CodeWide"/>
      </w:pPr>
      <w:r>
        <w:rPr>
          <w:sz w:val="17"/>
          <w:u w:color="000000"/>
        </w:rPr>
        <w:t>```</w:t>
      </w:r>
    </w:p>
    <w:p w14:paraId="19E7CCA1" w14:textId="77777777" w:rsidR="006D0EE3" w:rsidRDefault="006D0EE3">
      <w:pPr>
        <w:pStyle w:val="CodeWide"/>
      </w:pPr>
    </w:p>
    <w:p w14:paraId="6CA1EA6B" w14:textId="77777777" w:rsidR="006D0EE3" w:rsidRDefault="00000000">
      <w:pPr>
        <w:pStyle w:val="CodeWide"/>
      </w:pPr>
      <w:r>
        <w:rPr>
          <w:sz w:val="17"/>
          <w:u w:color="000000"/>
        </w:rPr>
        <w:t>```{r}</w:t>
      </w:r>
    </w:p>
    <w:p w14:paraId="1AAAF1FA" w14:textId="77777777" w:rsidR="006D0EE3" w:rsidRDefault="00000000">
      <w:pPr>
        <w:pStyle w:val="CodeWide"/>
      </w:pPr>
      <w:r>
        <w:rPr>
          <w:sz w:val="17"/>
          <w:u w:color="000000"/>
        </w:rPr>
        <w:t>library(tidyverse)</w:t>
      </w:r>
    </w:p>
    <w:p w14:paraId="2B11B4E6" w14:textId="77777777" w:rsidR="006D0EE3" w:rsidRDefault="00000000">
      <w:pPr>
        <w:pStyle w:val="CodeWide"/>
      </w:pPr>
      <w:r>
        <w:rPr>
          <w:sz w:val="17"/>
          <w:u w:color="000000"/>
        </w:rPr>
        <w:t>library(janitor)</w:t>
      </w:r>
    </w:p>
    <w:p w14:paraId="6155B46B" w14:textId="77777777" w:rsidR="006D0EE3" w:rsidRDefault="00000000">
      <w:pPr>
        <w:pStyle w:val="CodeWide"/>
      </w:pPr>
      <w:r>
        <w:rPr>
          <w:sz w:val="17"/>
          <w:u w:color="000000"/>
        </w:rPr>
        <w:t>library(googlesheets4)</w:t>
      </w:r>
    </w:p>
    <w:p w14:paraId="2FF7570C" w14:textId="77777777" w:rsidR="006D0EE3" w:rsidRDefault="00000000">
      <w:pPr>
        <w:pStyle w:val="CodeWide"/>
      </w:pPr>
      <w:r>
        <w:rPr>
          <w:sz w:val="17"/>
          <w:u w:color="000000"/>
        </w:rPr>
        <w:t>library(</w:t>
      </w:r>
      <w:proofErr w:type="spellStart"/>
      <w:r>
        <w:rPr>
          <w:sz w:val="17"/>
          <w:u w:color="000000"/>
        </w:rPr>
        <w:t>gt</w:t>
      </w:r>
      <w:proofErr w:type="spellEnd"/>
      <w:r>
        <w:rPr>
          <w:sz w:val="17"/>
          <w:u w:color="000000"/>
        </w:rPr>
        <w:t>)</w:t>
      </w:r>
    </w:p>
    <w:p w14:paraId="3ED32999" w14:textId="77777777" w:rsidR="006D0EE3" w:rsidRDefault="00000000">
      <w:pPr>
        <w:pStyle w:val="CodeWide"/>
      </w:pPr>
      <w:r>
        <w:rPr>
          <w:sz w:val="17"/>
          <w:u w:color="000000"/>
        </w:rPr>
        <w:t>```</w:t>
      </w:r>
    </w:p>
    <w:p w14:paraId="45EF9BF0" w14:textId="77777777" w:rsidR="006D0EE3" w:rsidRDefault="006D0EE3">
      <w:pPr>
        <w:pStyle w:val="CodeWide"/>
      </w:pPr>
    </w:p>
    <w:p w14:paraId="143E195C" w14:textId="77777777" w:rsidR="006D0EE3" w:rsidRDefault="00000000">
      <w:pPr>
        <w:pStyle w:val="CodeWide"/>
      </w:pPr>
      <w:r>
        <w:rPr>
          <w:sz w:val="17"/>
          <w:u w:color="000000"/>
        </w:rPr>
        <w:t>```{r}</w:t>
      </w:r>
    </w:p>
    <w:p w14:paraId="2D5FA9BA" w14:textId="77777777" w:rsidR="006D0EE3" w:rsidRDefault="00000000">
      <w:pPr>
        <w:pStyle w:val="CodeWide"/>
      </w:pPr>
      <w:r>
        <w:rPr>
          <w:sz w:val="17"/>
          <w:u w:color="000000"/>
        </w:rPr>
        <w:t># Import data from Google Sheets</w:t>
      </w:r>
    </w:p>
    <w:p w14:paraId="49FF0D1A" w14:textId="77777777" w:rsidR="006D0EE3" w:rsidRDefault="00000000">
      <w:pPr>
        <w:pStyle w:val="CodeWide"/>
      </w:pPr>
      <w:proofErr w:type="spellStart"/>
      <w:r>
        <w:rPr>
          <w:sz w:val="17"/>
          <w:u w:color="000000"/>
        </w:rPr>
        <w:t>survey_data_raw</w:t>
      </w:r>
      <w:proofErr w:type="spellEnd"/>
      <w:r>
        <w:rPr>
          <w:sz w:val="17"/>
          <w:u w:color="000000"/>
        </w:rPr>
        <w:t xml:space="preserve"> &lt;- read_sheet("https://docs.google.com/spreadsheets/d/1AR0_RcFBg8wdiY4Cj-k8vRypp_txh27MyZuiRdqScog/edit?usp=sharing")</w:t>
      </w:r>
    </w:p>
    <w:p w14:paraId="58A671B1" w14:textId="77777777" w:rsidR="006D0EE3" w:rsidRDefault="00000000">
      <w:pPr>
        <w:pStyle w:val="CodeWide"/>
      </w:pPr>
      <w:r>
        <w:rPr>
          <w:sz w:val="17"/>
          <w:u w:color="000000"/>
        </w:rPr>
        <w:t>```</w:t>
      </w:r>
    </w:p>
    <w:p w14:paraId="04646593" w14:textId="77777777" w:rsidR="006D0EE3" w:rsidRDefault="00000000" w:rsidP="00E028C4">
      <w:pPr>
        <w:pStyle w:val="Body"/>
      </w:pPr>
      <w:r>
        <w:t>The R Markdown document resembles those discussed in previous chapters except for the way we’re importing the data. Because we’re bringing it in directly from Google Sheets, there’s no risk of, say, accidentally reading in the wrong CSV. Automating this step reduces the risk of error.</w:t>
      </w:r>
    </w:p>
    <w:p w14:paraId="1A997CD1" w14:textId="77777777" w:rsidR="006D0EE3" w:rsidRDefault="00000000" w:rsidP="00E028C4">
      <w:pPr>
        <w:pStyle w:val="Body"/>
      </w:pPr>
      <w:r>
        <w:t xml:space="preserve">The next code chunk cleans the </w:t>
      </w:r>
      <w:proofErr w:type="spellStart"/>
      <w:r>
        <w:rPr>
          <w:rFonts w:ascii="Courier New" w:hAnsi="Courier New"/>
          <w:color w:val="3366FF"/>
          <w:u w:color="3366FF"/>
        </w:rPr>
        <w:t>survey_data_raw</w:t>
      </w:r>
      <w:proofErr w:type="spellEnd"/>
      <w:r>
        <w:t xml:space="preserve"> object, saving the result as </w:t>
      </w:r>
      <w:proofErr w:type="spellStart"/>
      <w:r>
        <w:rPr>
          <w:rFonts w:ascii="Courier New" w:hAnsi="Courier New"/>
          <w:color w:val="3366FF"/>
          <w:u w:color="3366FF"/>
        </w:rPr>
        <w:t>survey_data_clean</w:t>
      </w:r>
      <w:proofErr w:type="spellEnd"/>
      <w:r>
        <w:t>:</w:t>
      </w:r>
    </w:p>
    <w:p w14:paraId="0D560B30" w14:textId="77777777" w:rsidR="006D0EE3" w:rsidRDefault="00000000">
      <w:pPr>
        <w:pStyle w:val="CodeWide"/>
      </w:pPr>
      <w:r>
        <w:t>```{r}</w:t>
      </w:r>
    </w:p>
    <w:p w14:paraId="38F7D8D3" w14:textId="77777777" w:rsidR="006D0EE3" w:rsidRDefault="00000000">
      <w:pPr>
        <w:pStyle w:val="CodeWide"/>
      </w:pPr>
      <w:r>
        <w:t># Clean data</w:t>
      </w:r>
    </w:p>
    <w:p w14:paraId="1745ECD3" w14:textId="77777777" w:rsidR="006D0EE3" w:rsidRDefault="00000000">
      <w:pPr>
        <w:pStyle w:val="CodeWide"/>
      </w:pPr>
      <w:proofErr w:type="spellStart"/>
      <w:r>
        <w:t>survey_data_clean</w:t>
      </w:r>
      <w:proofErr w:type="spellEnd"/>
      <w:r>
        <w:t xml:space="preserve"> &lt;- </w:t>
      </w:r>
      <w:proofErr w:type="spellStart"/>
      <w:r>
        <w:t>survey_data_raw</w:t>
      </w:r>
      <w:proofErr w:type="spellEnd"/>
      <w:r>
        <w:t xml:space="preserve"> %&gt;%</w:t>
      </w:r>
    </w:p>
    <w:p w14:paraId="709B09C8" w14:textId="77777777" w:rsidR="006D0EE3" w:rsidRDefault="00000000">
      <w:pPr>
        <w:pStyle w:val="CodeWide"/>
      </w:pPr>
      <w:r>
        <w:t xml:space="preserve">  </w:t>
      </w:r>
      <w:proofErr w:type="spellStart"/>
      <w:r>
        <w:t>clean_</w:t>
      </w:r>
      <w:proofErr w:type="gramStart"/>
      <w:r>
        <w:t>names</w:t>
      </w:r>
      <w:proofErr w:type="spellEnd"/>
      <w:r>
        <w:t>(</w:t>
      </w:r>
      <w:proofErr w:type="gramEnd"/>
      <w:r>
        <w:t>) %&gt;%</w:t>
      </w:r>
    </w:p>
    <w:p w14:paraId="06D3212A" w14:textId="77777777" w:rsidR="006D0EE3" w:rsidRDefault="00000000">
      <w:pPr>
        <w:pStyle w:val="CodeWide"/>
      </w:pPr>
      <w:r>
        <w:t xml:space="preserve">  </w:t>
      </w:r>
      <w:proofErr w:type="gramStart"/>
      <w:r>
        <w:t>mutate(</w:t>
      </w:r>
      <w:proofErr w:type="spellStart"/>
      <w:proofErr w:type="gramEnd"/>
      <w:r>
        <w:t>participant_id</w:t>
      </w:r>
      <w:proofErr w:type="spellEnd"/>
      <w:r>
        <w:t xml:space="preserve"> = </w:t>
      </w:r>
      <w:proofErr w:type="spellStart"/>
      <w:r>
        <w:t>as.character</w:t>
      </w:r>
      <w:proofErr w:type="spellEnd"/>
      <w:r>
        <w:t>(</w:t>
      </w:r>
      <w:proofErr w:type="spellStart"/>
      <w:r>
        <w:t>row_number</w:t>
      </w:r>
      <w:proofErr w:type="spellEnd"/>
      <w:r>
        <w:t>())) %&gt;%</w:t>
      </w:r>
    </w:p>
    <w:p w14:paraId="6CAC0420" w14:textId="77777777" w:rsidR="006D0EE3" w:rsidRDefault="00000000">
      <w:pPr>
        <w:pStyle w:val="CodeWide"/>
      </w:pPr>
      <w:r>
        <w:t xml:space="preserve">  </w:t>
      </w:r>
      <w:proofErr w:type="gramStart"/>
      <w:r>
        <w:t>rename(</w:t>
      </w:r>
      <w:proofErr w:type="gramEnd"/>
      <w:r>
        <w:t xml:space="preserve">age = </w:t>
      </w:r>
      <w:proofErr w:type="spellStart"/>
      <w:r>
        <w:t>how_old_are_you</w:t>
      </w:r>
      <w:proofErr w:type="spellEnd"/>
      <w:r>
        <w:t>,</w:t>
      </w:r>
    </w:p>
    <w:p w14:paraId="1E271E7D" w14:textId="77777777" w:rsidR="006D0EE3" w:rsidRDefault="00000000">
      <w:pPr>
        <w:pStyle w:val="CodeWide"/>
      </w:pPr>
      <w:r>
        <w:t xml:space="preserve">         </w:t>
      </w:r>
      <w:proofErr w:type="spellStart"/>
      <w:r>
        <w:t>like_games</w:t>
      </w:r>
      <w:proofErr w:type="spellEnd"/>
      <w:r>
        <w:t xml:space="preserve"> = </w:t>
      </w:r>
      <w:proofErr w:type="spellStart"/>
      <w:r>
        <w:t>do_you_like_to_play_video_games</w:t>
      </w:r>
      <w:proofErr w:type="spellEnd"/>
      <w:r>
        <w:t>,</w:t>
      </w:r>
    </w:p>
    <w:p w14:paraId="5DC95363" w14:textId="77777777" w:rsidR="006D0EE3" w:rsidRDefault="00000000">
      <w:pPr>
        <w:pStyle w:val="CodeWide"/>
      </w:pPr>
      <w:r>
        <w:t xml:space="preserve">         </w:t>
      </w:r>
      <w:proofErr w:type="spellStart"/>
      <w:r>
        <w:t>game_types</w:t>
      </w:r>
      <w:proofErr w:type="spellEnd"/>
      <w:r>
        <w:t xml:space="preserve"> = </w:t>
      </w:r>
      <w:proofErr w:type="spellStart"/>
      <w:r>
        <w:t>what_kind_of_games_do_you_like</w:t>
      </w:r>
      <w:proofErr w:type="spellEnd"/>
      <w:r>
        <w:t>,</w:t>
      </w:r>
    </w:p>
    <w:p w14:paraId="0F90DCBA" w14:textId="77777777" w:rsidR="006D0EE3" w:rsidRDefault="00000000">
      <w:pPr>
        <w:pStyle w:val="CodeWide"/>
      </w:pPr>
      <w:r>
        <w:t xml:space="preserve">         </w:t>
      </w:r>
      <w:proofErr w:type="spellStart"/>
      <w:r>
        <w:t>favorite_game</w:t>
      </w:r>
      <w:proofErr w:type="spellEnd"/>
      <w:r>
        <w:t xml:space="preserve"> = </w:t>
      </w:r>
      <w:proofErr w:type="spellStart"/>
      <w:r>
        <w:t>whats_your_favorite_game</w:t>
      </w:r>
      <w:proofErr w:type="spellEnd"/>
      <w:r>
        <w:t>) %&gt;%</w:t>
      </w:r>
    </w:p>
    <w:p w14:paraId="4370844B" w14:textId="77777777" w:rsidR="006D0EE3" w:rsidRDefault="00000000">
      <w:pPr>
        <w:pStyle w:val="CodeWide"/>
      </w:pPr>
      <w:r>
        <w:t xml:space="preserve">  </w:t>
      </w:r>
      <w:proofErr w:type="gramStart"/>
      <w:r>
        <w:t>relocate(</w:t>
      </w:r>
      <w:proofErr w:type="spellStart"/>
      <w:proofErr w:type="gramEnd"/>
      <w:r>
        <w:t>participant_id</w:t>
      </w:r>
      <w:proofErr w:type="spellEnd"/>
      <w:r>
        <w:t>, .before = age) %&gt;%</w:t>
      </w:r>
    </w:p>
    <w:p w14:paraId="4E8FF7FA" w14:textId="77777777" w:rsidR="006D0EE3" w:rsidRDefault="00000000">
      <w:pPr>
        <w:pStyle w:val="CodeWide"/>
      </w:pPr>
      <w:r>
        <w:t xml:space="preserve">  </w:t>
      </w:r>
      <w:proofErr w:type="gramStart"/>
      <w:r>
        <w:t>mutate(</w:t>
      </w:r>
      <w:proofErr w:type="gramEnd"/>
      <w:r>
        <w:t>age = factor(age, levels = c("Under 18", "18-24", "25-34", "35-44", "45-54", "55-64", "Over 65")))</w:t>
      </w:r>
    </w:p>
    <w:p w14:paraId="04291DA5" w14:textId="77777777" w:rsidR="006D0EE3" w:rsidRDefault="00000000">
      <w:pPr>
        <w:pStyle w:val="CodeWide"/>
      </w:pPr>
      <w:r>
        <w:t>```</w:t>
      </w:r>
    </w:p>
    <w:p w14:paraId="38630507" w14:textId="77777777" w:rsidR="006D0EE3" w:rsidRDefault="00000000" w:rsidP="00E028C4">
      <w:pPr>
        <w:pStyle w:val="Body"/>
      </w:pPr>
      <w:r>
        <w:lastRenderedPageBreak/>
        <w:t xml:space="preserve">Here, we use the </w:t>
      </w:r>
      <w:proofErr w:type="spellStart"/>
      <w:r>
        <w:rPr>
          <w:rFonts w:ascii="Courier New" w:hAnsi="Courier New"/>
          <w:color w:val="3366FF"/>
          <w:u w:color="3366FF"/>
        </w:rPr>
        <w:t>clean_</w:t>
      </w:r>
      <w:proofErr w:type="gramStart"/>
      <w:r>
        <w:rPr>
          <w:rFonts w:ascii="Courier New" w:hAnsi="Courier New"/>
          <w:color w:val="3366FF"/>
          <w:u w:color="3366FF"/>
        </w:rPr>
        <w:t>names</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from the </w:t>
      </w:r>
      <w:r>
        <w:rPr>
          <w:rFonts w:ascii="Courier New" w:hAnsi="Courier New"/>
          <w:color w:val="3366FF"/>
          <w:u w:color="3366FF"/>
        </w:rPr>
        <w:t>janitor</w:t>
      </w:r>
      <w:r>
        <w:t xml:space="preserve"> package to make the variable names easier to work</w:t>
      </w:r>
      <w:ins w:id="28" w:author="Frances" w:date="2023-05-31T10:59:00Z">
        <w:r>
          <w:t xml:space="preserve"> with</w:t>
        </w:r>
      </w:ins>
      <w:r>
        <w:t xml:space="preserve">. We then add a </w:t>
      </w:r>
      <w:proofErr w:type="spellStart"/>
      <w:r>
        <w:rPr>
          <w:rFonts w:ascii="Courier New" w:hAnsi="Courier New"/>
          <w:color w:val="3366FF"/>
          <w:u w:color="3366FF"/>
        </w:rPr>
        <w:t>participant_id</w:t>
      </w:r>
      <w:proofErr w:type="spellEnd"/>
      <w:r>
        <w:t xml:space="preserve"> variable using the </w:t>
      </w:r>
      <w:proofErr w:type="spellStart"/>
      <w:r>
        <w:rPr>
          <w:rFonts w:ascii="Courier New" w:hAnsi="Courier New"/>
          <w:color w:val="3366FF"/>
          <w:u w:color="3366FF"/>
        </w:rPr>
        <w:t>row_</w:t>
      </w:r>
      <w:proofErr w:type="gramStart"/>
      <w:r>
        <w:rPr>
          <w:rFonts w:ascii="Courier New" w:hAnsi="Courier New"/>
          <w:color w:val="3366FF"/>
          <w:u w:color="3366FF"/>
        </w:rPr>
        <w:t>number</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which adds a consecutively increasing number to each row. (I also make it a character using the </w:t>
      </w:r>
      <w:proofErr w:type="spellStart"/>
      <w:proofErr w:type="gramStart"/>
      <w:r>
        <w:rPr>
          <w:rFonts w:ascii="Courier New" w:hAnsi="Courier New"/>
          <w:color w:val="3366FF"/>
          <w:u w:color="3366FF"/>
        </w:rPr>
        <w:t>as.character</w:t>
      </w:r>
      <w:proofErr w:type="spellEnd"/>
      <w:proofErr w:type="gramEnd"/>
      <w:r>
        <w:rPr>
          <w:rFonts w:ascii="Courier New" w:hAnsi="Courier New"/>
          <w:color w:val="3366FF"/>
          <w:u w:color="3366FF"/>
        </w:rPr>
        <w:t>()</w:t>
      </w:r>
      <w:r>
        <w:t xml:space="preserve"> function.) Next, I change several variable names with </w:t>
      </w:r>
      <w:proofErr w:type="gramStart"/>
      <w:r>
        <w:rPr>
          <w:rFonts w:ascii="Courier New" w:hAnsi="Courier New"/>
          <w:color w:val="3366FF"/>
          <w:u w:color="3366FF"/>
        </w:rPr>
        <w:t>rename(</w:t>
      </w:r>
      <w:proofErr w:type="gramEnd"/>
      <w:r>
        <w:rPr>
          <w:rFonts w:ascii="Courier New" w:hAnsi="Courier New"/>
          <w:color w:val="3366FF"/>
          <w:u w:color="3366FF"/>
        </w:rPr>
        <w:t>)</w:t>
      </w:r>
      <w:r>
        <w:t xml:space="preserve"> before finally using </w:t>
      </w:r>
      <w:r>
        <w:rPr>
          <w:rFonts w:ascii="Courier New" w:hAnsi="Courier New"/>
          <w:color w:val="3366FF"/>
          <w:u w:color="3366FF"/>
        </w:rPr>
        <w:t>mutate()</w:t>
      </w:r>
      <w:r>
        <w:t xml:space="preserve"> to make the age variable into a data structure known as a </w:t>
      </w:r>
      <w:r>
        <w:rPr>
          <w:rFonts w:ascii="Calibri" w:hAnsi="Calibri"/>
          <w:i/>
          <w:iCs/>
          <w:color w:val="0000FF"/>
          <w:u w:color="0000FF"/>
        </w:rPr>
        <w:t>factor</w:t>
      </w:r>
      <w:r>
        <w:t xml:space="preserve">; doing so will make sure the </w:t>
      </w:r>
      <w:r>
        <w:rPr>
          <w:rFonts w:ascii="Courier New" w:hAnsi="Courier New"/>
          <w:color w:val="3366FF"/>
          <w:u w:color="3366FF"/>
        </w:rPr>
        <w:t>age</w:t>
      </w:r>
      <w:r>
        <w:t xml:space="preserve"> variable shows up in the right order in our charts. I then use </w:t>
      </w:r>
      <w:proofErr w:type="gramStart"/>
      <w:r>
        <w:rPr>
          <w:rFonts w:ascii="Courier New" w:hAnsi="Courier New"/>
          <w:color w:val="3366FF"/>
          <w:u w:color="3366FF"/>
        </w:rPr>
        <w:t>relocate(</w:t>
      </w:r>
      <w:proofErr w:type="gramEnd"/>
      <w:r>
        <w:rPr>
          <w:rFonts w:ascii="Courier New" w:hAnsi="Courier New"/>
          <w:color w:val="3366FF"/>
          <w:u w:color="3366FF"/>
        </w:rPr>
        <w:t>)</w:t>
      </w:r>
      <w:r>
        <w:t xml:space="preserve"> to put </w:t>
      </w:r>
      <w:proofErr w:type="spellStart"/>
      <w:r>
        <w:rPr>
          <w:rFonts w:ascii="Courier New" w:hAnsi="Courier New"/>
          <w:color w:val="3366FF"/>
          <w:u w:color="3366FF"/>
        </w:rPr>
        <w:t>participant_id</w:t>
      </w:r>
      <w:proofErr w:type="spellEnd"/>
      <w:r>
        <w:t xml:space="preserve"> before the </w:t>
      </w:r>
      <w:r>
        <w:rPr>
          <w:rFonts w:ascii="Courier New" w:hAnsi="Courier New"/>
          <w:color w:val="3366FF"/>
          <w:u w:color="3366FF"/>
        </w:rPr>
        <w:t>age</w:t>
      </w:r>
      <w:r>
        <w:t xml:space="preserve"> variable. We can now take a look at our </w:t>
      </w:r>
      <w:proofErr w:type="spellStart"/>
      <w:r>
        <w:rPr>
          <w:rFonts w:ascii="Courier New" w:hAnsi="Courier New"/>
          <w:color w:val="3366FF"/>
          <w:u w:color="3366FF"/>
        </w:rPr>
        <w:t>survey_data_clean</w:t>
      </w:r>
      <w:proofErr w:type="spellEnd"/>
      <w:r>
        <w:t xml:space="preserve"> data frame using the </w:t>
      </w:r>
      <w:proofErr w:type="gramStart"/>
      <w:r>
        <w:rPr>
          <w:rFonts w:ascii="Courier New" w:hAnsi="Courier New"/>
          <w:color w:val="3366FF"/>
          <w:u w:color="3366FF"/>
        </w:rPr>
        <w:t>glimpse(</w:t>
      </w:r>
      <w:proofErr w:type="gramEnd"/>
      <w:r>
        <w:rPr>
          <w:rFonts w:ascii="Courier New" w:hAnsi="Courier New"/>
          <w:color w:val="3366FF"/>
          <w:u w:color="3366FF"/>
        </w:rPr>
        <w:t>)</w:t>
      </w:r>
      <w:r>
        <w:t xml:space="preserve"> function again:</w:t>
      </w:r>
    </w:p>
    <w:p w14:paraId="49C4BF53" w14:textId="77777777" w:rsidR="006D0EE3" w:rsidRDefault="00000000">
      <w:pPr>
        <w:pStyle w:val="Code"/>
      </w:pPr>
      <w:r>
        <w:t>#&gt; Rows: 5</w:t>
      </w:r>
    </w:p>
    <w:p w14:paraId="1BECAE91" w14:textId="77777777" w:rsidR="006D0EE3" w:rsidRDefault="00000000">
      <w:pPr>
        <w:pStyle w:val="Code"/>
      </w:pPr>
      <w:r>
        <w:t>#&gt; Columns: 6</w:t>
      </w:r>
    </w:p>
    <w:p w14:paraId="61F1BB3A" w14:textId="77777777" w:rsidR="006D0EE3" w:rsidRDefault="00000000">
      <w:pPr>
        <w:pStyle w:val="Code"/>
      </w:pPr>
      <w:r>
        <w:t xml:space="preserve">#&gt; $ </w:t>
      </w:r>
      <w:commentRangeStart w:id="29"/>
      <w:r>
        <w:t xml:space="preserve">timestamp  </w:t>
      </w:r>
      <w:commentRangeEnd w:id="29"/>
      <w:r>
        <w:commentReference w:id="29"/>
      </w:r>
      <w:r>
        <w:t xml:space="preserve">    &lt;</w:t>
      </w:r>
      <w:proofErr w:type="spellStart"/>
      <w:r>
        <w:t>dttm</w:t>
      </w:r>
      <w:proofErr w:type="spellEnd"/>
      <w:r>
        <w:t xml:space="preserve">&gt; </w:t>
      </w:r>
      <w:del w:id="30" w:author="Frances" w:date="2023-05-31T10:59:00Z">
        <w:r>
          <w:delText>2022-</w:delText>
        </w:r>
      </w:del>
      <w:r>
        <w:t xml:space="preserve">05-16 15:20:50, </w:t>
      </w:r>
      <w:commentRangeStart w:id="31"/>
      <w:commentRangeStart w:id="32"/>
      <w:del w:id="33" w:author="Frances" w:date="2023-05-31T10:59:00Z">
        <w:r>
          <w:delText>2022-</w:delText>
        </w:r>
      </w:del>
      <w:r>
        <w:t>05-16 15</w:t>
      </w:r>
      <w:commentRangeEnd w:id="31"/>
      <w:r>
        <w:commentReference w:id="31"/>
      </w:r>
      <w:commentRangeEnd w:id="32"/>
      <w:r w:rsidR="00EC555E">
        <w:rPr>
          <w:rStyle w:val="CommentReference"/>
          <w:rFonts w:asciiTheme="minorHAnsi" w:hAnsiTheme="minorHAnsi" w:cstheme="minorBidi"/>
          <w:color w:val="auto"/>
          <w:lang w:eastAsia="en-US"/>
        </w:rPr>
        <w:commentReference w:id="32"/>
      </w:r>
      <w:r>
        <w:t>…</w:t>
      </w:r>
    </w:p>
    <w:p w14:paraId="11A89603" w14:textId="77777777" w:rsidR="006D0EE3" w:rsidRDefault="00000000">
      <w:pPr>
        <w:pStyle w:val="Code"/>
      </w:pPr>
      <w:r>
        <w:t xml:space="preserve">#&gt; $ </w:t>
      </w:r>
      <w:proofErr w:type="spellStart"/>
      <w:r>
        <w:t>participant_id</w:t>
      </w:r>
      <w:proofErr w:type="spellEnd"/>
      <w:r>
        <w:t xml:space="preserve"> &lt;chr&gt; "1", "2", "3", "4", "5"</w:t>
      </w:r>
    </w:p>
    <w:p w14:paraId="0B8FA0D3" w14:textId="77777777" w:rsidR="006D0EE3" w:rsidRDefault="00000000">
      <w:pPr>
        <w:pStyle w:val="Code"/>
      </w:pPr>
      <w:r>
        <w:t>#&gt; $ age            &lt;</w:t>
      </w:r>
      <w:proofErr w:type="spellStart"/>
      <w:r>
        <w:t>fct</w:t>
      </w:r>
      <w:proofErr w:type="spellEnd"/>
      <w:r>
        <w:t>&gt; 25-34, 45-54, Under 18, Over 65, Un…</w:t>
      </w:r>
    </w:p>
    <w:p w14:paraId="201966D1" w14:textId="77777777" w:rsidR="006D0EE3" w:rsidRDefault="00000000">
      <w:pPr>
        <w:pStyle w:val="Code"/>
      </w:pPr>
      <w:r>
        <w:t xml:space="preserve">#&gt; $ </w:t>
      </w:r>
      <w:proofErr w:type="spellStart"/>
      <w:r>
        <w:t>like_games</w:t>
      </w:r>
      <w:proofErr w:type="spellEnd"/>
      <w:r>
        <w:t xml:space="preserve">     &lt;chr&gt; "Yes", "No", "Yes", "No", "Yes"</w:t>
      </w:r>
    </w:p>
    <w:p w14:paraId="098A2131" w14:textId="77777777" w:rsidR="006D0EE3" w:rsidRDefault="00000000">
      <w:pPr>
        <w:pStyle w:val="Code"/>
      </w:pPr>
      <w:r>
        <w:t xml:space="preserve">#&gt; $ </w:t>
      </w:r>
      <w:proofErr w:type="spellStart"/>
      <w:r>
        <w:t>game_types</w:t>
      </w:r>
      <w:proofErr w:type="spellEnd"/>
      <w:r>
        <w:t xml:space="preserve">     &lt;chr&gt; "Sandbox, Role-Playing (RPG), Simul…</w:t>
      </w:r>
    </w:p>
    <w:p w14:paraId="1328104C" w14:textId="77777777" w:rsidR="006D0EE3" w:rsidRDefault="00000000">
      <w:pPr>
        <w:pStyle w:val="Code"/>
      </w:pPr>
      <w:r>
        <w:t xml:space="preserve">#&gt; $ </w:t>
      </w:r>
      <w:proofErr w:type="spellStart"/>
      <w:r>
        <w:t>favorite_</w:t>
      </w:r>
      <w:proofErr w:type="gramStart"/>
      <w:r>
        <w:t>game</w:t>
      </w:r>
      <w:proofErr w:type="spellEnd"/>
      <w:r>
        <w:t xml:space="preserve">  &lt;</w:t>
      </w:r>
      <w:proofErr w:type="gramEnd"/>
      <w:r>
        <w:t>chr&gt; "It's hard to choose. House Flipper…</w:t>
      </w:r>
    </w:p>
    <w:p w14:paraId="0305EFA2" w14:textId="77777777" w:rsidR="006D0EE3" w:rsidRDefault="00000000" w:rsidP="00E028C4">
      <w:pPr>
        <w:pStyle w:val="Body"/>
      </w:pPr>
      <w:r>
        <w:t>The rest of the report uses this data to highlight a variety of statistics:</w:t>
      </w:r>
    </w:p>
    <w:p w14:paraId="15C6B9EC" w14:textId="77777777" w:rsidR="006D0EE3" w:rsidRDefault="00000000">
      <w:pPr>
        <w:pStyle w:val="Code"/>
        <w:rPr>
          <w:sz w:val="17"/>
        </w:rPr>
      </w:pPr>
      <w:r>
        <w:rPr>
          <w:sz w:val="17"/>
          <w:u w:color="000000"/>
        </w:rPr>
        <w:t># Respondent Demographics</w:t>
      </w:r>
    </w:p>
    <w:p w14:paraId="03D762B0" w14:textId="77777777" w:rsidR="006D0EE3" w:rsidRDefault="006D0EE3">
      <w:pPr>
        <w:pStyle w:val="Code"/>
      </w:pPr>
    </w:p>
    <w:p w14:paraId="78F1BD25" w14:textId="77777777" w:rsidR="006D0EE3" w:rsidRDefault="00000000">
      <w:pPr>
        <w:pStyle w:val="Code"/>
      </w:pPr>
      <w:r>
        <w:rPr>
          <w:sz w:val="17"/>
          <w:u w:color="000000"/>
        </w:rPr>
        <w:t>```{r}</w:t>
      </w:r>
    </w:p>
    <w:p w14:paraId="6CF23205" w14:textId="77777777" w:rsidR="006D0EE3" w:rsidRDefault="00000000">
      <w:pPr>
        <w:pStyle w:val="Code"/>
      </w:pPr>
      <w:r>
        <w:rPr>
          <w:sz w:val="17"/>
          <w:u w:color="000000"/>
        </w:rPr>
        <w:t># Calculate number of respondents</w:t>
      </w:r>
    </w:p>
    <w:p w14:paraId="2275D424" w14:textId="77777777" w:rsidR="006D0EE3" w:rsidRDefault="00000000">
      <w:pPr>
        <w:pStyle w:val="Code"/>
      </w:pPr>
      <w:proofErr w:type="spellStart"/>
      <w:r>
        <w:rPr>
          <w:sz w:val="17"/>
          <w:u w:color="000000"/>
        </w:rPr>
        <w:t>number_of_respondents</w:t>
      </w:r>
      <w:proofErr w:type="spellEnd"/>
      <w:r>
        <w:rPr>
          <w:sz w:val="17"/>
          <w:u w:color="000000"/>
        </w:rPr>
        <w:t xml:space="preserve"> &lt;- </w:t>
      </w:r>
      <w:proofErr w:type="spellStart"/>
      <w:r>
        <w:rPr>
          <w:sz w:val="17"/>
          <w:u w:color="000000"/>
        </w:rPr>
        <w:t>nrow</w:t>
      </w:r>
      <w:proofErr w:type="spellEnd"/>
      <w:r>
        <w:rPr>
          <w:sz w:val="17"/>
          <w:u w:color="000000"/>
        </w:rPr>
        <w:t>(</w:t>
      </w:r>
      <w:proofErr w:type="spellStart"/>
      <w:r>
        <w:rPr>
          <w:sz w:val="17"/>
          <w:u w:color="000000"/>
        </w:rPr>
        <w:t>survey_data_clean</w:t>
      </w:r>
      <w:proofErr w:type="spellEnd"/>
      <w:r>
        <w:rPr>
          <w:sz w:val="17"/>
          <w:u w:color="000000"/>
        </w:rPr>
        <w:t>)</w:t>
      </w:r>
    </w:p>
    <w:p w14:paraId="1D583954" w14:textId="77777777" w:rsidR="006D0EE3" w:rsidRDefault="00000000">
      <w:pPr>
        <w:pStyle w:val="Code"/>
      </w:pPr>
      <w:r>
        <w:rPr>
          <w:sz w:val="17"/>
          <w:u w:color="000000"/>
        </w:rPr>
        <w:t>```</w:t>
      </w:r>
    </w:p>
    <w:p w14:paraId="5C9C1398" w14:textId="77777777" w:rsidR="006D0EE3" w:rsidRDefault="006D0EE3">
      <w:pPr>
        <w:pStyle w:val="Code"/>
      </w:pPr>
    </w:p>
    <w:p w14:paraId="6AA8A461" w14:textId="77777777" w:rsidR="006D0EE3" w:rsidRDefault="00000000">
      <w:pPr>
        <w:pStyle w:val="Code"/>
      </w:pPr>
      <w:r>
        <w:rPr>
          <w:sz w:val="17"/>
        </w:rPr>
        <w:t xml:space="preserve">We received responses from </w:t>
      </w:r>
      <w:r>
        <w:rPr>
          <w:sz w:val="17"/>
          <w:u w:color="000000"/>
        </w:rPr>
        <w:t xml:space="preserve">`r </w:t>
      </w:r>
      <w:proofErr w:type="spellStart"/>
      <w:r>
        <w:rPr>
          <w:sz w:val="17"/>
          <w:u w:color="000000"/>
        </w:rPr>
        <w:t>number_of_respondents</w:t>
      </w:r>
      <w:proofErr w:type="spellEnd"/>
      <w:r>
        <w:rPr>
          <w:sz w:val="17"/>
          <w:u w:color="000000"/>
        </w:rPr>
        <w:t>`</w:t>
      </w:r>
      <w:r>
        <w:rPr>
          <w:sz w:val="17"/>
        </w:rPr>
        <w:t xml:space="preserve"> respondents. Their ages are below.</w:t>
      </w:r>
    </w:p>
    <w:p w14:paraId="62B7083C" w14:textId="77777777" w:rsidR="006D0EE3" w:rsidRDefault="006D0EE3">
      <w:pPr>
        <w:pStyle w:val="Code"/>
      </w:pPr>
    </w:p>
    <w:p w14:paraId="22C3CE53" w14:textId="77777777" w:rsidR="006D0EE3" w:rsidRDefault="00000000">
      <w:pPr>
        <w:pStyle w:val="Code"/>
      </w:pPr>
      <w:r>
        <w:rPr>
          <w:sz w:val="17"/>
          <w:u w:color="000000"/>
        </w:rPr>
        <w:t>```{r}</w:t>
      </w:r>
    </w:p>
    <w:p w14:paraId="4CCF088A" w14:textId="77777777" w:rsidR="006D0EE3" w:rsidRDefault="00000000">
      <w:pPr>
        <w:pStyle w:val="Code"/>
      </w:pPr>
      <w:proofErr w:type="spellStart"/>
      <w:r>
        <w:rPr>
          <w:sz w:val="17"/>
          <w:u w:color="000000"/>
        </w:rPr>
        <w:t>survey_data_clean</w:t>
      </w:r>
      <w:proofErr w:type="spellEnd"/>
      <w:r>
        <w:rPr>
          <w:sz w:val="17"/>
          <w:u w:color="000000"/>
        </w:rPr>
        <w:t xml:space="preserve"> %&gt;% </w:t>
      </w:r>
    </w:p>
    <w:p w14:paraId="3D876D6D" w14:textId="77777777" w:rsidR="006D0EE3" w:rsidRDefault="00000000">
      <w:pPr>
        <w:pStyle w:val="Code"/>
      </w:pPr>
      <w:r>
        <w:rPr>
          <w:sz w:val="17"/>
          <w:u w:color="000000"/>
        </w:rPr>
        <w:t xml:space="preserve">  </w:t>
      </w:r>
      <w:proofErr w:type="gramStart"/>
      <w:r>
        <w:rPr>
          <w:sz w:val="17"/>
          <w:u w:color="000000"/>
        </w:rPr>
        <w:t>select(</w:t>
      </w:r>
      <w:proofErr w:type="spellStart"/>
      <w:proofErr w:type="gramEnd"/>
      <w:r>
        <w:rPr>
          <w:sz w:val="17"/>
          <w:u w:color="000000"/>
        </w:rPr>
        <w:t>participant_id</w:t>
      </w:r>
      <w:proofErr w:type="spellEnd"/>
      <w:r>
        <w:rPr>
          <w:sz w:val="17"/>
          <w:u w:color="000000"/>
        </w:rPr>
        <w:t xml:space="preserve">, age) %&gt;% </w:t>
      </w:r>
    </w:p>
    <w:p w14:paraId="0F7DB987" w14:textId="77777777" w:rsidR="006D0EE3" w:rsidRDefault="00000000">
      <w:pPr>
        <w:pStyle w:val="Code"/>
      </w:pPr>
      <w:r>
        <w:rPr>
          <w:sz w:val="17"/>
          <w:u w:color="000000"/>
        </w:rPr>
        <w:t xml:space="preserve">  </w:t>
      </w:r>
      <w:proofErr w:type="spellStart"/>
      <w:proofErr w:type="gramStart"/>
      <w:r>
        <w:rPr>
          <w:sz w:val="17"/>
          <w:u w:color="000000"/>
        </w:rPr>
        <w:t>gt</w:t>
      </w:r>
      <w:proofErr w:type="spellEnd"/>
      <w:r>
        <w:rPr>
          <w:sz w:val="17"/>
          <w:u w:color="000000"/>
        </w:rPr>
        <w:t>(</w:t>
      </w:r>
      <w:proofErr w:type="gramEnd"/>
      <w:r>
        <w:rPr>
          <w:sz w:val="17"/>
          <w:u w:color="000000"/>
        </w:rPr>
        <w:t xml:space="preserve">) %&gt;% </w:t>
      </w:r>
    </w:p>
    <w:p w14:paraId="65433C18" w14:textId="77777777" w:rsidR="006D0EE3" w:rsidRDefault="00000000">
      <w:pPr>
        <w:pStyle w:val="Code"/>
      </w:pPr>
      <w:r>
        <w:rPr>
          <w:sz w:val="17"/>
          <w:u w:color="000000"/>
        </w:rPr>
        <w:t xml:space="preserve">  </w:t>
      </w:r>
      <w:proofErr w:type="spellStart"/>
      <w:r>
        <w:rPr>
          <w:sz w:val="17"/>
          <w:u w:color="000000"/>
        </w:rPr>
        <w:t>cols_</w:t>
      </w:r>
      <w:proofErr w:type="gramStart"/>
      <w:r>
        <w:rPr>
          <w:sz w:val="17"/>
          <w:u w:color="000000"/>
        </w:rPr>
        <w:t>label</w:t>
      </w:r>
      <w:proofErr w:type="spellEnd"/>
      <w:r>
        <w:rPr>
          <w:sz w:val="17"/>
          <w:u w:color="000000"/>
        </w:rPr>
        <w:t>(</w:t>
      </w:r>
      <w:proofErr w:type="gramEnd"/>
    </w:p>
    <w:p w14:paraId="5F654C91" w14:textId="77777777" w:rsidR="006D0EE3" w:rsidRDefault="00000000">
      <w:pPr>
        <w:pStyle w:val="Code"/>
      </w:pPr>
      <w:r>
        <w:rPr>
          <w:sz w:val="17"/>
          <w:u w:color="000000"/>
        </w:rPr>
        <w:t xml:space="preserve">    </w:t>
      </w:r>
      <w:proofErr w:type="spellStart"/>
      <w:r>
        <w:rPr>
          <w:sz w:val="17"/>
          <w:u w:color="000000"/>
        </w:rPr>
        <w:t>participant_id</w:t>
      </w:r>
      <w:proofErr w:type="spellEnd"/>
      <w:r>
        <w:rPr>
          <w:sz w:val="17"/>
          <w:u w:color="000000"/>
        </w:rPr>
        <w:t xml:space="preserve"> = "Participant ID",</w:t>
      </w:r>
    </w:p>
    <w:p w14:paraId="4C374D70" w14:textId="77777777" w:rsidR="006D0EE3" w:rsidRDefault="00000000">
      <w:pPr>
        <w:pStyle w:val="Code"/>
      </w:pPr>
      <w:r>
        <w:rPr>
          <w:sz w:val="17"/>
          <w:u w:color="000000"/>
        </w:rPr>
        <w:t xml:space="preserve">    age = "Age"</w:t>
      </w:r>
    </w:p>
    <w:p w14:paraId="00A297B6" w14:textId="77777777" w:rsidR="006D0EE3" w:rsidRDefault="00000000">
      <w:pPr>
        <w:pStyle w:val="Code"/>
      </w:pPr>
      <w:r>
        <w:rPr>
          <w:sz w:val="17"/>
          <w:u w:color="000000"/>
        </w:rPr>
        <w:t xml:space="preserve">  ) %&gt;% </w:t>
      </w:r>
    </w:p>
    <w:p w14:paraId="78A2C24F" w14:textId="77777777" w:rsidR="006D0EE3" w:rsidRDefault="00000000">
      <w:pPr>
        <w:pStyle w:val="Code"/>
      </w:pPr>
      <w:r>
        <w:rPr>
          <w:sz w:val="17"/>
          <w:u w:color="000000"/>
        </w:rPr>
        <w:t xml:space="preserve">  </w:t>
      </w:r>
      <w:proofErr w:type="spellStart"/>
      <w:r>
        <w:rPr>
          <w:sz w:val="17"/>
          <w:u w:color="000000"/>
        </w:rPr>
        <w:t>tab_</w:t>
      </w:r>
      <w:proofErr w:type="gramStart"/>
      <w:r>
        <w:rPr>
          <w:sz w:val="17"/>
          <w:u w:color="000000"/>
        </w:rPr>
        <w:t>style</w:t>
      </w:r>
      <w:proofErr w:type="spellEnd"/>
      <w:r>
        <w:rPr>
          <w:sz w:val="17"/>
          <w:u w:color="000000"/>
        </w:rPr>
        <w:t>(</w:t>
      </w:r>
      <w:proofErr w:type="gramEnd"/>
    </w:p>
    <w:p w14:paraId="17053C73" w14:textId="77777777" w:rsidR="006D0EE3" w:rsidRDefault="00000000">
      <w:pPr>
        <w:pStyle w:val="Code"/>
      </w:pPr>
      <w:r>
        <w:rPr>
          <w:sz w:val="17"/>
          <w:u w:color="000000"/>
        </w:rPr>
        <w:t xml:space="preserve">    style = </w:t>
      </w:r>
      <w:proofErr w:type="spellStart"/>
      <w:r>
        <w:rPr>
          <w:sz w:val="17"/>
          <w:u w:color="000000"/>
        </w:rPr>
        <w:t>cell_</w:t>
      </w:r>
      <w:proofErr w:type="gramStart"/>
      <w:r>
        <w:rPr>
          <w:sz w:val="17"/>
          <w:u w:color="000000"/>
        </w:rPr>
        <w:t>text</w:t>
      </w:r>
      <w:proofErr w:type="spellEnd"/>
      <w:r>
        <w:rPr>
          <w:sz w:val="17"/>
          <w:u w:color="000000"/>
        </w:rPr>
        <w:t>(</w:t>
      </w:r>
      <w:proofErr w:type="gramEnd"/>
      <w:r>
        <w:rPr>
          <w:sz w:val="17"/>
          <w:u w:color="000000"/>
        </w:rPr>
        <w:t>weight = "bold"),</w:t>
      </w:r>
    </w:p>
    <w:p w14:paraId="3EECCE6F" w14:textId="77777777" w:rsidR="006D0EE3" w:rsidRDefault="00000000">
      <w:pPr>
        <w:pStyle w:val="Code"/>
      </w:pPr>
      <w:r>
        <w:rPr>
          <w:sz w:val="17"/>
          <w:u w:color="000000"/>
        </w:rPr>
        <w:t xml:space="preserve">    locations = </w:t>
      </w:r>
      <w:proofErr w:type="spellStart"/>
      <w:r>
        <w:rPr>
          <w:sz w:val="17"/>
          <w:u w:color="000000"/>
        </w:rPr>
        <w:t>cells_column_</w:t>
      </w:r>
      <w:proofErr w:type="gramStart"/>
      <w:r>
        <w:rPr>
          <w:sz w:val="17"/>
          <w:u w:color="000000"/>
        </w:rPr>
        <w:t>labels</w:t>
      </w:r>
      <w:proofErr w:type="spellEnd"/>
      <w:r>
        <w:rPr>
          <w:sz w:val="17"/>
          <w:u w:color="000000"/>
        </w:rPr>
        <w:t>(</w:t>
      </w:r>
      <w:proofErr w:type="gramEnd"/>
      <w:r>
        <w:rPr>
          <w:sz w:val="17"/>
          <w:u w:color="000000"/>
        </w:rPr>
        <w:t>)</w:t>
      </w:r>
    </w:p>
    <w:p w14:paraId="1DB85D2E" w14:textId="77777777" w:rsidR="006D0EE3" w:rsidRDefault="00000000">
      <w:pPr>
        <w:pStyle w:val="Code"/>
      </w:pPr>
      <w:r>
        <w:rPr>
          <w:sz w:val="17"/>
          <w:u w:color="000000"/>
        </w:rPr>
        <w:t xml:space="preserve">  ) %&gt;% </w:t>
      </w:r>
    </w:p>
    <w:p w14:paraId="44DB73EB" w14:textId="77777777" w:rsidR="006D0EE3" w:rsidRDefault="00000000">
      <w:pPr>
        <w:pStyle w:val="Code"/>
      </w:pPr>
      <w:r>
        <w:rPr>
          <w:sz w:val="17"/>
          <w:u w:color="000000"/>
        </w:rPr>
        <w:t xml:space="preserve">  </w:t>
      </w:r>
      <w:proofErr w:type="spellStart"/>
      <w:r>
        <w:rPr>
          <w:sz w:val="17"/>
          <w:u w:color="000000"/>
        </w:rPr>
        <w:t>cols_</w:t>
      </w:r>
      <w:proofErr w:type="gramStart"/>
      <w:r>
        <w:rPr>
          <w:sz w:val="17"/>
          <w:u w:color="000000"/>
        </w:rPr>
        <w:t>align</w:t>
      </w:r>
      <w:proofErr w:type="spellEnd"/>
      <w:r>
        <w:rPr>
          <w:sz w:val="17"/>
          <w:u w:color="000000"/>
        </w:rPr>
        <w:t>(</w:t>
      </w:r>
      <w:proofErr w:type="gramEnd"/>
    </w:p>
    <w:p w14:paraId="31FADFC7" w14:textId="77777777" w:rsidR="006D0EE3" w:rsidRDefault="00000000">
      <w:pPr>
        <w:pStyle w:val="Code"/>
      </w:pPr>
      <w:r>
        <w:rPr>
          <w:sz w:val="17"/>
          <w:u w:color="000000"/>
        </w:rPr>
        <w:t xml:space="preserve">    align = "left",</w:t>
      </w:r>
    </w:p>
    <w:p w14:paraId="0067B43B" w14:textId="77777777" w:rsidR="006D0EE3" w:rsidRDefault="00000000">
      <w:pPr>
        <w:pStyle w:val="Code"/>
      </w:pPr>
      <w:r>
        <w:rPr>
          <w:sz w:val="17"/>
          <w:u w:color="000000"/>
        </w:rPr>
        <w:t xml:space="preserve">    columns = </w:t>
      </w:r>
      <w:proofErr w:type="gramStart"/>
      <w:r>
        <w:rPr>
          <w:sz w:val="17"/>
          <w:u w:color="000000"/>
        </w:rPr>
        <w:t>everything(</w:t>
      </w:r>
      <w:proofErr w:type="gramEnd"/>
      <w:r>
        <w:rPr>
          <w:sz w:val="17"/>
          <w:u w:color="000000"/>
        </w:rPr>
        <w:t>)</w:t>
      </w:r>
    </w:p>
    <w:p w14:paraId="2579F43B" w14:textId="77777777" w:rsidR="006D0EE3" w:rsidRDefault="00000000">
      <w:pPr>
        <w:pStyle w:val="Code"/>
      </w:pPr>
      <w:r>
        <w:rPr>
          <w:sz w:val="17"/>
          <w:u w:color="000000"/>
        </w:rPr>
        <w:t xml:space="preserve">  ) %&gt;% </w:t>
      </w:r>
    </w:p>
    <w:p w14:paraId="529B4923" w14:textId="77777777" w:rsidR="006D0EE3" w:rsidRDefault="00000000">
      <w:pPr>
        <w:pStyle w:val="Code"/>
      </w:pPr>
      <w:r>
        <w:rPr>
          <w:sz w:val="17"/>
          <w:u w:color="000000"/>
        </w:rPr>
        <w:t xml:space="preserve">  </w:t>
      </w:r>
      <w:proofErr w:type="spellStart"/>
      <w:r>
        <w:rPr>
          <w:sz w:val="17"/>
          <w:u w:color="000000"/>
        </w:rPr>
        <w:t>cols_</w:t>
      </w:r>
      <w:proofErr w:type="gramStart"/>
      <w:r>
        <w:rPr>
          <w:sz w:val="17"/>
          <w:u w:color="000000"/>
        </w:rPr>
        <w:t>width</w:t>
      </w:r>
      <w:proofErr w:type="spellEnd"/>
      <w:r>
        <w:rPr>
          <w:sz w:val="17"/>
          <w:u w:color="000000"/>
        </w:rPr>
        <w:t>(</w:t>
      </w:r>
      <w:proofErr w:type="gramEnd"/>
    </w:p>
    <w:p w14:paraId="2A519371" w14:textId="77777777" w:rsidR="006D0EE3" w:rsidRDefault="00000000">
      <w:pPr>
        <w:pStyle w:val="Code"/>
      </w:pPr>
      <w:r>
        <w:rPr>
          <w:sz w:val="17"/>
          <w:u w:color="000000"/>
        </w:rPr>
        <w:t xml:space="preserve">    </w:t>
      </w:r>
      <w:proofErr w:type="spellStart"/>
      <w:r>
        <w:rPr>
          <w:sz w:val="17"/>
          <w:u w:color="000000"/>
        </w:rPr>
        <w:t>participant_id</w:t>
      </w:r>
      <w:proofErr w:type="spellEnd"/>
      <w:r>
        <w:rPr>
          <w:sz w:val="17"/>
          <w:u w:color="000000"/>
        </w:rPr>
        <w:t xml:space="preserve"> ~ </w:t>
      </w:r>
      <w:proofErr w:type="spellStart"/>
      <w:proofErr w:type="gramStart"/>
      <w:r>
        <w:rPr>
          <w:sz w:val="17"/>
          <w:u w:color="000000"/>
        </w:rPr>
        <w:t>px</w:t>
      </w:r>
      <w:proofErr w:type="spellEnd"/>
      <w:r>
        <w:rPr>
          <w:sz w:val="17"/>
          <w:u w:color="000000"/>
        </w:rPr>
        <w:t>(</w:t>
      </w:r>
      <w:proofErr w:type="gramEnd"/>
      <w:r>
        <w:rPr>
          <w:sz w:val="17"/>
          <w:u w:color="000000"/>
        </w:rPr>
        <w:t>200),</w:t>
      </w:r>
    </w:p>
    <w:p w14:paraId="169213B8" w14:textId="77777777" w:rsidR="006D0EE3" w:rsidRDefault="00000000">
      <w:pPr>
        <w:pStyle w:val="Code"/>
      </w:pPr>
      <w:r>
        <w:rPr>
          <w:sz w:val="17"/>
          <w:u w:color="000000"/>
        </w:rPr>
        <w:t xml:space="preserve">    age ~ </w:t>
      </w:r>
      <w:proofErr w:type="spellStart"/>
      <w:proofErr w:type="gramStart"/>
      <w:r>
        <w:rPr>
          <w:sz w:val="17"/>
          <w:u w:color="000000"/>
        </w:rPr>
        <w:t>px</w:t>
      </w:r>
      <w:proofErr w:type="spellEnd"/>
      <w:r>
        <w:rPr>
          <w:sz w:val="17"/>
          <w:u w:color="000000"/>
        </w:rPr>
        <w:t>(</w:t>
      </w:r>
      <w:proofErr w:type="gramEnd"/>
      <w:r>
        <w:rPr>
          <w:sz w:val="17"/>
          <w:u w:color="000000"/>
        </w:rPr>
        <w:t>700)</w:t>
      </w:r>
    </w:p>
    <w:p w14:paraId="7D0B4020" w14:textId="77777777" w:rsidR="006D0EE3" w:rsidRDefault="00000000">
      <w:pPr>
        <w:pStyle w:val="Code"/>
      </w:pPr>
      <w:r>
        <w:rPr>
          <w:sz w:val="17"/>
          <w:u w:color="000000"/>
        </w:rPr>
        <w:t xml:space="preserve">  ) </w:t>
      </w:r>
    </w:p>
    <w:p w14:paraId="33A7F400" w14:textId="77777777" w:rsidR="006D0EE3" w:rsidRDefault="00000000">
      <w:pPr>
        <w:pStyle w:val="Code"/>
      </w:pPr>
      <w:r>
        <w:rPr>
          <w:sz w:val="17"/>
          <w:u w:color="000000"/>
        </w:rPr>
        <w:t>```</w:t>
      </w:r>
    </w:p>
    <w:p w14:paraId="4D487EE3" w14:textId="77777777" w:rsidR="006D0EE3" w:rsidRDefault="006D0EE3">
      <w:pPr>
        <w:pStyle w:val="Code"/>
      </w:pPr>
    </w:p>
    <w:p w14:paraId="7138B0F7" w14:textId="77777777" w:rsidR="006D0EE3" w:rsidRDefault="00000000">
      <w:pPr>
        <w:pStyle w:val="Code"/>
        <w:rPr>
          <w:sz w:val="17"/>
        </w:rPr>
      </w:pPr>
      <w:r>
        <w:rPr>
          <w:sz w:val="17"/>
          <w:u w:color="000000"/>
        </w:rPr>
        <w:t># Video Games</w:t>
      </w:r>
    </w:p>
    <w:p w14:paraId="26E9E027" w14:textId="77777777" w:rsidR="006D0EE3" w:rsidRDefault="006D0EE3">
      <w:pPr>
        <w:pStyle w:val="Code"/>
      </w:pPr>
    </w:p>
    <w:p w14:paraId="75490BB6" w14:textId="77777777" w:rsidR="006D0EE3" w:rsidRDefault="00000000">
      <w:pPr>
        <w:pStyle w:val="Code"/>
      </w:pPr>
      <w:r>
        <w:rPr>
          <w:sz w:val="17"/>
        </w:rPr>
        <w:t>We asked if respondents liked video games. Their responses are below.</w:t>
      </w:r>
    </w:p>
    <w:p w14:paraId="0E533344" w14:textId="77777777" w:rsidR="006D0EE3" w:rsidRDefault="006D0EE3">
      <w:pPr>
        <w:pStyle w:val="Code"/>
      </w:pPr>
    </w:p>
    <w:p w14:paraId="28E26BC8" w14:textId="77777777" w:rsidR="006D0EE3" w:rsidRDefault="00000000">
      <w:pPr>
        <w:pStyle w:val="Code"/>
      </w:pPr>
      <w:r>
        <w:rPr>
          <w:sz w:val="17"/>
          <w:u w:color="000000"/>
        </w:rPr>
        <w:lastRenderedPageBreak/>
        <w:t>```{r}</w:t>
      </w:r>
    </w:p>
    <w:p w14:paraId="114D945A" w14:textId="77777777" w:rsidR="006D0EE3" w:rsidRDefault="00000000">
      <w:pPr>
        <w:pStyle w:val="Code"/>
      </w:pPr>
      <w:proofErr w:type="spellStart"/>
      <w:r>
        <w:rPr>
          <w:sz w:val="17"/>
          <w:u w:color="000000"/>
        </w:rPr>
        <w:t>survey_data_clean</w:t>
      </w:r>
      <w:proofErr w:type="spellEnd"/>
      <w:r>
        <w:rPr>
          <w:sz w:val="17"/>
          <w:u w:color="000000"/>
        </w:rPr>
        <w:t xml:space="preserve"> %&gt;%</w:t>
      </w:r>
    </w:p>
    <w:p w14:paraId="6840F91D" w14:textId="77777777" w:rsidR="006D0EE3" w:rsidRDefault="00000000">
      <w:pPr>
        <w:pStyle w:val="Code"/>
      </w:pPr>
      <w:r>
        <w:rPr>
          <w:sz w:val="17"/>
          <w:u w:color="000000"/>
        </w:rPr>
        <w:t xml:space="preserve">  count(</w:t>
      </w:r>
      <w:proofErr w:type="spellStart"/>
      <w:r>
        <w:rPr>
          <w:sz w:val="17"/>
          <w:u w:color="000000"/>
        </w:rPr>
        <w:t>like_games</w:t>
      </w:r>
      <w:proofErr w:type="spellEnd"/>
      <w:r>
        <w:rPr>
          <w:sz w:val="17"/>
          <w:u w:color="000000"/>
        </w:rPr>
        <w:t xml:space="preserve">) %&gt;% </w:t>
      </w:r>
    </w:p>
    <w:p w14:paraId="1FA1C51F" w14:textId="77777777" w:rsidR="006D0EE3" w:rsidRDefault="00000000">
      <w:pPr>
        <w:pStyle w:val="Code"/>
      </w:pPr>
      <w:r>
        <w:rPr>
          <w:sz w:val="17"/>
          <w:u w:color="000000"/>
        </w:rPr>
        <w:t xml:space="preserve">  </w:t>
      </w:r>
      <w:proofErr w:type="gramStart"/>
      <w:r>
        <w:rPr>
          <w:sz w:val="17"/>
          <w:u w:color="000000"/>
        </w:rPr>
        <w:t>ggplot(</w:t>
      </w:r>
      <w:proofErr w:type="spellStart"/>
      <w:proofErr w:type="gramEnd"/>
      <w:r>
        <w:rPr>
          <w:sz w:val="17"/>
          <w:u w:color="000000"/>
        </w:rPr>
        <w:t>aes</w:t>
      </w:r>
      <w:proofErr w:type="spellEnd"/>
      <w:r>
        <w:rPr>
          <w:sz w:val="17"/>
          <w:u w:color="000000"/>
        </w:rPr>
        <w:t xml:space="preserve">(x = </w:t>
      </w:r>
      <w:proofErr w:type="spellStart"/>
      <w:r>
        <w:rPr>
          <w:sz w:val="17"/>
          <w:u w:color="000000"/>
        </w:rPr>
        <w:t>like_games</w:t>
      </w:r>
      <w:proofErr w:type="spellEnd"/>
      <w:r>
        <w:rPr>
          <w:sz w:val="17"/>
          <w:u w:color="000000"/>
        </w:rPr>
        <w:t>,</w:t>
      </w:r>
    </w:p>
    <w:p w14:paraId="1C140C35" w14:textId="77777777" w:rsidR="006D0EE3" w:rsidRDefault="00000000">
      <w:pPr>
        <w:pStyle w:val="Code"/>
      </w:pPr>
      <w:r>
        <w:rPr>
          <w:sz w:val="17"/>
          <w:u w:color="000000"/>
        </w:rPr>
        <w:t xml:space="preserve">             y = n,</w:t>
      </w:r>
    </w:p>
    <w:p w14:paraId="48250DD8" w14:textId="77777777" w:rsidR="006D0EE3" w:rsidRDefault="00000000">
      <w:pPr>
        <w:pStyle w:val="Code"/>
      </w:pPr>
      <w:r>
        <w:rPr>
          <w:sz w:val="17"/>
          <w:u w:color="000000"/>
        </w:rPr>
        <w:t xml:space="preserve">             fill = </w:t>
      </w:r>
      <w:proofErr w:type="spellStart"/>
      <w:r>
        <w:rPr>
          <w:sz w:val="17"/>
          <w:u w:color="000000"/>
        </w:rPr>
        <w:t>like_games</w:t>
      </w:r>
      <w:proofErr w:type="spellEnd"/>
      <w:r>
        <w:rPr>
          <w:sz w:val="17"/>
          <w:u w:color="000000"/>
        </w:rPr>
        <w:t>)) +</w:t>
      </w:r>
    </w:p>
    <w:p w14:paraId="5090E0F9" w14:textId="77777777" w:rsidR="006D0EE3" w:rsidRDefault="00000000">
      <w:pPr>
        <w:pStyle w:val="Code"/>
      </w:pPr>
      <w:r>
        <w:rPr>
          <w:sz w:val="17"/>
          <w:u w:color="000000"/>
        </w:rPr>
        <w:t xml:space="preserve">  </w:t>
      </w:r>
      <w:proofErr w:type="spellStart"/>
      <w:r>
        <w:rPr>
          <w:sz w:val="17"/>
          <w:u w:color="000000"/>
        </w:rPr>
        <w:t>geom_</w:t>
      </w:r>
      <w:proofErr w:type="gramStart"/>
      <w:r>
        <w:rPr>
          <w:sz w:val="17"/>
          <w:u w:color="000000"/>
        </w:rPr>
        <w:t>col</w:t>
      </w:r>
      <w:proofErr w:type="spellEnd"/>
      <w:r>
        <w:rPr>
          <w:sz w:val="17"/>
          <w:u w:color="000000"/>
        </w:rPr>
        <w:t>(</w:t>
      </w:r>
      <w:proofErr w:type="gramEnd"/>
      <w:r>
        <w:rPr>
          <w:sz w:val="17"/>
          <w:u w:color="000000"/>
        </w:rPr>
        <w:t>) +</w:t>
      </w:r>
    </w:p>
    <w:p w14:paraId="61139190" w14:textId="77777777" w:rsidR="006D0EE3" w:rsidRDefault="00000000">
      <w:pPr>
        <w:pStyle w:val="Code"/>
      </w:pPr>
      <w:r>
        <w:rPr>
          <w:sz w:val="17"/>
          <w:u w:color="000000"/>
        </w:rPr>
        <w:t xml:space="preserve">  </w:t>
      </w:r>
      <w:proofErr w:type="spellStart"/>
      <w:r>
        <w:rPr>
          <w:sz w:val="17"/>
          <w:u w:color="000000"/>
        </w:rPr>
        <w:t>scale_fill_</w:t>
      </w:r>
      <w:proofErr w:type="gramStart"/>
      <w:r>
        <w:rPr>
          <w:sz w:val="17"/>
          <w:u w:color="000000"/>
        </w:rPr>
        <w:t>manual</w:t>
      </w:r>
      <w:proofErr w:type="spellEnd"/>
      <w:r>
        <w:rPr>
          <w:sz w:val="17"/>
          <w:u w:color="000000"/>
        </w:rPr>
        <w:t>(</w:t>
      </w:r>
      <w:proofErr w:type="gramEnd"/>
      <w:r>
        <w:rPr>
          <w:sz w:val="17"/>
          <w:u w:color="000000"/>
        </w:rPr>
        <w:t>values = c(</w:t>
      </w:r>
    </w:p>
    <w:p w14:paraId="46C42ABD" w14:textId="77777777" w:rsidR="006D0EE3" w:rsidRDefault="00000000">
      <w:pPr>
        <w:pStyle w:val="Code"/>
      </w:pPr>
      <w:r>
        <w:rPr>
          <w:sz w:val="17"/>
          <w:u w:color="000000"/>
        </w:rPr>
        <w:t xml:space="preserve">    "No" = "#6cabdd",</w:t>
      </w:r>
    </w:p>
    <w:p w14:paraId="6EA85DF0" w14:textId="77777777" w:rsidR="006D0EE3" w:rsidRDefault="00000000">
      <w:pPr>
        <w:pStyle w:val="Code"/>
      </w:pPr>
      <w:r>
        <w:rPr>
          <w:sz w:val="17"/>
          <w:u w:color="000000"/>
        </w:rPr>
        <w:t xml:space="preserve">    "Yes" = "#ff7400"</w:t>
      </w:r>
    </w:p>
    <w:p w14:paraId="4C28B2C1" w14:textId="77777777" w:rsidR="006D0EE3" w:rsidRDefault="00000000">
      <w:pPr>
        <w:pStyle w:val="Code"/>
      </w:pPr>
      <w:r>
        <w:rPr>
          <w:sz w:val="17"/>
          <w:u w:color="000000"/>
        </w:rPr>
        <w:t xml:space="preserve">  )) +</w:t>
      </w:r>
    </w:p>
    <w:p w14:paraId="505E659D" w14:textId="77777777" w:rsidR="006D0EE3" w:rsidRDefault="00000000">
      <w:pPr>
        <w:pStyle w:val="Code"/>
      </w:pPr>
      <w:r>
        <w:rPr>
          <w:sz w:val="17"/>
          <w:u w:color="000000"/>
        </w:rPr>
        <w:t xml:space="preserve">  </w:t>
      </w:r>
      <w:proofErr w:type="gramStart"/>
      <w:r>
        <w:rPr>
          <w:sz w:val="17"/>
          <w:u w:color="000000"/>
        </w:rPr>
        <w:t>labs(</w:t>
      </w:r>
      <w:proofErr w:type="gramEnd"/>
      <w:r>
        <w:rPr>
          <w:sz w:val="17"/>
          <w:u w:color="000000"/>
        </w:rPr>
        <w:t xml:space="preserve">title = "How Many People Like Video Games?", </w:t>
      </w:r>
    </w:p>
    <w:p w14:paraId="506D0729" w14:textId="77777777" w:rsidR="006D0EE3" w:rsidRDefault="00000000">
      <w:pPr>
        <w:pStyle w:val="Code"/>
      </w:pPr>
      <w:r>
        <w:rPr>
          <w:sz w:val="17"/>
          <w:u w:color="000000"/>
        </w:rPr>
        <w:t xml:space="preserve">       x = NULL,</w:t>
      </w:r>
    </w:p>
    <w:p w14:paraId="01B8828B" w14:textId="77777777" w:rsidR="006D0EE3" w:rsidRDefault="00000000">
      <w:pPr>
        <w:pStyle w:val="Code"/>
      </w:pPr>
      <w:r>
        <w:rPr>
          <w:sz w:val="17"/>
          <w:u w:color="000000"/>
        </w:rPr>
        <w:t xml:space="preserve">       y = "Number of Participants") +</w:t>
      </w:r>
    </w:p>
    <w:p w14:paraId="1E74CF63" w14:textId="77777777" w:rsidR="006D0EE3" w:rsidRDefault="00000000">
      <w:pPr>
        <w:pStyle w:val="Code"/>
      </w:pPr>
      <w:r>
        <w:rPr>
          <w:sz w:val="17"/>
          <w:u w:color="000000"/>
        </w:rPr>
        <w:t xml:space="preserve">  </w:t>
      </w:r>
      <w:proofErr w:type="spellStart"/>
      <w:r>
        <w:rPr>
          <w:sz w:val="17"/>
          <w:u w:color="000000"/>
        </w:rPr>
        <w:t>theme_</w:t>
      </w:r>
      <w:proofErr w:type="gramStart"/>
      <w:r>
        <w:rPr>
          <w:sz w:val="17"/>
          <w:u w:color="000000"/>
        </w:rPr>
        <w:t>minimal</w:t>
      </w:r>
      <w:proofErr w:type="spellEnd"/>
      <w:r>
        <w:rPr>
          <w:sz w:val="17"/>
          <w:u w:color="000000"/>
        </w:rPr>
        <w:t>(</w:t>
      </w:r>
      <w:proofErr w:type="spellStart"/>
      <w:proofErr w:type="gramEnd"/>
      <w:r>
        <w:rPr>
          <w:sz w:val="17"/>
          <w:u w:color="000000"/>
        </w:rPr>
        <w:t>base_size</w:t>
      </w:r>
      <w:proofErr w:type="spellEnd"/>
      <w:r>
        <w:rPr>
          <w:sz w:val="17"/>
          <w:u w:color="000000"/>
        </w:rPr>
        <w:t xml:space="preserve"> = 16) +</w:t>
      </w:r>
    </w:p>
    <w:p w14:paraId="0244C7FC" w14:textId="77777777" w:rsidR="006D0EE3" w:rsidRDefault="00000000">
      <w:pPr>
        <w:pStyle w:val="Code"/>
      </w:pPr>
      <w:r>
        <w:rPr>
          <w:sz w:val="17"/>
          <w:u w:color="000000"/>
        </w:rPr>
        <w:t xml:space="preserve">  </w:t>
      </w:r>
      <w:proofErr w:type="gramStart"/>
      <w:r>
        <w:rPr>
          <w:sz w:val="17"/>
          <w:u w:color="000000"/>
        </w:rPr>
        <w:t>theme(</w:t>
      </w:r>
      <w:proofErr w:type="spellStart"/>
      <w:proofErr w:type="gramEnd"/>
      <w:r>
        <w:rPr>
          <w:sz w:val="17"/>
          <w:u w:color="000000"/>
        </w:rPr>
        <w:t>legend.position</w:t>
      </w:r>
      <w:proofErr w:type="spellEnd"/>
      <w:r>
        <w:rPr>
          <w:sz w:val="17"/>
          <w:u w:color="000000"/>
        </w:rPr>
        <w:t xml:space="preserve"> = "none",</w:t>
      </w:r>
    </w:p>
    <w:p w14:paraId="23B8CFD0" w14:textId="77777777" w:rsidR="006D0EE3" w:rsidRDefault="00000000">
      <w:pPr>
        <w:pStyle w:val="Code"/>
      </w:pPr>
      <w:r>
        <w:rPr>
          <w:sz w:val="17"/>
          <w:u w:color="000000"/>
        </w:rPr>
        <w:t xml:space="preserve">        </w:t>
      </w:r>
      <w:proofErr w:type="spellStart"/>
      <w:proofErr w:type="gramStart"/>
      <w:r>
        <w:rPr>
          <w:sz w:val="17"/>
          <w:u w:color="000000"/>
        </w:rPr>
        <w:t>panel.grid</w:t>
      </w:r>
      <w:proofErr w:type="gramEnd"/>
      <w:r>
        <w:rPr>
          <w:sz w:val="17"/>
          <w:u w:color="000000"/>
        </w:rPr>
        <w:t>.minor</w:t>
      </w:r>
      <w:proofErr w:type="spellEnd"/>
      <w:r>
        <w:rPr>
          <w:sz w:val="17"/>
          <w:u w:color="000000"/>
        </w:rPr>
        <w:t xml:space="preserve"> = </w:t>
      </w:r>
      <w:proofErr w:type="spellStart"/>
      <w:r>
        <w:rPr>
          <w:sz w:val="17"/>
          <w:u w:color="000000"/>
        </w:rPr>
        <w:t>element_blank</w:t>
      </w:r>
      <w:proofErr w:type="spellEnd"/>
      <w:r>
        <w:rPr>
          <w:sz w:val="17"/>
          <w:u w:color="000000"/>
        </w:rPr>
        <w:t>(),</w:t>
      </w:r>
    </w:p>
    <w:p w14:paraId="04091A10" w14:textId="77777777" w:rsidR="006D0EE3" w:rsidRDefault="00000000">
      <w:pPr>
        <w:pStyle w:val="Code"/>
      </w:pPr>
      <w:r>
        <w:rPr>
          <w:sz w:val="17"/>
          <w:u w:color="000000"/>
        </w:rPr>
        <w:t xml:space="preserve">        </w:t>
      </w:r>
      <w:proofErr w:type="spellStart"/>
      <w:proofErr w:type="gramStart"/>
      <w:r>
        <w:rPr>
          <w:sz w:val="17"/>
          <w:u w:color="000000"/>
        </w:rPr>
        <w:t>panel.grid</w:t>
      </w:r>
      <w:proofErr w:type="gramEnd"/>
      <w:r>
        <w:rPr>
          <w:sz w:val="17"/>
          <w:u w:color="000000"/>
        </w:rPr>
        <w:t>.major.x</w:t>
      </w:r>
      <w:proofErr w:type="spellEnd"/>
      <w:r>
        <w:rPr>
          <w:sz w:val="17"/>
          <w:u w:color="000000"/>
        </w:rPr>
        <w:t xml:space="preserve"> = </w:t>
      </w:r>
      <w:proofErr w:type="spellStart"/>
      <w:r>
        <w:rPr>
          <w:sz w:val="17"/>
          <w:u w:color="000000"/>
        </w:rPr>
        <w:t>element_blank</w:t>
      </w:r>
      <w:proofErr w:type="spellEnd"/>
      <w:r>
        <w:rPr>
          <w:sz w:val="17"/>
          <w:u w:color="000000"/>
        </w:rPr>
        <w:t>(),</w:t>
      </w:r>
    </w:p>
    <w:p w14:paraId="6C398478" w14:textId="77777777" w:rsidR="006D0EE3" w:rsidRDefault="00000000">
      <w:pPr>
        <w:pStyle w:val="Code"/>
      </w:pPr>
      <w:r>
        <w:rPr>
          <w:sz w:val="17"/>
          <w:u w:color="000000"/>
        </w:rPr>
        <w:t xml:space="preserve">        </w:t>
      </w:r>
      <w:proofErr w:type="spellStart"/>
      <w:proofErr w:type="gramStart"/>
      <w:r>
        <w:rPr>
          <w:sz w:val="17"/>
          <w:u w:color="000000"/>
        </w:rPr>
        <w:t>axis.title</w:t>
      </w:r>
      <w:proofErr w:type="gramEnd"/>
      <w:r>
        <w:rPr>
          <w:sz w:val="17"/>
          <w:u w:color="000000"/>
        </w:rPr>
        <w:t>.y</w:t>
      </w:r>
      <w:proofErr w:type="spellEnd"/>
      <w:r>
        <w:rPr>
          <w:sz w:val="17"/>
          <w:u w:color="000000"/>
        </w:rPr>
        <w:t xml:space="preserve"> = </w:t>
      </w:r>
      <w:proofErr w:type="spellStart"/>
      <w:r>
        <w:rPr>
          <w:sz w:val="17"/>
          <w:u w:color="000000"/>
        </w:rPr>
        <w:t>element_blank</w:t>
      </w:r>
      <w:proofErr w:type="spellEnd"/>
      <w:r>
        <w:rPr>
          <w:sz w:val="17"/>
          <w:u w:color="000000"/>
        </w:rPr>
        <w:t>(),</w:t>
      </w:r>
    </w:p>
    <w:p w14:paraId="759BD352" w14:textId="77777777" w:rsidR="006D0EE3" w:rsidRDefault="00000000">
      <w:pPr>
        <w:pStyle w:val="Code"/>
      </w:pPr>
      <w:r>
        <w:rPr>
          <w:sz w:val="17"/>
          <w:u w:color="000000"/>
        </w:rPr>
        <w:t xml:space="preserve">        </w:t>
      </w:r>
      <w:proofErr w:type="spellStart"/>
      <w:proofErr w:type="gramStart"/>
      <w:r>
        <w:rPr>
          <w:sz w:val="17"/>
          <w:u w:color="000000"/>
        </w:rPr>
        <w:t>plot.title</w:t>
      </w:r>
      <w:proofErr w:type="spellEnd"/>
      <w:proofErr w:type="gramEnd"/>
      <w:r>
        <w:rPr>
          <w:sz w:val="17"/>
          <w:u w:color="000000"/>
        </w:rPr>
        <w:t xml:space="preserve"> = </w:t>
      </w:r>
      <w:proofErr w:type="spellStart"/>
      <w:r>
        <w:rPr>
          <w:sz w:val="17"/>
          <w:u w:color="000000"/>
        </w:rPr>
        <w:t>element_text</w:t>
      </w:r>
      <w:proofErr w:type="spellEnd"/>
      <w:r>
        <w:rPr>
          <w:sz w:val="17"/>
          <w:u w:color="000000"/>
        </w:rPr>
        <w:t>(face = "bold",</w:t>
      </w:r>
    </w:p>
    <w:p w14:paraId="7606E7FF" w14:textId="77777777" w:rsidR="006D0EE3" w:rsidRDefault="00000000">
      <w:pPr>
        <w:pStyle w:val="Code"/>
      </w:pPr>
      <w:r>
        <w:rPr>
          <w:sz w:val="17"/>
          <w:u w:color="000000"/>
        </w:rPr>
        <w:t xml:space="preserve">                                  </w:t>
      </w:r>
      <w:proofErr w:type="spellStart"/>
      <w:r>
        <w:rPr>
          <w:sz w:val="17"/>
          <w:u w:color="000000"/>
        </w:rPr>
        <w:t>hjust</w:t>
      </w:r>
      <w:proofErr w:type="spellEnd"/>
      <w:r>
        <w:rPr>
          <w:sz w:val="17"/>
          <w:u w:color="000000"/>
        </w:rPr>
        <w:t xml:space="preserve"> = 0.5))</w:t>
      </w:r>
    </w:p>
    <w:p w14:paraId="01FF218B" w14:textId="77777777" w:rsidR="006D0EE3" w:rsidRDefault="00000000">
      <w:pPr>
        <w:pStyle w:val="Code"/>
      </w:pPr>
      <w:r>
        <w:rPr>
          <w:sz w:val="17"/>
          <w:u w:color="000000"/>
        </w:rPr>
        <w:t>```</w:t>
      </w:r>
    </w:p>
    <w:p w14:paraId="33B6875F" w14:textId="77777777" w:rsidR="006D0EE3" w:rsidRDefault="00000000" w:rsidP="00E028C4">
      <w:pPr>
        <w:pStyle w:val="Body"/>
      </w:pPr>
      <w:r>
        <w:t xml:space="preserve">These sections calculate the number of survey respondents, then put this in the text using inline R code; create a table that shows the respondents broken down by age group; and </w:t>
      </w:r>
      <w:ins w:id="34" w:author="Frances" w:date="2023-05-31T11:02:00Z">
        <w:r>
          <w:t>generate</w:t>
        </w:r>
      </w:ins>
      <w:del w:id="35" w:author="Frances" w:date="2023-05-31T11:02:00Z">
        <w:r>
          <w:delText>create</w:delText>
        </w:r>
      </w:del>
      <w:r>
        <w:t xml:space="preserve"> a graph that shows how many respondents like video games. Figure 10-3 shows the resulting report.</w:t>
      </w:r>
    </w:p>
    <w:p w14:paraId="7C7411FD" w14:textId="77777777" w:rsidR="006D0EE3" w:rsidRDefault="00000000">
      <w:pPr>
        <w:pStyle w:val="GraphicSlug"/>
      </w:pPr>
      <w:r>
        <w:t>[F10003.png]</w:t>
      </w:r>
    </w:p>
    <w:p w14:paraId="0BE31CE3" w14:textId="77777777" w:rsidR="006D0EE3" w:rsidRDefault="00000000" w:rsidP="00E028C4">
      <w:pPr>
        <w:pStyle w:val="Body"/>
      </w:pPr>
      <w:r>
        <w:rPr>
          <w:noProof/>
        </w:rPr>
        <w:lastRenderedPageBreak/>
        <w:drawing>
          <wp:inline distT="0" distB="0" distL="0" distR="0" wp14:anchorId="389A1C65" wp14:editId="0B4029CF">
            <wp:extent cx="5334000" cy="5535544"/>
            <wp:effectExtent l="0" t="0" r="0" b="0"/>
            <wp:docPr id="1073741827" name="officeArt object" descr="Figure 10.3: The rendered video game report"/>
            <wp:cNvGraphicFramePr/>
            <a:graphic xmlns:a="http://schemas.openxmlformats.org/drawingml/2006/main">
              <a:graphicData uri="http://schemas.openxmlformats.org/drawingml/2006/picture">
                <pic:pic xmlns:pic="http://schemas.openxmlformats.org/drawingml/2006/picture">
                  <pic:nvPicPr>
                    <pic:cNvPr id="1073741827" name="Figure 10.3: The rendered video game report" descr="Figure 10.3: The rendered video game report"/>
                    <pic:cNvPicPr>
                      <a:picLocks noChangeAspect="1"/>
                    </pic:cNvPicPr>
                  </pic:nvPicPr>
                  <pic:blipFill>
                    <a:blip r:embed="rId14"/>
                    <a:stretch>
                      <a:fillRect/>
                    </a:stretch>
                  </pic:blipFill>
                  <pic:spPr>
                    <a:xfrm>
                      <a:off x="0" y="0"/>
                      <a:ext cx="5334000" cy="5535544"/>
                    </a:xfrm>
                    <a:prstGeom prst="rect">
                      <a:avLst/>
                    </a:prstGeom>
                    <a:ln w="12700" cap="flat">
                      <a:noFill/>
                      <a:miter lim="400000"/>
                    </a:ln>
                    <a:effectLst/>
                  </pic:spPr>
                </pic:pic>
              </a:graphicData>
            </a:graphic>
          </wp:inline>
        </w:drawing>
      </w:r>
    </w:p>
    <w:p w14:paraId="22D7DB40" w14:textId="77777777" w:rsidR="006D0EE3" w:rsidRDefault="00000000">
      <w:pPr>
        <w:pStyle w:val="CaptionLine"/>
        <w:numPr>
          <w:ilvl w:val="4"/>
          <w:numId w:val="2"/>
        </w:numPr>
      </w:pPr>
      <w:r>
        <w:t>The rendered video game report</w:t>
      </w:r>
    </w:p>
    <w:p w14:paraId="4E02F539" w14:textId="77777777" w:rsidR="006D0EE3" w:rsidRDefault="00000000" w:rsidP="00E028C4">
      <w:pPr>
        <w:pStyle w:val="Body"/>
      </w:pPr>
      <w:r>
        <w:t xml:space="preserve">We can re-run the code at any point to bring in updated data. Our survey had five responses today, but if we run it again tomorrow and it has additional responses, they will be included in the import. If you used Google Forms to run your survey and saved the results to a Google Sheet, you could produce this up-to-date report simply by clicking the Knit button in RStudio. </w:t>
      </w:r>
    </w:p>
    <w:p w14:paraId="628676C7" w14:textId="77777777" w:rsidR="006D0EE3" w:rsidRDefault="00000000">
      <w:pPr>
        <w:pStyle w:val="HeadB"/>
      </w:pPr>
      <w:bookmarkStart w:id="36" w:name="_Toc4"/>
      <w:bookmarkStart w:id="37" w:name="_Toc137025816"/>
      <w:r>
        <w:t>Importing Only Certain Columns</w:t>
      </w:r>
      <w:bookmarkEnd w:id="36"/>
      <w:bookmarkEnd w:id="37"/>
    </w:p>
    <w:p w14:paraId="5B879FC9" w14:textId="77777777" w:rsidR="006D0EE3" w:rsidRDefault="00000000" w:rsidP="00E028C4">
      <w:pPr>
        <w:pStyle w:val="Body"/>
      </w:pPr>
      <w:r>
        <w:t xml:space="preserve">In the previous sections, we read the data of the entire Google Sheet. It is, however, possible to </w:t>
      </w:r>
      <w:del w:id="38" w:author="Frances" w:date="2023-05-31T11:03:00Z">
        <w:r>
          <w:delText>read in</w:delText>
        </w:r>
      </w:del>
      <w:ins w:id="39" w:author="Frances" w:date="2023-05-31T11:03:00Z">
        <w:r>
          <w:t>import</w:t>
        </w:r>
      </w:ins>
      <w:r>
        <w:t xml:space="preserve"> only a section of a Sheet. For example, the survey data we imported includes a </w:t>
      </w:r>
      <w:r>
        <w:rPr>
          <w:rFonts w:ascii="Courier New" w:hAnsi="Courier New"/>
          <w:color w:val="3366FF"/>
          <w:u w:color="3366FF"/>
        </w:rPr>
        <w:t>timestamp</w:t>
      </w:r>
      <w:r>
        <w:t xml:space="preserve"> column. This variable is added automatically whenever someone submits a Google Form that pipes data into a Google Sheet, but we don’t use it in our analysis, so we could get rid of it. </w:t>
      </w:r>
    </w:p>
    <w:p w14:paraId="7D09C6A5" w14:textId="77777777" w:rsidR="006D0EE3" w:rsidRDefault="00000000" w:rsidP="00E028C4">
      <w:pPr>
        <w:pStyle w:val="Body"/>
      </w:pPr>
      <w:r>
        <w:lastRenderedPageBreak/>
        <w:t xml:space="preserve">To do this, use the </w:t>
      </w:r>
      <w:r>
        <w:rPr>
          <w:rFonts w:ascii="Courier New" w:hAnsi="Courier New"/>
          <w:color w:val="3366FF"/>
          <w:u w:color="3366FF"/>
        </w:rPr>
        <w:t>range</w:t>
      </w:r>
      <w:r>
        <w:t xml:space="preserve"> argument in the </w:t>
      </w:r>
      <w:proofErr w:type="spellStart"/>
      <w:r>
        <w:rPr>
          <w:rFonts w:ascii="Courier New" w:hAnsi="Courier New"/>
          <w:color w:val="3366FF"/>
          <w:u w:color="3366FF"/>
        </w:rPr>
        <w:t>read_</w:t>
      </w:r>
      <w:proofErr w:type="gramStart"/>
      <w:r>
        <w:rPr>
          <w:rFonts w:ascii="Courier New" w:hAnsi="Courier New"/>
          <w:color w:val="3366FF"/>
          <w:u w:color="3366FF"/>
        </w:rPr>
        <w:t>sheet</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when importing the data. This argument lets us specify a range of data to bring. It uses the syntax you may have used to select columns in Google Sheets. In this example, I use </w:t>
      </w:r>
      <w:r>
        <w:rPr>
          <w:rFonts w:ascii="Courier New" w:hAnsi="Courier New"/>
          <w:color w:val="3366FF"/>
          <w:u w:color="3366FF"/>
        </w:rPr>
        <w:t>range = "Sheet</w:t>
      </w:r>
      <w:proofErr w:type="gramStart"/>
      <w:r>
        <w:rPr>
          <w:rFonts w:ascii="Courier New" w:hAnsi="Courier New"/>
          <w:color w:val="3366FF"/>
          <w:u w:color="3366FF"/>
        </w:rPr>
        <w:t>1!B</w:t>
      </w:r>
      <w:proofErr w:type="gramEnd"/>
      <w:r>
        <w:rPr>
          <w:rFonts w:ascii="Courier New" w:hAnsi="Courier New"/>
          <w:color w:val="3366FF"/>
          <w:u w:color="3366FF"/>
        </w:rPr>
        <w:t>:E"</w:t>
      </w:r>
      <w:r>
        <w:t xml:space="preserve"> to import columns B through E (but not A, which contains the timestamp) before adding </w:t>
      </w:r>
      <w:r>
        <w:rPr>
          <w:rFonts w:ascii="Courier New" w:hAnsi="Courier New"/>
          <w:color w:val="3366FF"/>
          <w:u w:color="3366FF"/>
        </w:rPr>
        <w:t>glimpse()</w:t>
      </w:r>
      <w:r>
        <w:t>.</w:t>
      </w:r>
    </w:p>
    <w:p w14:paraId="7B16A5F8" w14:textId="77777777" w:rsidR="006D0EE3" w:rsidRDefault="00000000">
      <w:pPr>
        <w:pStyle w:val="CodeWide"/>
      </w:pPr>
      <w:r>
        <w:t>read_</w:t>
      </w:r>
      <w:proofErr w:type="gramStart"/>
      <w:r>
        <w:t>sheet(</w:t>
      </w:r>
      <w:proofErr w:type="gramEnd"/>
      <w:r>
        <w:t>"https://docs.google.com/spreadsheets/d/1AR0_RcFBg8wdiY4Cj-k8vRypp_txh27MyZuiRdqScog/edit?usp=sharing",</w:t>
      </w:r>
    </w:p>
    <w:p w14:paraId="2EEA0904" w14:textId="77777777" w:rsidR="006D0EE3" w:rsidRDefault="00000000">
      <w:pPr>
        <w:pStyle w:val="CodeWide"/>
      </w:pPr>
      <w:r>
        <w:t xml:space="preserve">           range = "Sheet</w:t>
      </w:r>
      <w:proofErr w:type="gramStart"/>
      <w:r>
        <w:t>1!B</w:t>
      </w:r>
      <w:proofErr w:type="gramEnd"/>
      <w:r>
        <w:t xml:space="preserve">:E") %&gt;% </w:t>
      </w:r>
    </w:p>
    <w:p w14:paraId="6368A3E9" w14:textId="77777777" w:rsidR="006D0EE3" w:rsidRDefault="00000000">
      <w:pPr>
        <w:pStyle w:val="CodeWide"/>
      </w:pPr>
      <w:r>
        <w:t xml:space="preserve">  </w:t>
      </w:r>
      <w:proofErr w:type="gramStart"/>
      <w:r>
        <w:t>glimpse(</w:t>
      </w:r>
      <w:proofErr w:type="gramEnd"/>
      <w:r>
        <w:t>)</w:t>
      </w:r>
    </w:p>
    <w:bookmarkEnd w:id="16"/>
    <w:p w14:paraId="40650A18" w14:textId="77777777" w:rsidR="006D0EE3" w:rsidRDefault="006D0EE3">
      <w:pPr>
        <w:pStyle w:val="Code"/>
        <w:rPr>
          <w:del w:id="40" w:author="Frances" w:date="2023-05-31T11:04:00Z"/>
        </w:rPr>
      </w:pPr>
    </w:p>
    <w:p w14:paraId="7F411C7F" w14:textId="77777777" w:rsidR="006D0EE3" w:rsidRDefault="00000000" w:rsidP="00E028C4">
      <w:pPr>
        <w:pStyle w:val="Body"/>
      </w:pPr>
      <w:r>
        <w:t xml:space="preserve">Running this code produces output without the </w:t>
      </w:r>
      <w:r>
        <w:rPr>
          <w:rFonts w:ascii="Courier New" w:hAnsi="Courier New"/>
          <w:color w:val="3366FF"/>
          <w:u w:color="3366FF"/>
        </w:rPr>
        <w:t>timestamp</w:t>
      </w:r>
      <w:r>
        <w:t xml:space="preserve"> variable:</w:t>
      </w:r>
    </w:p>
    <w:p w14:paraId="7FEF35E9" w14:textId="77777777" w:rsidR="006D0EE3" w:rsidRDefault="00000000">
      <w:pPr>
        <w:pStyle w:val="Code"/>
        <w:rPr>
          <w:ins w:id="41" w:author="Frances" w:date="2023-04-13T16:15:00Z"/>
        </w:rPr>
      </w:pPr>
      <w:r>
        <w:t>#&gt; Rows: 5</w:t>
      </w:r>
    </w:p>
    <w:p w14:paraId="16F41C90" w14:textId="77777777" w:rsidR="006D0EE3" w:rsidRDefault="00000000">
      <w:pPr>
        <w:pStyle w:val="Code"/>
        <w:rPr>
          <w:ins w:id="42" w:author="Frances" w:date="2023-04-13T16:15:00Z"/>
        </w:rPr>
      </w:pPr>
      <w:r>
        <w:t>#&gt; Columns: 4</w:t>
      </w:r>
    </w:p>
    <w:p w14:paraId="2DF88FF6" w14:textId="77777777" w:rsidR="006D0EE3" w:rsidRDefault="00000000">
      <w:pPr>
        <w:pStyle w:val="Code"/>
        <w:rPr>
          <w:ins w:id="43" w:author="Frances" w:date="2023-04-13T16:15:00Z"/>
        </w:rPr>
      </w:pPr>
      <w:r>
        <w:t xml:space="preserve">#&gt; $ `How old are </w:t>
      </w:r>
      <w:proofErr w:type="gramStart"/>
      <w:r>
        <w:t>you?`</w:t>
      </w:r>
      <w:proofErr w:type="gramEnd"/>
      <w:r>
        <w:t xml:space="preserve">                &lt;chr&gt; "25-34", "45-54"…</w:t>
      </w:r>
    </w:p>
    <w:p w14:paraId="33B7AD6E" w14:textId="77777777" w:rsidR="006D0EE3" w:rsidRDefault="00000000">
      <w:pPr>
        <w:pStyle w:val="Code"/>
        <w:rPr>
          <w:ins w:id="44" w:author="Frances" w:date="2023-04-13T16:15:00Z"/>
        </w:rPr>
      </w:pPr>
      <w:r>
        <w:t>#&gt; $ `Do you like to play video games` &lt;chr&gt; "Yes", "No", "Ye…</w:t>
      </w:r>
    </w:p>
    <w:p w14:paraId="28851F5E" w14:textId="77777777" w:rsidR="006D0EE3" w:rsidRDefault="00000000">
      <w:pPr>
        <w:pStyle w:val="Code"/>
        <w:rPr>
          <w:ins w:id="45" w:author="Frances" w:date="2023-04-13T16:15:00Z"/>
        </w:rPr>
      </w:pPr>
      <w:r>
        <w:t xml:space="preserve">#&gt; $ `What kind of games do you </w:t>
      </w:r>
      <w:proofErr w:type="gramStart"/>
      <w:r>
        <w:t>like?`</w:t>
      </w:r>
      <w:proofErr w:type="gramEnd"/>
      <w:r>
        <w:t xml:space="preserve"> &lt;chr&gt; "Sandbox, Role-P…</w:t>
      </w:r>
    </w:p>
    <w:p w14:paraId="16111ACA" w14:textId="77777777" w:rsidR="006D0EE3" w:rsidRDefault="00000000">
      <w:pPr>
        <w:pStyle w:val="Code"/>
      </w:pPr>
      <w:r>
        <w:t xml:space="preserve">#&gt; $ `What's your favorite </w:t>
      </w:r>
      <w:proofErr w:type="gramStart"/>
      <w:r>
        <w:t>game?`</w:t>
      </w:r>
      <w:proofErr w:type="gramEnd"/>
      <w:r>
        <w:t xml:space="preserve">      &lt;chr&gt; "It's hard to </w:t>
      </w:r>
      <w:proofErr w:type="spellStart"/>
      <w:r>
        <w:t>ch</w:t>
      </w:r>
      <w:proofErr w:type="spellEnd"/>
      <w:r>
        <w:t>…</w:t>
      </w:r>
    </w:p>
    <w:p w14:paraId="293D6F5B" w14:textId="77777777" w:rsidR="006D0EE3" w:rsidRDefault="00000000" w:rsidP="00E028C4">
      <w:pPr>
        <w:pStyle w:val="Body"/>
      </w:pPr>
      <w:r>
        <w:t xml:space="preserve">There are a number of other functions in the </w:t>
      </w:r>
      <w:r>
        <w:rPr>
          <w:rFonts w:ascii="Courier New" w:hAnsi="Courier New"/>
          <w:color w:val="3366FF"/>
          <w:u w:color="3366FF"/>
        </w:rPr>
        <w:t>googlesheets4</w:t>
      </w:r>
      <w:r>
        <w:t xml:space="preserve"> package that you can use. For example, if you ever need to write your output back to a Google Sheet, the </w:t>
      </w:r>
      <w:proofErr w:type="spellStart"/>
      <w:r>
        <w:rPr>
          <w:rFonts w:ascii="Courier New" w:hAnsi="Courier New"/>
          <w:color w:val="3366FF"/>
          <w:u w:color="3366FF"/>
        </w:rPr>
        <w:t>write_</w:t>
      </w:r>
      <w:proofErr w:type="gramStart"/>
      <w:r>
        <w:rPr>
          <w:rFonts w:ascii="Courier New" w:hAnsi="Courier New"/>
          <w:color w:val="3366FF"/>
          <w:u w:color="3366FF"/>
        </w:rPr>
        <w:t>sheet</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is there to help. To explore other functions in the package, check out its documentation website at </w:t>
      </w:r>
      <w:r>
        <w:rPr>
          <w:rFonts w:ascii="Calibri" w:hAnsi="Calibri"/>
          <w:i/>
          <w:iCs/>
          <w:color w:val="3366FF"/>
          <w:u w:color="3366FF"/>
        </w:rPr>
        <w:t>https://googlesheets4.tidyverse.org/index.html</w:t>
      </w:r>
      <w:r>
        <w:t>.</w:t>
      </w:r>
    </w:p>
    <w:p w14:paraId="34E5C3D6" w14:textId="77777777" w:rsidR="006D0EE3" w:rsidRDefault="00000000">
      <w:pPr>
        <w:pStyle w:val="HeadA"/>
      </w:pPr>
      <w:bookmarkStart w:id="46" w:name="_Toc5"/>
      <w:bookmarkStart w:id="47" w:name="_Toc137025817"/>
      <w:r>
        <w:t xml:space="preserve">Accessing Census Data with </w:t>
      </w:r>
      <w:proofErr w:type="spellStart"/>
      <w:r>
        <w:t>tidycensus</w:t>
      </w:r>
      <w:bookmarkStart w:id="48" w:name="X392e020949f5e05587f6e40a8d0897594ddaa17"/>
      <w:bookmarkEnd w:id="46"/>
      <w:bookmarkEnd w:id="47"/>
      <w:proofErr w:type="spellEnd"/>
    </w:p>
    <w:p w14:paraId="6D96B10C" w14:textId="77777777" w:rsidR="006D0EE3" w:rsidRDefault="00000000" w:rsidP="00E028C4">
      <w:pPr>
        <w:pStyle w:val="Body"/>
      </w:pPr>
      <w:r>
        <w:t>If you’ve ever worked with data from the United States Census Bureau, you know what a hassle it can be. Usually, the process involves visiting the Census Bureau website, searching the website for the data you need, downloading it, and then analyzing it in your tool of choice. This pointing and clicking gets very tedious over time.</w:t>
      </w:r>
    </w:p>
    <w:p w14:paraId="4912FE10" w14:textId="77777777" w:rsidR="006D0EE3" w:rsidRDefault="00000000" w:rsidP="00E028C4">
      <w:pPr>
        <w:pStyle w:val="Body"/>
      </w:pPr>
      <w:r>
        <w:t xml:space="preserve">Kyle Walker, a geographer at Texas Christian University, and Matt Herman (creator of the Westchester COVID-19 website discussed in </w:t>
      </w:r>
      <w:r>
        <w:rPr>
          <w:rStyle w:val="Xref"/>
          <w:u w:color="FF0000"/>
        </w:rPr>
        <w:t>Chapter 9</w:t>
      </w:r>
      <w:r>
        <w:t xml:space="preserve">) developed a package to automate the process of bringing Census Bureau data into R: the </w:t>
      </w:r>
      <w:proofErr w:type="spellStart"/>
      <w:r>
        <w:rPr>
          <w:rStyle w:val="Literal"/>
          <w:rFonts w:ascii="Courier New" w:hAnsi="Courier New"/>
          <w:u w:color="3366FF"/>
        </w:rPr>
        <w:t>tidycensus</w:t>
      </w:r>
      <w:proofErr w:type="spellEnd"/>
      <w:r>
        <w:t xml:space="preserve"> package. With </w:t>
      </w:r>
      <w:proofErr w:type="spellStart"/>
      <w:r>
        <w:rPr>
          <w:rStyle w:val="Literal"/>
          <w:rFonts w:ascii="Courier New" w:hAnsi="Courier New"/>
          <w:u w:color="3366FF"/>
        </w:rPr>
        <w:t>tidycensus</w:t>
      </w:r>
      <w:proofErr w:type="spellEnd"/>
      <w:r>
        <w:t>, a user can write just a few lines of code to get data about, say, the median income in all counties in the United States.</w:t>
      </w:r>
    </w:p>
    <w:p w14:paraId="78A98A72" w14:textId="77777777" w:rsidR="006D0EE3" w:rsidRDefault="00000000" w:rsidP="00E028C4">
      <w:pPr>
        <w:pStyle w:val="Body"/>
      </w:pPr>
      <w:r>
        <w:t xml:space="preserve">This section shows you how the </w:t>
      </w:r>
      <w:proofErr w:type="spellStart"/>
      <w:r>
        <w:rPr>
          <w:rFonts w:ascii="Courier New" w:hAnsi="Courier New"/>
          <w:color w:val="3366FF"/>
          <w:u w:color="3366FF"/>
        </w:rPr>
        <w:t>tidycensus</w:t>
      </w:r>
      <w:proofErr w:type="spellEnd"/>
      <w:r>
        <w:t xml:space="preserve"> package works using examples from two datasets to which it provides access: the Decennial Census administered every 10 years and the annual American Community Survey. We’ll also show you how to use the data from these two sources to perform additional analysis and make maps by accessing geospatial and demographic data simultaneously. </w:t>
      </w:r>
      <w:bookmarkEnd w:id="48"/>
    </w:p>
    <w:p w14:paraId="1B312111" w14:textId="77777777" w:rsidR="006D0EE3" w:rsidRDefault="00000000">
      <w:pPr>
        <w:pStyle w:val="HeadB"/>
      </w:pPr>
      <w:bookmarkStart w:id="49" w:name="_Toc6"/>
      <w:bookmarkStart w:id="50" w:name="_Toc137025818"/>
      <w:bookmarkStart w:id="51" w:name="usingtidycensus"/>
      <w:r>
        <w:t>Connecting to the Census Bureau with an API Key</w:t>
      </w:r>
      <w:bookmarkEnd w:id="49"/>
      <w:bookmarkEnd w:id="50"/>
    </w:p>
    <w:p w14:paraId="46CE4126" w14:textId="77777777" w:rsidR="006D0EE3" w:rsidRDefault="00000000" w:rsidP="00E028C4">
      <w:pPr>
        <w:pStyle w:val="Body"/>
      </w:pPr>
      <w:r>
        <w:t xml:space="preserve">Begin by installing </w:t>
      </w:r>
      <w:proofErr w:type="spellStart"/>
      <w:r>
        <w:rPr>
          <w:rFonts w:ascii="Courier New" w:hAnsi="Courier New"/>
          <w:color w:val="3366FF"/>
          <w:u w:color="3366FF"/>
        </w:rPr>
        <w:t>tidycensus</w:t>
      </w:r>
      <w:proofErr w:type="spellEnd"/>
      <w:r>
        <w:t xml:space="preserve"> using </w:t>
      </w:r>
      <w:proofErr w:type="spellStart"/>
      <w:proofErr w:type="gramStart"/>
      <w:r>
        <w:rPr>
          <w:rFonts w:ascii="Courier New" w:hAnsi="Courier New"/>
          <w:color w:val="3366FF"/>
          <w:u w:color="3366FF"/>
        </w:rPr>
        <w:t>install.packages</w:t>
      </w:r>
      <w:proofErr w:type="spellEnd"/>
      <w:proofErr w:type="gramEnd"/>
      <w:r>
        <w:rPr>
          <w:rFonts w:ascii="Courier New" w:hAnsi="Courier New"/>
          <w:color w:val="3366FF"/>
          <w:u w:color="3366FF"/>
        </w:rPr>
        <w:t>(</w:t>
      </w:r>
      <w:r>
        <w:rPr>
          <w:rFonts w:ascii="Courier New" w:hAnsi="Courier New"/>
          <w:color w:val="3366FF"/>
          <w:sz w:val="20"/>
          <w:szCs w:val="20"/>
          <w:u w:color="3366FF"/>
        </w:rPr>
        <w:t>"</w:t>
      </w:r>
      <w:proofErr w:type="spellStart"/>
      <w:r>
        <w:rPr>
          <w:rFonts w:ascii="Courier New" w:hAnsi="Courier New"/>
          <w:color w:val="3366FF"/>
          <w:u w:color="3366FF"/>
        </w:rPr>
        <w:t>tidycensus</w:t>
      </w:r>
      <w:proofErr w:type="spellEnd"/>
      <w:r>
        <w:rPr>
          <w:rFonts w:ascii="Courier New" w:hAnsi="Courier New"/>
          <w:color w:val="3366FF"/>
          <w:sz w:val="20"/>
          <w:szCs w:val="20"/>
          <w:u w:color="3366FF"/>
        </w:rPr>
        <w:t>"</w:t>
      </w:r>
      <w:r>
        <w:rPr>
          <w:rFonts w:ascii="Courier New" w:hAnsi="Courier New"/>
          <w:color w:val="3366FF"/>
          <w:u w:color="3366FF"/>
        </w:rPr>
        <w:t>)</w:t>
      </w:r>
      <w:r>
        <w:t xml:space="preserve">. To use </w:t>
      </w:r>
      <w:proofErr w:type="spellStart"/>
      <w:r>
        <w:rPr>
          <w:rFonts w:ascii="Courier New" w:hAnsi="Courier New"/>
          <w:color w:val="3366FF"/>
          <w:u w:color="3366FF"/>
        </w:rPr>
        <w:t>tidycensus</w:t>
      </w:r>
      <w:proofErr w:type="spellEnd"/>
      <w:r>
        <w:t xml:space="preserve">, you must get an application programming interface (API) key from the Census Bureau. </w:t>
      </w:r>
      <w:r>
        <w:rPr>
          <w:rFonts w:ascii="Calibri" w:hAnsi="Calibri"/>
          <w:i/>
          <w:iCs/>
          <w:color w:val="0000FF"/>
          <w:u w:color="0000FF"/>
        </w:rPr>
        <w:t xml:space="preserve">API </w:t>
      </w:r>
      <w:r>
        <w:rPr>
          <w:rFonts w:ascii="Calibri" w:hAnsi="Calibri"/>
          <w:i/>
          <w:iCs/>
          <w:color w:val="0000FF"/>
          <w:u w:color="0000FF"/>
        </w:rPr>
        <w:lastRenderedPageBreak/>
        <w:t>keys</w:t>
      </w:r>
      <w:r>
        <w:t xml:space="preserve"> are like </w:t>
      </w:r>
      <w:del w:id="52" w:author="Frances" w:date="2023-04-13T16:18:00Z">
        <w:r>
          <w:delText xml:space="preserve">a </w:delText>
        </w:r>
      </w:del>
      <w:r>
        <w:t>password</w:t>
      </w:r>
      <w:ins w:id="53" w:author="Frances" w:date="2023-04-13T16:18:00Z">
        <w:r>
          <w:t>s</w:t>
        </w:r>
      </w:ins>
      <w:r>
        <w:t xml:space="preserve"> that allow</w:t>
      </w:r>
      <w:del w:id="54" w:author="Frances" w:date="2023-04-13T16:18:00Z">
        <w:r>
          <w:delText>s</w:delText>
        </w:r>
      </w:del>
      <w:r>
        <w:t xml:space="preserve"> online services to determine whether you are authorized to access data. </w:t>
      </w:r>
    </w:p>
    <w:p w14:paraId="71A61C94" w14:textId="77777777" w:rsidR="006D0EE3" w:rsidRDefault="00000000" w:rsidP="00E028C4">
      <w:pPr>
        <w:pStyle w:val="Body"/>
      </w:pPr>
      <w:r>
        <w:t xml:space="preserve">You can obtain this key, which is free, by going to </w:t>
      </w:r>
      <w:hyperlink r:id="rId15" w:history="1">
        <w:r>
          <w:rPr>
            <w:rStyle w:val="Hyperlink0"/>
          </w:rPr>
          <w:t>https://api.census.gov/data/key_signup.html</w:t>
        </w:r>
      </w:hyperlink>
      <w:r>
        <w:rPr>
          <w:rStyle w:val="None"/>
        </w:rPr>
        <w:t xml:space="preserve"> and entering your details. Once you receive the key by email, you need to put it in a place where </w:t>
      </w:r>
      <w:proofErr w:type="spellStart"/>
      <w:r>
        <w:rPr>
          <w:rStyle w:val="None"/>
          <w:rFonts w:ascii="Courier New" w:hAnsi="Courier New"/>
          <w:color w:val="3366FF"/>
          <w:u w:color="3366FF"/>
        </w:rPr>
        <w:t>tidycensus</w:t>
      </w:r>
      <w:proofErr w:type="spellEnd"/>
      <w:r>
        <w:rPr>
          <w:rStyle w:val="None"/>
        </w:rPr>
        <w:t xml:space="preserve"> can find it. The </w:t>
      </w:r>
      <w:proofErr w:type="spellStart"/>
      <w:r>
        <w:rPr>
          <w:rStyle w:val="None"/>
          <w:rFonts w:ascii="Courier New" w:hAnsi="Courier New"/>
          <w:color w:val="3366FF"/>
          <w:u w:color="3366FF"/>
        </w:rPr>
        <w:t>census_api_</w:t>
      </w:r>
      <w:proofErr w:type="gramStart"/>
      <w:r>
        <w:rPr>
          <w:rStyle w:val="None"/>
          <w:rFonts w:ascii="Courier New" w:hAnsi="Courier New"/>
          <w:color w:val="3366FF"/>
          <w:u w:color="3366FF"/>
        </w:rPr>
        <w:t>key</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 xml:space="preserve"> function does this for you, so after loading the </w:t>
      </w:r>
      <w:proofErr w:type="spellStart"/>
      <w:r>
        <w:rPr>
          <w:rStyle w:val="None"/>
          <w:rFonts w:ascii="Courier New" w:hAnsi="Courier New"/>
          <w:color w:val="3366FF"/>
          <w:u w:color="3366FF"/>
        </w:rPr>
        <w:t>tidycensus</w:t>
      </w:r>
      <w:proofErr w:type="spellEnd"/>
      <w:r>
        <w:rPr>
          <w:rStyle w:val="None"/>
        </w:rPr>
        <w:t xml:space="preserve"> package, run the function as follows, replacing 123456789 with your actual API key:</w:t>
      </w:r>
    </w:p>
    <w:p w14:paraId="0CA34870" w14:textId="77777777" w:rsidR="006D0EE3" w:rsidRDefault="00000000">
      <w:pPr>
        <w:pStyle w:val="Code"/>
      </w:pPr>
      <w:r>
        <w:rPr>
          <w:rStyle w:val="None"/>
        </w:rPr>
        <w:t>library</w:t>
      </w:r>
      <w:r>
        <w:rPr>
          <w:rStyle w:val="None"/>
          <w:sz w:val="17"/>
        </w:rPr>
        <w:t>(</w:t>
      </w:r>
      <w:proofErr w:type="spellStart"/>
      <w:r>
        <w:rPr>
          <w:rStyle w:val="None"/>
          <w:sz w:val="17"/>
        </w:rPr>
        <w:t>tidycensus</w:t>
      </w:r>
      <w:proofErr w:type="spellEnd"/>
      <w:r>
        <w:rPr>
          <w:rStyle w:val="None"/>
          <w:sz w:val="17"/>
        </w:rPr>
        <w:t>)</w:t>
      </w:r>
    </w:p>
    <w:p w14:paraId="6F1EAF1A" w14:textId="77777777" w:rsidR="006D0EE3" w:rsidRDefault="006D0EE3">
      <w:pPr>
        <w:pStyle w:val="Code"/>
      </w:pPr>
    </w:p>
    <w:p w14:paraId="07305E0D" w14:textId="77777777" w:rsidR="006D0EE3" w:rsidRDefault="00000000">
      <w:pPr>
        <w:pStyle w:val="Code"/>
      </w:pPr>
      <w:proofErr w:type="spellStart"/>
      <w:r>
        <w:rPr>
          <w:rStyle w:val="None"/>
        </w:rPr>
        <w:t>census_api_</w:t>
      </w:r>
      <w:proofErr w:type="gramStart"/>
      <w:r>
        <w:rPr>
          <w:rStyle w:val="None"/>
        </w:rPr>
        <w:t>key</w:t>
      </w:r>
      <w:proofErr w:type="spellEnd"/>
      <w:r>
        <w:rPr>
          <w:rStyle w:val="None"/>
          <w:sz w:val="17"/>
        </w:rPr>
        <w:t>(</w:t>
      </w:r>
      <w:proofErr w:type="gramEnd"/>
      <w:r>
        <w:rPr>
          <w:rStyle w:val="None"/>
        </w:rPr>
        <w:t>"123456789"</w:t>
      </w:r>
      <w:r>
        <w:rPr>
          <w:rStyle w:val="None"/>
          <w:sz w:val="17"/>
        </w:rPr>
        <w:t xml:space="preserve">, </w:t>
      </w:r>
      <w:r>
        <w:rPr>
          <w:rStyle w:val="None"/>
          <w:sz w:val="17"/>
          <w:u w:color="000000"/>
        </w:rPr>
        <w:t>install =</w:t>
      </w:r>
      <w:r>
        <w:rPr>
          <w:rStyle w:val="None"/>
          <w:sz w:val="17"/>
        </w:rPr>
        <w:t xml:space="preserve"> </w:t>
      </w:r>
      <w:r>
        <w:rPr>
          <w:rStyle w:val="None"/>
          <w:sz w:val="17"/>
          <w:u w:color="000000"/>
        </w:rPr>
        <w:t>TRUE</w:t>
      </w:r>
      <w:r>
        <w:rPr>
          <w:rStyle w:val="None"/>
          <w:sz w:val="17"/>
        </w:rPr>
        <w:t>)</w:t>
      </w:r>
    </w:p>
    <w:p w14:paraId="6594D7E3" w14:textId="77777777" w:rsidR="006D0EE3" w:rsidRDefault="00000000" w:rsidP="00E028C4">
      <w:pPr>
        <w:pStyle w:val="Body"/>
      </w:pPr>
      <w:r>
        <w:rPr>
          <w:rStyle w:val="None"/>
        </w:rPr>
        <w:t xml:space="preserve">The </w:t>
      </w:r>
      <w:r>
        <w:rPr>
          <w:rStyle w:val="None"/>
          <w:rFonts w:ascii="Courier New" w:hAnsi="Courier New"/>
          <w:color w:val="3366FF"/>
          <w:u w:color="3366FF"/>
        </w:rPr>
        <w:t>install = TRUE</w:t>
      </w:r>
      <w:r>
        <w:rPr>
          <w:rStyle w:val="None"/>
        </w:rPr>
        <w:t xml:space="preserve"> argument will save your API key in </w:t>
      </w:r>
      <w:proofErr w:type="gramStart"/>
      <w:r>
        <w:rPr>
          <w:rStyle w:val="None"/>
        </w:rPr>
        <w:t xml:space="preserve">your </w:t>
      </w:r>
      <w:r>
        <w:rPr>
          <w:rStyle w:val="None"/>
          <w:rFonts w:ascii="Calibri" w:hAnsi="Calibri"/>
          <w:i/>
          <w:iCs/>
          <w:color w:val="0000FF"/>
          <w:u w:color="0000FF"/>
        </w:rPr>
        <w:t>.</w:t>
      </w:r>
      <w:proofErr w:type="spellStart"/>
      <w:r>
        <w:rPr>
          <w:rStyle w:val="None"/>
          <w:rFonts w:ascii="Calibri" w:hAnsi="Calibri"/>
          <w:i/>
          <w:iCs/>
          <w:color w:val="0000FF"/>
          <w:u w:color="0000FF"/>
        </w:rPr>
        <w:t>Renviron</w:t>
      </w:r>
      <w:proofErr w:type="spellEnd"/>
      <w:proofErr w:type="gramEnd"/>
      <w:r>
        <w:rPr>
          <w:rStyle w:val="None"/>
        </w:rPr>
        <w:t xml:space="preserve"> file, which is designed for storing confidential information like API keys. The package will look for your API key there in the future so that you don’t have to reenter it every time you use the package.</w:t>
      </w:r>
    </w:p>
    <w:p w14:paraId="1A2AFE07" w14:textId="77777777" w:rsidR="006D0EE3" w:rsidRDefault="00000000" w:rsidP="00E028C4">
      <w:pPr>
        <w:pStyle w:val="Body"/>
      </w:pPr>
      <w:r>
        <w:rPr>
          <w:rStyle w:val="None"/>
        </w:rPr>
        <w:t xml:space="preserve">Now you can use </w:t>
      </w:r>
      <w:proofErr w:type="spellStart"/>
      <w:r>
        <w:rPr>
          <w:rStyle w:val="None"/>
          <w:rFonts w:ascii="Courier New" w:hAnsi="Courier New"/>
          <w:color w:val="3366FF"/>
          <w:u w:color="3366FF"/>
        </w:rPr>
        <w:t>tidycensus</w:t>
      </w:r>
      <w:proofErr w:type="spellEnd"/>
      <w:r>
        <w:rPr>
          <w:rStyle w:val="None"/>
        </w:rPr>
        <w:t xml:space="preserve"> to access data. The most common of these are the Decennial Census and the American Community Survey</w:t>
      </w:r>
      <w:ins w:id="55" w:author="Frances" w:date="2023-04-13T16:18:00Z">
        <w:r>
          <w:rPr>
            <w:rStyle w:val="None"/>
          </w:rPr>
          <w:t>. You can find a discussion of</w:t>
        </w:r>
      </w:ins>
      <w:r>
        <w:rPr>
          <w:rStyle w:val="None"/>
        </w:rPr>
        <w:t xml:space="preserve"> </w:t>
      </w:r>
      <w:del w:id="56" w:author="Frances" w:date="2023-04-13T16:19:00Z">
        <w:r>
          <w:rPr>
            <w:rStyle w:val="None"/>
          </w:rPr>
          <w:delText>(</w:delText>
        </w:r>
      </w:del>
      <w:r>
        <w:rPr>
          <w:rStyle w:val="None"/>
        </w:rPr>
        <w:t xml:space="preserve">other datasets </w:t>
      </w:r>
      <w:del w:id="57" w:author="Frances" w:date="2023-04-13T16:19:00Z">
        <w:r>
          <w:rPr>
            <w:rStyle w:val="None"/>
          </w:rPr>
          <w:delText xml:space="preserve">that </w:delText>
        </w:r>
      </w:del>
      <w:ins w:id="58" w:author="Frances" w:date="2023-04-13T16:19:00Z">
        <w:r>
          <w:rPr>
            <w:rStyle w:val="None"/>
          </w:rPr>
          <w:t xml:space="preserve">you </w:t>
        </w:r>
      </w:ins>
      <w:r>
        <w:rPr>
          <w:rStyle w:val="None"/>
        </w:rPr>
        <w:t xml:space="preserve">can </w:t>
      </w:r>
      <w:del w:id="59" w:author="Frances" w:date="2023-04-13T16:19:00Z">
        <w:r>
          <w:rPr>
            <w:rStyle w:val="None"/>
          </w:rPr>
          <w:delText xml:space="preserve">be </w:delText>
        </w:r>
      </w:del>
      <w:r>
        <w:rPr>
          <w:rStyle w:val="None"/>
        </w:rPr>
        <w:t>access</w:t>
      </w:r>
      <w:del w:id="60" w:author="Frances" w:date="2023-04-13T16:19:00Z">
        <w:r>
          <w:rPr>
            <w:rStyle w:val="None"/>
          </w:rPr>
          <w:delText>ed are discussed</w:delText>
        </w:r>
      </w:del>
      <w:r>
        <w:rPr>
          <w:rStyle w:val="None"/>
        </w:rPr>
        <w:t xml:space="preserve"> in Chapter 2 of Kyle Walker’s book </w:t>
      </w:r>
      <w:r>
        <w:rPr>
          <w:rStyle w:val="None"/>
          <w:rFonts w:ascii="Calibri" w:hAnsi="Calibri"/>
          <w:i/>
          <w:iCs/>
          <w:color w:val="0000FF"/>
          <w:u w:color="0000FF"/>
        </w:rPr>
        <w:t>Analyzing US Census Data: Methods, Maps, and Models in R</w:t>
      </w:r>
      <w:del w:id="61" w:author="Frances" w:date="2023-04-13T16:19:00Z">
        <w:r>
          <w:rPr>
            <w:rStyle w:val="None"/>
          </w:rPr>
          <w:delText>)</w:delText>
        </w:r>
      </w:del>
      <w:r>
        <w:rPr>
          <w:rStyle w:val="None"/>
        </w:rPr>
        <w:t>.</w:t>
      </w:r>
    </w:p>
    <w:p w14:paraId="7E600EDB" w14:textId="77777777" w:rsidR="006D0EE3" w:rsidRDefault="00000000">
      <w:pPr>
        <w:pStyle w:val="HeadB"/>
      </w:pPr>
      <w:bookmarkStart w:id="62" w:name="_Toc7"/>
      <w:bookmarkStart w:id="63" w:name="_Toc137025819"/>
      <w:bookmarkStart w:id="64" w:name="workingwithdecennialcensusdata"/>
      <w:r>
        <w:rPr>
          <w:rStyle w:val="None"/>
        </w:rPr>
        <w:t>Working with Decennial Census Data</w:t>
      </w:r>
      <w:bookmarkEnd w:id="62"/>
      <w:bookmarkEnd w:id="63"/>
    </w:p>
    <w:p w14:paraId="4626F03A" w14:textId="77777777" w:rsidR="006D0EE3" w:rsidRDefault="00000000" w:rsidP="00E028C4">
      <w:pPr>
        <w:pStyle w:val="Body"/>
      </w:pPr>
      <w:r>
        <w:rPr>
          <w:rStyle w:val="None"/>
        </w:rPr>
        <w:t xml:space="preserve">The Census Bureau puts out many datasets, several of which you can access using dedicated </w:t>
      </w:r>
      <w:proofErr w:type="spellStart"/>
      <w:r>
        <w:rPr>
          <w:rStyle w:val="None"/>
          <w:rFonts w:ascii="Courier New" w:hAnsi="Courier New"/>
          <w:color w:val="3366FF"/>
          <w:u w:color="3366FF"/>
        </w:rPr>
        <w:t>tidycensus</w:t>
      </w:r>
      <w:proofErr w:type="spellEnd"/>
      <w:r>
        <w:rPr>
          <w:rStyle w:val="None"/>
        </w:rPr>
        <w:t xml:space="preserve"> functions. Let’s access data from the 2020 Decennial Census about the Asian population in each state using the </w:t>
      </w:r>
      <w:proofErr w:type="spellStart"/>
      <w:r>
        <w:rPr>
          <w:rStyle w:val="None"/>
          <w:rFonts w:ascii="Courier New" w:hAnsi="Courier New"/>
          <w:color w:val="3366FF"/>
          <w:u w:color="3366FF"/>
        </w:rPr>
        <w:t>get_</w:t>
      </w:r>
      <w:proofErr w:type="gramStart"/>
      <w:r>
        <w:rPr>
          <w:rStyle w:val="None"/>
          <w:rFonts w:ascii="Courier New" w:hAnsi="Courier New"/>
          <w:color w:val="3366FF"/>
          <w:u w:color="3366FF"/>
        </w:rPr>
        <w:t>decennial</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 xml:space="preserve"> function with three arguments:</w:t>
      </w:r>
      <w:r>
        <w:br/>
      </w:r>
      <w:commentRangeStart w:id="65"/>
      <w:commentRangeStart w:id="66"/>
    </w:p>
    <w:p w14:paraId="5EDAC6E5" w14:textId="77777777" w:rsidR="006D0EE3" w:rsidRDefault="00000000">
      <w:pPr>
        <w:pStyle w:val="Code"/>
      </w:pPr>
      <w:proofErr w:type="spellStart"/>
      <w:r>
        <w:rPr>
          <w:rStyle w:val="None"/>
        </w:rPr>
        <w:t>get_</w:t>
      </w:r>
      <w:proofErr w:type="gramStart"/>
      <w:r>
        <w:rPr>
          <w:rStyle w:val="None"/>
        </w:rPr>
        <w:t>decennial</w:t>
      </w:r>
      <w:proofErr w:type="spellEnd"/>
      <w:r>
        <w:rPr>
          <w:rStyle w:val="None"/>
          <w:sz w:val="17"/>
        </w:rPr>
        <w:t>(</w:t>
      </w:r>
      <w:proofErr w:type="gramEnd"/>
      <w:r>
        <w:rPr>
          <w:rStyle w:val="None"/>
          <w:sz w:val="17"/>
          <w:u w:color="000000"/>
        </w:rPr>
        <w:t>geography =</w:t>
      </w:r>
      <w:r>
        <w:rPr>
          <w:rStyle w:val="None"/>
          <w:sz w:val="17"/>
        </w:rPr>
        <w:t xml:space="preserve"> </w:t>
      </w:r>
      <w:r>
        <w:rPr>
          <w:rStyle w:val="None"/>
        </w:rPr>
        <w:t>"state"</w:t>
      </w:r>
      <w:r>
        <w:rPr>
          <w:rStyle w:val="None"/>
          <w:sz w:val="17"/>
        </w:rPr>
        <w:t xml:space="preserve">, </w:t>
      </w:r>
    </w:p>
    <w:p w14:paraId="0A0D39A1" w14:textId="77777777" w:rsidR="006D0EE3" w:rsidRDefault="00000000">
      <w:pPr>
        <w:pStyle w:val="Code"/>
      </w:pPr>
      <w:r>
        <w:rPr>
          <w:rStyle w:val="None"/>
          <w:sz w:val="17"/>
        </w:rPr>
        <w:t xml:space="preserve">              </w:t>
      </w:r>
      <w:r>
        <w:rPr>
          <w:rStyle w:val="None"/>
          <w:sz w:val="17"/>
          <w:u w:color="000000"/>
        </w:rPr>
        <w:t>variables =</w:t>
      </w:r>
      <w:r>
        <w:rPr>
          <w:rStyle w:val="None"/>
          <w:sz w:val="17"/>
        </w:rPr>
        <w:t xml:space="preserve"> </w:t>
      </w:r>
      <w:r>
        <w:rPr>
          <w:rStyle w:val="None"/>
        </w:rPr>
        <w:t>"P1_006N"</w:t>
      </w:r>
      <w:r>
        <w:rPr>
          <w:rStyle w:val="None"/>
          <w:sz w:val="17"/>
        </w:rPr>
        <w:t>,</w:t>
      </w:r>
    </w:p>
    <w:p w14:paraId="38688152" w14:textId="77777777" w:rsidR="006D0EE3" w:rsidRDefault="00000000">
      <w:pPr>
        <w:pStyle w:val="Code"/>
      </w:pPr>
      <w:r>
        <w:rPr>
          <w:rStyle w:val="None"/>
          <w:sz w:val="17"/>
        </w:rPr>
        <w:t xml:space="preserve">              </w:t>
      </w:r>
      <w:r>
        <w:rPr>
          <w:rStyle w:val="None"/>
          <w:sz w:val="17"/>
          <w:u w:color="000000"/>
        </w:rPr>
        <w:t>year =</w:t>
      </w:r>
      <w:r>
        <w:rPr>
          <w:rStyle w:val="None"/>
          <w:sz w:val="17"/>
        </w:rPr>
        <w:t xml:space="preserve"> </w:t>
      </w:r>
      <w:r>
        <w:rPr>
          <w:rStyle w:val="None"/>
          <w:sz w:val="17"/>
          <w:u w:color="000000"/>
        </w:rPr>
        <w:t>2020</w:t>
      </w:r>
      <w:r>
        <w:rPr>
          <w:rStyle w:val="None"/>
          <w:sz w:val="17"/>
        </w:rPr>
        <w:t>)</w:t>
      </w:r>
      <w:r>
        <w:br/>
      </w:r>
      <w:commentRangeEnd w:id="65"/>
      <w:r>
        <w:commentReference w:id="65"/>
      </w:r>
      <w:commentRangeEnd w:id="66"/>
      <w:r w:rsidR="00C26DC7">
        <w:rPr>
          <w:rStyle w:val="CommentReference"/>
          <w:rFonts w:asciiTheme="minorHAnsi" w:hAnsiTheme="minorHAnsi" w:cstheme="minorBidi"/>
          <w:color w:val="auto"/>
          <w:lang w:eastAsia="en-US"/>
        </w:rPr>
        <w:commentReference w:id="66"/>
      </w:r>
    </w:p>
    <w:p w14:paraId="1C360A99" w14:textId="77777777" w:rsidR="006D0EE3" w:rsidRDefault="00000000" w:rsidP="00E028C4">
      <w:pPr>
        <w:pStyle w:val="Body"/>
      </w:pPr>
      <w:r>
        <w:rPr>
          <w:rStyle w:val="None"/>
        </w:rPr>
        <w:t xml:space="preserve">The </w:t>
      </w:r>
      <w:r>
        <w:rPr>
          <w:rStyle w:val="None"/>
          <w:rFonts w:ascii="Courier New" w:hAnsi="Courier New"/>
          <w:color w:val="3366FF"/>
          <w:u w:color="3366FF"/>
        </w:rPr>
        <w:t>geography</w:t>
      </w:r>
      <w:r>
        <w:rPr>
          <w:rStyle w:val="None"/>
        </w:rPr>
        <w:t xml:space="preserve"> argument tells </w:t>
      </w:r>
      <w:proofErr w:type="spellStart"/>
      <w:r>
        <w:rPr>
          <w:rStyle w:val="None"/>
          <w:rFonts w:ascii="Courier New" w:hAnsi="Courier New"/>
          <w:color w:val="3366FF"/>
          <w:u w:color="3366FF"/>
        </w:rPr>
        <w:t>get_</w:t>
      </w:r>
      <w:proofErr w:type="gramStart"/>
      <w:r>
        <w:rPr>
          <w:rStyle w:val="None"/>
          <w:rFonts w:ascii="Courier New" w:hAnsi="Courier New"/>
          <w:color w:val="3366FF"/>
          <w:u w:color="3366FF"/>
        </w:rPr>
        <w:t>decennial</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 xml:space="preserve"> to access data at the state level</w:t>
      </w:r>
      <w:ins w:id="67" w:author="Frances" w:date="2023-04-13T16:20:00Z">
        <w:r>
          <w:rPr>
            <w:rStyle w:val="None"/>
          </w:rPr>
          <w:t>.</w:t>
        </w:r>
      </w:ins>
      <w:r>
        <w:rPr>
          <w:rStyle w:val="None"/>
        </w:rPr>
        <w:t xml:space="preserve"> </w:t>
      </w:r>
      <w:ins w:id="68" w:author="Frances" w:date="2023-04-13T16:20:00Z">
        <w:r>
          <w:rPr>
            <w:rStyle w:val="None"/>
          </w:rPr>
          <w:t>I</w:t>
        </w:r>
      </w:ins>
      <w:del w:id="69" w:author="Frances" w:date="2023-04-13T16:20:00Z">
        <w:r>
          <w:rPr>
            <w:rStyle w:val="None"/>
          </w:rPr>
          <w:delText>(i</w:delText>
        </w:r>
      </w:del>
      <w:r>
        <w:rPr>
          <w:rStyle w:val="None"/>
        </w:rPr>
        <w:t xml:space="preserve">n addition to the 50 states, it will </w:t>
      </w:r>
      <w:del w:id="70" w:author="Frances" w:date="2023-04-13T16:20:00Z">
        <w:r>
          <w:rPr>
            <w:rStyle w:val="None"/>
          </w:rPr>
          <w:delText>also get data</w:delText>
        </w:r>
      </w:del>
      <w:ins w:id="71" w:author="Frances" w:date="2023-04-13T16:20:00Z">
        <w:r>
          <w:rPr>
            <w:rStyle w:val="None"/>
          </w:rPr>
          <w:t>return</w:t>
        </w:r>
      </w:ins>
      <w:r>
        <w:rPr>
          <w:rStyle w:val="None"/>
        </w:rPr>
        <w:t xml:space="preserve"> for the District of Columbia and Puerto Rico</w:t>
      </w:r>
      <w:del w:id="72" w:author="Frances" w:date="2023-04-13T16:20:00Z">
        <w:r>
          <w:rPr>
            <w:rStyle w:val="None"/>
          </w:rPr>
          <w:delText>)</w:delText>
        </w:r>
      </w:del>
      <w:r>
        <w:rPr>
          <w:rStyle w:val="None"/>
        </w:rPr>
        <w:t xml:space="preserve">. There are many other geographies, including county, census tract, and more. The </w:t>
      </w:r>
      <w:r>
        <w:rPr>
          <w:rStyle w:val="None"/>
          <w:rFonts w:ascii="Courier New" w:hAnsi="Courier New"/>
          <w:color w:val="3366FF"/>
          <w:u w:color="3366FF"/>
        </w:rPr>
        <w:t>variables</w:t>
      </w:r>
      <w:r>
        <w:rPr>
          <w:rStyle w:val="None"/>
        </w:rPr>
        <w:t xml:space="preserve"> argument specifies the variable or variables we want to access. Here, </w:t>
      </w:r>
      <w:r>
        <w:rPr>
          <w:rStyle w:val="None"/>
          <w:rFonts w:ascii="Courier New" w:hAnsi="Courier New"/>
          <w:color w:val="3366FF"/>
          <w:u w:color="3366FF"/>
        </w:rPr>
        <w:t>P2_002N</w:t>
      </w:r>
      <w:r>
        <w:rPr>
          <w:rStyle w:val="None"/>
        </w:rPr>
        <w:t xml:space="preserve"> is the variable name for the total Asian population. We’ll discuss how to identify other variables you may want to use in the next section. Lastly, </w:t>
      </w:r>
      <w:r>
        <w:rPr>
          <w:rStyle w:val="None"/>
          <w:rFonts w:ascii="Courier New" w:hAnsi="Courier New"/>
          <w:color w:val="3366FF"/>
          <w:u w:color="3366FF"/>
        </w:rPr>
        <w:t>year</w:t>
      </w:r>
      <w:r>
        <w:rPr>
          <w:rStyle w:val="None"/>
        </w:rPr>
        <w:t xml:space="preserve"> specifies the year from which we want to access data. We’re using data from the 2020 Census.</w:t>
      </w:r>
    </w:p>
    <w:p w14:paraId="604140F5" w14:textId="77777777" w:rsidR="006D0EE3" w:rsidRDefault="00000000" w:rsidP="00E028C4">
      <w:pPr>
        <w:pStyle w:val="Body"/>
      </w:pPr>
      <w:r>
        <w:rPr>
          <w:rStyle w:val="None"/>
        </w:rPr>
        <w:t>Running this code returns the following:</w:t>
      </w:r>
    </w:p>
    <w:p w14:paraId="4265EBBE" w14:textId="77777777" w:rsidR="006D0EE3" w:rsidRDefault="00000000">
      <w:pPr>
        <w:pStyle w:val="Code"/>
      </w:pPr>
      <w:r>
        <w:rPr>
          <w:rStyle w:val="None"/>
        </w:rPr>
        <w:t xml:space="preserve">#&gt; # A </w:t>
      </w:r>
      <w:proofErr w:type="spellStart"/>
      <w:r>
        <w:rPr>
          <w:rStyle w:val="None"/>
        </w:rPr>
        <w:t>tibble</w:t>
      </w:r>
      <w:proofErr w:type="spellEnd"/>
      <w:r>
        <w:rPr>
          <w:rStyle w:val="None"/>
        </w:rPr>
        <w:t>: 52 × 4</w:t>
      </w:r>
    </w:p>
    <w:p w14:paraId="5B11B1B6" w14:textId="77777777" w:rsidR="006D0EE3" w:rsidRDefault="00000000">
      <w:pPr>
        <w:pStyle w:val="Code"/>
      </w:pPr>
      <w:r>
        <w:rPr>
          <w:rStyle w:val="None"/>
        </w:rPr>
        <w:t>#&gt;    GEOID NAME                 variable   value</w:t>
      </w:r>
    </w:p>
    <w:p w14:paraId="50DB7D37" w14:textId="77777777" w:rsidR="006D0EE3" w:rsidRDefault="00000000">
      <w:pPr>
        <w:pStyle w:val="Code"/>
      </w:pPr>
      <w:r>
        <w:rPr>
          <w:rStyle w:val="None"/>
        </w:rPr>
        <w:t>#&gt;    &lt;chr&gt; &lt;chr&gt;                &lt;chr&gt;      &lt;</w:t>
      </w:r>
      <w:proofErr w:type="spellStart"/>
      <w:r>
        <w:rPr>
          <w:rStyle w:val="None"/>
        </w:rPr>
        <w:t>dbl</w:t>
      </w:r>
      <w:proofErr w:type="spellEnd"/>
      <w:r>
        <w:rPr>
          <w:rStyle w:val="None"/>
        </w:rPr>
        <w:t>&gt;</w:t>
      </w:r>
    </w:p>
    <w:p w14:paraId="0F5F889E" w14:textId="77777777" w:rsidR="006D0EE3" w:rsidRDefault="00000000">
      <w:pPr>
        <w:pStyle w:val="Code"/>
      </w:pPr>
      <w:r>
        <w:rPr>
          <w:rStyle w:val="None"/>
        </w:rPr>
        <w:t>#</w:t>
      </w:r>
      <w:proofErr w:type="gramStart"/>
      <w:r>
        <w:rPr>
          <w:rStyle w:val="None"/>
        </w:rPr>
        <w:t>&gt;  1</w:t>
      </w:r>
      <w:proofErr w:type="gramEnd"/>
      <w:r>
        <w:rPr>
          <w:rStyle w:val="None"/>
        </w:rPr>
        <w:t xml:space="preserve"> 42    Pennsylvania         P1_006N   510501</w:t>
      </w:r>
    </w:p>
    <w:p w14:paraId="5F08BC82" w14:textId="77777777" w:rsidR="006D0EE3" w:rsidRDefault="00000000">
      <w:pPr>
        <w:pStyle w:val="Code"/>
      </w:pPr>
      <w:r>
        <w:rPr>
          <w:rStyle w:val="None"/>
        </w:rPr>
        <w:t>#</w:t>
      </w:r>
      <w:proofErr w:type="gramStart"/>
      <w:r>
        <w:rPr>
          <w:rStyle w:val="None"/>
        </w:rPr>
        <w:t>&gt;  2</w:t>
      </w:r>
      <w:proofErr w:type="gramEnd"/>
      <w:r>
        <w:rPr>
          <w:rStyle w:val="None"/>
        </w:rPr>
        <w:t xml:space="preserve"> 06    California           P1_006N  6085947</w:t>
      </w:r>
    </w:p>
    <w:p w14:paraId="6D34C062" w14:textId="77777777" w:rsidR="006D0EE3" w:rsidRDefault="00000000">
      <w:pPr>
        <w:pStyle w:val="Code"/>
      </w:pPr>
      <w:r>
        <w:rPr>
          <w:rStyle w:val="None"/>
        </w:rPr>
        <w:t>#</w:t>
      </w:r>
      <w:proofErr w:type="gramStart"/>
      <w:r>
        <w:rPr>
          <w:rStyle w:val="None"/>
        </w:rPr>
        <w:t>&gt;  3</w:t>
      </w:r>
      <w:proofErr w:type="gramEnd"/>
      <w:r>
        <w:rPr>
          <w:rStyle w:val="None"/>
        </w:rPr>
        <w:t xml:space="preserve"> 54    West Virginia        P1_006N    15109</w:t>
      </w:r>
    </w:p>
    <w:p w14:paraId="1BC564CB" w14:textId="77777777" w:rsidR="006D0EE3" w:rsidRDefault="00000000">
      <w:pPr>
        <w:pStyle w:val="Code"/>
      </w:pPr>
      <w:r>
        <w:rPr>
          <w:rStyle w:val="None"/>
        </w:rPr>
        <w:lastRenderedPageBreak/>
        <w:t>#</w:t>
      </w:r>
      <w:proofErr w:type="gramStart"/>
      <w:r>
        <w:rPr>
          <w:rStyle w:val="None"/>
        </w:rPr>
        <w:t>&gt;  4</w:t>
      </w:r>
      <w:proofErr w:type="gramEnd"/>
      <w:r>
        <w:rPr>
          <w:rStyle w:val="None"/>
        </w:rPr>
        <w:t xml:space="preserve"> 49    Utah                 P1_006N    80438</w:t>
      </w:r>
    </w:p>
    <w:p w14:paraId="7EB87684" w14:textId="77777777" w:rsidR="006D0EE3" w:rsidRDefault="00000000">
      <w:pPr>
        <w:pStyle w:val="Code"/>
      </w:pPr>
      <w:r>
        <w:rPr>
          <w:rStyle w:val="None"/>
        </w:rPr>
        <w:t>#</w:t>
      </w:r>
      <w:proofErr w:type="gramStart"/>
      <w:r>
        <w:rPr>
          <w:rStyle w:val="None"/>
        </w:rPr>
        <w:t>&gt;  5</w:t>
      </w:r>
      <w:proofErr w:type="gramEnd"/>
      <w:r>
        <w:rPr>
          <w:rStyle w:val="None"/>
        </w:rPr>
        <w:t xml:space="preserve"> 36    New York             P1_006N  1933127</w:t>
      </w:r>
    </w:p>
    <w:p w14:paraId="05A79DB1" w14:textId="77777777" w:rsidR="006D0EE3" w:rsidRDefault="00000000">
      <w:pPr>
        <w:pStyle w:val="Code"/>
      </w:pPr>
      <w:r>
        <w:rPr>
          <w:rStyle w:val="None"/>
        </w:rPr>
        <w:t>#</w:t>
      </w:r>
      <w:proofErr w:type="gramStart"/>
      <w:r>
        <w:rPr>
          <w:rStyle w:val="None"/>
        </w:rPr>
        <w:t>&gt;  6</w:t>
      </w:r>
      <w:proofErr w:type="gramEnd"/>
      <w:r>
        <w:rPr>
          <w:rStyle w:val="None"/>
        </w:rPr>
        <w:t xml:space="preserve"> 11    District of Columbia P1_006N    33545</w:t>
      </w:r>
    </w:p>
    <w:p w14:paraId="0A594CF8" w14:textId="77777777" w:rsidR="006D0EE3" w:rsidRDefault="00000000">
      <w:pPr>
        <w:pStyle w:val="Code"/>
      </w:pPr>
      <w:r>
        <w:rPr>
          <w:rStyle w:val="None"/>
        </w:rPr>
        <w:t>#</w:t>
      </w:r>
      <w:proofErr w:type="gramStart"/>
      <w:r>
        <w:rPr>
          <w:rStyle w:val="None"/>
        </w:rPr>
        <w:t>&gt;  7</w:t>
      </w:r>
      <w:proofErr w:type="gramEnd"/>
      <w:r>
        <w:rPr>
          <w:rStyle w:val="None"/>
        </w:rPr>
        <w:t xml:space="preserve"> 02    Alaska               P1_006N    44032</w:t>
      </w:r>
    </w:p>
    <w:p w14:paraId="1EEA8C61" w14:textId="77777777" w:rsidR="006D0EE3" w:rsidRDefault="00000000">
      <w:pPr>
        <w:pStyle w:val="Code"/>
      </w:pPr>
      <w:r>
        <w:rPr>
          <w:rStyle w:val="None"/>
        </w:rPr>
        <w:t>#</w:t>
      </w:r>
      <w:proofErr w:type="gramStart"/>
      <w:r>
        <w:rPr>
          <w:rStyle w:val="None"/>
        </w:rPr>
        <w:t>&gt;  8</w:t>
      </w:r>
      <w:proofErr w:type="gramEnd"/>
      <w:r>
        <w:rPr>
          <w:rStyle w:val="None"/>
        </w:rPr>
        <w:t xml:space="preserve"> 12    Florida              P1_006N   643682</w:t>
      </w:r>
    </w:p>
    <w:p w14:paraId="27182741" w14:textId="77777777" w:rsidR="006D0EE3" w:rsidRDefault="00000000">
      <w:pPr>
        <w:pStyle w:val="Code"/>
      </w:pPr>
      <w:r>
        <w:rPr>
          <w:rStyle w:val="None"/>
        </w:rPr>
        <w:t>#</w:t>
      </w:r>
      <w:proofErr w:type="gramStart"/>
      <w:r>
        <w:rPr>
          <w:rStyle w:val="None"/>
        </w:rPr>
        <w:t>&gt;  9</w:t>
      </w:r>
      <w:proofErr w:type="gramEnd"/>
      <w:r>
        <w:rPr>
          <w:rStyle w:val="None"/>
        </w:rPr>
        <w:t xml:space="preserve"> 45    South Carolina       P1_006N    90466</w:t>
      </w:r>
    </w:p>
    <w:p w14:paraId="64A69D10" w14:textId="77777777" w:rsidR="006D0EE3" w:rsidRDefault="00000000">
      <w:pPr>
        <w:pStyle w:val="Code"/>
      </w:pPr>
      <w:r>
        <w:rPr>
          <w:rStyle w:val="None"/>
        </w:rPr>
        <w:t>#&gt; 10 38    North Dakota         P1_006N    13213</w:t>
      </w:r>
    </w:p>
    <w:p w14:paraId="66E44E58" w14:textId="77777777" w:rsidR="006D0EE3" w:rsidRDefault="00000000">
      <w:pPr>
        <w:pStyle w:val="Code"/>
        <w:rPr>
          <w:rStyle w:val="None"/>
          <w:rFonts w:eastAsia="Courier" w:cs="Courier"/>
          <w:i/>
          <w:iCs/>
          <w:color w:val="3366FF"/>
          <w:u w:color="3366FF"/>
        </w:rPr>
      </w:pPr>
      <w:r>
        <w:rPr>
          <w:rStyle w:val="None"/>
          <w:i/>
          <w:iCs/>
          <w:color w:val="3366FF"/>
          <w:u w:color="3366FF"/>
        </w:rPr>
        <w:t>--snip--</w:t>
      </w:r>
    </w:p>
    <w:p w14:paraId="5F9E7682" w14:textId="77777777" w:rsidR="006D0EE3" w:rsidRDefault="00000000" w:rsidP="00E028C4">
      <w:pPr>
        <w:pStyle w:val="Body"/>
      </w:pPr>
      <w:r>
        <w:rPr>
          <w:rStyle w:val="None"/>
        </w:rPr>
        <w:t xml:space="preserve">The resulting data frame has four variables. </w:t>
      </w:r>
      <w:r>
        <w:rPr>
          <w:rStyle w:val="None"/>
          <w:rFonts w:ascii="Courier New" w:hAnsi="Courier New"/>
          <w:color w:val="3366FF"/>
          <w:u w:color="3366FF"/>
        </w:rPr>
        <w:t>GEOID</w:t>
      </w:r>
      <w:r>
        <w:rPr>
          <w:rStyle w:val="None"/>
        </w:rPr>
        <w:t xml:space="preserve"> is the geographic identifier given by the Census Bureau for the state. Each state has a geographic identifier, as do all counties, census tracts, and other geographies.</w:t>
      </w:r>
      <w:r>
        <w:rPr>
          <w:rStyle w:val="None"/>
          <w:rFonts w:ascii="Courier New" w:hAnsi="Courier New"/>
          <w:color w:val="3366FF"/>
          <w:u w:color="3366FF"/>
        </w:rPr>
        <w:t xml:space="preserve"> NAME</w:t>
      </w:r>
      <w:r>
        <w:rPr>
          <w:rStyle w:val="None"/>
        </w:rPr>
        <w:t xml:space="preserve"> is the name of each state, and </w:t>
      </w:r>
      <w:r>
        <w:rPr>
          <w:rStyle w:val="None"/>
          <w:rFonts w:ascii="Courier New" w:hAnsi="Courier New"/>
          <w:color w:val="3366FF"/>
          <w:u w:color="3366FF"/>
        </w:rPr>
        <w:t>variable</w:t>
      </w:r>
      <w:r>
        <w:rPr>
          <w:rStyle w:val="None"/>
        </w:rPr>
        <w:t xml:space="preserve"> is the name of the variable we passed to the </w:t>
      </w:r>
      <w:proofErr w:type="spellStart"/>
      <w:r>
        <w:rPr>
          <w:rStyle w:val="None"/>
          <w:rFonts w:ascii="Courier New" w:hAnsi="Courier New"/>
          <w:color w:val="3366FF"/>
          <w:u w:color="3366FF"/>
        </w:rPr>
        <w:t>get_</w:t>
      </w:r>
      <w:proofErr w:type="gramStart"/>
      <w:r>
        <w:rPr>
          <w:rStyle w:val="None"/>
          <w:rFonts w:ascii="Courier New" w:hAnsi="Courier New"/>
          <w:color w:val="3366FF"/>
          <w:u w:color="3366FF"/>
        </w:rPr>
        <w:t>decennial</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 xml:space="preserve"> function. Lastly, </w:t>
      </w:r>
      <w:r>
        <w:rPr>
          <w:rStyle w:val="None"/>
          <w:rFonts w:ascii="Courier New" w:hAnsi="Courier New"/>
          <w:color w:val="3366FF"/>
          <w:u w:color="3366FF"/>
        </w:rPr>
        <w:t>value</w:t>
      </w:r>
      <w:r>
        <w:rPr>
          <w:rStyle w:val="None"/>
        </w:rPr>
        <w:t xml:space="preserve"> is the numeric value for the state and variable in each row. In this case, it represents the total Asian population in each state.</w:t>
      </w:r>
      <w:bookmarkEnd w:id="51"/>
      <w:bookmarkEnd w:id="64"/>
    </w:p>
    <w:p w14:paraId="5D3552AF" w14:textId="77777777" w:rsidR="006D0EE3" w:rsidRDefault="00000000">
      <w:pPr>
        <w:pStyle w:val="HeadB"/>
      </w:pPr>
      <w:bookmarkStart w:id="73" w:name="_Toc8"/>
      <w:bookmarkStart w:id="74" w:name="_Toc137025820"/>
      <w:bookmarkStart w:id="75" w:name="identifyingvariables"/>
      <w:r>
        <w:rPr>
          <w:rStyle w:val="None"/>
        </w:rPr>
        <w:t>Identifying Census Variable Values</w:t>
      </w:r>
      <w:bookmarkEnd w:id="73"/>
      <w:bookmarkEnd w:id="74"/>
    </w:p>
    <w:p w14:paraId="61B1EE45" w14:textId="77777777" w:rsidR="006D0EE3" w:rsidRDefault="00000000" w:rsidP="00E028C4">
      <w:pPr>
        <w:pStyle w:val="Body"/>
      </w:pPr>
      <w:r>
        <w:rPr>
          <w:rStyle w:val="None"/>
        </w:rPr>
        <w:t xml:space="preserve">To pass a specific variable to </w:t>
      </w:r>
      <w:proofErr w:type="spellStart"/>
      <w:r>
        <w:rPr>
          <w:rStyle w:val="None"/>
          <w:rFonts w:ascii="Courier New" w:hAnsi="Courier New"/>
          <w:color w:val="3366FF"/>
          <w:u w:color="3366FF"/>
        </w:rPr>
        <w:t>get_</w:t>
      </w:r>
      <w:proofErr w:type="gramStart"/>
      <w:r>
        <w:rPr>
          <w:rStyle w:val="None"/>
          <w:rFonts w:ascii="Courier New" w:hAnsi="Courier New"/>
          <w:color w:val="3366FF"/>
          <w:u w:color="3366FF"/>
        </w:rPr>
        <w:t>decennial</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 xml:space="preserve">, you have to first look it up. Let’s say we want to calculate the Asian population as a percentage of all people in each state. To do that, we’d first need to retrieve the variable for the state’s total population. </w:t>
      </w:r>
    </w:p>
    <w:p w14:paraId="020EC016" w14:textId="77777777" w:rsidR="006D0EE3" w:rsidRDefault="00000000" w:rsidP="00E028C4">
      <w:pPr>
        <w:pStyle w:val="Body"/>
      </w:pPr>
      <w:r>
        <w:rPr>
          <w:rStyle w:val="None"/>
        </w:rPr>
        <w:t xml:space="preserve">The </w:t>
      </w:r>
      <w:proofErr w:type="spellStart"/>
      <w:r>
        <w:rPr>
          <w:rStyle w:val="None"/>
          <w:rFonts w:ascii="Courier New" w:hAnsi="Courier New"/>
          <w:color w:val="3366FF"/>
          <w:u w:color="3366FF"/>
        </w:rPr>
        <w:t>tidycensus</w:t>
      </w:r>
      <w:proofErr w:type="spellEnd"/>
      <w:r>
        <w:rPr>
          <w:rStyle w:val="None"/>
        </w:rPr>
        <w:t xml:space="preserve"> package has a function called </w:t>
      </w:r>
      <w:proofErr w:type="spellStart"/>
      <w:r>
        <w:rPr>
          <w:rStyle w:val="None"/>
          <w:rFonts w:ascii="Courier New" w:hAnsi="Courier New"/>
          <w:color w:val="3366FF"/>
          <w:u w:color="3366FF"/>
        </w:rPr>
        <w:t>load_</w:t>
      </w:r>
      <w:proofErr w:type="gramStart"/>
      <w:r>
        <w:rPr>
          <w:rStyle w:val="None"/>
          <w:rFonts w:ascii="Courier New" w:hAnsi="Courier New"/>
          <w:color w:val="3366FF"/>
          <w:u w:color="3366FF"/>
        </w:rPr>
        <w:t>variables</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 xml:space="preserve"> that shows all of the variables from a Decennial Census. Run it with the </w:t>
      </w:r>
      <w:r>
        <w:rPr>
          <w:rStyle w:val="None"/>
          <w:rFonts w:ascii="Courier New" w:hAnsi="Courier New"/>
          <w:color w:val="3366FF"/>
          <w:u w:color="3366FF"/>
        </w:rPr>
        <w:t>year</w:t>
      </w:r>
      <w:r>
        <w:rPr>
          <w:rStyle w:val="None"/>
        </w:rPr>
        <w:t xml:space="preserve"> argument set to 2020 and </w:t>
      </w:r>
      <w:r>
        <w:rPr>
          <w:rStyle w:val="None"/>
          <w:rFonts w:ascii="Courier New" w:hAnsi="Courier New"/>
          <w:color w:val="3366FF"/>
          <w:u w:color="3366FF"/>
        </w:rPr>
        <w:t>dataset</w:t>
      </w:r>
      <w:r>
        <w:rPr>
          <w:rStyle w:val="None"/>
        </w:rPr>
        <w:t xml:space="preserve"> set to </w:t>
      </w:r>
      <w:r>
        <w:rPr>
          <w:rStyle w:val="None"/>
          <w:rFonts w:ascii="Courier New" w:hAnsi="Courier New"/>
          <w:color w:val="3366FF"/>
          <w:u w:color="3366FF"/>
        </w:rPr>
        <w:t>pl</w:t>
      </w:r>
      <w:r>
        <w:rPr>
          <w:rStyle w:val="None"/>
        </w:rPr>
        <w:t xml:space="preserve">. This should pull data from so-called </w:t>
      </w:r>
      <w:r>
        <w:rPr>
          <w:rStyle w:val="None"/>
          <w:rFonts w:ascii="Calibri" w:hAnsi="Calibri"/>
          <w:i/>
          <w:iCs/>
          <w:color w:val="0000FF"/>
          <w:u w:color="0000FF"/>
        </w:rPr>
        <w:t>redistricting summary data files</w:t>
      </w:r>
      <w:r>
        <w:rPr>
          <w:rStyle w:val="None"/>
        </w:rPr>
        <w:t>, which public law 94-171 requires the census to produce every 10 years:</w:t>
      </w:r>
    </w:p>
    <w:p w14:paraId="0AEBB881" w14:textId="77777777" w:rsidR="006D0EE3" w:rsidRDefault="00000000">
      <w:pPr>
        <w:pStyle w:val="Code"/>
      </w:pPr>
      <w:proofErr w:type="spellStart"/>
      <w:r>
        <w:rPr>
          <w:rStyle w:val="None"/>
        </w:rPr>
        <w:t>load_</w:t>
      </w:r>
      <w:proofErr w:type="gramStart"/>
      <w:r>
        <w:rPr>
          <w:rStyle w:val="None"/>
        </w:rPr>
        <w:t>variables</w:t>
      </w:r>
      <w:proofErr w:type="spellEnd"/>
      <w:r>
        <w:rPr>
          <w:rStyle w:val="None"/>
          <w:sz w:val="17"/>
        </w:rPr>
        <w:t>(</w:t>
      </w:r>
      <w:proofErr w:type="gramEnd"/>
      <w:r>
        <w:rPr>
          <w:rStyle w:val="None"/>
          <w:sz w:val="17"/>
          <w:u w:color="000000"/>
        </w:rPr>
        <w:t>year =</w:t>
      </w:r>
      <w:r>
        <w:rPr>
          <w:rStyle w:val="None"/>
          <w:sz w:val="17"/>
        </w:rPr>
        <w:t xml:space="preserve"> </w:t>
      </w:r>
      <w:r>
        <w:rPr>
          <w:rStyle w:val="None"/>
          <w:sz w:val="17"/>
          <w:u w:color="000000"/>
        </w:rPr>
        <w:t>2020</w:t>
      </w:r>
      <w:r>
        <w:rPr>
          <w:rStyle w:val="None"/>
          <w:sz w:val="17"/>
        </w:rPr>
        <w:t xml:space="preserve">, </w:t>
      </w:r>
    </w:p>
    <w:p w14:paraId="1011DC4C" w14:textId="77777777" w:rsidR="006D0EE3" w:rsidRDefault="00000000">
      <w:pPr>
        <w:pStyle w:val="Code"/>
      </w:pPr>
      <w:r>
        <w:rPr>
          <w:rStyle w:val="None"/>
          <w:sz w:val="17"/>
        </w:rPr>
        <w:t xml:space="preserve">               </w:t>
      </w:r>
      <w:r>
        <w:rPr>
          <w:rStyle w:val="None"/>
          <w:sz w:val="17"/>
          <w:u w:color="000000"/>
        </w:rPr>
        <w:t>dataset =</w:t>
      </w:r>
      <w:r>
        <w:rPr>
          <w:rStyle w:val="None"/>
          <w:sz w:val="17"/>
        </w:rPr>
        <w:t xml:space="preserve"> </w:t>
      </w:r>
      <w:r>
        <w:rPr>
          <w:rStyle w:val="None"/>
        </w:rPr>
        <w:t>"pl"</w:t>
      </w:r>
      <w:r>
        <w:rPr>
          <w:rStyle w:val="None"/>
          <w:sz w:val="17"/>
        </w:rPr>
        <w:t>)</w:t>
      </w:r>
    </w:p>
    <w:p w14:paraId="183D1942" w14:textId="77777777" w:rsidR="006D0EE3" w:rsidRDefault="00000000" w:rsidP="00E028C4">
      <w:pPr>
        <w:pStyle w:val="Body"/>
      </w:pPr>
      <w:r>
        <w:rPr>
          <w:rStyle w:val="None"/>
        </w:rPr>
        <w:t>Running this code returns the name, label (a description), and concept (a category) of all variables available to us:</w:t>
      </w:r>
    </w:p>
    <w:p w14:paraId="7AFEB268" w14:textId="77777777" w:rsidR="006D0EE3" w:rsidRDefault="00000000">
      <w:pPr>
        <w:pStyle w:val="Code"/>
      </w:pPr>
      <w:r>
        <w:rPr>
          <w:rStyle w:val="None"/>
        </w:rPr>
        <w:t xml:space="preserve">#&gt; # A </w:t>
      </w:r>
      <w:proofErr w:type="spellStart"/>
      <w:r>
        <w:rPr>
          <w:rStyle w:val="None"/>
        </w:rPr>
        <w:t>tibble</w:t>
      </w:r>
      <w:proofErr w:type="spellEnd"/>
      <w:r>
        <w:rPr>
          <w:rStyle w:val="None"/>
        </w:rPr>
        <w:t>: 301 × 3</w:t>
      </w:r>
    </w:p>
    <w:p w14:paraId="180F3589" w14:textId="77777777" w:rsidR="006D0EE3" w:rsidRDefault="00000000">
      <w:pPr>
        <w:pStyle w:val="Code"/>
      </w:pPr>
      <w:r>
        <w:rPr>
          <w:rStyle w:val="None"/>
        </w:rPr>
        <w:t>#&gt;    name    label                                     concept</w:t>
      </w:r>
    </w:p>
    <w:p w14:paraId="1A857A4D" w14:textId="77777777" w:rsidR="006D0EE3" w:rsidRDefault="00000000">
      <w:pPr>
        <w:pStyle w:val="Code"/>
      </w:pPr>
      <w:r>
        <w:rPr>
          <w:rStyle w:val="None"/>
        </w:rPr>
        <w:t xml:space="preserve">#&gt;    &lt;chr&gt;   &lt;chr&gt;                                     &lt;chr&gt;  </w:t>
      </w:r>
    </w:p>
    <w:p w14:paraId="0DB191ED" w14:textId="77777777" w:rsidR="006D0EE3" w:rsidRDefault="00000000">
      <w:pPr>
        <w:pStyle w:val="Code"/>
      </w:pPr>
      <w:r>
        <w:rPr>
          <w:rStyle w:val="None"/>
        </w:rPr>
        <w:t>#</w:t>
      </w:r>
      <w:proofErr w:type="gramStart"/>
      <w:r>
        <w:rPr>
          <w:rStyle w:val="None"/>
        </w:rPr>
        <w:t>&gt;  1</w:t>
      </w:r>
      <w:proofErr w:type="gramEnd"/>
      <w:r>
        <w:rPr>
          <w:rStyle w:val="None"/>
        </w:rPr>
        <w:t xml:space="preserve"> H1_001N " !!Total:"                               OCCUPA…</w:t>
      </w:r>
    </w:p>
    <w:p w14:paraId="7037DC2E" w14:textId="77777777" w:rsidR="006D0EE3" w:rsidRDefault="00000000">
      <w:pPr>
        <w:pStyle w:val="Code"/>
      </w:pPr>
      <w:r>
        <w:rPr>
          <w:rStyle w:val="None"/>
        </w:rPr>
        <w:t>#</w:t>
      </w:r>
      <w:proofErr w:type="gramStart"/>
      <w:r>
        <w:rPr>
          <w:rStyle w:val="None"/>
        </w:rPr>
        <w:t>&gt;  2</w:t>
      </w:r>
      <w:proofErr w:type="gramEnd"/>
      <w:r>
        <w:rPr>
          <w:rStyle w:val="None"/>
        </w:rPr>
        <w:t xml:space="preserve"> H1_002N " !!Total:!!Occupied"                     OCCUPA…</w:t>
      </w:r>
    </w:p>
    <w:p w14:paraId="2A06BB8F" w14:textId="77777777" w:rsidR="006D0EE3" w:rsidRDefault="00000000">
      <w:pPr>
        <w:pStyle w:val="Code"/>
      </w:pPr>
      <w:r>
        <w:rPr>
          <w:rStyle w:val="None"/>
        </w:rPr>
        <w:t>#</w:t>
      </w:r>
      <w:proofErr w:type="gramStart"/>
      <w:r>
        <w:rPr>
          <w:rStyle w:val="None"/>
        </w:rPr>
        <w:t>&gt;  3</w:t>
      </w:r>
      <w:proofErr w:type="gramEnd"/>
      <w:r>
        <w:rPr>
          <w:rStyle w:val="None"/>
        </w:rPr>
        <w:t xml:space="preserve"> H1_003N " !!Total:!!Vacant"                       OCCUPA…</w:t>
      </w:r>
    </w:p>
    <w:p w14:paraId="5F5637B0" w14:textId="77777777" w:rsidR="006D0EE3" w:rsidRDefault="00000000">
      <w:pPr>
        <w:pStyle w:val="Code"/>
      </w:pPr>
      <w:r>
        <w:rPr>
          <w:rStyle w:val="None"/>
        </w:rPr>
        <w:t>#</w:t>
      </w:r>
      <w:proofErr w:type="gramStart"/>
      <w:r>
        <w:rPr>
          <w:rStyle w:val="None"/>
        </w:rPr>
        <w:t>&gt;  4</w:t>
      </w:r>
      <w:proofErr w:type="gramEnd"/>
      <w:r>
        <w:rPr>
          <w:rStyle w:val="None"/>
        </w:rPr>
        <w:t xml:space="preserve"> P1_001N " !!Total:"                               RACE   </w:t>
      </w:r>
    </w:p>
    <w:p w14:paraId="09A33382" w14:textId="77777777" w:rsidR="006D0EE3" w:rsidRDefault="00000000">
      <w:pPr>
        <w:pStyle w:val="Code"/>
      </w:pPr>
      <w:r>
        <w:rPr>
          <w:rStyle w:val="None"/>
        </w:rPr>
        <w:t>#</w:t>
      </w:r>
      <w:proofErr w:type="gramStart"/>
      <w:r>
        <w:rPr>
          <w:rStyle w:val="None"/>
        </w:rPr>
        <w:t>&gt;  5</w:t>
      </w:r>
      <w:proofErr w:type="gramEnd"/>
      <w:r>
        <w:rPr>
          <w:rStyle w:val="None"/>
        </w:rPr>
        <w:t xml:space="preserve"> P1_002N " !!Total:!!Population of one race:"      RACE   </w:t>
      </w:r>
    </w:p>
    <w:p w14:paraId="54FBAA2A" w14:textId="77777777" w:rsidR="006D0EE3" w:rsidRDefault="00000000">
      <w:pPr>
        <w:pStyle w:val="Code"/>
      </w:pPr>
      <w:r>
        <w:rPr>
          <w:rStyle w:val="None"/>
        </w:rPr>
        <w:t>#</w:t>
      </w:r>
      <w:proofErr w:type="gramStart"/>
      <w:r>
        <w:rPr>
          <w:rStyle w:val="None"/>
        </w:rPr>
        <w:t>&gt;  6</w:t>
      </w:r>
      <w:proofErr w:type="gramEnd"/>
      <w:r>
        <w:rPr>
          <w:rStyle w:val="None"/>
        </w:rPr>
        <w:t xml:space="preserve"> P1_003N " !!Total:!!Population of one race:!!</w:t>
      </w:r>
      <w:proofErr w:type="spellStart"/>
      <w:r>
        <w:rPr>
          <w:rStyle w:val="None"/>
        </w:rPr>
        <w:t>Whi</w:t>
      </w:r>
      <w:proofErr w:type="spellEnd"/>
      <w:r>
        <w:rPr>
          <w:rStyle w:val="None"/>
        </w:rPr>
        <w:t xml:space="preserve">… RACE   </w:t>
      </w:r>
    </w:p>
    <w:p w14:paraId="55BBDFFA" w14:textId="77777777" w:rsidR="006D0EE3" w:rsidRDefault="00000000">
      <w:pPr>
        <w:pStyle w:val="Code"/>
      </w:pPr>
      <w:r>
        <w:rPr>
          <w:rStyle w:val="None"/>
        </w:rPr>
        <w:t>#</w:t>
      </w:r>
      <w:proofErr w:type="gramStart"/>
      <w:r>
        <w:rPr>
          <w:rStyle w:val="None"/>
        </w:rPr>
        <w:t>&gt;  7</w:t>
      </w:r>
      <w:proofErr w:type="gramEnd"/>
      <w:r>
        <w:rPr>
          <w:rStyle w:val="None"/>
        </w:rPr>
        <w:t xml:space="preserve"> P1_004N " !!Total:!!Population of one race:!!</w:t>
      </w:r>
      <w:proofErr w:type="spellStart"/>
      <w:r>
        <w:rPr>
          <w:rStyle w:val="None"/>
        </w:rPr>
        <w:t>Bla</w:t>
      </w:r>
      <w:proofErr w:type="spellEnd"/>
      <w:r>
        <w:rPr>
          <w:rStyle w:val="None"/>
        </w:rPr>
        <w:t xml:space="preserve">… RACE   </w:t>
      </w:r>
    </w:p>
    <w:p w14:paraId="238C680B" w14:textId="77777777" w:rsidR="006D0EE3" w:rsidRDefault="00000000">
      <w:pPr>
        <w:pStyle w:val="Code"/>
      </w:pPr>
      <w:r>
        <w:rPr>
          <w:rStyle w:val="None"/>
        </w:rPr>
        <w:t>#</w:t>
      </w:r>
      <w:proofErr w:type="gramStart"/>
      <w:r>
        <w:rPr>
          <w:rStyle w:val="None"/>
        </w:rPr>
        <w:t>&gt;  8</w:t>
      </w:r>
      <w:proofErr w:type="gramEnd"/>
      <w:r>
        <w:rPr>
          <w:rStyle w:val="None"/>
        </w:rPr>
        <w:t xml:space="preserve"> P1_005N " !!Total:!!Population of one race:!!</w:t>
      </w:r>
      <w:proofErr w:type="spellStart"/>
      <w:r>
        <w:rPr>
          <w:rStyle w:val="None"/>
        </w:rPr>
        <w:t>Ame</w:t>
      </w:r>
      <w:proofErr w:type="spellEnd"/>
      <w:r>
        <w:rPr>
          <w:rStyle w:val="None"/>
        </w:rPr>
        <w:t xml:space="preserve">… RACE   </w:t>
      </w:r>
    </w:p>
    <w:p w14:paraId="5C8028E3" w14:textId="77777777" w:rsidR="006D0EE3" w:rsidRDefault="00000000">
      <w:pPr>
        <w:pStyle w:val="Code"/>
      </w:pPr>
      <w:r>
        <w:rPr>
          <w:rStyle w:val="None"/>
        </w:rPr>
        <w:t>#</w:t>
      </w:r>
      <w:proofErr w:type="gramStart"/>
      <w:r>
        <w:rPr>
          <w:rStyle w:val="None"/>
        </w:rPr>
        <w:t>&gt;  9</w:t>
      </w:r>
      <w:proofErr w:type="gramEnd"/>
      <w:r>
        <w:rPr>
          <w:rStyle w:val="None"/>
        </w:rPr>
        <w:t xml:space="preserve"> P1_006N " !!Total:!!Population of one race:!!</w:t>
      </w:r>
      <w:proofErr w:type="spellStart"/>
      <w:r>
        <w:rPr>
          <w:rStyle w:val="None"/>
        </w:rPr>
        <w:t>Asi</w:t>
      </w:r>
      <w:proofErr w:type="spellEnd"/>
      <w:r>
        <w:rPr>
          <w:rStyle w:val="None"/>
        </w:rPr>
        <w:t xml:space="preserve">… RACE   </w:t>
      </w:r>
    </w:p>
    <w:p w14:paraId="3BAD83D4" w14:textId="77777777" w:rsidR="006D0EE3" w:rsidRDefault="00000000">
      <w:pPr>
        <w:pStyle w:val="Code"/>
      </w:pPr>
      <w:r>
        <w:rPr>
          <w:rStyle w:val="None"/>
        </w:rPr>
        <w:t>#&gt; 10 P1_007N " !!</w:t>
      </w:r>
      <w:proofErr w:type="gramStart"/>
      <w:r>
        <w:rPr>
          <w:rStyle w:val="None"/>
        </w:rPr>
        <w:t>Total:!!</w:t>
      </w:r>
      <w:proofErr w:type="gramEnd"/>
      <w:r>
        <w:rPr>
          <w:rStyle w:val="None"/>
        </w:rPr>
        <w:t xml:space="preserve">Population of one race:!!Nat… RACE   </w:t>
      </w:r>
    </w:p>
    <w:p w14:paraId="0AA71D0F" w14:textId="77777777" w:rsidR="006D0EE3" w:rsidRDefault="00000000">
      <w:pPr>
        <w:pStyle w:val="Code"/>
        <w:rPr>
          <w:rStyle w:val="None"/>
          <w:rFonts w:eastAsia="Courier" w:cs="Courier"/>
          <w:i/>
          <w:iCs/>
          <w:color w:val="3366FF"/>
          <w:u w:color="3366FF"/>
        </w:rPr>
      </w:pPr>
      <w:r>
        <w:rPr>
          <w:rStyle w:val="None"/>
          <w:i/>
          <w:iCs/>
          <w:color w:val="3366FF"/>
          <w:u w:color="3366FF"/>
        </w:rPr>
        <w:t>--snip=-</w:t>
      </w:r>
    </w:p>
    <w:p w14:paraId="48126F0A" w14:textId="77777777" w:rsidR="006D0EE3" w:rsidRDefault="00000000" w:rsidP="00E028C4">
      <w:pPr>
        <w:pStyle w:val="Body"/>
      </w:pPr>
      <w:bookmarkStart w:id="76" w:name="usingmultiplevariables"/>
      <w:r>
        <w:rPr>
          <w:rStyle w:val="None"/>
        </w:rPr>
        <w:t xml:space="preserve">By looking at this list, you can see that the variable </w:t>
      </w:r>
      <w:r>
        <w:rPr>
          <w:rStyle w:val="None"/>
          <w:rFonts w:ascii="Courier New" w:hAnsi="Courier New"/>
          <w:color w:val="3366FF"/>
          <w:u w:color="3366FF"/>
        </w:rPr>
        <w:t>P1_001N</w:t>
      </w:r>
      <w:r>
        <w:rPr>
          <w:rStyle w:val="None"/>
        </w:rPr>
        <w:t xml:space="preserve"> gives us the total population.</w:t>
      </w:r>
    </w:p>
    <w:p w14:paraId="063A9B04" w14:textId="77777777" w:rsidR="006D0EE3" w:rsidRDefault="00000000">
      <w:pPr>
        <w:pStyle w:val="HeadB"/>
      </w:pPr>
      <w:bookmarkStart w:id="77" w:name="_Toc9"/>
      <w:bookmarkStart w:id="78" w:name="_Toc137025821"/>
      <w:r>
        <w:rPr>
          <w:rStyle w:val="None"/>
        </w:rPr>
        <w:lastRenderedPageBreak/>
        <w:t>Using Multiple Census Variables</w:t>
      </w:r>
      <w:bookmarkEnd w:id="77"/>
      <w:bookmarkEnd w:id="78"/>
    </w:p>
    <w:p w14:paraId="1159ADC4" w14:textId="77777777" w:rsidR="006D0EE3" w:rsidRDefault="00000000" w:rsidP="00E028C4">
      <w:pPr>
        <w:pStyle w:val="Body"/>
      </w:pPr>
      <w:r>
        <w:rPr>
          <w:rStyle w:val="None"/>
        </w:rPr>
        <w:t xml:space="preserve">Now that we know which variables we need, we can use the </w:t>
      </w:r>
      <w:proofErr w:type="spellStart"/>
      <w:r>
        <w:rPr>
          <w:rStyle w:val="None"/>
          <w:rFonts w:ascii="Courier New" w:hAnsi="Courier New"/>
          <w:color w:val="3366FF"/>
          <w:u w:color="3366FF"/>
        </w:rPr>
        <w:t>get_</w:t>
      </w:r>
      <w:proofErr w:type="gramStart"/>
      <w:r>
        <w:rPr>
          <w:rStyle w:val="None"/>
          <w:rFonts w:ascii="Courier New" w:hAnsi="Courier New"/>
          <w:color w:val="3366FF"/>
          <w:u w:color="3366FF"/>
        </w:rPr>
        <w:t>decennial</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 xml:space="preserve"> function again with two variables at once:</w:t>
      </w:r>
    </w:p>
    <w:p w14:paraId="386BEC5B" w14:textId="77777777" w:rsidR="006D0EE3" w:rsidRDefault="00000000">
      <w:pPr>
        <w:pStyle w:val="Code"/>
      </w:pPr>
      <w:proofErr w:type="spellStart"/>
      <w:r>
        <w:rPr>
          <w:rStyle w:val="None"/>
        </w:rPr>
        <w:t>get_</w:t>
      </w:r>
      <w:proofErr w:type="gramStart"/>
      <w:r>
        <w:rPr>
          <w:rStyle w:val="None"/>
        </w:rPr>
        <w:t>decennial</w:t>
      </w:r>
      <w:proofErr w:type="spellEnd"/>
      <w:r>
        <w:rPr>
          <w:rStyle w:val="None"/>
          <w:sz w:val="17"/>
        </w:rPr>
        <w:t>(</w:t>
      </w:r>
      <w:proofErr w:type="gramEnd"/>
      <w:r>
        <w:rPr>
          <w:rStyle w:val="None"/>
          <w:sz w:val="17"/>
          <w:u w:color="000000"/>
        </w:rPr>
        <w:t>geography =</w:t>
      </w:r>
      <w:r>
        <w:rPr>
          <w:rStyle w:val="None"/>
          <w:sz w:val="17"/>
        </w:rPr>
        <w:t xml:space="preserve"> </w:t>
      </w:r>
      <w:r>
        <w:rPr>
          <w:rStyle w:val="None"/>
        </w:rPr>
        <w:t>"state"</w:t>
      </w:r>
      <w:r>
        <w:rPr>
          <w:rStyle w:val="None"/>
          <w:sz w:val="17"/>
        </w:rPr>
        <w:t xml:space="preserve">, </w:t>
      </w:r>
    </w:p>
    <w:p w14:paraId="1F5722B9" w14:textId="77777777" w:rsidR="006D0EE3" w:rsidRDefault="00000000">
      <w:pPr>
        <w:pStyle w:val="Code"/>
      </w:pPr>
      <w:r>
        <w:rPr>
          <w:rStyle w:val="None"/>
          <w:sz w:val="17"/>
        </w:rPr>
        <w:t xml:space="preserve">              </w:t>
      </w:r>
      <w:r>
        <w:rPr>
          <w:rStyle w:val="None"/>
          <w:sz w:val="17"/>
          <w:u w:color="000000"/>
        </w:rPr>
        <w:t>variables =</w:t>
      </w:r>
      <w:r>
        <w:rPr>
          <w:rStyle w:val="None"/>
          <w:sz w:val="17"/>
        </w:rPr>
        <w:t xml:space="preserve"> </w:t>
      </w:r>
      <w:proofErr w:type="gramStart"/>
      <w:r>
        <w:rPr>
          <w:rStyle w:val="None"/>
        </w:rPr>
        <w:t>c</w:t>
      </w:r>
      <w:r>
        <w:rPr>
          <w:rStyle w:val="None"/>
          <w:sz w:val="17"/>
        </w:rPr>
        <w:t>(</w:t>
      </w:r>
      <w:proofErr w:type="gramEnd"/>
      <w:r>
        <w:rPr>
          <w:rStyle w:val="None"/>
        </w:rPr>
        <w:t>"P1_001N"</w:t>
      </w:r>
      <w:r>
        <w:rPr>
          <w:rStyle w:val="None"/>
          <w:sz w:val="17"/>
        </w:rPr>
        <w:t xml:space="preserve">, </w:t>
      </w:r>
      <w:r>
        <w:rPr>
          <w:rStyle w:val="None"/>
        </w:rPr>
        <w:t>"P1_006N"</w:t>
      </w:r>
      <w:r>
        <w:rPr>
          <w:rStyle w:val="None"/>
          <w:sz w:val="17"/>
        </w:rPr>
        <w:t>),</w:t>
      </w:r>
    </w:p>
    <w:p w14:paraId="6CDBC781" w14:textId="77777777" w:rsidR="006D0EE3" w:rsidRDefault="00000000">
      <w:pPr>
        <w:pStyle w:val="Code"/>
      </w:pPr>
      <w:r>
        <w:rPr>
          <w:rStyle w:val="None"/>
          <w:sz w:val="17"/>
        </w:rPr>
        <w:t xml:space="preserve">              </w:t>
      </w:r>
      <w:r>
        <w:rPr>
          <w:rStyle w:val="None"/>
          <w:sz w:val="17"/>
          <w:u w:color="000000"/>
        </w:rPr>
        <w:t>year =</w:t>
      </w:r>
      <w:r>
        <w:rPr>
          <w:rStyle w:val="None"/>
          <w:sz w:val="17"/>
        </w:rPr>
        <w:t xml:space="preserve"> </w:t>
      </w:r>
      <w:r>
        <w:rPr>
          <w:rStyle w:val="None"/>
          <w:sz w:val="17"/>
          <w:u w:color="000000"/>
        </w:rPr>
        <w:t>2020</w:t>
      </w:r>
      <w:r>
        <w:rPr>
          <w:rStyle w:val="None"/>
          <w:sz w:val="17"/>
        </w:rPr>
        <w:t xml:space="preserve">) </w:t>
      </w:r>
      <w:r>
        <w:rPr>
          <w:rStyle w:val="None"/>
          <w:sz w:val="17"/>
          <w:u w:color="000000"/>
        </w:rPr>
        <w:t>%&gt;%</w:t>
      </w:r>
      <w:r>
        <w:rPr>
          <w:rStyle w:val="None"/>
          <w:sz w:val="17"/>
        </w:rPr>
        <w:t xml:space="preserve"> </w:t>
      </w:r>
    </w:p>
    <w:p w14:paraId="468197D3" w14:textId="77777777" w:rsidR="006D0EE3" w:rsidRDefault="00000000">
      <w:pPr>
        <w:pStyle w:val="Code"/>
      </w:pPr>
      <w:r>
        <w:rPr>
          <w:rStyle w:val="None"/>
          <w:sz w:val="17"/>
        </w:rPr>
        <w:t xml:space="preserve">  </w:t>
      </w:r>
      <w:proofErr w:type="gramStart"/>
      <w:r>
        <w:rPr>
          <w:rStyle w:val="None"/>
        </w:rPr>
        <w:t>arrange</w:t>
      </w:r>
      <w:r>
        <w:rPr>
          <w:rStyle w:val="None"/>
          <w:sz w:val="17"/>
        </w:rPr>
        <w:t>(</w:t>
      </w:r>
      <w:proofErr w:type="gramEnd"/>
      <w:r>
        <w:rPr>
          <w:rStyle w:val="None"/>
          <w:sz w:val="17"/>
        </w:rPr>
        <w:t>NAME)</w:t>
      </w:r>
    </w:p>
    <w:p w14:paraId="74AA4C25" w14:textId="77777777" w:rsidR="006D0EE3" w:rsidRDefault="00000000" w:rsidP="00E028C4">
      <w:pPr>
        <w:pStyle w:val="Body"/>
      </w:pPr>
      <w:r>
        <w:rPr>
          <w:rStyle w:val="None"/>
        </w:rPr>
        <w:t xml:space="preserve">We add </w:t>
      </w:r>
      <w:proofErr w:type="gramStart"/>
      <w:r>
        <w:rPr>
          <w:rStyle w:val="None"/>
          <w:rFonts w:ascii="Courier New" w:hAnsi="Courier New"/>
          <w:color w:val="3366FF"/>
          <w:u w:color="3366FF"/>
        </w:rPr>
        <w:t>arrange(</w:t>
      </w:r>
      <w:proofErr w:type="gramEnd"/>
      <w:r>
        <w:rPr>
          <w:rStyle w:val="None"/>
          <w:rFonts w:ascii="Courier New" w:hAnsi="Courier New"/>
          <w:color w:val="3366FF"/>
          <w:u w:color="3366FF"/>
        </w:rPr>
        <w:t>NAME)</w:t>
      </w:r>
      <w:r>
        <w:rPr>
          <w:rStyle w:val="None"/>
        </w:rPr>
        <w:t xml:space="preserve"> after </w:t>
      </w:r>
      <w:proofErr w:type="spellStart"/>
      <w:r>
        <w:rPr>
          <w:rStyle w:val="None"/>
          <w:rFonts w:ascii="Courier New" w:hAnsi="Courier New"/>
          <w:color w:val="3366FF"/>
          <w:u w:color="3366FF"/>
        </w:rPr>
        <w:t>get_decennial</w:t>
      </w:r>
      <w:proofErr w:type="spellEnd"/>
      <w:r>
        <w:rPr>
          <w:rStyle w:val="None"/>
          <w:rFonts w:ascii="Courier New" w:hAnsi="Courier New"/>
          <w:color w:val="3366FF"/>
          <w:u w:color="3366FF"/>
        </w:rPr>
        <w:t>()</w:t>
      </w:r>
      <w:r>
        <w:rPr>
          <w:rStyle w:val="None"/>
        </w:rPr>
        <w:t xml:space="preserve"> so that the results are sorted by state name, allowing us to see that we have both variables for each state:</w:t>
      </w:r>
    </w:p>
    <w:p w14:paraId="4438271F" w14:textId="77777777" w:rsidR="006D0EE3" w:rsidRDefault="00000000">
      <w:pPr>
        <w:pStyle w:val="Code"/>
      </w:pPr>
      <w:r>
        <w:rPr>
          <w:rStyle w:val="None"/>
        </w:rPr>
        <w:t xml:space="preserve">#&gt; # A </w:t>
      </w:r>
      <w:proofErr w:type="spellStart"/>
      <w:r>
        <w:rPr>
          <w:rStyle w:val="None"/>
        </w:rPr>
        <w:t>tibble</w:t>
      </w:r>
      <w:proofErr w:type="spellEnd"/>
      <w:r>
        <w:rPr>
          <w:rStyle w:val="None"/>
        </w:rPr>
        <w:t>: 104 × 4</w:t>
      </w:r>
    </w:p>
    <w:p w14:paraId="39419785" w14:textId="77777777" w:rsidR="006D0EE3" w:rsidRDefault="00000000">
      <w:pPr>
        <w:pStyle w:val="Code"/>
      </w:pPr>
      <w:r>
        <w:rPr>
          <w:rStyle w:val="None"/>
        </w:rPr>
        <w:t>#&gt;    GEOID NAME       variable    value</w:t>
      </w:r>
    </w:p>
    <w:p w14:paraId="245E9931" w14:textId="77777777" w:rsidR="006D0EE3" w:rsidRDefault="00000000">
      <w:pPr>
        <w:pStyle w:val="Code"/>
      </w:pPr>
      <w:r>
        <w:rPr>
          <w:rStyle w:val="None"/>
        </w:rPr>
        <w:t>#&gt;    &lt;chr&gt; &lt;chr&gt;      &lt;chr&gt;       &lt;</w:t>
      </w:r>
      <w:proofErr w:type="spellStart"/>
      <w:r>
        <w:rPr>
          <w:rStyle w:val="None"/>
        </w:rPr>
        <w:t>dbl</w:t>
      </w:r>
      <w:proofErr w:type="spellEnd"/>
      <w:r>
        <w:rPr>
          <w:rStyle w:val="None"/>
        </w:rPr>
        <w:t>&gt;</w:t>
      </w:r>
    </w:p>
    <w:p w14:paraId="5C27B867" w14:textId="77777777" w:rsidR="006D0EE3" w:rsidRDefault="00000000">
      <w:pPr>
        <w:pStyle w:val="Code"/>
      </w:pPr>
      <w:r>
        <w:rPr>
          <w:rStyle w:val="None"/>
        </w:rPr>
        <w:t>#</w:t>
      </w:r>
      <w:proofErr w:type="gramStart"/>
      <w:r>
        <w:rPr>
          <w:rStyle w:val="None"/>
        </w:rPr>
        <w:t>&gt;  1</w:t>
      </w:r>
      <w:proofErr w:type="gramEnd"/>
      <w:r>
        <w:rPr>
          <w:rStyle w:val="None"/>
        </w:rPr>
        <w:t xml:space="preserve"> 01    Alabama    P1_001N   5024279</w:t>
      </w:r>
    </w:p>
    <w:p w14:paraId="7ADA2BD2" w14:textId="77777777" w:rsidR="006D0EE3" w:rsidRDefault="00000000">
      <w:pPr>
        <w:pStyle w:val="Code"/>
      </w:pPr>
      <w:r>
        <w:rPr>
          <w:rStyle w:val="None"/>
        </w:rPr>
        <w:t>#</w:t>
      </w:r>
      <w:proofErr w:type="gramStart"/>
      <w:r>
        <w:rPr>
          <w:rStyle w:val="None"/>
        </w:rPr>
        <w:t>&gt;  2</w:t>
      </w:r>
      <w:proofErr w:type="gramEnd"/>
      <w:r>
        <w:rPr>
          <w:rStyle w:val="None"/>
        </w:rPr>
        <w:t xml:space="preserve"> 01    Alabama    P1_006N     76660</w:t>
      </w:r>
    </w:p>
    <w:p w14:paraId="1ED0006A" w14:textId="77777777" w:rsidR="006D0EE3" w:rsidRDefault="00000000">
      <w:pPr>
        <w:pStyle w:val="Code"/>
      </w:pPr>
      <w:r>
        <w:rPr>
          <w:rStyle w:val="None"/>
        </w:rPr>
        <w:t>#</w:t>
      </w:r>
      <w:proofErr w:type="gramStart"/>
      <w:r>
        <w:rPr>
          <w:rStyle w:val="None"/>
        </w:rPr>
        <w:t>&gt;  3</w:t>
      </w:r>
      <w:proofErr w:type="gramEnd"/>
      <w:r>
        <w:rPr>
          <w:rStyle w:val="None"/>
        </w:rPr>
        <w:t xml:space="preserve"> 02    Alaska     P1_001N    733391</w:t>
      </w:r>
    </w:p>
    <w:p w14:paraId="2CACB65B" w14:textId="77777777" w:rsidR="006D0EE3" w:rsidRDefault="00000000">
      <w:pPr>
        <w:pStyle w:val="Code"/>
      </w:pPr>
      <w:r>
        <w:rPr>
          <w:rStyle w:val="None"/>
        </w:rPr>
        <w:t>#</w:t>
      </w:r>
      <w:proofErr w:type="gramStart"/>
      <w:r>
        <w:rPr>
          <w:rStyle w:val="None"/>
        </w:rPr>
        <w:t>&gt;  4</w:t>
      </w:r>
      <w:proofErr w:type="gramEnd"/>
      <w:r>
        <w:rPr>
          <w:rStyle w:val="None"/>
        </w:rPr>
        <w:t xml:space="preserve"> 02    Alaska     P1_006N     44032</w:t>
      </w:r>
    </w:p>
    <w:p w14:paraId="78DC7E59" w14:textId="77777777" w:rsidR="006D0EE3" w:rsidRDefault="00000000">
      <w:pPr>
        <w:pStyle w:val="Code"/>
      </w:pPr>
      <w:r>
        <w:rPr>
          <w:rStyle w:val="None"/>
        </w:rPr>
        <w:t>#</w:t>
      </w:r>
      <w:proofErr w:type="gramStart"/>
      <w:r>
        <w:rPr>
          <w:rStyle w:val="None"/>
        </w:rPr>
        <w:t>&gt;  5</w:t>
      </w:r>
      <w:proofErr w:type="gramEnd"/>
      <w:r>
        <w:rPr>
          <w:rStyle w:val="None"/>
        </w:rPr>
        <w:t xml:space="preserve"> 04    Arizona    P1_001N   7151502</w:t>
      </w:r>
    </w:p>
    <w:p w14:paraId="3DE80C80" w14:textId="77777777" w:rsidR="006D0EE3" w:rsidRDefault="00000000">
      <w:pPr>
        <w:pStyle w:val="Code"/>
      </w:pPr>
      <w:r>
        <w:rPr>
          <w:rStyle w:val="None"/>
        </w:rPr>
        <w:t>#</w:t>
      </w:r>
      <w:proofErr w:type="gramStart"/>
      <w:r>
        <w:rPr>
          <w:rStyle w:val="None"/>
        </w:rPr>
        <w:t>&gt;  6</w:t>
      </w:r>
      <w:proofErr w:type="gramEnd"/>
      <w:r>
        <w:rPr>
          <w:rStyle w:val="None"/>
        </w:rPr>
        <w:t xml:space="preserve"> 04    Arizona    P1_006N    257430</w:t>
      </w:r>
    </w:p>
    <w:p w14:paraId="0A346132" w14:textId="77777777" w:rsidR="006D0EE3" w:rsidRDefault="00000000">
      <w:pPr>
        <w:pStyle w:val="Code"/>
      </w:pPr>
      <w:r>
        <w:rPr>
          <w:rStyle w:val="None"/>
        </w:rPr>
        <w:t>#</w:t>
      </w:r>
      <w:proofErr w:type="gramStart"/>
      <w:r>
        <w:rPr>
          <w:rStyle w:val="None"/>
        </w:rPr>
        <w:t>&gt;  7</w:t>
      </w:r>
      <w:proofErr w:type="gramEnd"/>
      <w:r>
        <w:rPr>
          <w:rStyle w:val="None"/>
        </w:rPr>
        <w:t xml:space="preserve"> 05    Arkansas   P1_001N   3011524</w:t>
      </w:r>
    </w:p>
    <w:p w14:paraId="168174B6" w14:textId="77777777" w:rsidR="006D0EE3" w:rsidRDefault="00000000">
      <w:pPr>
        <w:pStyle w:val="Code"/>
      </w:pPr>
      <w:r>
        <w:rPr>
          <w:rStyle w:val="None"/>
        </w:rPr>
        <w:t>#</w:t>
      </w:r>
      <w:proofErr w:type="gramStart"/>
      <w:r>
        <w:rPr>
          <w:rStyle w:val="None"/>
        </w:rPr>
        <w:t>&gt;  8</w:t>
      </w:r>
      <w:proofErr w:type="gramEnd"/>
      <w:r>
        <w:rPr>
          <w:rStyle w:val="None"/>
        </w:rPr>
        <w:t xml:space="preserve"> 05    Arkansas   P1_006N     51839</w:t>
      </w:r>
    </w:p>
    <w:p w14:paraId="7F6730C5" w14:textId="77777777" w:rsidR="006D0EE3" w:rsidRDefault="00000000">
      <w:pPr>
        <w:pStyle w:val="Code"/>
      </w:pPr>
      <w:r>
        <w:rPr>
          <w:rStyle w:val="None"/>
        </w:rPr>
        <w:t>#</w:t>
      </w:r>
      <w:proofErr w:type="gramStart"/>
      <w:r>
        <w:rPr>
          <w:rStyle w:val="None"/>
        </w:rPr>
        <w:t>&gt;  9</w:t>
      </w:r>
      <w:proofErr w:type="gramEnd"/>
      <w:r>
        <w:rPr>
          <w:rStyle w:val="None"/>
        </w:rPr>
        <w:t xml:space="preserve"> 06    California P1_001N  39538223</w:t>
      </w:r>
    </w:p>
    <w:p w14:paraId="34C700C9" w14:textId="77777777" w:rsidR="006D0EE3" w:rsidRDefault="00000000">
      <w:pPr>
        <w:pStyle w:val="Code"/>
      </w:pPr>
      <w:r>
        <w:rPr>
          <w:rStyle w:val="None"/>
        </w:rPr>
        <w:t>#&gt; 10 06    California P1_006N   6085947</w:t>
      </w:r>
    </w:p>
    <w:p w14:paraId="5175E560" w14:textId="77777777" w:rsidR="006D0EE3" w:rsidRDefault="00000000">
      <w:pPr>
        <w:pStyle w:val="Code"/>
        <w:rPr>
          <w:rStyle w:val="None"/>
          <w:rFonts w:eastAsia="Courier" w:cs="Courier"/>
          <w:i/>
          <w:iCs/>
          <w:color w:val="3366FF"/>
          <w:u w:color="3366FF"/>
        </w:rPr>
      </w:pPr>
      <w:r>
        <w:rPr>
          <w:rStyle w:val="None"/>
          <w:i/>
          <w:iCs/>
          <w:color w:val="3366FF"/>
          <w:u w:color="3366FF"/>
        </w:rPr>
        <w:t>--snip--</w:t>
      </w:r>
    </w:p>
    <w:p w14:paraId="32ED8338" w14:textId="77777777" w:rsidR="006D0EE3" w:rsidRDefault="00000000" w:rsidP="00E028C4">
      <w:pPr>
        <w:pStyle w:val="Body"/>
      </w:pPr>
      <w:bookmarkStart w:id="79" w:name="givingvariablesmoredescriptivenames"/>
      <w:r>
        <w:rPr>
          <w:rStyle w:val="None"/>
        </w:rPr>
        <w:t xml:space="preserve">If you’re working with multiple census variables, however, you might have trouble remembering what names like </w:t>
      </w:r>
      <w:r>
        <w:rPr>
          <w:rStyle w:val="None"/>
          <w:rFonts w:ascii="Courier New" w:hAnsi="Courier New"/>
          <w:color w:val="3366FF"/>
          <w:u w:color="3366FF"/>
        </w:rPr>
        <w:t>P1_001N</w:t>
      </w:r>
      <w:r>
        <w:rPr>
          <w:rStyle w:val="None"/>
        </w:rPr>
        <w:t xml:space="preserve"> and </w:t>
      </w:r>
      <w:r>
        <w:rPr>
          <w:rStyle w:val="None"/>
          <w:rFonts w:ascii="Courier New" w:hAnsi="Courier New"/>
          <w:color w:val="3366FF"/>
          <w:u w:color="3366FF"/>
        </w:rPr>
        <w:t>P1_006N</w:t>
      </w:r>
      <w:r>
        <w:rPr>
          <w:rStyle w:val="None"/>
        </w:rPr>
        <w:t xml:space="preserve"> mean. Fortunately, we can adjust the code in the call to </w:t>
      </w:r>
      <w:proofErr w:type="spellStart"/>
      <w:r>
        <w:rPr>
          <w:rStyle w:val="None"/>
          <w:rFonts w:ascii="Courier New" w:hAnsi="Courier New"/>
          <w:color w:val="3366FF"/>
          <w:u w:color="3366FF"/>
        </w:rPr>
        <w:t>get_</w:t>
      </w:r>
      <w:proofErr w:type="gramStart"/>
      <w:r>
        <w:rPr>
          <w:rStyle w:val="None"/>
          <w:rFonts w:ascii="Courier New" w:hAnsi="Courier New"/>
          <w:color w:val="3366FF"/>
          <w:u w:color="3366FF"/>
        </w:rPr>
        <w:t>decennial</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 xml:space="preserve"> to give these variables more meaningful names using the following syntax:</w:t>
      </w:r>
    </w:p>
    <w:p w14:paraId="5CCFD209" w14:textId="77777777" w:rsidR="006D0EE3" w:rsidRDefault="00000000">
      <w:pPr>
        <w:pStyle w:val="Code"/>
      </w:pPr>
      <w:proofErr w:type="spellStart"/>
      <w:r>
        <w:rPr>
          <w:rStyle w:val="None"/>
        </w:rPr>
        <w:t>get_</w:t>
      </w:r>
      <w:proofErr w:type="gramStart"/>
      <w:r>
        <w:rPr>
          <w:rStyle w:val="None"/>
        </w:rPr>
        <w:t>decennial</w:t>
      </w:r>
      <w:proofErr w:type="spellEnd"/>
      <w:r>
        <w:rPr>
          <w:rStyle w:val="None"/>
          <w:sz w:val="17"/>
        </w:rPr>
        <w:t>(</w:t>
      </w:r>
      <w:proofErr w:type="gramEnd"/>
      <w:r>
        <w:rPr>
          <w:rStyle w:val="None"/>
          <w:sz w:val="17"/>
          <w:u w:color="000000"/>
        </w:rPr>
        <w:t>geography =</w:t>
      </w:r>
      <w:r>
        <w:rPr>
          <w:rStyle w:val="None"/>
          <w:sz w:val="17"/>
        </w:rPr>
        <w:t xml:space="preserve"> </w:t>
      </w:r>
      <w:r>
        <w:rPr>
          <w:rStyle w:val="None"/>
        </w:rPr>
        <w:t>"state"</w:t>
      </w:r>
      <w:r>
        <w:rPr>
          <w:rStyle w:val="None"/>
          <w:sz w:val="17"/>
        </w:rPr>
        <w:t xml:space="preserve">, </w:t>
      </w:r>
    </w:p>
    <w:p w14:paraId="2BB9832E" w14:textId="77777777" w:rsidR="006D0EE3" w:rsidRDefault="00000000">
      <w:pPr>
        <w:pStyle w:val="Code"/>
      </w:pPr>
      <w:r>
        <w:rPr>
          <w:rStyle w:val="None"/>
          <w:sz w:val="17"/>
        </w:rPr>
        <w:t xml:space="preserve">              </w:t>
      </w:r>
      <w:r>
        <w:rPr>
          <w:rStyle w:val="None"/>
          <w:sz w:val="17"/>
          <w:u w:color="000000"/>
        </w:rPr>
        <w:t>variables =</w:t>
      </w:r>
      <w:r>
        <w:rPr>
          <w:rStyle w:val="None"/>
          <w:sz w:val="17"/>
        </w:rPr>
        <w:t xml:space="preserve"> </w:t>
      </w:r>
      <w:proofErr w:type="gramStart"/>
      <w:r>
        <w:rPr>
          <w:rStyle w:val="None"/>
        </w:rPr>
        <w:t>c</w:t>
      </w:r>
      <w:r>
        <w:rPr>
          <w:rStyle w:val="None"/>
          <w:sz w:val="17"/>
        </w:rPr>
        <w:t>(</w:t>
      </w:r>
      <w:proofErr w:type="spellStart"/>
      <w:proofErr w:type="gramEnd"/>
      <w:r>
        <w:rPr>
          <w:rStyle w:val="None"/>
          <w:sz w:val="17"/>
          <w:u w:color="000000"/>
        </w:rPr>
        <w:t>total_population</w:t>
      </w:r>
      <w:proofErr w:type="spellEnd"/>
      <w:r>
        <w:rPr>
          <w:rStyle w:val="None"/>
          <w:sz w:val="17"/>
          <w:u w:color="000000"/>
        </w:rPr>
        <w:t xml:space="preserve"> =</w:t>
      </w:r>
      <w:r>
        <w:rPr>
          <w:rStyle w:val="None"/>
          <w:sz w:val="17"/>
        </w:rPr>
        <w:t xml:space="preserve"> </w:t>
      </w:r>
      <w:r>
        <w:rPr>
          <w:rStyle w:val="None"/>
        </w:rPr>
        <w:t>"P1_001N"</w:t>
      </w:r>
      <w:r>
        <w:rPr>
          <w:rStyle w:val="None"/>
          <w:sz w:val="17"/>
        </w:rPr>
        <w:t xml:space="preserve">, </w:t>
      </w:r>
    </w:p>
    <w:p w14:paraId="06EA425F" w14:textId="77777777" w:rsidR="006D0EE3" w:rsidRDefault="00000000">
      <w:pPr>
        <w:pStyle w:val="Code"/>
      </w:pPr>
      <w:r>
        <w:rPr>
          <w:rStyle w:val="None"/>
          <w:sz w:val="17"/>
        </w:rPr>
        <w:t xml:space="preserve">                            </w:t>
      </w:r>
      <w:proofErr w:type="spellStart"/>
      <w:r>
        <w:rPr>
          <w:rStyle w:val="None"/>
          <w:sz w:val="17"/>
          <w:u w:color="000000"/>
        </w:rPr>
        <w:t>asian_population</w:t>
      </w:r>
      <w:proofErr w:type="spellEnd"/>
      <w:r>
        <w:rPr>
          <w:rStyle w:val="None"/>
          <w:sz w:val="17"/>
          <w:u w:color="000000"/>
        </w:rPr>
        <w:t xml:space="preserve"> =</w:t>
      </w:r>
      <w:r>
        <w:rPr>
          <w:rStyle w:val="None"/>
          <w:sz w:val="17"/>
        </w:rPr>
        <w:t xml:space="preserve"> </w:t>
      </w:r>
      <w:r>
        <w:rPr>
          <w:rStyle w:val="None"/>
        </w:rPr>
        <w:t>"P1_006N"</w:t>
      </w:r>
      <w:r>
        <w:rPr>
          <w:rStyle w:val="None"/>
          <w:sz w:val="17"/>
        </w:rPr>
        <w:t>),</w:t>
      </w:r>
    </w:p>
    <w:p w14:paraId="6400F500" w14:textId="77777777" w:rsidR="006D0EE3" w:rsidRDefault="00000000">
      <w:pPr>
        <w:pStyle w:val="Code"/>
      </w:pPr>
      <w:r>
        <w:rPr>
          <w:rStyle w:val="None"/>
          <w:sz w:val="17"/>
        </w:rPr>
        <w:t xml:space="preserve">              </w:t>
      </w:r>
      <w:r>
        <w:rPr>
          <w:rStyle w:val="None"/>
          <w:sz w:val="17"/>
          <w:u w:color="000000"/>
        </w:rPr>
        <w:t>year =</w:t>
      </w:r>
      <w:r>
        <w:rPr>
          <w:rStyle w:val="None"/>
          <w:sz w:val="17"/>
        </w:rPr>
        <w:t xml:space="preserve"> </w:t>
      </w:r>
      <w:r>
        <w:rPr>
          <w:rStyle w:val="None"/>
          <w:sz w:val="17"/>
          <w:u w:color="000000"/>
        </w:rPr>
        <w:t>2020</w:t>
      </w:r>
      <w:r>
        <w:rPr>
          <w:rStyle w:val="None"/>
          <w:sz w:val="17"/>
        </w:rPr>
        <w:t xml:space="preserve">) </w:t>
      </w:r>
      <w:r>
        <w:rPr>
          <w:rStyle w:val="None"/>
          <w:sz w:val="17"/>
          <w:u w:color="000000"/>
        </w:rPr>
        <w:t>%&gt;%</w:t>
      </w:r>
      <w:r>
        <w:rPr>
          <w:rStyle w:val="None"/>
          <w:sz w:val="17"/>
        </w:rPr>
        <w:t xml:space="preserve"> </w:t>
      </w:r>
    </w:p>
    <w:p w14:paraId="13C3ED93" w14:textId="77777777" w:rsidR="006D0EE3" w:rsidRDefault="00000000">
      <w:pPr>
        <w:pStyle w:val="Code"/>
      </w:pPr>
      <w:r>
        <w:rPr>
          <w:rStyle w:val="None"/>
          <w:sz w:val="17"/>
        </w:rPr>
        <w:t xml:space="preserve">  </w:t>
      </w:r>
      <w:proofErr w:type="gramStart"/>
      <w:r>
        <w:rPr>
          <w:rStyle w:val="None"/>
        </w:rPr>
        <w:t>arrange</w:t>
      </w:r>
      <w:r>
        <w:rPr>
          <w:rStyle w:val="None"/>
          <w:sz w:val="17"/>
        </w:rPr>
        <w:t>(</w:t>
      </w:r>
      <w:proofErr w:type="gramEnd"/>
      <w:r>
        <w:rPr>
          <w:rStyle w:val="None"/>
          <w:sz w:val="17"/>
        </w:rPr>
        <w:t>NAME)</w:t>
      </w:r>
    </w:p>
    <w:p w14:paraId="5E7DDB72" w14:textId="77777777" w:rsidR="006D0EE3" w:rsidRDefault="00000000" w:rsidP="00E028C4">
      <w:pPr>
        <w:pStyle w:val="Body"/>
      </w:pPr>
      <w:r>
        <w:rPr>
          <w:rStyle w:val="None"/>
        </w:rPr>
        <w:t xml:space="preserve">Within the </w:t>
      </w:r>
      <w:proofErr w:type="gramStart"/>
      <w:r>
        <w:rPr>
          <w:rStyle w:val="None"/>
          <w:rFonts w:ascii="Courier New" w:hAnsi="Courier New"/>
          <w:color w:val="3366FF"/>
          <w:u w:color="3366FF"/>
        </w:rPr>
        <w:t>variables</w:t>
      </w:r>
      <w:proofErr w:type="gramEnd"/>
      <w:r>
        <w:rPr>
          <w:rStyle w:val="None"/>
        </w:rPr>
        <w:t xml:space="preserve"> argument, we give the name we want our variables to have, followed by the equal sign</w:t>
      </w:r>
      <w:ins w:id="80" w:author="Frances" w:date="2023-04-13T16:21:00Z">
        <w:r>
          <w:rPr>
            <w:rStyle w:val="None"/>
          </w:rPr>
          <w:t xml:space="preserve"> and</w:t>
        </w:r>
      </w:ins>
      <w:del w:id="81" w:author="Frances" w:date="2023-04-13T16:21:00Z">
        <w:r>
          <w:rPr>
            <w:rStyle w:val="None"/>
          </w:rPr>
          <w:delText>, followed by</w:delText>
        </w:r>
      </w:del>
      <w:r>
        <w:rPr>
          <w:rStyle w:val="None"/>
        </w:rPr>
        <w:t xml:space="preserve"> the original variable name. We can rename multiple variables by putting them within the </w:t>
      </w:r>
      <w:proofErr w:type="gramStart"/>
      <w:r>
        <w:rPr>
          <w:rStyle w:val="None"/>
          <w:rFonts w:ascii="Courier New" w:hAnsi="Courier New"/>
          <w:color w:val="3366FF"/>
          <w:u w:color="3366FF"/>
        </w:rPr>
        <w:t>c(</w:t>
      </w:r>
      <w:proofErr w:type="gramEnd"/>
      <w:r>
        <w:rPr>
          <w:rStyle w:val="None"/>
          <w:rFonts w:ascii="Courier New" w:hAnsi="Courier New"/>
          <w:color w:val="3366FF"/>
          <w:u w:color="3366FF"/>
        </w:rPr>
        <w:t>)</w:t>
      </w:r>
      <w:r>
        <w:rPr>
          <w:rStyle w:val="None"/>
        </w:rPr>
        <w:t xml:space="preserve"> function, as I’ve done </w:t>
      </w:r>
      <w:del w:id="82" w:author="Frances" w:date="2023-04-13T16:21:00Z">
        <w:r>
          <w:rPr>
            <w:rStyle w:val="None"/>
          </w:rPr>
          <w:delText>above</w:delText>
        </w:r>
      </w:del>
      <w:ins w:id="83" w:author="Frances" w:date="2023-04-13T16:21:00Z">
        <w:r>
          <w:rPr>
            <w:rStyle w:val="None"/>
          </w:rPr>
          <w:t>here</w:t>
        </w:r>
      </w:ins>
      <w:r>
        <w:rPr>
          <w:rStyle w:val="None"/>
        </w:rPr>
        <w:t>. It should now be much easier to see which variables we’re working with:</w:t>
      </w:r>
    </w:p>
    <w:p w14:paraId="1D58835A" w14:textId="77777777" w:rsidR="006D0EE3" w:rsidRDefault="00000000">
      <w:pPr>
        <w:pStyle w:val="Code"/>
      </w:pPr>
      <w:r>
        <w:rPr>
          <w:rStyle w:val="None"/>
        </w:rPr>
        <w:t xml:space="preserve">#&gt; # A </w:t>
      </w:r>
      <w:proofErr w:type="spellStart"/>
      <w:r>
        <w:rPr>
          <w:rStyle w:val="None"/>
        </w:rPr>
        <w:t>tibble</w:t>
      </w:r>
      <w:proofErr w:type="spellEnd"/>
      <w:r>
        <w:rPr>
          <w:rStyle w:val="None"/>
        </w:rPr>
        <w:t>: 104 × 4</w:t>
      </w:r>
    </w:p>
    <w:p w14:paraId="67B3CC7D" w14:textId="77777777" w:rsidR="006D0EE3" w:rsidRDefault="00000000">
      <w:pPr>
        <w:pStyle w:val="Code"/>
      </w:pPr>
      <w:r>
        <w:rPr>
          <w:rStyle w:val="None"/>
        </w:rPr>
        <w:t>#&gt;    GEOID NAME       variable            value</w:t>
      </w:r>
    </w:p>
    <w:p w14:paraId="77B8CB79" w14:textId="77777777" w:rsidR="006D0EE3" w:rsidRDefault="00000000">
      <w:pPr>
        <w:pStyle w:val="Code"/>
      </w:pPr>
      <w:r>
        <w:rPr>
          <w:rStyle w:val="None"/>
        </w:rPr>
        <w:t>#&gt;    &lt;chr&gt; &lt;chr&gt;      &lt;chr&gt;               &lt;</w:t>
      </w:r>
      <w:proofErr w:type="spellStart"/>
      <w:r>
        <w:rPr>
          <w:rStyle w:val="None"/>
        </w:rPr>
        <w:t>dbl</w:t>
      </w:r>
      <w:proofErr w:type="spellEnd"/>
      <w:r>
        <w:rPr>
          <w:rStyle w:val="None"/>
        </w:rPr>
        <w:t>&gt;</w:t>
      </w:r>
    </w:p>
    <w:p w14:paraId="0762C8A9" w14:textId="77777777" w:rsidR="006D0EE3" w:rsidRDefault="00000000">
      <w:pPr>
        <w:pStyle w:val="Code"/>
      </w:pPr>
      <w:r>
        <w:rPr>
          <w:rStyle w:val="None"/>
        </w:rPr>
        <w:t>#</w:t>
      </w:r>
      <w:proofErr w:type="gramStart"/>
      <w:r>
        <w:rPr>
          <w:rStyle w:val="None"/>
        </w:rPr>
        <w:t>&gt;  1</w:t>
      </w:r>
      <w:proofErr w:type="gramEnd"/>
      <w:r>
        <w:rPr>
          <w:rStyle w:val="None"/>
        </w:rPr>
        <w:t xml:space="preserve"> 01    Alabama    </w:t>
      </w:r>
      <w:proofErr w:type="spellStart"/>
      <w:r>
        <w:rPr>
          <w:rStyle w:val="None"/>
        </w:rPr>
        <w:t>total_population</w:t>
      </w:r>
      <w:proofErr w:type="spellEnd"/>
      <w:r>
        <w:rPr>
          <w:rStyle w:val="None"/>
        </w:rPr>
        <w:t xml:space="preserve">  5024279</w:t>
      </w:r>
    </w:p>
    <w:p w14:paraId="73B8BDDA" w14:textId="77777777" w:rsidR="006D0EE3" w:rsidRDefault="00000000">
      <w:pPr>
        <w:pStyle w:val="Code"/>
      </w:pPr>
      <w:r>
        <w:rPr>
          <w:rStyle w:val="None"/>
        </w:rPr>
        <w:t>#</w:t>
      </w:r>
      <w:proofErr w:type="gramStart"/>
      <w:r>
        <w:rPr>
          <w:rStyle w:val="None"/>
        </w:rPr>
        <w:t>&gt;  2</w:t>
      </w:r>
      <w:proofErr w:type="gramEnd"/>
      <w:r>
        <w:rPr>
          <w:rStyle w:val="None"/>
        </w:rPr>
        <w:t xml:space="preserve"> 01    Alabama    </w:t>
      </w:r>
      <w:proofErr w:type="spellStart"/>
      <w:r>
        <w:rPr>
          <w:rStyle w:val="None"/>
        </w:rPr>
        <w:t>asian_population</w:t>
      </w:r>
      <w:proofErr w:type="spellEnd"/>
      <w:r>
        <w:rPr>
          <w:rStyle w:val="None"/>
        </w:rPr>
        <w:t xml:space="preserve">    76660</w:t>
      </w:r>
    </w:p>
    <w:p w14:paraId="115858D2" w14:textId="77777777" w:rsidR="006D0EE3" w:rsidRDefault="00000000">
      <w:pPr>
        <w:pStyle w:val="Code"/>
      </w:pPr>
      <w:r>
        <w:rPr>
          <w:rStyle w:val="None"/>
        </w:rPr>
        <w:t>#</w:t>
      </w:r>
      <w:proofErr w:type="gramStart"/>
      <w:r>
        <w:rPr>
          <w:rStyle w:val="None"/>
        </w:rPr>
        <w:t>&gt;  3</w:t>
      </w:r>
      <w:proofErr w:type="gramEnd"/>
      <w:r>
        <w:rPr>
          <w:rStyle w:val="None"/>
        </w:rPr>
        <w:t xml:space="preserve"> 02    Alaska     </w:t>
      </w:r>
      <w:proofErr w:type="spellStart"/>
      <w:r>
        <w:rPr>
          <w:rStyle w:val="None"/>
        </w:rPr>
        <w:t>total_population</w:t>
      </w:r>
      <w:proofErr w:type="spellEnd"/>
      <w:r>
        <w:rPr>
          <w:rStyle w:val="None"/>
        </w:rPr>
        <w:t xml:space="preserve">   733391</w:t>
      </w:r>
    </w:p>
    <w:p w14:paraId="05543740" w14:textId="77777777" w:rsidR="006D0EE3" w:rsidRDefault="00000000">
      <w:pPr>
        <w:pStyle w:val="Code"/>
      </w:pPr>
      <w:r>
        <w:rPr>
          <w:rStyle w:val="None"/>
        </w:rPr>
        <w:t>#</w:t>
      </w:r>
      <w:proofErr w:type="gramStart"/>
      <w:r>
        <w:rPr>
          <w:rStyle w:val="None"/>
        </w:rPr>
        <w:t>&gt;  4</w:t>
      </w:r>
      <w:proofErr w:type="gramEnd"/>
      <w:r>
        <w:rPr>
          <w:rStyle w:val="None"/>
        </w:rPr>
        <w:t xml:space="preserve"> 02    Alaska     </w:t>
      </w:r>
      <w:proofErr w:type="spellStart"/>
      <w:r>
        <w:rPr>
          <w:rStyle w:val="None"/>
        </w:rPr>
        <w:t>asian_population</w:t>
      </w:r>
      <w:proofErr w:type="spellEnd"/>
      <w:r>
        <w:rPr>
          <w:rStyle w:val="None"/>
        </w:rPr>
        <w:t xml:space="preserve">    44032</w:t>
      </w:r>
    </w:p>
    <w:p w14:paraId="0AD84641" w14:textId="77777777" w:rsidR="006D0EE3" w:rsidRDefault="00000000">
      <w:pPr>
        <w:pStyle w:val="Code"/>
      </w:pPr>
      <w:r>
        <w:rPr>
          <w:rStyle w:val="None"/>
        </w:rPr>
        <w:t>#</w:t>
      </w:r>
      <w:proofErr w:type="gramStart"/>
      <w:r>
        <w:rPr>
          <w:rStyle w:val="None"/>
        </w:rPr>
        <w:t>&gt;  5</w:t>
      </w:r>
      <w:proofErr w:type="gramEnd"/>
      <w:r>
        <w:rPr>
          <w:rStyle w:val="None"/>
        </w:rPr>
        <w:t xml:space="preserve"> 04    Arizona    </w:t>
      </w:r>
      <w:proofErr w:type="spellStart"/>
      <w:r>
        <w:rPr>
          <w:rStyle w:val="None"/>
        </w:rPr>
        <w:t>total_population</w:t>
      </w:r>
      <w:proofErr w:type="spellEnd"/>
      <w:r>
        <w:rPr>
          <w:rStyle w:val="None"/>
        </w:rPr>
        <w:t xml:space="preserve">  7151502</w:t>
      </w:r>
    </w:p>
    <w:p w14:paraId="260BE157" w14:textId="77777777" w:rsidR="006D0EE3" w:rsidRDefault="00000000">
      <w:pPr>
        <w:pStyle w:val="Code"/>
      </w:pPr>
      <w:r>
        <w:rPr>
          <w:rStyle w:val="None"/>
        </w:rPr>
        <w:t>#</w:t>
      </w:r>
      <w:proofErr w:type="gramStart"/>
      <w:r>
        <w:rPr>
          <w:rStyle w:val="None"/>
        </w:rPr>
        <w:t>&gt;  6</w:t>
      </w:r>
      <w:proofErr w:type="gramEnd"/>
      <w:r>
        <w:rPr>
          <w:rStyle w:val="None"/>
        </w:rPr>
        <w:t xml:space="preserve"> 04    Arizona    </w:t>
      </w:r>
      <w:proofErr w:type="spellStart"/>
      <w:r>
        <w:rPr>
          <w:rStyle w:val="None"/>
        </w:rPr>
        <w:t>asian_population</w:t>
      </w:r>
      <w:proofErr w:type="spellEnd"/>
      <w:r>
        <w:rPr>
          <w:rStyle w:val="None"/>
        </w:rPr>
        <w:t xml:space="preserve">   257430</w:t>
      </w:r>
    </w:p>
    <w:p w14:paraId="30D08326" w14:textId="77777777" w:rsidR="006D0EE3" w:rsidRDefault="00000000">
      <w:pPr>
        <w:pStyle w:val="Code"/>
      </w:pPr>
      <w:r>
        <w:rPr>
          <w:rStyle w:val="None"/>
        </w:rPr>
        <w:t>#</w:t>
      </w:r>
      <w:proofErr w:type="gramStart"/>
      <w:r>
        <w:rPr>
          <w:rStyle w:val="None"/>
        </w:rPr>
        <w:t>&gt;  7</w:t>
      </w:r>
      <w:proofErr w:type="gramEnd"/>
      <w:r>
        <w:rPr>
          <w:rStyle w:val="None"/>
        </w:rPr>
        <w:t xml:space="preserve"> 05    Arkansas   </w:t>
      </w:r>
      <w:proofErr w:type="spellStart"/>
      <w:r>
        <w:rPr>
          <w:rStyle w:val="None"/>
        </w:rPr>
        <w:t>total_population</w:t>
      </w:r>
      <w:proofErr w:type="spellEnd"/>
      <w:r>
        <w:rPr>
          <w:rStyle w:val="None"/>
        </w:rPr>
        <w:t xml:space="preserve">  3011524</w:t>
      </w:r>
    </w:p>
    <w:p w14:paraId="4A4419A7" w14:textId="77777777" w:rsidR="006D0EE3" w:rsidRDefault="00000000">
      <w:pPr>
        <w:pStyle w:val="Code"/>
      </w:pPr>
      <w:r>
        <w:rPr>
          <w:rStyle w:val="None"/>
        </w:rPr>
        <w:t>#</w:t>
      </w:r>
      <w:proofErr w:type="gramStart"/>
      <w:r>
        <w:rPr>
          <w:rStyle w:val="None"/>
        </w:rPr>
        <w:t>&gt;  8</w:t>
      </w:r>
      <w:proofErr w:type="gramEnd"/>
      <w:r>
        <w:rPr>
          <w:rStyle w:val="None"/>
        </w:rPr>
        <w:t xml:space="preserve"> 05    Arkansas   </w:t>
      </w:r>
      <w:proofErr w:type="spellStart"/>
      <w:r>
        <w:rPr>
          <w:rStyle w:val="None"/>
        </w:rPr>
        <w:t>asian_population</w:t>
      </w:r>
      <w:proofErr w:type="spellEnd"/>
      <w:r>
        <w:rPr>
          <w:rStyle w:val="None"/>
        </w:rPr>
        <w:t xml:space="preserve">    51839</w:t>
      </w:r>
    </w:p>
    <w:p w14:paraId="3198F522" w14:textId="77777777" w:rsidR="006D0EE3" w:rsidRDefault="00000000">
      <w:pPr>
        <w:pStyle w:val="Code"/>
      </w:pPr>
      <w:r>
        <w:rPr>
          <w:rStyle w:val="None"/>
        </w:rPr>
        <w:t>#</w:t>
      </w:r>
      <w:proofErr w:type="gramStart"/>
      <w:r>
        <w:rPr>
          <w:rStyle w:val="None"/>
        </w:rPr>
        <w:t>&gt;  9</w:t>
      </w:r>
      <w:proofErr w:type="gramEnd"/>
      <w:r>
        <w:rPr>
          <w:rStyle w:val="None"/>
        </w:rPr>
        <w:t xml:space="preserve"> 06    California </w:t>
      </w:r>
      <w:proofErr w:type="spellStart"/>
      <w:r>
        <w:rPr>
          <w:rStyle w:val="None"/>
        </w:rPr>
        <w:t>total_population</w:t>
      </w:r>
      <w:proofErr w:type="spellEnd"/>
      <w:r>
        <w:rPr>
          <w:rStyle w:val="None"/>
        </w:rPr>
        <w:t xml:space="preserve"> 39538223</w:t>
      </w:r>
    </w:p>
    <w:p w14:paraId="5400EE8B" w14:textId="77777777" w:rsidR="006D0EE3" w:rsidRDefault="00000000">
      <w:pPr>
        <w:pStyle w:val="Code"/>
      </w:pPr>
      <w:r>
        <w:rPr>
          <w:rStyle w:val="None"/>
        </w:rPr>
        <w:t xml:space="preserve">#&gt; 10 06    California </w:t>
      </w:r>
      <w:proofErr w:type="spellStart"/>
      <w:r>
        <w:rPr>
          <w:rStyle w:val="None"/>
        </w:rPr>
        <w:t>asian_</w:t>
      </w:r>
      <w:proofErr w:type="gramStart"/>
      <w:r>
        <w:rPr>
          <w:rStyle w:val="None"/>
        </w:rPr>
        <w:t>population</w:t>
      </w:r>
      <w:proofErr w:type="spellEnd"/>
      <w:r>
        <w:rPr>
          <w:rStyle w:val="None"/>
        </w:rPr>
        <w:t xml:space="preserve">  6085947</w:t>
      </w:r>
      <w:proofErr w:type="gramEnd"/>
    </w:p>
    <w:p w14:paraId="42CC387E" w14:textId="77777777" w:rsidR="006D0EE3" w:rsidRDefault="00000000">
      <w:pPr>
        <w:pStyle w:val="Code"/>
      </w:pPr>
      <w:r>
        <w:rPr>
          <w:rStyle w:val="None"/>
        </w:rPr>
        <w:t>#&gt; # … with 94 more rows</w:t>
      </w:r>
    </w:p>
    <w:p w14:paraId="2FA00620" w14:textId="77777777" w:rsidR="006D0EE3" w:rsidRDefault="00000000" w:rsidP="00E028C4">
      <w:pPr>
        <w:pStyle w:val="Body"/>
      </w:pPr>
      <w:r>
        <w:rPr>
          <w:rStyle w:val="None"/>
        </w:rPr>
        <w:lastRenderedPageBreak/>
        <w:t xml:space="preserve">Instead of </w:t>
      </w:r>
      <w:r>
        <w:rPr>
          <w:rStyle w:val="None"/>
          <w:rFonts w:ascii="Courier New" w:hAnsi="Courier New"/>
          <w:color w:val="3366FF"/>
          <w:u w:color="3366FF"/>
        </w:rPr>
        <w:t>P1_001N</w:t>
      </w:r>
      <w:r>
        <w:rPr>
          <w:rStyle w:val="None"/>
        </w:rPr>
        <w:t xml:space="preserve"> and </w:t>
      </w:r>
      <w:r>
        <w:rPr>
          <w:rStyle w:val="None"/>
          <w:rFonts w:ascii="Courier New" w:hAnsi="Courier New"/>
          <w:color w:val="3366FF"/>
          <w:u w:color="3366FF"/>
        </w:rPr>
        <w:t>P1_006N</w:t>
      </w:r>
      <w:r>
        <w:rPr>
          <w:rStyle w:val="None"/>
        </w:rPr>
        <w:t xml:space="preserve">, we have </w:t>
      </w:r>
      <w:proofErr w:type="spellStart"/>
      <w:r>
        <w:rPr>
          <w:rStyle w:val="None"/>
          <w:rFonts w:ascii="Courier New" w:hAnsi="Courier New"/>
          <w:color w:val="3366FF"/>
          <w:u w:color="3366FF"/>
        </w:rPr>
        <w:t>total_population</w:t>
      </w:r>
      <w:proofErr w:type="spellEnd"/>
      <w:r>
        <w:rPr>
          <w:rStyle w:val="None"/>
        </w:rPr>
        <w:t xml:space="preserve"> and </w:t>
      </w:r>
      <w:proofErr w:type="spellStart"/>
      <w:r>
        <w:rPr>
          <w:rStyle w:val="None"/>
          <w:rFonts w:ascii="Courier New" w:hAnsi="Courier New"/>
          <w:color w:val="3366FF"/>
          <w:u w:color="3366FF"/>
        </w:rPr>
        <w:t>asian_population</w:t>
      </w:r>
      <w:proofErr w:type="spellEnd"/>
      <w:r>
        <w:rPr>
          <w:rStyle w:val="None"/>
        </w:rPr>
        <w:t>. Much better!</w:t>
      </w:r>
    </w:p>
    <w:p w14:paraId="2917D6FD" w14:textId="77777777" w:rsidR="006D0EE3" w:rsidRDefault="00000000">
      <w:pPr>
        <w:pStyle w:val="HeadB"/>
      </w:pPr>
      <w:bookmarkStart w:id="84" w:name="_Toc10"/>
      <w:bookmarkStart w:id="85" w:name="_Toc137025822"/>
      <w:bookmarkStart w:id="86" w:name="analyzingcensusdata"/>
      <w:r>
        <w:rPr>
          <w:rStyle w:val="None"/>
        </w:rPr>
        <w:t>Analyzing Census Data</w:t>
      </w:r>
      <w:bookmarkEnd w:id="84"/>
      <w:bookmarkEnd w:id="85"/>
    </w:p>
    <w:p w14:paraId="129F67D4" w14:textId="77777777" w:rsidR="006D0EE3" w:rsidRDefault="00000000" w:rsidP="00E028C4">
      <w:pPr>
        <w:pStyle w:val="Body"/>
      </w:pPr>
      <w:r>
        <w:rPr>
          <w:rStyle w:val="None"/>
        </w:rPr>
        <w:t>Now we have the data we need to calculate the Asian population in each state as a percentage of the total. To do this, we add a few things to the code from the previous section:</w:t>
      </w:r>
    </w:p>
    <w:p w14:paraId="085EE12C" w14:textId="77777777" w:rsidR="006D0EE3" w:rsidRDefault="00000000">
      <w:pPr>
        <w:pStyle w:val="Code"/>
      </w:pPr>
      <w:proofErr w:type="spellStart"/>
      <w:r>
        <w:rPr>
          <w:rStyle w:val="None"/>
        </w:rPr>
        <w:t>get_</w:t>
      </w:r>
      <w:proofErr w:type="gramStart"/>
      <w:r>
        <w:rPr>
          <w:rStyle w:val="None"/>
        </w:rPr>
        <w:t>decennial</w:t>
      </w:r>
      <w:proofErr w:type="spellEnd"/>
      <w:r>
        <w:rPr>
          <w:rStyle w:val="None"/>
          <w:sz w:val="17"/>
        </w:rPr>
        <w:t>(</w:t>
      </w:r>
      <w:proofErr w:type="gramEnd"/>
      <w:r>
        <w:rPr>
          <w:rStyle w:val="None"/>
          <w:sz w:val="17"/>
          <w:u w:color="000000"/>
        </w:rPr>
        <w:t>geography =</w:t>
      </w:r>
      <w:r>
        <w:rPr>
          <w:rStyle w:val="None"/>
          <w:sz w:val="17"/>
        </w:rPr>
        <w:t xml:space="preserve"> </w:t>
      </w:r>
      <w:r>
        <w:rPr>
          <w:rStyle w:val="None"/>
        </w:rPr>
        <w:t>"state"</w:t>
      </w:r>
      <w:r>
        <w:rPr>
          <w:rStyle w:val="None"/>
          <w:sz w:val="17"/>
        </w:rPr>
        <w:t xml:space="preserve">, </w:t>
      </w:r>
    </w:p>
    <w:p w14:paraId="3AF10E74" w14:textId="77777777" w:rsidR="006D0EE3" w:rsidRDefault="00000000">
      <w:pPr>
        <w:pStyle w:val="Code"/>
      </w:pPr>
      <w:r>
        <w:rPr>
          <w:rStyle w:val="None"/>
          <w:sz w:val="17"/>
        </w:rPr>
        <w:t xml:space="preserve">              </w:t>
      </w:r>
      <w:r>
        <w:rPr>
          <w:rStyle w:val="None"/>
          <w:sz w:val="17"/>
          <w:u w:color="000000"/>
        </w:rPr>
        <w:t>variables =</w:t>
      </w:r>
      <w:r>
        <w:rPr>
          <w:rStyle w:val="None"/>
          <w:sz w:val="17"/>
        </w:rPr>
        <w:t xml:space="preserve"> </w:t>
      </w:r>
      <w:proofErr w:type="gramStart"/>
      <w:r>
        <w:rPr>
          <w:rStyle w:val="None"/>
        </w:rPr>
        <w:t>c</w:t>
      </w:r>
      <w:r>
        <w:rPr>
          <w:rStyle w:val="None"/>
          <w:sz w:val="17"/>
        </w:rPr>
        <w:t>(</w:t>
      </w:r>
      <w:proofErr w:type="spellStart"/>
      <w:proofErr w:type="gramEnd"/>
      <w:r>
        <w:rPr>
          <w:rStyle w:val="None"/>
          <w:sz w:val="17"/>
          <w:u w:color="000000"/>
        </w:rPr>
        <w:t>total_population</w:t>
      </w:r>
      <w:proofErr w:type="spellEnd"/>
      <w:r>
        <w:rPr>
          <w:rStyle w:val="None"/>
          <w:sz w:val="17"/>
          <w:u w:color="000000"/>
        </w:rPr>
        <w:t xml:space="preserve"> =</w:t>
      </w:r>
      <w:r>
        <w:rPr>
          <w:rStyle w:val="None"/>
          <w:sz w:val="17"/>
        </w:rPr>
        <w:t xml:space="preserve"> </w:t>
      </w:r>
      <w:r>
        <w:rPr>
          <w:rStyle w:val="None"/>
        </w:rPr>
        <w:t>"P1_001N"</w:t>
      </w:r>
      <w:r>
        <w:rPr>
          <w:rStyle w:val="None"/>
          <w:sz w:val="17"/>
        </w:rPr>
        <w:t xml:space="preserve">, </w:t>
      </w:r>
    </w:p>
    <w:p w14:paraId="4CC45E31" w14:textId="77777777" w:rsidR="006D0EE3" w:rsidRDefault="00000000">
      <w:pPr>
        <w:pStyle w:val="Code"/>
      </w:pPr>
      <w:r>
        <w:rPr>
          <w:rStyle w:val="None"/>
          <w:sz w:val="17"/>
        </w:rPr>
        <w:t xml:space="preserve">                            </w:t>
      </w:r>
      <w:proofErr w:type="spellStart"/>
      <w:r>
        <w:rPr>
          <w:rStyle w:val="None"/>
          <w:sz w:val="17"/>
          <w:u w:color="000000"/>
        </w:rPr>
        <w:t>asian_population</w:t>
      </w:r>
      <w:proofErr w:type="spellEnd"/>
      <w:r>
        <w:rPr>
          <w:rStyle w:val="None"/>
          <w:sz w:val="17"/>
          <w:u w:color="000000"/>
        </w:rPr>
        <w:t xml:space="preserve"> =</w:t>
      </w:r>
      <w:r>
        <w:rPr>
          <w:rStyle w:val="None"/>
          <w:sz w:val="17"/>
        </w:rPr>
        <w:t xml:space="preserve"> </w:t>
      </w:r>
      <w:r>
        <w:rPr>
          <w:rStyle w:val="None"/>
        </w:rPr>
        <w:t>"P1_006N"</w:t>
      </w:r>
      <w:r>
        <w:rPr>
          <w:rStyle w:val="None"/>
          <w:sz w:val="17"/>
        </w:rPr>
        <w:t>),</w:t>
      </w:r>
    </w:p>
    <w:p w14:paraId="245E66C7" w14:textId="77777777" w:rsidR="006D0EE3" w:rsidRDefault="00000000">
      <w:pPr>
        <w:pStyle w:val="Code"/>
      </w:pPr>
      <w:r>
        <w:rPr>
          <w:rStyle w:val="None"/>
          <w:sz w:val="17"/>
        </w:rPr>
        <w:t xml:space="preserve">              </w:t>
      </w:r>
      <w:r>
        <w:rPr>
          <w:rStyle w:val="None"/>
          <w:sz w:val="17"/>
          <w:u w:color="000000"/>
        </w:rPr>
        <w:t>year =</w:t>
      </w:r>
      <w:r>
        <w:rPr>
          <w:rStyle w:val="None"/>
          <w:sz w:val="17"/>
        </w:rPr>
        <w:t xml:space="preserve"> </w:t>
      </w:r>
      <w:r>
        <w:rPr>
          <w:rStyle w:val="None"/>
          <w:sz w:val="17"/>
          <w:u w:color="000000"/>
        </w:rPr>
        <w:t>2020</w:t>
      </w:r>
      <w:r>
        <w:rPr>
          <w:rStyle w:val="None"/>
          <w:sz w:val="17"/>
        </w:rPr>
        <w:t xml:space="preserve">) </w:t>
      </w:r>
      <w:r>
        <w:rPr>
          <w:rStyle w:val="None"/>
          <w:sz w:val="17"/>
          <w:u w:color="000000"/>
        </w:rPr>
        <w:t>%&gt;%</w:t>
      </w:r>
      <w:r>
        <w:rPr>
          <w:rStyle w:val="None"/>
          <w:sz w:val="17"/>
        </w:rPr>
        <w:t xml:space="preserve"> </w:t>
      </w:r>
    </w:p>
    <w:p w14:paraId="5499A620" w14:textId="77777777" w:rsidR="006D0EE3" w:rsidRDefault="00000000">
      <w:pPr>
        <w:pStyle w:val="Code"/>
      </w:pPr>
      <w:r>
        <w:rPr>
          <w:rStyle w:val="None"/>
          <w:sz w:val="17"/>
        </w:rPr>
        <w:t xml:space="preserve">  </w:t>
      </w:r>
      <w:proofErr w:type="gramStart"/>
      <w:r>
        <w:rPr>
          <w:rStyle w:val="None"/>
        </w:rPr>
        <w:t>arrange</w:t>
      </w:r>
      <w:r>
        <w:rPr>
          <w:rStyle w:val="None"/>
          <w:sz w:val="17"/>
        </w:rPr>
        <w:t>(</w:t>
      </w:r>
      <w:proofErr w:type="gramEnd"/>
      <w:r>
        <w:rPr>
          <w:rStyle w:val="None"/>
          <w:sz w:val="17"/>
        </w:rPr>
        <w:t xml:space="preserve">NAME) </w:t>
      </w:r>
      <w:r>
        <w:rPr>
          <w:rStyle w:val="None"/>
          <w:sz w:val="17"/>
          <w:u w:color="000000"/>
        </w:rPr>
        <w:t>%&gt;%</w:t>
      </w:r>
      <w:r>
        <w:rPr>
          <w:rStyle w:val="None"/>
          <w:sz w:val="17"/>
        </w:rPr>
        <w:t xml:space="preserve"> </w:t>
      </w:r>
    </w:p>
    <w:p w14:paraId="2586FE8E" w14:textId="77777777" w:rsidR="006D0EE3" w:rsidRDefault="00000000">
      <w:pPr>
        <w:pStyle w:val="Code"/>
      </w:pPr>
      <w:r>
        <w:rPr>
          <w:rStyle w:val="None"/>
          <w:sz w:val="17"/>
        </w:rPr>
        <w:t xml:space="preserve">  </w:t>
      </w:r>
      <w:proofErr w:type="spellStart"/>
      <w:r>
        <w:rPr>
          <w:rStyle w:val="None"/>
        </w:rPr>
        <w:t>group_</w:t>
      </w:r>
      <w:proofErr w:type="gramStart"/>
      <w:r>
        <w:rPr>
          <w:rStyle w:val="None"/>
        </w:rPr>
        <w:t>by</w:t>
      </w:r>
      <w:proofErr w:type="spellEnd"/>
      <w:r>
        <w:rPr>
          <w:rStyle w:val="None"/>
          <w:sz w:val="17"/>
        </w:rPr>
        <w:t>(</w:t>
      </w:r>
      <w:proofErr w:type="gramEnd"/>
      <w:r>
        <w:rPr>
          <w:rStyle w:val="None"/>
          <w:sz w:val="17"/>
        </w:rPr>
        <w:t xml:space="preserve">NAME) </w:t>
      </w:r>
      <w:r>
        <w:rPr>
          <w:rStyle w:val="None"/>
          <w:sz w:val="17"/>
          <w:u w:color="000000"/>
        </w:rPr>
        <w:t>%&gt;%</w:t>
      </w:r>
      <w:r>
        <w:rPr>
          <w:rStyle w:val="None"/>
          <w:sz w:val="17"/>
        </w:rPr>
        <w:t xml:space="preserve"> </w:t>
      </w:r>
    </w:p>
    <w:p w14:paraId="46E05AC3" w14:textId="77777777" w:rsidR="006D0EE3" w:rsidRDefault="00000000">
      <w:pPr>
        <w:pStyle w:val="Code"/>
      </w:pPr>
      <w:r>
        <w:rPr>
          <w:rStyle w:val="None"/>
          <w:sz w:val="17"/>
        </w:rPr>
        <w:t xml:space="preserve">  </w:t>
      </w:r>
      <w:proofErr w:type="gramStart"/>
      <w:r>
        <w:rPr>
          <w:rStyle w:val="None"/>
        </w:rPr>
        <w:t>mutate</w:t>
      </w:r>
      <w:r>
        <w:rPr>
          <w:rStyle w:val="None"/>
          <w:sz w:val="17"/>
        </w:rPr>
        <w:t>(</w:t>
      </w:r>
      <w:proofErr w:type="gramEnd"/>
      <w:r>
        <w:rPr>
          <w:rStyle w:val="None"/>
          <w:sz w:val="17"/>
          <w:u w:color="000000"/>
        </w:rPr>
        <w:t>pct =</w:t>
      </w:r>
      <w:r>
        <w:rPr>
          <w:rStyle w:val="None"/>
          <w:sz w:val="17"/>
        </w:rPr>
        <w:t xml:space="preserve"> value </w:t>
      </w:r>
      <w:r>
        <w:rPr>
          <w:rStyle w:val="None"/>
          <w:sz w:val="17"/>
          <w:u w:color="000000"/>
        </w:rPr>
        <w:t>/</w:t>
      </w:r>
      <w:r>
        <w:rPr>
          <w:rStyle w:val="None"/>
          <w:sz w:val="17"/>
        </w:rPr>
        <w:t xml:space="preserve"> </w:t>
      </w:r>
      <w:r>
        <w:rPr>
          <w:rStyle w:val="None"/>
        </w:rPr>
        <w:t>sum</w:t>
      </w:r>
      <w:r>
        <w:rPr>
          <w:rStyle w:val="None"/>
          <w:sz w:val="17"/>
        </w:rPr>
        <w:t xml:space="preserve">(value)) </w:t>
      </w:r>
      <w:r>
        <w:rPr>
          <w:rStyle w:val="None"/>
          <w:sz w:val="17"/>
          <w:u w:color="000000"/>
        </w:rPr>
        <w:t>%&gt;%</w:t>
      </w:r>
      <w:r>
        <w:rPr>
          <w:rStyle w:val="None"/>
          <w:sz w:val="17"/>
        </w:rPr>
        <w:t xml:space="preserve"> </w:t>
      </w:r>
    </w:p>
    <w:p w14:paraId="2806C821" w14:textId="77777777" w:rsidR="006D0EE3" w:rsidRDefault="00000000">
      <w:pPr>
        <w:pStyle w:val="Code"/>
      </w:pPr>
      <w:r>
        <w:rPr>
          <w:rStyle w:val="None"/>
          <w:sz w:val="17"/>
        </w:rPr>
        <w:t xml:space="preserve">  </w:t>
      </w:r>
      <w:proofErr w:type="gramStart"/>
      <w:r>
        <w:rPr>
          <w:rStyle w:val="None"/>
        </w:rPr>
        <w:t>ungroup</w:t>
      </w:r>
      <w:r>
        <w:rPr>
          <w:rStyle w:val="None"/>
          <w:sz w:val="17"/>
        </w:rPr>
        <w:t>(</w:t>
      </w:r>
      <w:proofErr w:type="gramEnd"/>
      <w:r>
        <w:rPr>
          <w:rStyle w:val="None"/>
          <w:sz w:val="17"/>
        </w:rPr>
        <w:t xml:space="preserve">) </w:t>
      </w:r>
      <w:r>
        <w:rPr>
          <w:rStyle w:val="None"/>
          <w:sz w:val="17"/>
          <w:u w:color="000000"/>
        </w:rPr>
        <w:t>%&gt;%</w:t>
      </w:r>
      <w:r>
        <w:rPr>
          <w:rStyle w:val="None"/>
          <w:sz w:val="17"/>
        </w:rPr>
        <w:t xml:space="preserve"> </w:t>
      </w:r>
    </w:p>
    <w:p w14:paraId="273852F0" w14:textId="77777777" w:rsidR="006D0EE3" w:rsidRDefault="00000000">
      <w:pPr>
        <w:pStyle w:val="Code"/>
      </w:pPr>
      <w:r>
        <w:rPr>
          <w:rStyle w:val="None"/>
          <w:sz w:val="17"/>
        </w:rPr>
        <w:t xml:space="preserve">  </w:t>
      </w:r>
      <w:proofErr w:type="gramStart"/>
      <w:r>
        <w:rPr>
          <w:rStyle w:val="None"/>
        </w:rPr>
        <w:t>filter</w:t>
      </w:r>
      <w:r>
        <w:rPr>
          <w:rStyle w:val="None"/>
          <w:sz w:val="17"/>
        </w:rPr>
        <w:t>(</w:t>
      </w:r>
      <w:proofErr w:type="gramEnd"/>
      <w:r>
        <w:rPr>
          <w:rStyle w:val="None"/>
          <w:sz w:val="17"/>
        </w:rPr>
        <w:t xml:space="preserve">variable </w:t>
      </w:r>
      <w:r>
        <w:rPr>
          <w:rStyle w:val="None"/>
          <w:sz w:val="17"/>
          <w:u w:color="000000"/>
        </w:rPr>
        <w:t>==</w:t>
      </w:r>
      <w:r>
        <w:rPr>
          <w:rStyle w:val="None"/>
          <w:sz w:val="17"/>
        </w:rPr>
        <w:t xml:space="preserve"> </w:t>
      </w:r>
      <w:r>
        <w:rPr>
          <w:rStyle w:val="None"/>
        </w:rPr>
        <w:t>"</w:t>
      </w:r>
      <w:proofErr w:type="spellStart"/>
      <w:r>
        <w:rPr>
          <w:rStyle w:val="None"/>
        </w:rPr>
        <w:t>asian_population</w:t>
      </w:r>
      <w:proofErr w:type="spellEnd"/>
      <w:r>
        <w:rPr>
          <w:rStyle w:val="None"/>
        </w:rPr>
        <w:t>"</w:t>
      </w:r>
      <w:r>
        <w:rPr>
          <w:rStyle w:val="None"/>
          <w:sz w:val="17"/>
        </w:rPr>
        <w:t>)</w:t>
      </w:r>
    </w:p>
    <w:p w14:paraId="36D27676" w14:textId="77777777" w:rsidR="006D0EE3" w:rsidRDefault="00000000" w:rsidP="00E028C4">
      <w:pPr>
        <w:pStyle w:val="Body"/>
      </w:pPr>
      <w:r>
        <w:rPr>
          <w:rStyle w:val="None"/>
        </w:rPr>
        <w:t xml:space="preserve">We use </w:t>
      </w:r>
      <w:proofErr w:type="spellStart"/>
      <w:r>
        <w:rPr>
          <w:rStyle w:val="None"/>
          <w:rFonts w:ascii="Courier New" w:hAnsi="Courier New"/>
          <w:color w:val="3366FF"/>
          <w:u w:color="3366FF"/>
        </w:rPr>
        <w:t>group_</w:t>
      </w:r>
      <w:proofErr w:type="gramStart"/>
      <w:r>
        <w:rPr>
          <w:rStyle w:val="None"/>
          <w:rFonts w:ascii="Courier New" w:hAnsi="Courier New"/>
          <w:color w:val="3366FF"/>
          <w:u w:color="3366FF"/>
        </w:rPr>
        <w:t>by</w:t>
      </w:r>
      <w:proofErr w:type="spellEnd"/>
      <w:r>
        <w:rPr>
          <w:rStyle w:val="None"/>
          <w:rFonts w:ascii="Courier New" w:hAnsi="Courier New"/>
          <w:color w:val="3366FF"/>
          <w:u w:color="3366FF"/>
        </w:rPr>
        <w:t>(</w:t>
      </w:r>
      <w:proofErr w:type="gramEnd"/>
      <w:r>
        <w:rPr>
          <w:rStyle w:val="None"/>
          <w:rFonts w:ascii="Courier New" w:hAnsi="Courier New"/>
          <w:color w:val="3366FF"/>
          <w:u w:color="3366FF"/>
        </w:rPr>
        <w:t>NAME)</w:t>
      </w:r>
      <w:r>
        <w:rPr>
          <w:rStyle w:val="None"/>
        </w:rPr>
        <w:t xml:space="preserve"> to create one group for each state because we want to calculate the Asian population percentage in each state (not for the entire United States). We then use </w:t>
      </w:r>
      <w:proofErr w:type="gramStart"/>
      <w:r>
        <w:rPr>
          <w:rStyle w:val="None"/>
          <w:rFonts w:ascii="Courier New" w:hAnsi="Courier New"/>
          <w:color w:val="3366FF"/>
          <w:u w:color="3366FF"/>
        </w:rPr>
        <w:t>mutate(</w:t>
      </w:r>
      <w:proofErr w:type="gramEnd"/>
      <w:r>
        <w:rPr>
          <w:rStyle w:val="None"/>
          <w:rFonts w:ascii="Courier New" w:hAnsi="Courier New"/>
          <w:color w:val="3366FF"/>
          <w:u w:color="3366FF"/>
        </w:rPr>
        <w:t>)</w:t>
      </w:r>
      <w:r>
        <w:rPr>
          <w:rStyle w:val="None"/>
        </w:rPr>
        <w:t xml:space="preserve"> to calculate each percentage, taking the </w:t>
      </w:r>
      <w:r>
        <w:rPr>
          <w:rStyle w:val="None"/>
          <w:rFonts w:ascii="Courier New" w:hAnsi="Courier New"/>
          <w:color w:val="3366FF"/>
          <w:u w:color="3366FF"/>
        </w:rPr>
        <w:t>value</w:t>
      </w:r>
      <w:r>
        <w:rPr>
          <w:rStyle w:val="None"/>
        </w:rPr>
        <w:t xml:space="preserve"> in each row and dividing it by the </w:t>
      </w:r>
      <w:proofErr w:type="spellStart"/>
      <w:r>
        <w:rPr>
          <w:rStyle w:val="None"/>
          <w:rFonts w:ascii="Courier New" w:hAnsi="Courier New"/>
          <w:color w:val="3366FF"/>
          <w:u w:color="3366FF"/>
        </w:rPr>
        <w:t>total_population</w:t>
      </w:r>
      <w:proofErr w:type="spellEnd"/>
      <w:r>
        <w:rPr>
          <w:rStyle w:val="None"/>
        </w:rPr>
        <w:t xml:space="preserve"> and </w:t>
      </w:r>
      <w:proofErr w:type="spellStart"/>
      <w:r>
        <w:rPr>
          <w:rStyle w:val="None"/>
          <w:rFonts w:ascii="Courier New" w:hAnsi="Courier New"/>
          <w:color w:val="3366FF"/>
          <w:u w:color="3366FF"/>
        </w:rPr>
        <w:t>asian_population</w:t>
      </w:r>
      <w:proofErr w:type="spellEnd"/>
      <w:r>
        <w:rPr>
          <w:rStyle w:val="None"/>
        </w:rPr>
        <w:t xml:space="preserve"> rows for each state. We use </w:t>
      </w:r>
      <w:proofErr w:type="gramStart"/>
      <w:r>
        <w:rPr>
          <w:rStyle w:val="None"/>
          <w:rFonts w:ascii="Courier New" w:hAnsi="Courier New"/>
          <w:color w:val="3366FF"/>
          <w:u w:color="3366FF"/>
        </w:rPr>
        <w:t>ungroup(</w:t>
      </w:r>
      <w:proofErr w:type="gramEnd"/>
      <w:r>
        <w:rPr>
          <w:rStyle w:val="None"/>
          <w:rFonts w:ascii="Courier New" w:hAnsi="Courier New"/>
          <w:color w:val="3366FF"/>
          <w:u w:color="3366FF"/>
        </w:rPr>
        <w:t>)</w:t>
      </w:r>
      <w:r>
        <w:rPr>
          <w:rStyle w:val="None"/>
        </w:rPr>
        <w:t xml:space="preserve"> to remove the state-level grouping. We use </w:t>
      </w:r>
      <w:proofErr w:type="gramStart"/>
      <w:r>
        <w:rPr>
          <w:rStyle w:val="None"/>
          <w:rFonts w:ascii="Courier New" w:hAnsi="Courier New"/>
          <w:color w:val="3366FF"/>
          <w:u w:color="3366FF"/>
        </w:rPr>
        <w:t>filter(</w:t>
      </w:r>
      <w:proofErr w:type="gramEnd"/>
      <w:r>
        <w:rPr>
          <w:rStyle w:val="None"/>
          <w:rFonts w:ascii="Courier New" w:hAnsi="Courier New"/>
          <w:color w:val="3366FF"/>
          <w:u w:color="3366FF"/>
        </w:rPr>
        <w:t>)</w:t>
      </w:r>
      <w:r>
        <w:rPr>
          <w:rStyle w:val="None"/>
        </w:rPr>
        <w:t xml:space="preserve"> to show only the Asian population percentage.</w:t>
      </w:r>
    </w:p>
    <w:p w14:paraId="43176C53" w14:textId="77777777" w:rsidR="006D0EE3" w:rsidRDefault="00000000" w:rsidP="00E028C4">
      <w:pPr>
        <w:pStyle w:val="Body"/>
      </w:pPr>
      <w:r>
        <w:rPr>
          <w:rStyle w:val="None"/>
        </w:rPr>
        <w:t>When we run this code, we see both the Asian population and the Asian population as a percentage of the total population in each state:</w:t>
      </w:r>
    </w:p>
    <w:p w14:paraId="74A395B9" w14:textId="77777777" w:rsidR="006D0EE3" w:rsidRDefault="00000000">
      <w:pPr>
        <w:pStyle w:val="Code"/>
      </w:pPr>
      <w:r>
        <w:rPr>
          <w:rStyle w:val="None"/>
        </w:rPr>
        <w:t xml:space="preserve">#&gt; # A </w:t>
      </w:r>
      <w:proofErr w:type="spellStart"/>
      <w:r>
        <w:rPr>
          <w:rStyle w:val="None"/>
        </w:rPr>
        <w:t>tibble</w:t>
      </w:r>
      <w:proofErr w:type="spellEnd"/>
      <w:r>
        <w:rPr>
          <w:rStyle w:val="None"/>
        </w:rPr>
        <w:t>: 52 × 5</w:t>
      </w:r>
    </w:p>
    <w:p w14:paraId="42B3D7C9" w14:textId="77777777" w:rsidR="006D0EE3" w:rsidRDefault="00000000">
      <w:pPr>
        <w:pStyle w:val="Code"/>
      </w:pPr>
      <w:r>
        <w:rPr>
          <w:rStyle w:val="None"/>
        </w:rPr>
        <w:t>#&gt;    GEOID NAME                 variable        value      pct</w:t>
      </w:r>
    </w:p>
    <w:p w14:paraId="086A2459" w14:textId="77777777" w:rsidR="006D0EE3" w:rsidRDefault="00000000">
      <w:pPr>
        <w:pStyle w:val="Code"/>
      </w:pPr>
      <w:r>
        <w:rPr>
          <w:rStyle w:val="None"/>
        </w:rPr>
        <w:t>#&gt;    &lt;chr&gt; &lt;chr&gt;                &lt;chr&gt;           &lt;</w:t>
      </w:r>
      <w:proofErr w:type="spellStart"/>
      <w:r>
        <w:rPr>
          <w:rStyle w:val="None"/>
        </w:rPr>
        <w:t>dbl</w:t>
      </w:r>
      <w:proofErr w:type="spellEnd"/>
      <w:r>
        <w:rPr>
          <w:rStyle w:val="None"/>
        </w:rPr>
        <w:t>&gt;    &lt;</w:t>
      </w:r>
      <w:proofErr w:type="spellStart"/>
      <w:r>
        <w:rPr>
          <w:rStyle w:val="None"/>
        </w:rPr>
        <w:t>dbl</w:t>
      </w:r>
      <w:proofErr w:type="spellEnd"/>
      <w:r>
        <w:rPr>
          <w:rStyle w:val="None"/>
        </w:rPr>
        <w:t>&gt;</w:t>
      </w:r>
    </w:p>
    <w:p w14:paraId="6B011424" w14:textId="77777777" w:rsidR="006D0EE3" w:rsidRDefault="00000000">
      <w:pPr>
        <w:pStyle w:val="Code"/>
      </w:pPr>
      <w:r>
        <w:rPr>
          <w:rStyle w:val="None"/>
        </w:rPr>
        <w:t>#</w:t>
      </w:r>
      <w:proofErr w:type="gramStart"/>
      <w:r>
        <w:rPr>
          <w:rStyle w:val="None"/>
        </w:rPr>
        <w:t>&gt;  1</w:t>
      </w:r>
      <w:proofErr w:type="gramEnd"/>
      <w:r>
        <w:rPr>
          <w:rStyle w:val="None"/>
        </w:rPr>
        <w:t xml:space="preserve"> 01    Alabama              </w:t>
      </w:r>
      <w:proofErr w:type="spellStart"/>
      <w:r>
        <w:rPr>
          <w:rStyle w:val="None"/>
        </w:rPr>
        <w:t>asian_popula</w:t>
      </w:r>
      <w:proofErr w:type="spellEnd"/>
      <w:r>
        <w:rPr>
          <w:rStyle w:val="None"/>
        </w:rPr>
        <w:t>…   76660 0.015029</w:t>
      </w:r>
    </w:p>
    <w:p w14:paraId="236E908E" w14:textId="77777777" w:rsidR="006D0EE3" w:rsidRDefault="00000000">
      <w:pPr>
        <w:pStyle w:val="Code"/>
      </w:pPr>
      <w:r>
        <w:rPr>
          <w:rStyle w:val="None"/>
        </w:rPr>
        <w:t>#</w:t>
      </w:r>
      <w:proofErr w:type="gramStart"/>
      <w:r>
        <w:rPr>
          <w:rStyle w:val="None"/>
        </w:rPr>
        <w:t>&gt;  2</w:t>
      </w:r>
      <w:proofErr w:type="gramEnd"/>
      <w:r>
        <w:rPr>
          <w:rStyle w:val="None"/>
        </w:rPr>
        <w:t xml:space="preserve"> 02    Alaska               </w:t>
      </w:r>
      <w:proofErr w:type="spellStart"/>
      <w:r>
        <w:rPr>
          <w:rStyle w:val="None"/>
        </w:rPr>
        <w:t>asian_popula</w:t>
      </w:r>
      <w:proofErr w:type="spellEnd"/>
      <w:r>
        <w:rPr>
          <w:rStyle w:val="None"/>
        </w:rPr>
        <w:t>…   44032 0.056638</w:t>
      </w:r>
    </w:p>
    <w:p w14:paraId="63AC6B94" w14:textId="77777777" w:rsidR="006D0EE3" w:rsidRDefault="00000000">
      <w:pPr>
        <w:pStyle w:val="Code"/>
      </w:pPr>
      <w:r>
        <w:rPr>
          <w:rStyle w:val="None"/>
        </w:rPr>
        <w:t>#</w:t>
      </w:r>
      <w:proofErr w:type="gramStart"/>
      <w:r>
        <w:rPr>
          <w:rStyle w:val="None"/>
        </w:rPr>
        <w:t>&gt;  3</w:t>
      </w:r>
      <w:proofErr w:type="gramEnd"/>
      <w:r>
        <w:rPr>
          <w:rStyle w:val="None"/>
        </w:rPr>
        <w:t xml:space="preserve"> 04    Arizona              </w:t>
      </w:r>
      <w:proofErr w:type="spellStart"/>
      <w:r>
        <w:rPr>
          <w:rStyle w:val="None"/>
        </w:rPr>
        <w:t>asian_popula</w:t>
      </w:r>
      <w:proofErr w:type="spellEnd"/>
      <w:r>
        <w:rPr>
          <w:rStyle w:val="None"/>
        </w:rPr>
        <w:t>…  257430 0.034746</w:t>
      </w:r>
    </w:p>
    <w:p w14:paraId="68A7FE5B" w14:textId="77777777" w:rsidR="006D0EE3" w:rsidRDefault="00000000">
      <w:pPr>
        <w:pStyle w:val="Code"/>
      </w:pPr>
      <w:r>
        <w:rPr>
          <w:rStyle w:val="None"/>
        </w:rPr>
        <w:t>#</w:t>
      </w:r>
      <w:proofErr w:type="gramStart"/>
      <w:r>
        <w:rPr>
          <w:rStyle w:val="None"/>
        </w:rPr>
        <w:t>&gt;  4</w:t>
      </w:r>
      <w:proofErr w:type="gramEnd"/>
      <w:r>
        <w:rPr>
          <w:rStyle w:val="None"/>
        </w:rPr>
        <w:t xml:space="preserve"> 05    Arkansas             </w:t>
      </w:r>
      <w:proofErr w:type="spellStart"/>
      <w:r>
        <w:rPr>
          <w:rStyle w:val="None"/>
        </w:rPr>
        <w:t>asian_popula</w:t>
      </w:r>
      <w:proofErr w:type="spellEnd"/>
      <w:r>
        <w:rPr>
          <w:rStyle w:val="None"/>
        </w:rPr>
        <w:t>…   51839 0.016922</w:t>
      </w:r>
    </w:p>
    <w:p w14:paraId="0FD5D0FD" w14:textId="77777777" w:rsidR="006D0EE3" w:rsidRDefault="00000000">
      <w:pPr>
        <w:pStyle w:val="Code"/>
      </w:pPr>
      <w:r>
        <w:rPr>
          <w:rStyle w:val="None"/>
        </w:rPr>
        <w:t>#</w:t>
      </w:r>
      <w:proofErr w:type="gramStart"/>
      <w:r>
        <w:rPr>
          <w:rStyle w:val="None"/>
        </w:rPr>
        <w:t>&gt;  5</w:t>
      </w:r>
      <w:proofErr w:type="gramEnd"/>
      <w:r>
        <w:rPr>
          <w:rStyle w:val="None"/>
        </w:rPr>
        <w:t xml:space="preserve"> 06    California           </w:t>
      </w:r>
      <w:proofErr w:type="spellStart"/>
      <w:r>
        <w:rPr>
          <w:rStyle w:val="None"/>
        </w:rPr>
        <w:t>asian_popula</w:t>
      </w:r>
      <w:proofErr w:type="spellEnd"/>
      <w:r>
        <w:rPr>
          <w:rStyle w:val="None"/>
        </w:rPr>
        <w:t xml:space="preserve">… 6085947 0.13339 </w:t>
      </w:r>
    </w:p>
    <w:p w14:paraId="18BF2AEA" w14:textId="77777777" w:rsidR="006D0EE3" w:rsidRDefault="00000000">
      <w:pPr>
        <w:pStyle w:val="Code"/>
      </w:pPr>
      <w:r>
        <w:rPr>
          <w:rStyle w:val="None"/>
        </w:rPr>
        <w:t>#</w:t>
      </w:r>
      <w:proofErr w:type="gramStart"/>
      <w:r>
        <w:rPr>
          <w:rStyle w:val="None"/>
        </w:rPr>
        <w:t>&gt;  6</w:t>
      </w:r>
      <w:proofErr w:type="gramEnd"/>
      <w:r>
        <w:rPr>
          <w:rStyle w:val="None"/>
        </w:rPr>
        <w:t xml:space="preserve"> 08    Colorado             </w:t>
      </w:r>
      <w:proofErr w:type="spellStart"/>
      <w:r>
        <w:rPr>
          <w:rStyle w:val="None"/>
        </w:rPr>
        <w:t>asian_popula</w:t>
      </w:r>
      <w:proofErr w:type="spellEnd"/>
      <w:r>
        <w:rPr>
          <w:rStyle w:val="None"/>
        </w:rPr>
        <w:t>…  199827 0.033452</w:t>
      </w:r>
    </w:p>
    <w:p w14:paraId="78DE24E7" w14:textId="77777777" w:rsidR="006D0EE3" w:rsidRDefault="00000000">
      <w:pPr>
        <w:pStyle w:val="Code"/>
      </w:pPr>
      <w:r>
        <w:rPr>
          <w:rStyle w:val="None"/>
        </w:rPr>
        <w:t>#</w:t>
      </w:r>
      <w:proofErr w:type="gramStart"/>
      <w:r>
        <w:rPr>
          <w:rStyle w:val="None"/>
        </w:rPr>
        <w:t>&gt;  7</w:t>
      </w:r>
      <w:proofErr w:type="gramEnd"/>
      <w:r>
        <w:rPr>
          <w:rStyle w:val="None"/>
        </w:rPr>
        <w:t xml:space="preserve"> 09    Connecticut          </w:t>
      </w:r>
      <w:proofErr w:type="spellStart"/>
      <w:r>
        <w:rPr>
          <w:rStyle w:val="None"/>
        </w:rPr>
        <w:t>asian_popula</w:t>
      </w:r>
      <w:proofErr w:type="spellEnd"/>
      <w:r>
        <w:rPr>
          <w:rStyle w:val="None"/>
        </w:rPr>
        <w:t>…  172455 0.045642</w:t>
      </w:r>
    </w:p>
    <w:p w14:paraId="7D3AA036" w14:textId="77777777" w:rsidR="006D0EE3" w:rsidRDefault="00000000">
      <w:pPr>
        <w:pStyle w:val="Code"/>
      </w:pPr>
      <w:r>
        <w:rPr>
          <w:rStyle w:val="None"/>
        </w:rPr>
        <w:t>#</w:t>
      </w:r>
      <w:proofErr w:type="gramStart"/>
      <w:r>
        <w:rPr>
          <w:rStyle w:val="None"/>
        </w:rPr>
        <w:t>&gt;  8</w:t>
      </w:r>
      <w:proofErr w:type="gramEnd"/>
      <w:r>
        <w:rPr>
          <w:rStyle w:val="None"/>
        </w:rPr>
        <w:t xml:space="preserve"> 10    Delaware             </w:t>
      </w:r>
      <w:proofErr w:type="spellStart"/>
      <w:r>
        <w:rPr>
          <w:rStyle w:val="None"/>
        </w:rPr>
        <w:t>asian_popula</w:t>
      </w:r>
      <w:proofErr w:type="spellEnd"/>
      <w:r>
        <w:rPr>
          <w:rStyle w:val="None"/>
        </w:rPr>
        <w:t>…   42699 0.041349</w:t>
      </w:r>
    </w:p>
    <w:p w14:paraId="4D211FD8" w14:textId="77777777" w:rsidR="006D0EE3" w:rsidRDefault="00000000">
      <w:pPr>
        <w:pStyle w:val="Code"/>
      </w:pPr>
      <w:r>
        <w:rPr>
          <w:rStyle w:val="None"/>
        </w:rPr>
        <w:t>#</w:t>
      </w:r>
      <w:proofErr w:type="gramStart"/>
      <w:r>
        <w:rPr>
          <w:rStyle w:val="None"/>
        </w:rPr>
        <w:t>&gt;  9</w:t>
      </w:r>
      <w:proofErr w:type="gramEnd"/>
      <w:r>
        <w:rPr>
          <w:rStyle w:val="None"/>
        </w:rPr>
        <w:t xml:space="preserve"> 11    District of Columbia </w:t>
      </w:r>
      <w:proofErr w:type="spellStart"/>
      <w:r>
        <w:rPr>
          <w:rStyle w:val="None"/>
        </w:rPr>
        <w:t>asian_popula</w:t>
      </w:r>
      <w:proofErr w:type="spellEnd"/>
      <w:r>
        <w:rPr>
          <w:rStyle w:val="None"/>
        </w:rPr>
        <w:t>…   33545 0.046391</w:t>
      </w:r>
    </w:p>
    <w:p w14:paraId="0ACF6E6C" w14:textId="77777777" w:rsidR="006D0EE3" w:rsidRDefault="00000000">
      <w:pPr>
        <w:pStyle w:val="Code"/>
      </w:pPr>
      <w:r>
        <w:rPr>
          <w:rStyle w:val="None"/>
        </w:rPr>
        <w:t xml:space="preserve">#&gt; 10 12    Florida              </w:t>
      </w:r>
      <w:proofErr w:type="spellStart"/>
      <w:r>
        <w:rPr>
          <w:rStyle w:val="None"/>
        </w:rPr>
        <w:t>asian_popula</w:t>
      </w:r>
      <w:proofErr w:type="spellEnd"/>
      <w:r>
        <w:rPr>
          <w:rStyle w:val="None"/>
        </w:rPr>
        <w:t>…  643682 0.029018</w:t>
      </w:r>
    </w:p>
    <w:p w14:paraId="52CBED9D" w14:textId="77777777" w:rsidR="006D0EE3" w:rsidRDefault="00000000">
      <w:pPr>
        <w:pStyle w:val="Code"/>
        <w:rPr>
          <w:rStyle w:val="None"/>
          <w:rFonts w:eastAsia="Courier" w:cs="Courier"/>
          <w:i/>
          <w:iCs/>
          <w:color w:val="3366FF"/>
          <w:u w:color="3366FF"/>
        </w:rPr>
      </w:pPr>
      <w:r>
        <w:rPr>
          <w:rStyle w:val="None"/>
          <w:i/>
          <w:iCs/>
          <w:color w:val="3366FF"/>
          <w:u w:color="3366FF"/>
        </w:rPr>
        <w:t>--snip--</w:t>
      </w:r>
    </w:p>
    <w:p w14:paraId="74678BB4" w14:textId="77777777" w:rsidR="006D0EE3" w:rsidRDefault="00000000" w:rsidP="00E028C4">
      <w:pPr>
        <w:pStyle w:val="Body"/>
      </w:pPr>
      <w:r>
        <w:rPr>
          <w:rStyle w:val="None"/>
        </w:rPr>
        <w:t>This is one way to calculate the Asian population as a percentage of the total population in each state, but it’s not the only way.</w:t>
      </w:r>
      <w:bookmarkEnd w:id="79"/>
      <w:bookmarkEnd w:id="86"/>
    </w:p>
    <w:p w14:paraId="43677944" w14:textId="77777777" w:rsidR="006D0EE3" w:rsidRDefault="00000000">
      <w:pPr>
        <w:pStyle w:val="HeadB"/>
      </w:pPr>
      <w:bookmarkStart w:id="87" w:name="_Toc11"/>
      <w:bookmarkStart w:id="88" w:name="_Toc137025823"/>
      <w:bookmarkStart w:id="89" w:name="usingasummaryvariable"/>
      <w:r>
        <w:rPr>
          <w:rStyle w:val="None"/>
        </w:rPr>
        <w:t>Using a Summary Variable</w:t>
      </w:r>
      <w:bookmarkEnd w:id="87"/>
      <w:bookmarkEnd w:id="88"/>
    </w:p>
    <w:p w14:paraId="73A40FB9" w14:textId="77777777" w:rsidR="006D0EE3" w:rsidRDefault="00000000" w:rsidP="00E028C4">
      <w:pPr>
        <w:pStyle w:val="Body"/>
      </w:pPr>
      <w:r>
        <w:rPr>
          <w:rStyle w:val="None"/>
        </w:rPr>
        <w:t xml:space="preserve">Kyle Walker knew that calculating summaries like </w:t>
      </w:r>
      <w:ins w:id="90" w:author="Frances" w:date="2023-04-13T16:22:00Z">
        <w:r>
          <w:rPr>
            <w:rStyle w:val="None"/>
          </w:rPr>
          <w:t>we’ve just done</w:t>
        </w:r>
      </w:ins>
      <w:del w:id="91" w:author="Frances" w:date="2023-04-13T16:22:00Z">
        <w:r>
          <w:rPr>
            <w:rStyle w:val="None"/>
          </w:rPr>
          <w:delText>this</w:delText>
        </w:r>
      </w:del>
      <w:r>
        <w:rPr>
          <w:rStyle w:val="None"/>
        </w:rPr>
        <w:t xml:space="preserve"> would be a common use case for </w:t>
      </w:r>
      <w:proofErr w:type="spellStart"/>
      <w:r>
        <w:rPr>
          <w:rStyle w:val="None"/>
          <w:rFonts w:ascii="Courier New" w:hAnsi="Courier New"/>
          <w:color w:val="3366FF"/>
          <w:u w:color="3366FF"/>
        </w:rPr>
        <w:t>tidycensus</w:t>
      </w:r>
      <w:proofErr w:type="spellEnd"/>
      <w:r>
        <w:rPr>
          <w:rStyle w:val="None"/>
        </w:rPr>
        <w:t>. To calculate, say, the Asian population as a percentage of the whole, you need to have a numerator (</w:t>
      </w:r>
      <w:ins w:id="92" w:author="Frances" w:date="2023-04-13T16:22:00Z">
        <w:r>
          <w:rPr>
            <w:rStyle w:val="None"/>
          </w:rPr>
          <w:t xml:space="preserve">the </w:t>
        </w:r>
      </w:ins>
      <w:r>
        <w:rPr>
          <w:rStyle w:val="None"/>
        </w:rPr>
        <w:t>Asian population) and denominator (</w:t>
      </w:r>
      <w:ins w:id="93" w:author="Frances" w:date="2023-04-13T16:22:00Z">
        <w:r>
          <w:rPr>
            <w:rStyle w:val="None"/>
          </w:rPr>
          <w:t xml:space="preserve">the </w:t>
        </w:r>
      </w:ins>
      <w:r>
        <w:rPr>
          <w:rStyle w:val="None"/>
        </w:rPr>
        <w:t xml:space="preserve">total population). So, to simplify things, he gives us the </w:t>
      </w:r>
      <w:proofErr w:type="spellStart"/>
      <w:r>
        <w:rPr>
          <w:rStyle w:val="None"/>
          <w:rFonts w:ascii="Courier New" w:hAnsi="Courier New"/>
          <w:color w:val="3366FF"/>
          <w:u w:color="3366FF"/>
        </w:rPr>
        <w:t>summary_var</w:t>
      </w:r>
      <w:proofErr w:type="spellEnd"/>
      <w:r>
        <w:rPr>
          <w:rStyle w:val="None"/>
        </w:rPr>
        <w:t xml:space="preserve"> argument that we can use within </w:t>
      </w:r>
      <w:proofErr w:type="spellStart"/>
      <w:r>
        <w:rPr>
          <w:rStyle w:val="None"/>
          <w:rFonts w:ascii="Courier New" w:hAnsi="Courier New"/>
          <w:color w:val="3366FF"/>
          <w:u w:color="3366FF"/>
        </w:rPr>
        <w:t>get_</w:t>
      </w:r>
      <w:proofErr w:type="gramStart"/>
      <w:r>
        <w:rPr>
          <w:rStyle w:val="None"/>
          <w:rFonts w:ascii="Courier New" w:hAnsi="Courier New"/>
          <w:color w:val="3366FF"/>
          <w:u w:color="3366FF"/>
        </w:rPr>
        <w:t>decennial</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 xml:space="preserve">to </w:t>
      </w:r>
      <w:del w:id="94" w:author="Frances" w:date="2023-04-13T16:22:00Z">
        <w:r>
          <w:rPr>
            <w:rStyle w:val="None"/>
          </w:rPr>
          <w:delText>bring in</w:delText>
        </w:r>
      </w:del>
      <w:ins w:id="95" w:author="Frances" w:date="2023-04-13T16:22:00Z">
        <w:r>
          <w:rPr>
            <w:rStyle w:val="None"/>
          </w:rPr>
          <w:t>import</w:t>
        </w:r>
      </w:ins>
      <w:r>
        <w:rPr>
          <w:rStyle w:val="None"/>
        </w:rPr>
        <w:t xml:space="preserve"> </w:t>
      </w:r>
      <w:r>
        <w:rPr>
          <w:rStyle w:val="None"/>
        </w:rPr>
        <w:lastRenderedPageBreak/>
        <w:t xml:space="preserve">the total population as a separate variable. Instead of putting </w:t>
      </w:r>
      <w:del w:id="96" w:author="Frances" w:date="2023-04-13T16:23:00Z">
        <w:r>
          <w:rPr>
            <w:rStyle w:val="None"/>
          </w:rPr>
          <w:delText>“</w:delText>
        </w:r>
      </w:del>
      <w:r>
        <w:rPr>
          <w:rStyle w:val="None"/>
          <w:rFonts w:ascii="Courier New" w:hAnsi="Courier New"/>
          <w:color w:val="3366FF"/>
          <w:u w:color="3366FF"/>
        </w:rPr>
        <w:t>P1_001N</w:t>
      </w:r>
      <w:del w:id="97" w:author="Frances" w:date="2023-04-13T16:23:00Z">
        <w:r>
          <w:rPr>
            <w:rStyle w:val="None"/>
          </w:rPr>
          <w:delText>”</w:delText>
        </w:r>
      </w:del>
      <w:r>
        <w:rPr>
          <w:rStyle w:val="None"/>
        </w:rPr>
        <w:t xml:space="preserve"> (total population) in the </w:t>
      </w:r>
      <w:proofErr w:type="gramStart"/>
      <w:r>
        <w:rPr>
          <w:rStyle w:val="None"/>
          <w:rFonts w:ascii="Courier New" w:hAnsi="Courier New"/>
          <w:color w:val="3366FF"/>
          <w:u w:color="3366FF"/>
        </w:rPr>
        <w:t>variables</w:t>
      </w:r>
      <w:proofErr w:type="gramEnd"/>
      <w:r>
        <w:rPr>
          <w:rStyle w:val="None"/>
        </w:rPr>
        <w:t xml:space="preserve"> argument, we can </w:t>
      </w:r>
      <w:del w:id="98" w:author="Frances" w:date="2023-04-13T16:23:00Z">
        <w:r>
          <w:rPr>
            <w:rStyle w:val="None"/>
          </w:rPr>
          <w:delText xml:space="preserve">instead </w:delText>
        </w:r>
      </w:del>
      <w:r>
        <w:rPr>
          <w:rStyle w:val="None"/>
        </w:rPr>
        <w:t xml:space="preserve">use it with the </w:t>
      </w:r>
      <w:proofErr w:type="spellStart"/>
      <w:r>
        <w:rPr>
          <w:rStyle w:val="None"/>
          <w:rFonts w:ascii="Courier New" w:hAnsi="Courier New"/>
          <w:color w:val="3366FF"/>
          <w:u w:color="3366FF"/>
        </w:rPr>
        <w:t>summary_var</w:t>
      </w:r>
      <w:proofErr w:type="spellEnd"/>
      <w:r>
        <w:rPr>
          <w:rStyle w:val="None"/>
        </w:rPr>
        <w:t xml:space="preserve"> argument as follows.</w:t>
      </w:r>
    </w:p>
    <w:p w14:paraId="77FC2D3B" w14:textId="77777777" w:rsidR="006D0EE3" w:rsidRDefault="00000000">
      <w:pPr>
        <w:pStyle w:val="Code"/>
      </w:pPr>
      <w:proofErr w:type="spellStart"/>
      <w:r>
        <w:rPr>
          <w:rStyle w:val="None"/>
        </w:rPr>
        <w:t>get_</w:t>
      </w:r>
      <w:proofErr w:type="gramStart"/>
      <w:r>
        <w:rPr>
          <w:rStyle w:val="None"/>
        </w:rPr>
        <w:t>decennial</w:t>
      </w:r>
      <w:proofErr w:type="spellEnd"/>
      <w:r>
        <w:rPr>
          <w:rStyle w:val="None"/>
          <w:sz w:val="17"/>
        </w:rPr>
        <w:t>(</w:t>
      </w:r>
      <w:proofErr w:type="gramEnd"/>
      <w:r>
        <w:rPr>
          <w:rStyle w:val="None"/>
          <w:sz w:val="17"/>
          <w:u w:color="000000"/>
        </w:rPr>
        <w:t>geography =</w:t>
      </w:r>
      <w:r>
        <w:rPr>
          <w:rStyle w:val="None"/>
          <w:sz w:val="17"/>
        </w:rPr>
        <w:t xml:space="preserve"> </w:t>
      </w:r>
      <w:r>
        <w:rPr>
          <w:rStyle w:val="None"/>
        </w:rPr>
        <w:t>"state"</w:t>
      </w:r>
      <w:r>
        <w:rPr>
          <w:rStyle w:val="None"/>
          <w:sz w:val="17"/>
        </w:rPr>
        <w:t xml:space="preserve">, </w:t>
      </w:r>
    </w:p>
    <w:p w14:paraId="2060288C" w14:textId="77777777" w:rsidR="006D0EE3" w:rsidRDefault="00000000">
      <w:pPr>
        <w:pStyle w:val="Code"/>
      </w:pPr>
      <w:r>
        <w:rPr>
          <w:rStyle w:val="None"/>
          <w:sz w:val="17"/>
        </w:rPr>
        <w:t xml:space="preserve">              </w:t>
      </w:r>
      <w:r>
        <w:rPr>
          <w:rStyle w:val="None"/>
          <w:sz w:val="17"/>
          <w:u w:color="000000"/>
        </w:rPr>
        <w:t>variables =</w:t>
      </w:r>
      <w:r>
        <w:rPr>
          <w:rStyle w:val="None"/>
          <w:sz w:val="17"/>
        </w:rPr>
        <w:t xml:space="preserve"> </w:t>
      </w:r>
      <w:proofErr w:type="gramStart"/>
      <w:r>
        <w:rPr>
          <w:rStyle w:val="None"/>
        </w:rPr>
        <w:t>c</w:t>
      </w:r>
      <w:r>
        <w:rPr>
          <w:rStyle w:val="None"/>
          <w:sz w:val="17"/>
        </w:rPr>
        <w:t>(</w:t>
      </w:r>
      <w:proofErr w:type="spellStart"/>
      <w:proofErr w:type="gramEnd"/>
      <w:r>
        <w:rPr>
          <w:rStyle w:val="None"/>
          <w:sz w:val="17"/>
          <w:u w:color="000000"/>
        </w:rPr>
        <w:t>asian_population</w:t>
      </w:r>
      <w:proofErr w:type="spellEnd"/>
      <w:r>
        <w:rPr>
          <w:rStyle w:val="None"/>
          <w:sz w:val="17"/>
          <w:u w:color="000000"/>
        </w:rPr>
        <w:t xml:space="preserve"> =</w:t>
      </w:r>
      <w:r>
        <w:rPr>
          <w:rStyle w:val="None"/>
          <w:sz w:val="17"/>
        </w:rPr>
        <w:t xml:space="preserve"> </w:t>
      </w:r>
      <w:r>
        <w:rPr>
          <w:rStyle w:val="None"/>
        </w:rPr>
        <w:t>"P1_006N"</w:t>
      </w:r>
      <w:r>
        <w:rPr>
          <w:rStyle w:val="None"/>
          <w:sz w:val="17"/>
        </w:rPr>
        <w:t>),</w:t>
      </w:r>
    </w:p>
    <w:p w14:paraId="24003CEE" w14:textId="77777777" w:rsidR="006D0EE3" w:rsidRDefault="00000000">
      <w:pPr>
        <w:pStyle w:val="Code"/>
      </w:pPr>
      <w:r>
        <w:rPr>
          <w:rStyle w:val="None"/>
          <w:sz w:val="17"/>
        </w:rPr>
        <w:t xml:space="preserve">              </w:t>
      </w:r>
      <w:proofErr w:type="spellStart"/>
      <w:r>
        <w:rPr>
          <w:rStyle w:val="None"/>
          <w:sz w:val="17"/>
          <w:u w:color="000000"/>
        </w:rPr>
        <w:t>summary_var</w:t>
      </w:r>
      <w:proofErr w:type="spellEnd"/>
      <w:r>
        <w:rPr>
          <w:rStyle w:val="None"/>
          <w:sz w:val="17"/>
          <w:u w:color="000000"/>
        </w:rPr>
        <w:t xml:space="preserve"> =</w:t>
      </w:r>
      <w:r>
        <w:rPr>
          <w:rStyle w:val="None"/>
          <w:sz w:val="17"/>
        </w:rPr>
        <w:t xml:space="preserve"> </w:t>
      </w:r>
      <w:r>
        <w:rPr>
          <w:rStyle w:val="None"/>
        </w:rPr>
        <w:t>"P1_001N"</w:t>
      </w:r>
      <w:r>
        <w:rPr>
          <w:rStyle w:val="None"/>
          <w:sz w:val="17"/>
        </w:rPr>
        <w:t>,</w:t>
      </w:r>
    </w:p>
    <w:p w14:paraId="382E4789" w14:textId="77777777" w:rsidR="006D0EE3" w:rsidRDefault="00000000">
      <w:pPr>
        <w:pStyle w:val="Code"/>
      </w:pPr>
      <w:r>
        <w:rPr>
          <w:rStyle w:val="None"/>
          <w:sz w:val="17"/>
        </w:rPr>
        <w:t xml:space="preserve">              </w:t>
      </w:r>
      <w:r>
        <w:rPr>
          <w:rStyle w:val="None"/>
          <w:sz w:val="17"/>
          <w:u w:color="000000"/>
        </w:rPr>
        <w:t>year =</w:t>
      </w:r>
      <w:r>
        <w:rPr>
          <w:rStyle w:val="None"/>
          <w:sz w:val="17"/>
        </w:rPr>
        <w:t xml:space="preserve"> </w:t>
      </w:r>
      <w:r>
        <w:rPr>
          <w:rStyle w:val="None"/>
          <w:sz w:val="17"/>
          <w:u w:color="000000"/>
        </w:rPr>
        <w:t>2020</w:t>
      </w:r>
      <w:r>
        <w:rPr>
          <w:rStyle w:val="None"/>
          <w:sz w:val="17"/>
        </w:rPr>
        <w:t xml:space="preserve">) </w:t>
      </w:r>
      <w:r>
        <w:rPr>
          <w:rStyle w:val="None"/>
          <w:sz w:val="17"/>
          <w:u w:color="000000"/>
        </w:rPr>
        <w:t>%&gt;%</w:t>
      </w:r>
      <w:r>
        <w:rPr>
          <w:rStyle w:val="None"/>
          <w:sz w:val="17"/>
        </w:rPr>
        <w:t xml:space="preserve"> </w:t>
      </w:r>
    </w:p>
    <w:p w14:paraId="627B1AC6" w14:textId="77777777" w:rsidR="006D0EE3" w:rsidRDefault="00000000">
      <w:pPr>
        <w:pStyle w:val="Code"/>
      </w:pPr>
      <w:r>
        <w:rPr>
          <w:rStyle w:val="None"/>
          <w:sz w:val="17"/>
        </w:rPr>
        <w:t xml:space="preserve">  </w:t>
      </w:r>
      <w:proofErr w:type="gramStart"/>
      <w:r>
        <w:rPr>
          <w:rStyle w:val="None"/>
        </w:rPr>
        <w:t>arrange</w:t>
      </w:r>
      <w:r>
        <w:rPr>
          <w:rStyle w:val="None"/>
          <w:sz w:val="17"/>
        </w:rPr>
        <w:t>(</w:t>
      </w:r>
      <w:proofErr w:type="gramEnd"/>
      <w:r>
        <w:rPr>
          <w:rStyle w:val="None"/>
          <w:sz w:val="17"/>
        </w:rPr>
        <w:t>NAME)</w:t>
      </w:r>
    </w:p>
    <w:p w14:paraId="27BF0D20" w14:textId="77777777" w:rsidR="006D0EE3" w:rsidRDefault="00000000" w:rsidP="00E028C4">
      <w:pPr>
        <w:pStyle w:val="Body"/>
      </w:pPr>
      <w:r>
        <w:rPr>
          <w:rStyle w:val="None"/>
        </w:rPr>
        <w:t xml:space="preserve">This returns a nearly identical data frame to what we got </w:t>
      </w:r>
      <w:ins w:id="99" w:author="Frances" w:date="2023-04-13T16:23:00Z">
        <w:r>
          <w:rPr>
            <w:rStyle w:val="None"/>
          </w:rPr>
          <w:t>earlier</w:t>
        </w:r>
      </w:ins>
      <w:del w:id="100" w:author="Frances" w:date="2023-04-13T16:23:00Z">
        <w:r>
          <w:rPr>
            <w:rStyle w:val="None"/>
          </w:rPr>
          <w:delText>above</w:delText>
        </w:r>
      </w:del>
      <w:r>
        <w:rPr>
          <w:rStyle w:val="None"/>
        </w:rPr>
        <w:t>, except that the total population is now a separate variable, rather than additional rows for each state:</w:t>
      </w:r>
    </w:p>
    <w:p w14:paraId="67674D61" w14:textId="77777777" w:rsidR="006D0EE3" w:rsidRDefault="00000000">
      <w:pPr>
        <w:pStyle w:val="Code"/>
      </w:pPr>
      <w:r>
        <w:rPr>
          <w:rStyle w:val="None"/>
        </w:rPr>
        <w:t xml:space="preserve">#&gt; # A </w:t>
      </w:r>
      <w:proofErr w:type="spellStart"/>
      <w:r>
        <w:rPr>
          <w:rStyle w:val="None"/>
        </w:rPr>
        <w:t>tibble</w:t>
      </w:r>
      <w:proofErr w:type="spellEnd"/>
      <w:r>
        <w:rPr>
          <w:rStyle w:val="None"/>
        </w:rPr>
        <w:t>: 52 × 5</w:t>
      </w:r>
    </w:p>
    <w:p w14:paraId="01106A65" w14:textId="77777777" w:rsidR="006D0EE3" w:rsidRDefault="00000000">
      <w:pPr>
        <w:pStyle w:val="Code"/>
      </w:pPr>
      <w:r>
        <w:rPr>
          <w:rStyle w:val="None"/>
        </w:rPr>
        <w:t xml:space="preserve">#&gt;    GEOID NAME                 variable        value </w:t>
      </w:r>
      <w:proofErr w:type="spellStart"/>
      <w:r>
        <w:rPr>
          <w:rStyle w:val="None"/>
        </w:rPr>
        <w:t>summar</w:t>
      </w:r>
      <w:proofErr w:type="spellEnd"/>
      <w:r>
        <w:rPr>
          <w:rStyle w:val="None"/>
        </w:rPr>
        <w:t>…¹</w:t>
      </w:r>
    </w:p>
    <w:p w14:paraId="6DCE443C" w14:textId="77777777" w:rsidR="006D0EE3" w:rsidRDefault="00000000">
      <w:pPr>
        <w:pStyle w:val="Code"/>
      </w:pPr>
      <w:r>
        <w:rPr>
          <w:rStyle w:val="None"/>
        </w:rPr>
        <w:t>#&gt;    &lt;chr&gt; &lt;chr&gt;                &lt;chr&gt;           &lt;</w:t>
      </w:r>
      <w:proofErr w:type="spellStart"/>
      <w:r>
        <w:rPr>
          <w:rStyle w:val="None"/>
        </w:rPr>
        <w:t>dbl</w:t>
      </w:r>
      <w:proofErr w:type="spellEnd"/>
      <w:r>
        <w:rPr>
          <w:rStyle w:val="None"/>
        </w:rPr>
        <w:t>&gt;    &lt;</w:t>
      </w:r>
      <w:proofErr w:type="spellStart"/>
      <w:r>
        <w:rPr>
          <w:rStyle w:val="None"/>
        </w:rPr>
        <w:t>dbl</w:t>
      </w:r>
      <w:proofErr w:type="spellEnd"/>
      <w:r>
        <w:rPr>
          <w:rStyle w:val="None"/>
        </w:rPr>
        <w:t>&gt;</w:t>
      </w:r>
    </w:p>
    <w:p w14:paraId="1D1C9DB2" w14:textId="77777777" w:rsidR="006D0EE3" w:rsidRDefault="00000000">
      <w:pPr>
        <w:pStyle w:val="Code"/>
      </w:pPr>
      <w:r>
        <w:rPr>
          <w:rStyle w:val="None"/>
        </w:rPr>
        <w:t>#</w:t>
      </w:r>
      <w:proofErr w:type="gramStart"/>
      <w:r>
        <w:rPr>
          <w:rStyle w:val="None"/>
        </w:rPr>
        <w:t>&gt;  1</w:t>
      </w:r>
      <w:proofErr w:type="gramEnd"/>
      <w:r>
        <w:rPr>
          <w:rStyle w:val="None"/>
        </w:rPr>
        <w:t xml:space="preserve"> 01    Alabama              </w:t>
      </w:r>
      <w:proofErr w:type="spellStart"/>
      <w:r>
        <w:rPr>
          <w:rStyle w:val="None"/>
        </w:rPr>
        <w:t>asian_popula</w:t>
      </w:r>
      <w:proofErr w:type="spellEnd"/>
      <w:r>
        <w:rPr>
          <w:rStyle w:val="None"/>
        </w:rPr>
        <w:t xml:space="preserve">…   </w:t>
      </w:r>
      <w:proofErr w:type="gramStart"/>
      <w:r>
        <w:rPr>
          <w:rStyle w:val="None"/>
        </w:rPr>
        <w:t>76660  5024279</w:t>
      </w:r>
      <w:proofErr w:type="gramEnd"/>
    </w:p>
    <w:p w14:paraId="6DDA8A41" w14:textId="77777777" w:rsidR="006D0EE3" w:rsidRDefault="00000000">
      <w:pPr>
        <w:pStyle w:val="Code"/>
      </w:pPr>
      <w:r>
        <w:rPr>
          <w:rStyle w:val="None"/>
        </w:rPr>
        <w:t>#</w:t>
      </w:r>
      <w:proofErr w:type="gramStart"/>
      <w:r>
        <w:rPr>
          <w:rStyle w:val="None"/>
        </w:rPr>
        <w:t>&gt;  2</w:t>
      </w:r>
      <w:proofErr w:type="gramEnd"/>
      <w:r>
        <w:rPr>
          <w:rStyle w:val="None"/>
        </w:rPr>
        <w:t xml:space="preserve"> 02    Alaska               </w:t>
      </w:r>
      <w:proofErr w:type="spellStart"/>
      <w:r>
        <w:rPr>
          <w:rStyle w:val="None"/>
        </w:rPr>
        <w:t>asian_popula</w:t>
      </w:r>
      <w:proofErr w:type="spellEnd"/>
      <w:r>
        <w:rPr>
          <w:rStyle w:val="None"/>
        </w:rPr>
        <w:t>…   44032   733391</w:t>
      </w:r>
    </w:p>
    <w:p w14:paraId="73F6E296" w14:textId="77777777" w:rsidR="006D0EE3" w:rsidRDefault="00000000">
      <w:pPr>
        <w:pStyle w:val="Code"/>
      </w:pPr>
      <w:r>
        <w:rPr>
          <w:rStyle w:val="None"/>
        </w:rPr>
        <w:t>#</w:t>
      </w:r>
      <w:proofErr w:type="gramStart"/>
      <w:r>
        <w:rPr>
          <w:rStyle w:val="None"/>
        </w:rPr>
        <w:t>&gt;  3</w:t>
      </w:r>
      <w:proofErr w:type="gramEnd"/>
      <w:r>
        <w:rPr>
          <w:rStyle w:val="None"/>
        </w:rPr>
        <w:t xml:space="preserve"> 04    Arizona              </w:t>
      </w:r>
      <w:proofErr w:type="spellStart"/>
      <w:r>
        <w:rPr>
          <w:rStyle w:val="None"/>
        </w:rPr>
        <w:t>asian_popula</w:t>
      </w:r>
      <w:proofErr w:type="spellEnd"/>
      <w:r>
        <w:rPr>
          <w:rStyle w:val="None"/>
        </w:rPr>
        <w:t xml:space="preserve">…  </w:t>
      </w:r>
      <w:proofErr w:type="gramStart"/>
      <w:r>
        <w:rPr>
          <w:rStyle w:val="None"/>
        </w:rPr>
        <w:t>257430  7151502</w:t>
      </w:r>
      <w:proofErr w:type="gramEnd"/>
    </w:p>
    <w:p w14:paraId="615F81D0" w14:textId="77777777" w:rsidR="006D0EE3" w:rsidRDefault="00000000">
      <w:pPr>
        <w:pStyle w:val="Code"/>
      </w:pPr>
      <w:r>
        <w:rPr>
          <w:rStyle w:val="None"/>
        </w:rPr>
        <w:t>#</w:t>
      </w:r>
      <w:proofErr w:type="gramStart"/>
      <w:r>
        <w:rPr>
          <w:rStyle w:val="None"/>
        </w:rPr>
        <w:t>&gt;  4</w:t>
      </w:r>
      <w:proofErr w:type="gramEnd"/>
      <w:r>
        <w:rPr>
          <w:rStyle w:val="None"/>
        </w:rPr>
        <w:t xml:space="preserve"> 05    Arkansas             </w:t>
      </w:r>
      <w:proofErr w:type="spellStart"/>
      <w:r>
        <w:rPr>
          <w:rStyle w:val="None"/>
        </w:rPr>
        <w:t>asian_popula</w:t>
      </w:r>
      <w:proofErr w:type="spellEnd"/>
      <w:r>
        <w:rPr>
          <w:rStyle w:val="None"/>
        </w:rPr>
        <w:t xml:space="preserve">…   </w:t>
      </w:r>
      <w:proofErr w:type="gramStart"/>
      <w:r>
        <w:rPr>
          <w:rStyle w:val="None"/>
        </w:rPr>
        <w:t>51839  3011524</w:t>
      </w:r>
      <w:proofErr w:type="gramEnd"/>
    </w:p>
    <w:p w14:paraId="2803E301" w14:textId="77777777" w:rsidR="006D0EE3" w:rsidRDefault="00000000">
      <w:pPr>
        <w:pStyle w:val="Code"/>
      </w:pPr>
      <w:r>
        <w:rPr>
          <w:rStyle w:val="None"/>
        </w:rPr>
        <w:t>#</w:t>
      </w:r>
      <w:proofErr w:type="gramStart"/>
      <w:r>
        <w:rPr>
          <w:rStyle w:val="None"/>
        </w:rPr>
        <w:t>&gt;  5</w:t>
      </w:r>
      <w:proofErr w:type="gramEnd"/>
      <w:r>
        <w:rPr>
          <w:rStyle w:val="None"/>
        </w:rPr>
        <w:t xml:space="preserve"> 06    California           </w:t>
      </w:r>
      <w:proofErr w:type="spellStart"/>
      <w:r>
        <w:rPr>
          <w:rStyle w:val="None"/>
        </w:rPr>
        <w:t>asian_popula</w:t>
      </w:r>
      <w:proofErr w:type="spellEnd"/>
      <w:r>
        <w:rPr>
          <w:rStyle w:val="None"/>
        </w:rPr>
        <w:t>… 6085947 39538223</w:t>
      </w:r>
    </w:p>
    <w:p w14:paraId="38285A0E" w14:textId="77777777" w:rsidR="006D0EE3" w:rsidRDefault="00000000">
      <w:pPr>
        <w:pStyle w:val="Code"/>
      </w:pPr>
      <w:r>
        <w:rPr>
          <w:rStyle w:val="None"/>
        </w:rPr>
        <w:t>#</w:t>
      </w:r>
      <w:proofErr w:type="gramStart"/>
      <w:r>
        <w:rPr>
          <w:rStyle w:val="None"/>
        </w:rPr>
        <w:t>&gt;  6</w:t>
      </w:r>
      <w:proofErr w:type="gramEnd"/>
      <w:r>
        <w:rPr>
          <w:rStyle w:val="None"/>
        </w:rPr>
        <w:t xml:space="preserve"> 08    Colorado             </w:t>
      </w:r>
      <w:proofErr w:type="spellStart"/>
      <w:r>
        <w:rPr>
          <w:rStyle w:val="None"/>
        </w:rPr>
        <w:t>asian_popula</w:t>
      </w:r>
      <w:proofErr w:type="spellEnd"/>
      <w:r>
        <w:rPr>
          <w:rStyle w:val="None"/>
        </w:rPr>
        <w:t xml:space="preserve">…  </w:t>
      </w:r>
      <w:proofErr w:type="gramStart"/>
      <w:r>
        <w:rPr>
          <w:rStyle w:val="None"/>
        </w:rPr>
        <w:t>199827  5773714</w:t>
      </w:r>
      <w:proofErr w:type="gramEnd"/>
    </w:p>
    <w:p w14:paraId="7F13A9DE" w14:textId="77777777" w:rsidR="006D0EE3" w:rsidRDefault="00000000">
      <w:pPr>
        <w:pStyle w:val="Code"/>
      </w:pPr>
      <w:r>
        <w:rPr>
          <w:rStyle w:val="None"/>
        </w:rPr>
        <w:t>#</w:t>
      </w:r>
      <w:proofErr w:type="gramStart"/>
      <w:r>
        <w:rPr>
          <w:rStyle w:val="None"/>
        </w:rPr>
        <w:t>&gt;  7</w:t>
      </w:r>
      <w:proofErr w:type="gramEnd"/>
      <w:r>
        <w:rPr>
          <w:rStyle w:val="None"/>
        </w:rPr>
        <w:t xml:space="preserve"> 09    Connecticut          </w:t>
      </w:r>
      <w:proofErr w:type="spellStart"/>
      <w:r>
        <w:rPr>
          <w:rStyle w:val="None"/>
        </w:rPr>
        <w:t>asian_popula</w:t>
      </w:r>
      <w:proofErr w:type="spellEnd"/>
      <w:r>
        <w:rPr>
          <w:rStyle w:val="None"/>
        </w:rPr>
        <w:t xml:space="preserve">…  </w:t>
      </w:r>
      <w:proofErr w:type="gramStart"/>
      <w:r>
        <w:rPr>
          <w:rStyle w:val="None"/>
        </w:rPr>
        <w:t>172455  3605944</w:t>
      </w:r>
      <w:proofErr w:type="gramEnd"/>
    </w:p>
    <w:p w14:paraId="3068A13C" w14:textId="77777777" w:rsidR="006D0EE3" w:rsidRDefault="00000000">
      <w:pPr>
        <w:pStyle w:val="Code"/>
      </w:pPr>
      <w:r>
        <w:rPr>
          <w:rStyle w:val="None"/>
        </w:rPr>
        <w:t>#</w:t>
      </w:r>
      <w:proofErr w:type="gramStart"/>
      <w:r>
        <w:rPr>
          <w:rStyle w:val="None"/>
        </w:rPr>
        <w:t>&gt;  8</w:t>
      </w:r>
      <w:proofErr w:type="gramEnd"/>
      <w:r>
        <w:rPr>
          <w:rStyle w:val="None"/>
        </w:rPr>
        <w:t xml:space="preserve"> 10    Delaware             </w:t>
      </w:r>
      <w:proofErr w:type="spellStart"/>
      <w:r>
        <w:rPr>
          <w:rStyle w:val="None"/>
        </w:rPr>
        <w:t>asian_popula</w:t>
      </w:r>
      <w:proofErr w:type="spellEnd"/>
      <w:r>
        <w:rPr>
          <w:rStyle w:val="None"/>
        </w:rPr>
        <w:t>…   42699   989948</w:t>
      </w:r>
    </w:p>
    <w:p w14:paraId="38FE50BE" w14:textId="77777777" w:rsidR="006D0EE3" w:rsidRDefault="00000000">
      <w:pPr>
        <w:pStyle w:val="Code"/>
      </w:pPr>
      <w:r>
        <w:rPr>
          <w:rStyle w:val="None"/>
        </w:rPr>
        <w:t>#</w:t>
      </w:r>
      <w:proofErr w:type="gramStart"/>
      <w:r>
        <w:rPr>
          <w:rStyle w:val="None"/>
        </w:rPr>
        <w:t>&gt;  9</w:t>
      </w:r>
      <w:proofErr w:type="gramEnd"/>
      <w:r>
        <w:rPr>
          <w:rStyle w:val="None"/>
        </w:rPr>
        <w:t xml:space="preserve"> 11    District of Columbia </w:t>
      </w:r>
      <w:proofErr w:type="spellStart"/>
      <w:r>
        <w:rPr>
          <w:rStyle w:val="None"/>
        </w:rPr>
        <w:t>asian_popula</w:t>
      </w:r>
      <w:proofErr w:type="spellEnd"/>
      <w:r>
        <w:rPr>
          <w:rStyle w:val="None"/>
        </w:rPr>
        <w:t>…   33545   689545</w:t>
      </w:r>
    </w:p>
    <w:p w14:paraId="0F6C499D" w14:textId="77777777" w:rsidR="006D0EE3" w:rsidRDefault="00000000">
      <w:pPr>
        <w:pStyle w:val="Code"/>
      </w:pPr>
      <w:r>
        <w:rPr>
          <w:rStyle w:val="None"/>
        </w:rPr>
        <w:t xml:space="preserve">#&gt; 10 12    Florida              </w:t>
      </w:r>
      <w:proofErr w:type="spellStart"/>
      <w:r>
        <w:rPr>
          <w:rStyle w:val="None"/>
        </w:rPr>
        <w:t>asian_popula</w:t>
      </w:r>
      <w:proofErr w:type="spellEnd"/>
      <w:r>
        <w:rPr>
          <w:rStyle w:val="None"/>
        </w:rPr>
        <w:t>…  643682 21538187</w:t>
      </w:r>
    </w:p>
    <w:p w14:paraId="4850D58A" w14:textId="77777777" w:rsidR="006D0EE3" w:rsidRDefault="00000000">
      <w:pPr>
        <w:pStyle w:val="Code"/>
        <w:rPr>
          <w:rStyle w:val="None"/>
          <w:rFonts w:eastAsia="Courier" w:cs="Courier"/>
          <w:i/>
          <w:iCs/>
          <w:color w:val="3366FF"/>
          <w:u w:color="3366FF"/>
        </w:rPr>
      </w:pPr>
      <w:r>
        <w:rPr>
          <w:rStyle w:val="None"/>
          <w:i/>
          <w:iCs/>
          <w:color w:val="3366FF"/>
          <w:u w:color="3366FF"/>
        </w:rPr>
        <w:t>--snip--</w:t>
      </w:r>
    </w:p>
    <w:p w14:paraId="601CF03D" w14:textId="77777777" w:rsidR="006D0EE3" w:rsidRDefault="00000000">
      <w:pPr>
        <w:pStyle w:val="Code"/>
      </w:pPr>
      <w:r>
        <w:rPr>
          <w:rStyle w:val="None"/>
        </w:rPr>
        <w:t>#&gt; #   ¹</w:t>
      </w:r>
      <w:r>
        <w:rPr>
          <w:rStyle w:val="None"/>
          <w:rFonts w:ascii="Arial Unicode MS" w:eastAsia="Arial Unicode MS" w:hAnsi="Arial Unicode MS" w:cs="Arial Unicode MS"/>
        </w:rPr>
        <w:t>​</w:t>
      </w:r>
      <w:proofErr w:type="spellStart"/>
      <w:r>
        <w:rPr>
          <w:rStyle w:val="None"/>
        </w:rPr>
        <w:t>summary_value</w:t>
      </w:r>
      <w:proofErr w:type="spellEnd"/>
    </w:p>
    <w:p w14:paraId="51393D95" w14:textId="77777777" w:rsidR="006D0EE3" w:rsidRDefault="00000000" w:rsidP="00E028C4">
      <w:pPr>
        <w:pStyle w:val="Body"/>
      </w:pPr>
      <w:r>
        <w:rPr>
          <w:rStyle w:val="None"/>
        </w:rPr>
        <w:t xml:space="preserve">With our data in this new format, we can calculate the Asian population as a percentage of the whole by dividing the </w:t>
      </w:r>
      <w:r>
        <w:rPr>
          <w:rStyle w:val="None"/>
          <w:rFonts w:ascii="Courier New" w:hAnsi="Courier New"/>
          <w:color w:val="3366FF"/>
          <w:u w:color="3366FF"/>
        </w:rPr>
        <w:t>value</w:t>
      </w:r>
      <w:r>
        <w:rPr>
          <w:rStyle w:val="None"/>
        </w:rPr>
        <w:t xml:space="preserve"> variable by the </w:t>
      </w:r>
      <w:proofErr w:type="spellStart"/>
      <w:r>
        <w:rPr>
          <w:rStyle w:val="None"/>
          <w:rFonts w:ascii="Courier New" w:hAnsi="Courier New"/>
          <w:color w:val="3366FF"/>
          <w:u w:color="3366FF"/>
        </w:rPr>
        <w:t>summary_value</w:t>
      </w:r>
      <w:proofErr w:type="spellEnd"/>
      <w:r>
        <w:rPr>
          <w:rStyle w:val="None"/>
        </w:rPr>
        <w:t xml:space="preserve"> variable. </w:t>
      </w:r>
      <w:del w:id="101" w:author="Frances" w:date="2023-04-13T16:23:00Z">
        <w:r>
          <w:rPr>
            <w:rStyle w:val="None"/>
          </w:rPr>
          <w:delText xml:space="preserve">I also </w:delText>
        </w:r>
      </w:del>
      <w:ins w:id="102" w:author="Frances" w:date="2023-04-13T16:23:00Z">
        <w:r>
          <w:rPr>
            <w:rStyle w:val="None"/>
          </w:rPr>
          <w:t>T</w:t>
        </w:r>
      </w:ins>
      <w:del w:id="103" w:author="Frances" w:date="2023-04-13T16:23:00Z">
        <w:r>
          <w:rPr>
            <w:rStyle w:val="None"/>
          </w:rPr>
          <w:delText>t</w:delText>
        </w:r>
      </w:del>
      <w:r>
        <w:rPr>
          <w:rStyle w:val="None"/>
        </w:rPr>
        <w:t xml:space="preserve">hen </w:t>
      </w:r>
      <w:ins w:id="104" w:author="Frances" w:date="2023-04-13T16:23:00Z">
        <w:r>
          <w:rPr>
            <w:rStyle w:val="None"/>
          </w:rPr>
          <w:t xml:space="preserve">we </w:t>
        </w:r>
      </w:ins>
      <w:r>
        <w:rPr>
          <w:rStyle w:val="None"/>
        </w:rPr>
        <w:t xml:space="preserve">drop the </w:t>
      </w:r>
      <w:proofErr w:type="spellStart"/>
      <w:r>
        <w:rPr>
          <w:rStyle w:val="None"/>
          <w:rFonts w:ascii="Courier New" w:hAnsi="Courier New"/>
          <w:color w:val="3366FF"/>
          <w:u w:color="3366FF"/>
        </w:rPr>
        <w:t>summary_value</w:t>
      </w:r>
      <w:proofErr w:type="spellEnd"/>
      <w:r>
        <w:rPr>
          <w:rStyle w:val="None"/>
        </w:rPr>
        <w:t xml:space="preserve"> variable because we no longer need it after doing our calculation</w:t>
      </w:r>
      <w:ins w:id="105" w:author="Frances" w:date="2023-04-13T16:23:00Z">
        <w:r>
          <w:rPr>
            <w:rStyle w:val="None"/>
          </w:rPr>
          <w:t>:</w:t>
        </w:r>
      </w:ins>
      <w:del w:id="106" w:author="Frances" w:date="2023-04-13T16:23:00Z">
        <w:r>
          <w:rPr>
            <w:rStyle w:val="None"/>
          </w:rPr>
          <w:delText>.</w:delText>
        </w:r>
      </w:del>
    </w:p>
    <w:p w14:paraId="1BFC6CC6" w14:textId="77777777" w:rsidR="006D0EE3" w:rsidRDefault="00000000">
      <w:pPr>
        <w:pStyle w:val="Code"/>
      </w:pPr>
      <w:proofErr w:type="spellStart"/>
      <w:r>
        <w:rPr>
          <w:rStyle w:val="None"/>
        </w:rPr>
        <w:t>get_</w:t>
      </w:r>
      <w:proofErr w:type="gramStart"/>
      <w:r>
        <w:rPr>
          <w:rStyle w:val="None"/>
        </w:rPr>
        <w:t>decennial</w:t>
      </w:r>
      <w:proofErr w:type="spellEnd"/>
      <w:r>
        <w:rPr>
          <w:rStyle w:val="None"/>
          <w:sz w:val="17"/>
        </w:rPr>
        <w:t>(</w:t>
      </w:r>
      <w:proofErr w:type="gramEnd"/>
      <w:r>
        <w:rPr>
          <w:rStyle w:val="None"/>
          <w:sz w:val="17"/>
          <w:u w:color="000000"/>
        </w:rPr>
        <w:t>geography =</w:t>
      </w:r>
      <w:r>
        <w:rPr>
          <w:rStyle w:val="None"/>
          <w:sz w:val="17"/>
        </w:rPr>
        <w:t xml:space="preserve"> </w:t>
      </w:r>
      <w:r>
        <w:rPr>
          <w:rStyle w:val="None"/>
        </w:rPr>
        <w:t>"state"</w:t>
      </w:r>
      <w:r>
        <w:rPr>
          <w:rStyle w:val="None"/>
          <w:sz w:val="17"/>
        </w:rPr>
        <w:t xml:space="preserve">, </w:t>
      </w:r>
    </w:p>
    <w:p w14:paraId="3DE5B422" w14:textId="77777777" w:rsidR="006D0EE3" w:rsidRDefault="00000000">
      <w:pPr>
        <w:pStyle w:val="Code"/>
      </w:pPr>
      <w:r>
        <w:rPr>
          <w:rStyle w:val="None"/>
          <w:sz w:val="17"/>
        </w:rPr>
        <w:t xml:space="preserve">              </w:t>
      </w:r>
      <w:r>
        <w:rPr>
          <w:rStyle w:val="None"/>
          <w:sz w:val="17"/>
          <w:u w:color="000000"/>
        </w:rPr>
        <w:t>variables =</w:t>
      </w:r>
      <w:r>
        <w:rPr>
          <w:rStyle w:val="None"/>
          <w:sz w:val="17"/>
        </w:rPr>
        <w:t xml:space="preserve"> </w:t>
      </w:r>
      <w:proofErr w:type="gramStart"/>
      <w:r>
        <w:rPr>
          <w:rStyle w:val="None"/>
        </w:rPr>
        <w:t>c</w:t>
      </w:r>
      <w:r>
        <w:rPr>
          <w:rStyle w:val="None"/>
          <w:sz w:val="17"/>
        </w:rPr>
        <w:t>(</w:t>
      </w:r>
      <w:proofErr w:type="spellStart"/>
      <w:proofErr w:type="gramEnd"/>
      <w:r>
        <w:rPr>
          <w:rStyle w:val="None"/>
          <w:sz w:val="17"/>
          <w:u w:color="000000"/>
        </w:rPr>
        <w:t>asian_population</w:t>
      </w:r>
      <w:proofErr w:type="spellEnd"/>
      <w:r>
        <w:rPr>
          <w:rStyle w:val="None"/>
          <w:sz w:val="17"/>
          <w:u w:color="000000"/>
        </w:rPr>
        <w:t xml:space="preserve"> =</w:t>
      </w:r>
      <w:r>
        <w:rPr>
          <w:rStyle w:val="None"/>
          <w:sz w:val="17"/>
        </w:rPr>
        <w:t xml:space="preserve"> </w:t>
      </w:r>
      <w:r>
        <w:rPr>
          <w:rStyle w:val="None"/>
        </w:rPr>
        <w:t>"P1_006N"</w:t>
      </w:r>
      <w:r>
        <w:rPr>
          <w:rStyle w:val="None"/>
          <w:sz w:val="17"/>
        </w:rPr>
        <w:t>),</w:t>
      </w:r>
    </w:p>
    <w:p w14:paraId="303C4BC7" w14:textId="77777777" w:rsidR="006D0EE3" w:rsidRDefault="00000000">
      <w:pPr>
        <w:pStyle w:val="Code"/>
      </w:pPr>
      <w:r>
        <w:rPr>
          <w:rStyle w:val="None"/>
          <w:sz w:val="17"/>
        </w:rPr>
        <w:t xml:space="preserve">              </w:t>
      </w:r>
      <w:proofErr w:type="spellStart"/>
      <w:r>
        <w:rPr>
          <w:rStyle w:val="None"/>
          <w:sz w:val="17"/>
          <w:u w:color="000000"/>
        </w:rPr>
        <w:t>summary_var</w:t>
      </w:r>
      <w:proofErr w:type="spellEnd"/>
      <w:r>
        <w:rPr>
          <w:rStyle w:val="None"/>
          <w:sz w:val="17"/>
          <w:u w:color="000000"/>
        </w:rPr>
        <w:t xml:space="preserve"> =</w:t>
      </w:r>
      <w:r>
        <w:rPr>
          <w:rStyle w:val="None"/>
          <w:sz w:val="17"/>
        </w:rPr>
        <w:t xml:space="preserve"> </w:t>
      </w:r>
      <w:r>
        <w:rPr>
          <w:rStyle w:val="None"/>
        </w:rPr>
        <w:t>"P1_001N"</w:t>
      </w:r>
      <w:r>
        <w:rPr>
          <w:rStyle w:val="None"/>
          <w:sz w:val="17"/>
        </w:rPr>
        <w:t>,</w:t>
      </w:r>
    </w:p>
    <w:p w14:paraId="1433D974" w14:textId="77777777" w:rsidR="006D0EE3" w:rsidRDefault="00000000">
      <w:pPr>
        <w:pStyle w:val="Code"/>
      </w:pPr>
      <w:r>
        <w:rPr>
          <w:rStyle w:val="None"/>
          <w:sz w:val="17"/>
        </w:rPr>
        <w:t xml:space="preserve">              </w:t>
      </w:r>
      <w:r>
        <w:rPr>
          <w:rStyle w:val="None"/>
          <w:sz w:val="17"/>
          <w:u w:color="000000"/>
        </w:rPr>
        <w:t>year =</w:t>
      </w:r>
      <w:r>
        <w:rPr>
          <w:rStyle w:val="None"/>
          <w:sz w:val="17"/>
        </w:rPr>
        <w:t xml:space="preserve"> </w:t>
      </w:r>
      <w:r>
        <w:rPr>
          <w:rStyle w:val="None"/>
          <w:sz w:val="17"/>
          <w:u w:color="000000"/>
        </w:rPr>
        <w:t>2020</w:t>
      </w:r>
      <w:r>
        <w:rPr>
          <w:rStyle w:val="None"/>
          <w:sz w:val="17"/>
        </w:rPr>
        <w:t xml:space="preserve">) </w:t>
      </w:r>
      <w:r>
        <w:rPr>
          <w:rStyle w:val="None"/>
          <w:sz w:val="17"/>
          <w:u w:color="000000"/>
        </w:rPr>
        <w:t>%&gt;%</w:t>
      </w:r>
      <w:r>
        <w:rPr>
          <w:rStyle w:val="None"/>
          <w:sz w:val="17"/>
        </w:rPr>
        <w:t xml:space="preserve"> </w:t>
      </w:r>
    </w:p>
    <w:p w14:paraId="2429E78C" w14:textId="77777777" w:rsidR="006D0EE3" w:rsidRDefault="00000000">
      <w:pPr>
        <w:pStyle w:val="Code"/>
      </w:pPr>
      <w:r>
        <w:rPr>
          <w:rStyle w:val="None"/>
          <w:sz w:val="17"/>
        </w:rPr>
        <w:t xml:space="preserve">  </w:t>
      </w:r>
      <w:proofErr w:type="gramStart"/>
      <w:r>
        <w:rPr>
          <w:rStyle w:val="None"/>
        </w:rPr>
        <w:t>arrange</w:t>
      </w:r>
      <w:r>
        <w:rPr>
          <w:rStyle w:val="None"/>
          <w:sz w:val="17"/>
        </w:rPr>
        <w:t>(</w:t>
      </w:r>
      <w:proofErr w:type="gramEnd"/>
      <w:r>
        <w:rPr>
          <w:rStyle w:val="None"/>
          <w:sz w:val="17"/>
        </w:rPr>
        <w:t xml:space="preserve">NAME) </w:t>
      </w:r>
      <w:r>
        <w:rPr>
          <w:rStyle w:val="None"/>
          <w:sz w:val="17"/>
          <w:u w:color="000000"/>
        </w:rPr>
        <w:t>%&gt;%</w:t>
      </w:r>
      <w:r>
        <w:rPr>
          <w:rStyle w:val="None"/>
          <w:sz w:val="17"/>
        </w:rPr>
        <w:t xml:space="preserve"> </w:t>
      </w:r>
    </w:p>
    <w:p w14:paraId="76A4A65F" w14:textId="77777777" w:rsidR="006D0EE3" w:rsidRDefault="00000000">
      <w:pPr>
        <w:pStyle w:val="Code"/>
        <w:rPr>
          <w:rStyle w:val="None"/>
          <w:sz w:val="17"/>
        </w:rPr>
      </w:pPr>
      <w:r>
        <w:rPr>
          <w:rStyle w:val="None"/>
          <w:sz w:val="17"/>
        </w:rPr>
        <w:t xml:space="preserve">  </w:t>
      </w:r>
      <w:proofErr w:type="gramStart"/>
      <w:r>
        <w:rPr>
          <w:rStyle w:val="None"/>
        </w:rPr>
        <w:t>mutate</w:t>
      </w:r>
      <w:r>
        <w:rPr>
          <w:rStyle w:val="None"/>
          <w:sz w:val="17"/>
        </w:rPr>
        <w:t>(</w:t>
      </w:r>
      <w:proofErr w:type="gramEnd"/>
      <w:r>
        <w:rPr>
          <w:rStyle w:val="None"/>
          <w:sz w:val="17"/>
          <w:u w:color="000000"/>
        </w:rPr>
        <w:t>pct =</w:t>
      </w:r>
      <w:r>
        <w:rPr>
          <w:rStyle w:val="None"/>
          <w:sz w:val="17"/>
        </w:rPr>
        <w:t xml:space="preserve"> value </w:t>
      </w:r>
      <w:r>
        <w:rPr>
          <w:rStyle w:val="None"/>
          <w:sz w:val="17"/>
          <w:u w:color="000000"/>
        </w:rPr>
        <w:t>/</w:t>
      </w:r>
      <w:r>
        <w:rPr>
          <w:rStyle w:val="None"/>
          <w:sz w:val="17"/>
        </w:rPr>
        <w:t xml:space="preserve"> </w:t>
      </w:r>
      <w:proofErr w:type="spellStart"/>
      <w:r>
        <w:rPr>
          <w:rStyle w:val="None"/>
          <w:sz w:val="17"/>
        </w:rPr>
        <w:t>summary_value</w:t>
      </w:r>
      <w:proofErr w:type="spellEnd"/>
      <w:r>
        <w:rPr>
          <w:rStyle w:val="None"/>
          <w:sz w:val="17"/>
        </w:rPr>
        <w:t xml:space="preserve">) </w:t>
      </w:r>
      <w:r>
        <w:rPr>
          <w:rStyle w:val="None"/>
          <w:sz w:val="17"/>
          <w:u w:color="000000"/>
        </w:rPr>
        <w:t>%&gt;%</w:t>
      </w:r>
    </w:p>
    <w:p w14:paraId="258F736A" w14:textId="77777777" w:rsidR="006D0EE3" w:rsidRDefault="00000000">
      <w:pPr>
        <w:pStyle w:val="Code"/>
      </w:pPr>
      <w:r>
        <w:rPr>
          <w:rStyle w:val="None"/>
          <w:sz w:val="17"/>
          <w:u w:color="000000"/>
        </w:rPr>
        <w:t xml:space="preserve">  select(-</w:t>
      </w:r>
      <w:proofErr w:type="spellStart"/>
      <w:r>
        <w:rPr>
          <w:rStyle w:val="None"/>
          <w:sz w:val="17"/>
          <w:u w:color="000000"/>
        </w:rPr>
        <w:t>summary_value</w:t>
      </w:r>
      <w:proofErr w:type="spellEnd"/>
      <w:r>
        <w:rPr>
          <w:rStyle w:val="None"/>
          <w:sz w:val="17"/>
          <w:u w:color="000000"/>
        </w:rPr>
        <w:t>)</w:t>
      </w:r>
    </w:p>
    <w:p w14:paraId="0B4B6860" w14:textId="77777777" w:rsidR="006D0EE3" w:rsidRDefault="00000000" w:rsidP="00E028C4">
      <w:pPr>
        <w:pStyle w:val="Body"/>
      </w:pPr>
      <w:r>
        <w:rPr>
          <w:rStyle w:val="None"/>
        </w:rPr>
        <w:t>The resulting output is identical</w:t>
      </w:r>
      <w:ins w:id="107" w:author="Frances" w:date="2023-04-13T16:24:00Z">
        <w:r>
          <w:rPr>
            <w:rStyle w:val="None"/>
          </w:rPr>
          <w:t xml:space="preserve"> to the output of the previous section</w:t>
        </w:r>
      </w:ins>
      <w:ins w:id="108" w:author="Frances" w:date="2023-05-31T11:09:00Z">
        <w:r>
          <w:rPr>
            <w:rStyle w:val="None"/>
          </w:rPr>
          <w:t>:</w:t>
        </w:r>
      </w:ins>
      <w:del w:id="109" w:author="Frances" w:date="2023-05-31T11:09:00Z">
        <w:r>
          <w:rPr>
            <w:rStyle w:val="None"/>
          </w:rPr>
          <w:delText>.</w:delText>
        </w:r>
      </w:del>
    </w:p>
    <w:p w14:paraId="66EFED8F" w14:textId="77777777" w:rsidR="006D0EE3" w:rsidRDefault="00000000">
      <w:pPr>
        <w:pStyle w:val="Code"/>
        <w:rPr>
          <w:rStyle w:val="None"/>
        </w:rPr>
      </w:pPr>
      <w:r>
        <w:rPr>
          <w:rStyle w:val="None"/>
        </w:rPr>
        <w:t xml:space="preserve">#&gt; # A </w:t>
      </w:r>
      <w:proofErr w:type="spellStart"/>
      <w:r>
        <w:rPr>
          <w:rStyle w:val="None"/>
        </w:rPr>
        <w:t>tibble</w:t>
      </w:r>
      <w:proofErr w:type="spellEnd"/>
      <w:r>
        <w:rPr>
          <w:rStyle w:val="None"/>
        </w:rPr>
        <w:t>: 52 × 5</w:t>
      </w:r>
    </w:p>
    <w:p w14:paraId="1D797A1E" w14:textId="77777777" w:rsidR="006D0EE3" w:rsidRDefault="00000000">
      <w:pPr>
        <w:pStyle w:val="Code"/>
        <w:rPr>
          <w:rStyle w:val="None"/>
        </w:rPr>
      </w:pPr>
      <w:r>
        <w:rPr>
          <w:rStyle w:val="None"/>
        </w:rPr>
        <w:t>#&gt;    GEOID NAME                 variable        value      pct</w:t>
      </w:r>
    </w:p>
    <w:p w14:paraId="584E8B57" w14:textId="77777777" w:rsidR="006D0EE3" w:rsidRDefault="00000000">
      <w:pPr>
        <w:pStyle w:val="Code"/>
        <w:rPr>
          <w:rStyle w:val="None"/>
        </w:rPr>
      </w:pPr>
      <w:r>
        <w:rPr>
          <w:rStyle w:val="None"/>
        </w:rPr>
        <w:t>#&gt;    &lt;chr&gt; &lt;chr&gt;                &lt;chr&gt;           &lt;</w:t>
      </w:r>
      <w:proofErr w:type="spellStart"/>
      <w:r>
        <w:rPr>
          <w:rStyle w:val="None"/>
        </w:rPr>
        <w:t>dbl</w:t>
      </w:r>
      <w:proofErr w:type="spellEnd"/>
      <w:r>
        <w:rPr>
          <w:rStyle w:val="None"/>
        </w:rPr>
        <w:t>&gt;    &lt;</w:t>
      </w:r>
      <w:proofErr w:type="spellStart"/>
      <w:r>
        <w:rPr>
          <w:rStyle w:val="None"/>
        </w:rPr>
        <w:t>dbl</w:t>
      </w:r>
      <w:proofErr w:type="spellEnd"/>
      <w:r>
        <w:rPr>
          <w:rStyle w:val="None"/>
        </w:rPr>
        <w:t>&gt;</w:t>
      </w:r>
    </w:p>
    <w:p w14:paraId="58447C85" w14:textId="77777777" w:rsidR="006D0EE3" w:rsidRDefault="00000000">
      <w:pPr>
        <w:pStyle w:val="Code"/>
        <w:rPr>
          <w:rStyle w:val="None"/>
        </w:rPr>
      </w:pPr>
      <w:r>
        <w:rPr>
          <w:rStyle w:val="None"/>
        </w:rPr>
        <w:t>#</w:t>
      </w:r>
      <w:proofErr w:type="gramStart"/>
      <w:r>
        <w:rPr>
          <w:rStyle w:val="None"/>
        </w:rPr>
        <w:t>&gt;  1</w:t>
      </w:r>
      <w:proofErr w:type="gramEnd"/>
      <w:r>
        <w:rPr>
          <w:rStyle w:val="None"/>
        </w:rPr>
        <w:t xml:space="preserve"> 01    Alabama              </w:t>
      </w:r>
      <w:proofErr w:type="spellStart"/>
      <w:r>
        <w:rPr>
          <w:rStyle w:val="None"/>
        </w:rPr>
        <w:t>asian_popula</w:t>
      </w:r>
      <w:proofErr w:type="spellEnd"/>
      <w:r>
        <w:rPr>
          <w:rStyle w:val="None"/>
        </w:rPr>
        <w:t>…   76660 0.015258</w:t>
      </w:r>
    </w:p>
    <w:p w14:paraId="5669D414" w14:textId="77777777" w:rsidR="006D0EE3" w:rsidRDefault="00000000">
      <w:pPr>
        <w:pStyle w:val="Code"/>
        <w:rPr>
          <w:rStyle w:val="None"/>
        </w:rPr>
      </w:pPr>
      <w:r>
        <w:rPr>
          <w:rStyle w:val="None"/>
        </w:rPr>
        <w:t>#</w:t>
      </w:r>
      <w:proofErr w:type="gramStart"/>
      <w:r>
        <w:rPr>
          <w:rStyle w:val="None"/>
        </w:rPr>
        <w:t>&gt;  2</w:t>
      </w:r>
      <w:proofErr w:type="gramEnd"/>
      <w:r>
        <w:rPr>
          <w:rStyle w:val="None"/>
        </w:rPr>
        <w:t xml:space="preserve"> 02    Alaska               </w:t>
      </w:r>
      <w:proofErr w:type="spellStart"/>
      <w:r>
        <w:rPr>
          <w:rStyle w:val="None"/>
        </w:rPr>
        <w:t>asian_popula</w:t>
      </w:r>
      <w:proofErr w:type="spellEnd"/>
      <w:r>
        <w:rPr>
          <w:rStyle w:val="None"/>
        </w:rPr>
        <w:t>…   44032 0.060039</w:t>
      </w:r>
    </w:p>
    <w:p w14:paraId="34F9F455" w14:textId="77777777" w:rsidR="006D0EE3" w:rsidRDefault="00000000">
      <w:pPr>
        <w:pStyle w:val="Code"/>
        <w:rPr>
          <w:rStyle w:val="None"/>
        </w:rPr>
      </w:pPr>
      <w:r>
        <w:rPr>
          <w:rStyle w:val="None"/>
        </w:rPr>
        <w:t>#</w:t>
      </w:r>
      <w:proofErr w:type="gramStart"/>
      <w:r>
        <w:rPr>
          <w:rStyle w:val="None"/>
        </w:rPr>
        <w:t>&gt;  3</w:t>
      </w:r>
      <w:proofErr w:type="gramEnd"/>
      <w:r>
        <w:rPr>
          <w:rStyle w:val="None"/>
        </w:rPr>
        <w:t xml:space="preserve"> 04    Arizona              </w:t>
      </w:r>
      <w:proofErr w:type="spellStart"/>
      <w:r>
        <w:rPr>
          <w:rStyle w:val="None"/>
        </w:rPr>
        <w:t>asian_popula</w:t>
      </w:r>
      <w:proofErr w:type="spellEnd"/>
      <w:r>
        <w:rPr>
          <w:rStyle w:val="None"/>
        </w:rPr>
        <w:t>…  257430 0.035997</w:t>
      </w:r>
    </w:p>
    <w:p w14:paraId="741F3E63" w14:textId="77777777" w:rsidR="006D0EE3" w:rsidRDefault="00000000">
      <w:pPr>
        <w:pStyle w:val="Code"/>
        <w:rPr>
          <w:rStyle w:val="None"/>
        </w:rPr>
      </w:pPr>
      <w:r>
        <w:rPr>
          <w:rStyle w:val="None"/>
        </w:rPr>
        <w:t>#</w:t>
      </w:r>
      <w:proofErr w:type="gramStart"/>
      <w:r>
        <w:rPr>
          <w:rStyle w:val="None"/>
        </w:rPr>
        <w:t>&gt;  4</w:t>
      </w:r>
      <w:proofErr w:type="gramEnd"/>
      <w:r>
        <w:rPr>
          <w:rStyle w:val="None"/>
        </w:rPr>
        <w:t xml:space="preserve"> 05    Arkansas             </w:t>
      </w:r>
      <w:proofErr w:type="spellStart"/>
      <w:r>
        <w:rPr>
          <w:rStyle w:val="None"/>
        </w:rPr>
        <w:t>asian_popula</w:t>
      </w:r>
      <w:proofErr w:type="spellEnd"/>
      <w:r>
        <w:rPr>
          <w:rStyle w:val="None"/>
        </w:rPr>
        <w:t>…   51839 0.017214</w:t>
      </w:r>
    </w:p>
    <w:p w14:paraId="6DA9502D" w14:textId="77777777" w:rsidR="006D0EE3" w:rsidRDefault="00000000">
      <w:pPr>
        <w:pStyle w:val="Code"/>
        <w:rPr>
          <w:rStyle w:val="None"/>
        </w:rPr>
      </w:pPr>
      <w:r>
        <w:rPr>
          <w:rStyle w:val="None"/>
        </w:rPr>
        <w:t>#</w:t>
      </w:r>
      <w:proofErr w:type="gramStart"/>
      <w:r>
        <w:rPr>
          <w:rStyle w:val="None"/>
        </w:rPr>
        <w:t>&gt;  5</w:t>
      </w:r>
      <w:proofErr w:type="gramEnd"/>
      <w:r>
        <w:rPr>
          <w:rStyle w:val="None"/>
        </w:rPr>
        <w:t xml:space="preserve"> 06    California           </w:t>
      </w:r>
      <w:proofErr w:type="spellStart"/>
      <w:r>
        <w:rPr>
          <w:rStyle w:val="None"/>
        </w:rPr>
        <w:t>asian_popula</w:t>
      </w:r>
      <w:proofErr w:type="spellEnd"/>
      <w:r>
        <w:rPr>
          <w:rStyle w:val="None"/>
        </w:rPr>
        <w:t xml:space="preserve">… 6085947 0.15393 </w:t>
      </w:r>
    </w:p>
    <w:p w14:paraId="1375C410" w14:textId="77777777" w:rsidR="006D0EE3" w:rsidRDefault="00000000">
      <w:pPr>
        <w:pStyle w:val="Code"/>
        <w:rPr>
          <w:rStyle w:val="None"/>
        </w:rPr>
      </w:pPr>
      <w:r>
        <w:rPr>
          <w:rStyle w:val="None"/>
        </w:rPr>
        <w:t>#</w:t>
      </w:r>
      <w:proofErr w:type="gramStart"/>
      <w:r>
        <w:rPr>
          <w:rStyle w:val="None"/>
        </w:rPr>
        <w:t>&gt;  6</w:t>
      </w:r>
      <w:proofErr w:type="gramEnd"/>
      <w:r>
        <w:rPr>
          <w:rStyle w:val="None"/>
        </w:rPr>
        <w:t xml:space="preserve"> 08    Colorado             </w:t>
      </w:r>
      <w:proofErr w:type="spellStart"/>
      <w:r>
        <w:rPr>
          <w:rStyle w:val="None"/>
        </w:rPr>
        <w:t>asian_popula</w:t>
      </w:r>
      <w:proofErr w:type="spellEnd"/>
      <w:r>
        <w:rPr>
          <w:rStyle w:val="None"/>
        </w:rPr>
        <w:t>…  199827 0.034610</w:t>
      </w:r>
    </w:p>
    <w:p w14:paraId="27EF5B14" w14:textId="77777777" w:rsidR="006D0EE3" w:rsidRDefault="00000000">
      <w:pPr>
        <w:pStyle w:val="Code"/>
        <w:rPr>
          <w:rStyle w:val="None"/>
        </w:rPr>
      </w:pPr>
      <w:r>
        <w:rPr>
          <w:rStyle w:val="None"/>
        </w:rPr>
        <w:t>#</w:t>
      </w:r>
      <w:proofErr w:type="gramStart"/>
      <w:r>
        <w:rPr>
          <w:rStyle w:val="None"/>
        </w:rPr>
        <w:t>&gt;  7</w:t>
      </w:r>
      <w:proofErr w:type="gramEnd"/>
      <w:r>
        <w:rPr>
          <w:rStyle w:val="None"/>
        </w:rPr>
        <w:t xml:space="preserve"> 09    Connecticut          </w:t>
      </w:r>
      <w:proofErr w:type="spellStart"/>
      <w:r>
        <w:rPr>
          <w:rStyle w:val="None"/>
        </w:rPr>
        <w:t>asian_popula</w:t>
      </w:r>
      <w:proofErr w:type="spellEnd"/>
      <w:r>
        <w:rPr>
          <w:rStyle w:val="None"/>
        </w:rPr>
        <w:t>…  172455 0.047825</w:t>
      </w:r>
    </w:p>
    <w:p w14:paraId="2485C9C3" w14:textId="77777777" w:rsidR="006D0EE3" w:rsidRDefault="00000000">
      <w:pPr>
        <w:pStyle w:val="Code"/>
        <w:rPr>
          <w:rStyle w:val="None"/>
        </w:rPr>
      </w:pPr>
      <w:r>
        <w:rPr>
          <w:rStyle w:val="None"/>
        </w:rPr>
        <w:t>#</w:t>
      </w:r>
      <w:proofErr w:type="gramStart"/>
      <w:r>
        <w:rPr>
          <w:rStyle w:val="None"/>
        </w:rPr>
        <w:t>&gt;  8</w:t>
      </w:r>
      <w:proofErr w:type="gramEnd"/>
      <w:r>
        <w:rPr>
          <w:rStyle w:val="None"/>
        </w:rPr>
        <w:t xml:space="preserve"> 10    Delaware             </w:t>
      </w:r>
      <w:proofErr w:type="spellStart"/>
      <w:r>
        <w:rPr>
          <w:rStyle w:val="None"/>
        </w:rPr>
        <w:t>asian_popula</w:t>
      </w:r>
      <w:proofErr w:type="spellEnd"/>
      <w:r>
        <w:rPr>
          <w:rStyle w:val="None"/>
        </w:rPr>
        <w:t>…   42699 0.043133</w:t>
      </w:r>
    </w:p>
    <w:p w14:paraId="3B99F9DC" w14:textId="77777777" w:rsidR="006D0EE3" w:rsidRDefault="00000000">
      <w:pPr>
        <w:pStyle w:val="Code"/>
        <w:rPr>
          <w:rStyle w:val="None"/>
        </w:rPr>
      </w:pPr>
      <w:r>
        <w:rPr>
          <w:rStyle w:val="None"/>
        </w:rPr>
        <w:t>#</w:t>
      </w:r>
      <w:proofErr w:type="gramStart"/>
      <w:r>
        <w:rPr>
          <w:rStyle w:val="None"/>
        </w:rPr>
        <w:t>&gt;  9</w:t>
      </w:r>
      <w:proofErr w:type="gramEnd"/>
      <w:r>
        <w:rPr>
          <w:rStyle w:val="None"/>
        </w:rPr>
        <w:t xml:space="preserve"> 11    District of Columbia </w:t>
      </w:r>
      <w:proofErr w:type="spellStart"/>
      <w:r>
        <w:rPr>
          <w:rStyle w:val="None"/>
        </w:rPr>
        <w:t>asian_popula</w:t>
      </w:r>
      <w:proofErr w:type="spellEnd"/>
      <w:r>
        <w:rPr>
          <w:rStyle w:val="None"/>
        </w:rPr>
        <w:t>…   33545 0.048648</w:t>
      </w:r>
    </w:p>
    <w:p w14:paraId="1D13335B" w14:textId="77777777" w:rsidR="006D0EE3" w:rsidRDefault="00000000">
      <w:pPr>
        <w:pStyle w:val="Code"/>
        <w:rPr>
          <w:rStyle w:val="None"/>
        </w:rPr>
      </w:pPr>
      <w:r>
        <w:rPr>
          <w:rStyle w:val="None"/>
        </w:rPr>
        <w:t xml:space="preserve">#&gt; 10 12    Florida              </w:t>
      </w:r>
      <w:proofErr w:type="spellStart"/>
      <w:r>
        <w:rPr>
          <w:rStyle w:val="None"/>
        </w:rPr>
        <w:t>asian_popula</w:t>
      </w:r>
      <w:proofErr w:type="spellEnd"/>
      <w:r>
        <w:rPr>
          <w:rStyle w:val="None"/>
        </w:rPr>
        <w:t>…  643682 0.029886</w:t>
      </w:r>
    </w:p>
    <w:p w14:paraId="04A5FA03" w14:textId="77777777" w:rsidR="006D0EE3" w:rsidRDefault="00000000">
      <w:pPr>
        <w:pStyle w:val="Code"/>
        <w:rPr>
          <w:rStyle w:val="None"/>
          <w:rFonts w:ascii="IBM Plex Mono" w:eastAsia="IBM Plex Mono" w:hAnsi="IBM Plex Mono" w:cs="IBM Plex Mono"/>
          <w:sz w:val="24"/>
          <w:szCs w:val="24"/>
        </w:rPr>
      </w:pPr>
      <w:r>
        <w:rPr>
          <w:rStyle w:val="None"/>
        </w:rPr>
        <w:t xml:space="preserve">#&gt; # </w:t>
      </w:r>
      <w:r>
        <w:rPr>
          <w:rStyle w:val="None"/>
          <w:rFonts w:ascii="Arial Unicode MS" w:eastAsia="Arial Unicode MS" w:hAnsi="Arial Unicode MS" w:cs="Arial Unicode MS"/>
        </w:rPr>
        <w:t>ℹ</w:t>
      </w:r>
      <w:r>
        <w:rPr>
          <w:rStyle w:val="None"/>
        </w:rPr>
        <w:t xml:space="preserve"> 42 more rows</w:t>
      </w:r>
    </w:p>
    <w:p w14:paraId="6E74F14C" w14:textId="77777777" w:rsidR="006D0EE3" w:rsidRDefault="00000000" w:rsidP="00E028C4">
      <w:pPr>
        <w:pStyle w:val="Body"/>
      </w:pPr>
      <w:r>
        <w:rPr>
          <w:rStyle w:val="None"/>
        </w:rPr>
        <w:lastRenderedPageBreak/>
        <w:t xml:space="preserve">How you choose to calculate summary statistics is up to you; </w:t>
      </w:r>
      <w:proofErr w:type="spellStart"/>
      <w:r>
        <w:rPr>
          <w:rStyle w:val="None"/>
          <w:rFonts w:ascii="Courier New" w:hAnsi="Courier New"/>
          <w:color w:val="3366FF"/>
          <w:u w:color="3366FF"/>
        </w:rPr>
        <w:t>tidycensus</w:t>
      </w:r>
      <w:proofErr w:type="spellEnd"/>
      <w:r>
        <w:rPr>
          <w:rStyle w:val="None"/>
        </w:rPr>
        <w:t xml:space="preserve"> makes it easy to do either way.</w:t>
      </w:r>
    </w:p>
    <w:p w14:paraId="1759D0E5" w14:textId="77777777" w:rsidR="006D0EE3" w:rsidRDefault="00000000">
      <w:pPr>
        <w:pStyle w:val="HeadA"/>
      </w:pPr>
      <w:bookmarkStart w:id="110" w:name="_Toc12"/>
      <w:bookmarkStart w:id="111" w:name="_Toc137025824"/>
      <w:bookmarkStart w:id="112" w:name="X4f689c5554488b6d4a88b558d1ac0b916dbd7b1"/>
      <w:r>
        <w:rPr>
          <w:rStyle w:val="None"/>
        </w:rPr>
        <w:t>Visualizing American Community Survey Data</w:t>
      </w:r>
      <w:bookmarkEnd w:id="110"/>
      <w:bookmarkEnd w:id="111"/>
    </w:p>
    <w:p w14:paraId="6BAFA466" w14:textId="77777777" w:rsidR="006D0EE3" w:rsidRDefault="00000000" w:rsidP="00E028C4">
      <w:pPr>
        <w:pStyle w:val="Body"/>
      </w:pPr>
      <w:r>
        <w:rPr>
          <w:rStyle w:val="None"/>
        </w:rPr>
        <w:t xml:space="preserve">Once you’ve accessed data using the </w:t>
      </w:r>
      <w:proofErr w:type="spellStart"/>
      <w:r>
        <w:rPr>
          <w:rStyle w:val="None"/>
          <w:rFonts w:ascii="Courier New" w:hAnsi="Courier New"/>
          <w:color w:val="3366FF"/>
          <w:u w:color="3366FF"/>
        </w:rPr>
        <w:t>tidycensus</w:t>
      </w:r>
      <w:proofErr w:type="spellEnd"/>
      <w:r>
        <w:rPr>
          <w:rStyle w:val="None"/>
        </w:rPr>
        <w:t xml:space="preserve"> package, you can do whatever you want with it. Let’s practice analyzing and visualizing survey data using the American Community Survey. This survey, which is conducted every year, differs from the decennial Census in two major ways: It is given to a sample of people rather than the entire population, and it includes a wider range of questions.</w:t>
      </w:r>
    </w:p>
    <w:p w14:paraId="4C42DAA2" w14:textId="77777777" w:rsidR="006D0EE3" w:rsidRDefault="00000000" w:rsidP="00E028C4">
      <w:pPr>
        <w:pStyle w:val="Body"/>
      </w:pPr>
      <w:r>
        <w:rPr>
          <w:rStyle w:val="None"/>
        </w:rPr>
        <w:t xml:space="preserve">Despite these differences, we can access data from the American Community Survey in a manner nearly identical to how we access Decennial Census data. Instead of </w:t>
      </w:r>
      <w:proofErr w:type="spellStart"/>
      <w:r>
        <w:rPr>
          <w:rStyle w:val="None"/>
          <w:rFonts w:ascii="Courier New" w:hAnsi="Courier New"/>
          <w:color w:val="3366FF"/>
          <w:u w:color="3366FF"/>
        </w:rPr>
        <w:t>get_</w:t>
      </w:r>
      <w:proofErr w:type="gramStart"/>
      <w:r>
        <w:rPr>
          <w:rStyle w:val="None"/>
          <w:rFonts w:ascii="Courier New" w:hAnsi="Courier New"/>
          <w:color w:val="3366FF"/>
          <w:u w:color="3366FF"/>
        </w:rPr>
        <w:t>decennial</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 xml:space="preserve">, we use the function </w:t>
      </w:r>
      <w:proofErr w:type="spellStart"/>
      <w:r>
        <w:rPr>
          <w:rStyle w:val="None"/>
          <w:rFonts w:ascii="Courier New" w:hAnsi="Courier New"/>
          <w:color w:val="3366FF"/>
          <w:u w:color="3366FF"/>
        </w:rPr>
        <w:t>get_acs</w:t>
      </w:r>
      <w:proofErr w:type="spellEnd"/>
      <w:r>
        <w:rPr>
          <w:rStyle w:val="None"/>
          <w:rFonts w:ascii="Courier New" w:hAnsi="Courier New"/>
          <w:color w:val="3366FF"/>
          <w:u w:color="3366FF"/>
        </w:rPr>
        <w:t>()</w:t>
      </w:r>
      <w:r>
        <w:rPr>
          <w:rStyle w:val="None"/>
        </w:rPr>
        <w:t>, but the arguments we pass to these functions are the same. In the following example, I’ve identified a variable I’m interested in (</w:t>
      </w:r>
      <w:r>
        <w:rPr>
          <w:rStyle w:val="None"/>
          <w:rFonts w:ascii="Courier New" w:hAnsi="Courier New"/>
          <w:color w:val="3366FF"/>
          <w:u w:color="3366FF"/>
        </w:rPr>
        <w:t>B01002_001</w:t>
      </w:r>
      <w:r>
        <w:rPr>
          <w:rStyle w:val="None"/>
        </w:rPr>
        <w:t>, which shows the median age) and use it to get this data for each state:</w:t>
      </w:r>
    </w:p>
    <w:p w14:paraId="3BCA632D" w14:textId="77777777" w:rsidR="006D0EE3" w:rsidRDefault="00000000">
      <w:pPr>
        <w:pStyle w:val="Code"/>
      </w:pPr>
      <w:proofErr w:type="spellStart"/>
      <w:r>
        <w:rPr>
          <w:rStyle w:val="None"/>
        </w:rPr>
        <w:t>get_</w:t>
      </w:r>
      <w:proofErr w:type="gramStart"/>
      <w:r>
        <w:rPr>
          <w:rStyle w:val="None"/>
        </w:rPr>
        <w:t>acs</w:t>
      </w:r>
      <w:proofErr w:type="spellEnd"/>
      <w:r>
        <w:rPr>
          <w:rStyle w:val="None"/>
          <w:sz w:val="17"/>
        </w:rPr>
        <w:t>(</w:t>
      </w:r>
      <w:proofErr w:type="gramEnd"/>
      <w:r>
        <w:rPr>
          <w:rStyle w:val="None"/>
          <w:sz w:val="17"/>
          <w:u w:color="000000"/>
        </w:rPr>
        <w:t>geography =</w:t>
      </w:r>
      <w:r>
        <w:rPr>
          <w:rStyle w:val="None"/>
          <w:sz w:val="17"/>
        </w:rPr>
        <w:t xml:space="preserve"> </w:t>
      </w:r>
      <w:r>
        <w:rPr>
          <w:rStyle w:val="None"/>
        </w:rPr>
        <w:t>"state"</w:t>
      </w:r>
      <w:r>
        <w:rPr>
          <w:rStyle w:val="None"/>
          <w:sz w:val="17"/>
        </w:rPr>
        <w:t>,</w:t>
      </w:r>
    </w:p>
    <w:p w14:paraId="5E4B8585" w14:textId="77777777" w:rsidR="006D0EE3" w:rsidRDefault="00000000">
      <w:pPr>
        <w:pStyle w:val="Code"/>
      </w:pPr>
      <w:r>
        <w:rPr>
          <w:rStyle w:val="None"/>
          <w:sz w:val="17"/>
        </w:rPr>
        <w:t xml:space="preserve">        </w:t>
      </w:r>
      <w:r>
        <w:rPr>
          <w:rStyle w:val="None"/>
          <w:sz w:val="17"/>
          <w:u w:color="000000"/>
        </w:rPr>
        <w:t>variables =</w:t>
      </w:r>
      <w:r>
        <w:rPr>
          <w:rStyle w:val="None"/>
          <w:sz w:val="17"/>
        </w:rPr>
        <w:t xml:space="preserve"> </w:t>
      </w:r>
      <w:r>
        <w:rPr>
          <w:rStyle w:val="None"/>
        </w:rPr>
        <w:t>"B01002_001"</w:t>
      </w:r>
      <w:r>
        <w:rPr>
          <w:rStyle w:val="None"/>
          <w:sz w:val="17"/>
        </w:rPr>
        <w:t>,</w:t>
      </w:r>
    </w:p>
    <w:p w14:paraId="124E26CC" w14:textId="77777777" w:rsidR="006D0EE3" w:rsidRDefault="00000000">
      <w:pPr>
        <w:pStyle w:val="Code"/>
      </w:pPr>
      <w:r>
        <w:rPr>
          <w:rStyle w:val="None"/>
          <w:sz w:val="17"/>
        </w:rPr>
        <w:t xml:space="preserve">        </w:t>
      </w:r>
      <w:r>
        <w:rPr>
          <w:rStyle w:val="None"/>
          <w:sz w:val="17"/>
          <w:u w:color="000000"/>
        </w:rPr>
        <w:t>year =</w:t>
      </w:r>
      <w:r>
        <w:rPr>
          <w:rStyle w:val="None"/>
          <w:sz w:val="17"/>
        </w:rPr>
        <w:t xml:space="preserve"> </w:t>
      </w:r>
      <w:r>
        <w:rPr>
          <w:rStyle w:val="None"/>
          <w:sz w:val="17"/>
          <w:u w:color="000000"/>
        </w:rPr>
        <w:t>2020</w:t>
      </w:r>
      <w:r>
        <w:rPr>
          <w:rStyle w:val="None"/>
          <w:sz w:val="17"/>
        </w:rPr>
        <w:t>)</w:t>
      </w:r>
    </w:p>
    <w:p w14:paraId="5B330DAA" w14:textId="77777777" w:rsidR="006D0EE3" w:rsidRDefault="00000000" w:rsidP="00E028C4">
      <w:pPr>
        <w:pStyle w:val="Body"/>
      </w:pPr>
      <w:r>
        <w:rPr>
          <w:rStyle w:val="None"/>
        </w:rPr>
        <w:t>Here is what the output looks like:</w:t>
      </w:r>
    </w:p>
    <w:p w14:paraId="50A01D61" w14:textId="77777777" w:rsidR="006D0EE3" w:rsidRDefault="00000000">
      <w:pPr>
        <w:pStyle w:val="Code"/>
      </w:pPr>
      <w:r>
        <w:rPr>
          <w:rStyle w:val="None"/>
        </w:rPr>
        <w:t xml:space="preserve">#&gt; # A </w:t>
      </w:r>
      <w:proofErr w:type="spellStart"/>
      <w:r>
        <w:rPr>
          <w:rStyle w:val="None"/>
        </w:rPr>
        <w:t>tibble</w:t>
      </w:r>
      <w:proofErr w:type="spellEnd"/>
      <w:r>
        <w:rPr>
          <w:rStyle w:val="None"/>
        </w:rPr>
        <w:t>: 52 × 5</w:t>
      </w:r>
    </w:p>
    <w:p w14:paraId="2993FE49" w14:textId="77777777" w:rsidR="006D0EE3" w:rsidRDefault="00000000">
      <w:pPr>
        <w:pStyle w:val="Code"/>
      </w:pPr>
      <w:r>
        <w:rPr>
          <w:rStyle w:val="None"/>
        </w:rPr>
        <w:t xml:space="preserve">#&gt;    GEOID NAME                 variable   estimate   </w:t>
      </w:r>
      <w:proofErr w:type="spellStart"/>
      <w:r>
        <w:rPr>
          <w:rStyle w:val="None"/>
        </w:rPr>
        <w:t>moe</w:t>
      </w:r>
      <w:proofErr w:type="spellEnd"/>
    </w:p>
    <w:p w14:paraId="2D8F0D83" w14:textId="77777777" w:rsidR="006D0EE3" w:rsidRDefault="00000000">
      <w:pPr>
        <w:pStyle w:val="Code"/>
      </w:pPr>
      <w:r>
        <w:rPr>
          <w:rStyle w:val="None"/>
        </w:rPr>
        <w:t>#&gt;    &lt;chr&gt; &lt;chr&gt;                &lt;chr&gt;         &lt;</w:t>
      </w:r>
      <w:proofErr w:type="spellStart"/>
      <w:r>
        <w:rPr>
          <w:rStyle w:val="None"/>
        </w:rPr>
        <w:t>dbl</w:t>
      </w:r>
      <w:proofErr w:type="spellEnd"/>
      <w:r>
        <w:rPr>
          <w:rStyle w:val="None"/>
        </w:rPr>
        <w:t>&gt; &lt;</w:t>
      </w:r>
      <w:proofErr w:type="spellStart"/>
      <w:r>
        <w:rPr>
          <w:rStyle w:val="None"/>
        </w:rPr>
        <w:t>dbl</w:t>
      </w:r>
      <w:proofErr w:type="spellEnd"/>
      <w:r>
        <w:rPr>
          <w:rStyle w:val="None"/>
        </w:rPr>
        <w:t>&gt;</w:t>
      </w:r>
    </w:p>
    <w:p w14:paraId="64063002" w14:textId="77777777" w:rsidR="006D0EE3" w:rsidRDefault="00000000">
      <w:pPr>
        <w:pStyle w:val="Code"/>
      </w:pPr>
      <w:r>
        <w:rPr>
          <w:rStyle w:val="None"/>
        </w:rPr>
        <w:t>#</w:t>
      </w:r>
      <w:proofErr w:type="gramStart"/>
      <w:r>
        <w:rPr>
          <w:rStyle w:val="None"/>
        </w:rPr>
        <w:t>&gt;  1</w:t>
      </w:r>
      <w:proofErr w:type="gramEnd"/>
      <w:r>
        <w:rPr>
          <w:rStyle w:val="None"/>
        </w:rPr>
        <w:t xml:space="preserve"> 01    Alabama              B01002_001     39.2   0.1</w:t>
      </w:r>
    </w:p>
    <w:p w14:paraId="5C6C9943" w14:textId="77777777" w:rsidR="006D0EE3" w:rsidRDefault="00000000">
      <w:pPr>
        <w:pStyle w:val="Code"/>
      </w:pPr>
      <w:r>
        <w:rPr>
          <w:rStyle w:val="None"/>
        </w:rPr>
        <w:t>#</w:t>
      </w:r>
      <w:proofErr w:type="gramStart"/>
      <w:r>
        <w:rPr>
          <w:rStyle w:val="None"/>
        </w:rPr>
        <w:t>&gt;  2</w:t>
      </w:r>
      <w:proofErr w:type="gramEnd"/>
      <w:r>
        <w:rPr>
          <w:rStyle w:val="None"/>
        </w:rPr>
        <w:t xml:space="preserve"> 02    Alaska               B01002_001     34.6   0.2</w:t>
      </w:r>
    </w:p>
    <w:p w14:paraId="4D4085B1" w14:textId="77777777" w:rsidR="006D0EE3" w:rsidRDefault="00000000">
      <w:pPr>
        <w:pStyle w:val="Code"/>
      </w:pPr>
      <w:r>
        <w:rPr>
          <w:rStyle w:val="None"/>
        </w:rPr>
        <w:t>#</w:t>
      </w:r>
      <w:proofErr w:type="gramStart"/>
      <w:r>
        <w:rPr>
          <w:rStyle w:val="None"/>
        </w:rPr>
        <w:t>&gt;  3</w:t>
      </w:r>
      <w:proofErr w:type="gramEnd"/>
      <w:r>
        <w:rPr>
          <w:rStyle w:val="None"/>
        </w:rPr>
        <w:t xml:space="preserve"> 04    Arizona              B01002_001     37.9   0.2</w:t>
      </w:r>
    </w:p>
    <w:p w14:paraId="3F55B5C9" w14:textId="77777777" w:rsidR="006D0EE3" w:rsidRDefault="00000000">
      <w:pPr>
        <w:pStyle w:val="Code"/>
      </w:pPr>
      <w:r>
        <w:rPr>
          <w:rStyle w:val="None"/>
        </w:rPr>
        <w:t>#</w:t>
      </w:r>
      <w:proofErr w:type="gramStart"/>
      <w:r>
        <w:rPr>
          <w:rStyle w:val="None"/>
        </w:rPr>
        <w:t>&gt;  4</w:t>
      </w:r>
      <w:proofErr w:type="gramEnd"/>
      <w:r>
        <w:rPr>
          <w:rStyle w:val="None"/>
        </w:rPr>
        <w:t xml:space="preserve"> 05    Arkansas             B01002_001     38.3   0.2</w:t>
      </w:r>
    </w:p>
    <w:p w14:paraId="562BBBBB" w14:textId="77777777" w:rsidR="006D0EE3" w:rsidRDefault="00000000">
      <w:pPr>
        <w:pStyle w:val="Code"/>
      </w:pPr>
      <w:r>
        <w:rPr>
          <w:rStyle w:val="None"/>
        </w:rPr>
        <w:t>#</w:t>
      </w:r>
      <w:proofErr w:type="gramStart"/>
      <w:r>
        <w:rPr>
          <w:rStyle w:val="None"/>
        </w:rPr>
        <w:t>&gt;  5</w:t>
      </w:r>
      <w:proofErr w:type="gramEnd"/>
      <w:r>
        <w:rPr>
          <w:rStyle w:val="None"/>
        </w:rPr>
        <w:t xml:space="preserve"> 06    California           B01002_001     36.7   0.1</w:t>
      </w:r>
    </w:p>
    <w:p w14:paraId="66CDDB5C" w14:textId="77777777" w:rsidR="006D0EE3" w:rsidRDefault="00000000">
      <w:pPr>
        <w:pStyle w:val="Code"/>
      </w:pPr>
      <w:r>
        <w:rPr>
          <w:rStyle w:val="None"/>
        </w:rPr>
        <w:t>#</w:t>
      </w:r>
      <w:proofErr w:type="gramStart"/>
      <w:r>
        <w:rPr>
          <w:rStyle w:val="None"/>
        </w:rPr>
        <w:t>&gt;  6</w:t>
      </w:r>
      <w:proofErr w:type="gramEnd"/>
      <w:r>
        <w:rPr>
          <w:rStyle w:val="None"/>
        </w:rPr>
        <w:t xml:space="preserve"> 08    Colorado             B01002_001     36.9   0.1</w:t>
      </w:r>
    </w:p>
    <w:p w14:paraId="02653DE1" w14:textId="77777777" w:rsidR="006D0EE3" w:rsidRDefault="00000000">
      <w:pPr>
        <w:pStyle w:val="Code"/>
      </w:pPr>
      <w:r>
        <w:rPr>
          <w:rStyle w:val="None"/>
        </w:rPr>
        <w:t>#</w:t>
      </w:r>
      <w:proofErr w:type="gramStart"/>
      <w:r>
        <w:rPr>
          <w:rStyle w:val="None"/>
        </w:rPr>
        <w:t>&gt;  7</w:t>
      </w:r>
      <w:proofErr w:type="gramEnd"/>
      <w:r>
        <w:rPr>
          <w:rStyle w:val="None"/>
        </w:rPr>
        <w:t xml:space="preserve"> 09    Connecticut          B01002_001     41.1   0.2</w:t>
      </w:r>
    </w:p>
    <w:p w14:paraId="010391F8" w14:textId="77777777" w:rsidR="006D0EE3" w:rsidRDefault="00000000">
      <w:pPr>
        <w:pStyle w:val="Code"/>
      </w:pPr>
      <w:r>
        <w:rPr>
          <w:rStyle w:val="None"/>
        </w:rPr>
        <w:t>#</w:t>
      </w:r>
      <w:proofErr w:type="gramStart"/>
      <w:r>
        <w:rPr>
          <w:rStyle w:val="None"/>
        </w:rPr>
        <w:t>&gt;  8</w:t>
      </w:r>
      <w:proofErr w:type="gramEnd"/>
      <w:r>
        <w:rPr>
          <w:rStyle w:val="None"/>
        </w:rPr>
        <w:t xml:space="preserve"> 10    Delaware             B01002_001     41     0.2</w:t>
      </w:r>
    </w:p>
    <w:p w14:paraId="0103978A" w14:textId="77777777" w:rsidR="006D0EE3" w:rsidRDefault="00000000">
      <w:pPr>
        <w:pStyle w:val="Code"/>
      </w:pPr>
      <w:r>
        <w:rPr>
          <w:rStyle w:val="None"/>
        </w:rPr>
        <w:t>#</w:t>
      </w:r>
      <w:proofErr w:type="gramStart"/>
      <w:r>
        <w:rPr>
          <w:rStyle w:val="None"/>
        </w:rPr>
        <w:t>&gt;  9</w:t>
      </w:r>
      <w:proofErr w:type="gramEnd"/>
      <w:r>
        <w:rPr>
          <w:rStyle w:val="None"/>
        </w:rPr>
        <w:t xml:space="preserve"> 11    District of Columbia B01002_001     34.1   0.1</w:t>
      </w:r>
    </w:p>
    <w:p w14:paraId="01D93557" w14:textId="77777777" w:rsidR="006D0EE3" w:rsidRDefault="00000000">
      <w:pPr>
        <w:pStyle w:val="Code"/>
      </w:pPr>
      <w:r>
        <w:rPr>
          <w:rStyle w:val="None"/>
        </w:rPr>
        <w:t>#&gt; 10 12    Florida              B01002_001     42.2   0.2</w:t>
      </w:r>
    </w:p>
    <w:p w14:paraId="04DFF167" w14:textId="77777777" w:rsidR="006D0EE3" w:rsidRDefault="00000000">
      <w:pPr>
        <w:pStyle w:val="Code"/>
        <w:rPr>
          <w:rStyle w:val="None"/>
          <w:rFonts w:eastAsia="Courier" w:cs="Courier"/>
          <w:i/>
          <w:iCs/>
          <w:color w:val="3366FF"/>
          <w:u w:color="3366FF"/>
        </w:rPr>
      </w:pPr>
      <w:r>
        <w:rPr>
          <w:rStyle w:val="None"/>
          <w:i/>
          <w:iCs/>
          <w:color w:val="3366FF"/>
          <w:u w:color="3366FF"/>
        </w:rPr>
        <w:t>--snip--</w:t>
      </w:r>
    </w:p>
    <w:p w14:paraId="1E3CBB32" w14:textId="77777777" w:rsidR="006D0EE3" w:rsidRDefault="00000000" w:rsidP="00E028C4">
      <w:pPr>
        <w:pStyle w:val="Body"/>
      </w:pPr>
      <w:r>
        <w:rPr>
          <w:rStyle w:val="None"/>
        </w:rPr>
        <w:t xml:space="preserve">You should notice two differences in the output from </w:t>
      </w:r>
      <w:proofErr w:type="spellStart"/>
      <w:r>
        <w:rPr>
          <w:rStyle w:val="None"/>
          <w:rFonts w:ascii="Courier New" w:hAnsi="Courier New"/>
          <w:color w:val="3366FF"/>
          <w:u w:color="3366FF"/>
        </w:rPr>
        <w:t>get_</w:t>
      </w:r>
      <w:proofErr w:type="gramStart"/>
      <w:r>
        <w:rPr>
          <w:rStyle w:val="None"/>
          <w:rFonts w:ascii="Courier New" w:hAnsi="Courier New"/>
          <w:color w:val="3366FF"/>
          <w:u w:color="3366FF"/>
        </w:rPr>
        <w:t>acs</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 xml:space="preserve"> compared to that from </w:t>
      </w:r>
      <w:proofErr w:type="spellStart"/>
      <w:r>
        <w:rPr>
          <w:rStyle w:val="None"/>
          <w:rFonts w:ascii="Courier New" w:hAnsi="Courier New"/>
          <w:color w:val="3366FF"/>
          <w:u w:color="3366FF"/>
        </w:rPr>
        <w:t>get_decennial</w:t>
      </w:r>
      <w:proofErr w:type="spellEnd"/>
      <w:r>
        <w:rPr>
          <w:rStyle w:val="None"/>
          <w:rFonts w:ascii="Courier New" w:hAnsi="Courier New"/>
          <w:color w:val="3366FF"/>
          <w:u w:color="3366FF"/>
        </w:rPr>
        <w:t>()</w:t>
      </w:r>
      <w:r>
        <w:rPr>
          <w:rStyle w:val="None"/>
        </w:rPr>
        <w:t xml:space="preserve">. First, instead of the </w:t>
      </w:r>
      <w:r>
        <w:rPr>
          <w:rStyle w:val="None"/>
          <w:rFonts w:ascii="Courier New" w:hAnsi="Courier New"/>
          <w:color w:val="3366FF"/>
          <w:u w:color="3366FF"/>
        </w:rPr>
        <w:t>value</w:t>
      </w:r>
      <w:r>
        <w:rPr>
          <w:rStyle w:val="None"/>
        </w:rPr>
        <w:t xml:space="preserve"> column, </w:t>
      </w:r>
      <w:proofErr w:type="spellStart"/>
      <w:r>
        <w:rPr>
          <w:rStyle w:val="None"/>
          <w:rFonts w:ascii="Courier New" w:hAnsi="Courier New"/>
          <w:color w:val="3366FF"/>
          <w:u w:color="3366FF"/>
        </w:rPr>
        <w:t>get_</w:t>
      </w:r>
      <w:proofErr w:type="gramStart"/>
      <w:r>
        <w:rPr>
          <w:rStyle w:val="None"/>
          <w:rFonts w:ascii="Courier New" w:hAnsi="Courier New"/>
          <w:color w:val="3366FF"/>
          <w:u w:color="3366FF"/>
        </w:rPr>
        <w:t>acs</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 xml:space="preserve"> produces a column called </w:t>
      </w:r>
      <w:r>
        <w:rPr>
          <w:rStyle w:val="None"/>
          <w:rFonts w:ascii="Courier New" w:hAnsi="Courier New"/>
          <w:color w:val="3366FF"/>
          <w:u w:color="3366FF"/>
        </w:rPr>
        <w:t>estimate</w:t>
      </w:r>
      <w:r>
        <w:rPr>
          <w:rStyle w:val="None"/>
        </w:rPr>
        <w:t xml:space="preserve">. It also produces an additional column called </w:t>
      </w:r>
      <w:proofErr w:type="spellStart"/>
      <w:r>
        <w:rPr>
          <w:rStyle w:val="None"/>
          <w:rFonts w:ascii="Courier New" w:hAnsi="Courier New"/>
          <w:color w:val="3366FF"/>
          <w:u w:color="3366FF"/>
        </w:rPr>
        <w:t>moe</w:t>
      </w:r>
      <w:proofErr w:type="spellEnd"/>
      <w:r>
        <w:rPr>
          <w:rStyle w:val="None"/>
        </w:rPr>
        <w:t xml:space="preserve">, for the margin of error. We see these changes because the American Community Survey is given to a sample of the population. As a result, we must extrapolate values from that sample to the population as a whole, and with such an estimate comes a margin of error. </w:t>
      </w:r>
    </w:p>
    <w:p w14:paraId="1AE6215D" w14:textId="77777777" w:rsidR="006D0EE3" w:rsidRDefault="00000000" w:rsidP="00E028C4">
      <w:pPr>
        <w:pStyle w:val="Body"/>
      </w:pPr>
      <w:r>
        <w:rPr>
          <w:rStyle w:val="None"/>
        </w:rPr>
        <w:t>In the state-level data, the margins of error are relatively low, but if you get data from smaller geographies, they tend to be higher. In cases where your margins of error are high relative to your estimates, you should interpret results with caution, as there is greater uncertainty about how well the data represents the population as a whole.</w:t>
      </w:r>
    </w:p>
    <w:p w14:paraId="099AB000" w14:textId="77777777" w:rsidR="006D0EE3" w:rsidRDefault="00000000">
      <w:pPr>
        <w:pStyle w:val="HeadB"/>
      </w:pPr>
      <w:bookmarkStart w:id="113" w:name="_Toc13"/>
      <w:bookmarkStart w:id="114" w:name="_Toc137025825"/>
      <w:bookmarkStart w:id="115" w:name="usingacsdatatomakecharts"/>
      <w:r>
        <w:rPr>
          <w:rStyle w:val="None"/>
        </w:rPr>
        <w:lastRenderedPageBreak/>
        <w:t>Making Charts</w:t>
      </w:r>
      <w:bookmarkEnd w:id="113"/>
      <w:bookmarkEnd w:id="114"/>
    </w:p>
    <w:p w14:paraId="0E5EA0DB" w14:textId="77777777" w:rsidR="006D0EE3" w:rsidRDefault="00000000" w:rsidP="00E028C4">
      <w:pPr>
        <w:pStyle w:val="Body"/>
      </w:pPr>
      <w:r>
        <w:rPr>
          <w:rStyle w:val="None"/>
        </w:rPr>
        <w:t xml:space="preserve">Here is how we could take the data on median age and pipe it into ggplot </w:t>
      </w:r>
      <w:del w:id="116" w:author="Frances" w:date="2023-04-13T16:25:00Z">
        <w:r>
          <w:rPr>
            <w:rStyle w:val="None"/>
          </w:rPr>
          <w:delText xml:space="preserve">in order </w:delText>
        </w:r>
      </w:del>
      <w:r>
        <w:rPr>
          <w:rStyle w:val="None"/>
        </w:rPr>
        <w:t>to create a bar chart</w:t>
      </w:r>
      <w:ins w:id="117" w:author="Frances" w:date="2023-04-13T16:25:00Z">
        <w:r>
          <w:rPr>
            <w:rStyle w:val="None"/>
          </w:rPr>
          <w:t>:</w:t>
        </w:r>
      </w:ins>
      <w:del w:id="118" w:author="Frances" w:date="2023-04-13T16:25:00Z">
        <w:r>
          <w:rPr>
            <w:rStyle w:val="None"/>
          </w:rPr>
          <w:delText>.</w:delText>
        </w:r>
      </w:del>
      <w:r>
        <w:rPr>
          <w:rStyle w:val="None"/>
        </w:rPr>
        <w:t xml:space="preserve"> </w:t>
      </w:r>
      <w:del w:id="119" w:author="Frances" w:date="2023-04-13T16:25:00Z">
        <w:r>
          <w:rPr>
            <w:rStyle w:val="None"/>
          </w:rPr>
          <w:delText xml:space="preserve">We bring in data with the </w:delText>
        </w:r>
        <w:r>
          <w:rPr>
            <w:rStyle w:val="None"/>
            <w:rFonts w:ascii="Courier New" w:hAnsi="Courier New"/>
            <w:color w:val="3366FF"/>
            <w:u w:color="3366FF"/>
          </w:rPr>
          <w:delText>get_acs()</w:delText>
        </w:r>
        <w:r>
          <w:rPr>
            <w:rStyle w:val="None"/>
          </w:rPr>
          <w:delText xml:space="preserve"> function and then pipe this directly into ggplot. We put states (which use the variable </w:delText>
        </w:r>
        <w:r>
          <w:rPr>
            <w:rStyle w:val="None"/>
            <w:rFonts w:ascii="Courier New" w:hAnsi="Courier New"/>
            <w:color w:val="3366FF"/>
            <w:u w:color="3366FF"/>
          </w:rPr>
          <w:delText>NAME</w:delText>
        </w:r>
        <w:r>
          <w:rPr>
            <w:rStyle w:val="None"/>
          </w:rPr>
          <w:delText>) on the y axis and median age (</w:delText>
        </w:r>
        <w:r>
          <w:rPr>
            <w:rStyle w:val="None"/>
            <w:rFonts w:ascii="Courier New" w:hAnsi="Courier New"/>
            <w:color w:val="3366FF"/>
            <w:u w:color="3366FF"/>
          </w:rPr>
          <w:delText>estimate</w:delText>
        </w:r>
        <w:r>
          <w:rPr>
            <w:rStyle w:val="None"/>
          </w:rPr>
          <w:delText xml:space="preserve">) on the x axis. A simple </w:delText>
        </w:r>
        <w:r>
          <w:rPr>
            <w:rStyle w:val="None"/>
            <w:rFonts w:ascii="Courier New" w:hAnsi="Courier New"/>
            <w:color w:val="3366FF"/>
            <w:u w:color="3366FF"/>
          </w:rPr>
          <w:delText>geom_col()</w:delText>
        </w:r>
        <w:r>
          <w:rPr>
            <w:rStyle w:val="None"/>
          </w:rPr>
          <w:delText xml:space="preserve"> creates our bar chart. </w:delText>
        </w:r>
      </w:del>
    </w:p>
    <w:p w14:paraId="5F4DB584" w14:textId="77777777" w:rsidR="006D0EE3" w:rsidRDefault="00000000">
      <w:pPr>
        <w:pStyle w:val="Code"/>
      </w:pPr>
      <w:proofErr w:type="spellStart"/>
      <w:r>
        <w:rPr>
          <w:rStyle w:val="None"/>
        </w:rPr>
        <w:t>get_</w:t>
      </w:r>
      <w:proofErr w:type="gramStart"/>
      <w:r>
        <w:rPr>
          <w:rStyle w:val="None"/>
        </w:rPr>
        <w:t>acs</w:t>
      </w:r>
      <w:proofErr w:type="spellEnd"/>
      <w:r>
        <w:rPr>
          <w:rStyle w:val="None"/>
          <w:sz w:val="17"/>
        </w:rPr>
        <w:t>(</w:t>
      </w:r>
      <w:proofErr w:type="gramEnd"/>
      <w:r>
        <w:rPr>
          <w:rStyle w:val="None"/>
          <w:sz w:val="17"/>
          <w:u w:color="000000"/>
        </w:rPr>
        <w:t>geography =</w:t>
      </w:r>
      <w:r>
        <w:rPr>
          <w:rStyle w:val="None"/>
          <w:sz w:val="17"/>
        </w:rPr>
        <w:t xml:space="preserve"> </w:t>
      </w:r>
      <w:r>
        <w:rPr>
          <w:rStyle w:val="None"/>
        </w:rPr>
        <w:t>"state"</w:t>
      </w:r>
      <w:r>
        <w:rPr>
          <w:rStyle w:val="None"/>
          <w:sz w:val="17"/>
        </w:rPr>
        <w:t>,</w:t>
      </w:r>
    </w:p>
    <w:p w14:paraId="43397F7D" w14:textId="77777777" w:rsidR="006D0EE3" w:rsidRDefault="00000000">
      <w:pPr>
        <w:pStyle w:val="Code"/>
      </w:pPr>
      <w:r>
        <w:rPr>
          <w:rStyle w:val="None"/>
          <w:sz w:val="17"/>
        </w:rPr>
        <w:t xml:space="preserve">        </w:t>
      </w:r>
      <w:r>
        <w:rPr>
          <w:rStyle w:val="None"/>
          <w:sz w:val="17"/>
          <w:u w:color="000000"/>
        </w:rPr>
        <w:t>variables =</w:t>
      </w:r>
      <w:r>
        <w:rPr>
          <w:rStyle w:val="None"/>
          <w:sz w:val="17"/>
        </w:rPr>
        <w:t xml:space="preserve"> </w:t>
      </w:r>
      <w:r>
        <w:rPr>
          <w:rStyle w:val="None"/>
        </w:rPr>
        <w:t>"B01002_001"</w:t>
      </w:r>
      <w:r>
        <w:rPr>
          <w:rStyle w:val="None"/>
          <w:sz w:val="17"/>
        </w:rPr>
        <w:t>,</w:t>
      </w:r>
    </w:p>
    <w:p w14:paraId="0FDCC5E4" w14:textId="77777777" w:rsidR="006D0EE3" w:rsidRDefault="00000000">
      <w:pPr>
        <w:pStyle w:val="Code"/>
      </w:pPr>
      <w:r>
        <w:rPr>
          <w:rStyle w:val="None"/>
          <w:sz w:val="17"/>
        </w:rPr>
        <w:t xml:space="preserve">        </w:t>
      </w:r>
      <w:r>
        <w:rPr>
          <w:rStyle w:val="None"/>
          <w:sz w:val="17"/>
          <w:u w:color="000000"/>
        </w:rPr>
        <w:t>year =</w:t>
      </w:r>
      <w:r>
        <w:rPr>
          <w:rStyle w:val="None"/>
          <w:sz w:val="17"/>
        </w:rPr>
        <w:t xml:space="preserve"> </w:t>
      </w:r>
      <w:r>
        <w:rPr>
          <w:rStyle w:val="None"/>
          <w:sz w:val="17"/>
          <w:u w:color="000000"/>
        </w:rPr>
        <w:t>2020</w:t>
      </w:r>
      <w:r>
        <w:rPr>
          <w:rStyle w:val="None"/>
          <w:sz w:val="17"/>
        </w:rPr>
        <w:t xml:space="preserve">) </w:t>
      </w:r>
      <w:r>
        <w:rPr>
          <w:rStyle w:val="None"/>
          <w:sz w:val="17"/>
          <w:u w:color="000000"/>
        </w:rPr>
        <w:t>%&gt;%</w:t>
      </w:r>
      <w:r>
        <w:rPr>
          <w:rStyle w:val="None"/>
          <w:sz w:val="17"/>
        </w:rPr>
        <w:t xml:space="preserve"> </w:t>
      </w:r>
    </w:p>
    <w:p w14:paraId="23A06963" w14:textId="77777777" w:rsidR="006D0EE3" w:rsidRDefault="00000000">
      <w:pPr>
        <w:pStyle w:val="Code"/>
      </w:pPr>
      <w:r>
        <w:rPr>
          <w:rStyle w:val="None"/>
          <w:sz w:val="17"/>
        </w:rPr>
        <w:t xml:space="preserve">  </w:t>
      </w:r>
      <w:proofErr w:type="gramStart"/>
      <w:r>
        <w:rPr>
          <w:rStyle w:val="None"/>
        </w:rPr>
        <w:t>ggplot</w:t>
      </w:r>
      <w:r>
        <w:rPr>
          <w:rStyle w:val="None"/>
          <w:sz w:val="17"/>
        </w:rPr>
        <w:t>(</w:t>
      </w:r>
      <w:proofErr w:type="spellStart"/>
      <w:proofErr w:type="gramEnd"/>
      <w:r>
        <w:rPr>
          <w:rStyle w:val="None"/>
        </w:rPr>
        <w:t>aes</w:t>
      </w:r>
      <w:proofErr w:type="spellEnd"/>
      <w:r>
        <w:rPr>
          <w:rStyle w:val="None"/>
          <w:sz w:val="17"/>
        </w:rPr>
        <w:t>(</w:t>
      </w:r>
      <w:r>
        <w:rPr>
          <w:rStyle w:val="None"/>
          <w:sz w:val="17"/>
          <w:u w:color="000000"/>
        </w:rPr>
        <w:t>x =</w:t>
      </w:r>
      <w:r>
        <w:rPr>
          <w:rStyle w:val="None"/>
          <w:sz w:val="17"/>
        </w:rPr>
        <w:t xml:space="preserve"> estimate,</w:t>
      </w:r>
    </w:p>
    <w:p w14:paraId="5BF7BF39" w14:textId="77777777" w:rsidR="006D0EE3" w:rsidRDefault="00000000">
      <w:pPr>
        <w:pStyle w:val="Code"/>
      </w:pPr>
      <w:r>
        <w:rPr>
          <w:rStyle w:val="None"/>
          <w:sz w:val="17"/>
        </w:rPr>
        <w:t xml:space="preserve">             </w:t>
      </w:r>
      <w:r>
        <w:rPr>
          <w:rStyle w:val="None"/>
          <w:sz w:val="17"/>
          <w:u w:color="000000"/>
        </w:rPr>
        <w:t>y =</w:t>
      </w:r>
      <w:r>
        <w:rPr>
          <w:rStyle w:val="None"/>
          <w:sz w:val="17"/>
        </w:rPr>
        <w:t xml:space="preserve"> NAME)) </w:t>
      </w:r>
      <w:r>
        <w:rPr>
          <w:rStyle w:val="None"/>
          <w:sz w:val="17"/>
          <w:u w:color="000000"/>
        </w:rPr>
        <w:t>+</w:t>
      </w:r>
    </w:p>
    <w:p w14:paraId="4A6FD9C1" w14:textId="77777777" w:rsidR="006D0EE3" w:rsidRDefault="00000000">
      <w:pPr>
        <w:pStyle w:val="Code"/>
      </w:pPr>
      <w:r>
        <w:rPr>
          <w:rStyle w:val="None"/>
          <w:sz w:val="17"/>
        </w:rPr>
        <w:t xml:space="preserve">  </w:t>
      </w:r>
      <w:proofErr w:type="spellStart"/>
      <w:r>
        <w:rPr>
          <w:rStyle w:val="None"/>
        </w:rPr>
        <w:t>geom_</w:t>
      </w:r>
      <w:proofErr w:type="gramStart"/>
      <w:r>
        <w:rPr>
          <w:rStyle w:val="None"/>
        </w:rPr>
        <w:t>col</w:t>
      </w:r>
      <w:proofErr w:type="spellEnd"/>
      <w:r>
        <w:rPr>
          <w:rStyle w:val="None"/>
          <w:sz w:val="17"/>
        </w:rPr>
        <w:t>(</w:t>
      </w:r>
      <w:proofErr w:type="gramEnd"/>
      <w:r>
        <w:rPr>
          <w:rStyle w:val="None"/>
          <w:sz w:val="17"/>
        </w:rPr>
        <w:t>)</w:t>
      </w:r>
    </w:p>
    <w:p w14:paraId="4001981B" w14:textId="77777777" w:rsidR="006D0EE3" w:rsidRDefault="00000000" w:rsidP="00E028C4">
      <w:pPr>
        <w:pStyle w:val="Body"/>
      </w:pPr>
      <w:ins w:id="120" w:author="Frances" w:date="2023-04-13T16:25:00Z">
        <w:r>
          <w:rPr>
            <w:rStyle w:val="None"/>
          </w:rPr>
          <w:t xml:space="preserve">We import data with the </w:t>
        </w:r>
        <w:proofErr w:type="spellStart"/>
        <w:r>
          <w:rPr>
            <w:rStyle w:val="None"/>
            <w:rFonts w:ascii="Courier New" w:hAnsi="Courier New"/>
            <w:color w:val="3366FF"/>
            <w:u w:color="3366FF"/>
          </w:rPr>
          <w:t>get_</w:t>
        </w:r>
        <w:proofErr w:type="gramStart"/>
        <w:r>
          <w:rPr>
            <w:rStyle w:val="None"/>
            <w:rFonts w:ascii="Courier New" w:hAnsi="Courier New"/>
            <w:color w:val="3366FF"/>
            <w:u w:color="3366FF"/>
          </w:rPr>
          <w:t>acs</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 xml:space="preserve"> function and then pipe this directly into ggplot. We put states (which use the variable </w:t>
        </w:r>
        <w:r>
          <w:rPr>
            <w:rStyle w:val="None"/>
            <w:rFonts w:ascii="Courier New" w:hAnsi="Courier New"/>
            <w:color w:val="3366FF"/>
            <w:u w:color="3366FF"/>
          </w:rPr>
          <w:t>NAME</w:t>
        </w:r>
        <w:r>
          <w:rPr>
            <w:rStyle w:val="None"/>
          </w:rPr>
          <w:t>) on the y axis and median age (</w:t>
        </w:r>
        <w:r>
          <w:rPr>
            <w:rStyle w:val="None"/>
            <w:rFonts w:ascii="Courier New" w:hAnsi="Courier New"/>
            <w:color w:val="3366FF"/>
            <w:u w:color="3366FF"/>
          </w:rPr>
          <w:t>estimate</w:t>
        </w:r>
        <w:r>
          <w:rPr>
            <w:rStyle w:val="None"/>
          </w:rPr>
          <w:t xml:space="preserve">) on the x axis. A simple </w:t>
        </w:r>
        <w:proofErr w:type="spellStart"/>
        <w:r>
          <w:rPr>
            <w:rStyle w:val="None"/>
            <w:rFonts w:ascii="Courier New" w:hAnsi="Courier New"/>
            <w:color w:val="3366FF"/>
            <w:u w:color="3366FF"/>
          </w:rPr>
          <w:t>geom_</w:t>
        </w:r>
        <w:proofErr w:type="gramStart"/>
        <w:r>
          <w:rPr>
            <w:rStyle w:val="None"/>
            <w:rFonts w:ascii="Courier New" w:hAnsi="Courier New"/>
            <w:color w:val="3366FF"/>
            <w:u w:color="3366FF"/>
          </w:rPr>
          <w:t>col</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 xml:space="preserve"> creates </w:t>
        </w:r>
      </w:ins>
      <w:ins w:id="121" w:author="Frances" w:date="2023-04-13T16:26:00Z">
        <w:r>
          <w:rPr>
            <w:rStyle w:val="None"/>
          </w:rPr>
          <w:t>the</w:t>
        </w:r>
      </w:ins>
      <w:ins w:id="122" w:author="Frances" w:date="2023-04-13T16:25:00Z">
        <w:del w:id="123" w:author="Frances" w:date="2023-04-13T16:26:00Z">
          <w:r>
            <w:rPr>
              <w:rStyle w:val="None"/>
            </w:rPr>
            <w:delText>our</w:delText>
          </w:r>
        </w:del>
        <w:r>
          <w:rPr>
            <w:rStyle w:val="None"/>
          </w:rPr>
          <w:t xml:space="preserve"> bar chart</w:t>
        </w:r>
      </w:ins>
      <w:ins w:id="124" w:author="Frances" w:date="2023-04-13T16:26:00Z">
        <w:r>
          <w:rPr>
            <w:rStyle w:val="None"/>
          </w:rPr>
          <w:t>, shown in</w:t>
        </w:r>
      </w:ins>
      <w:ins w:id="125" w:author="Frances" w:date="2023-04-13T16:25:00Z">
        <w:del w:id="126" w:author="Frances" w:date="2023-04-13T16:26:00Z">
          <w:r>
            <w:rPr>
              <w:rStyle w:val="None"/>
            </w:rPr>
            <w:delText>.</w:delText>
          </w:r>
        </w:del>
        <w:r>
          <w:rPr>
            <w:rStyle w:val="None"/>
          </w:rPr>
          <w:t xml:space="preserve"> </w:t>
        </w:r>
      </w:ins>
      <w:r>
        <w:rPr>
          <w:rStyle w:val="None"/>
        </w:rPr>
        <w:t>Figure 10-4</w:t>
      </w:r>
      <w:del w:id="127" w:author="Frances" w:date="2023-04-13T16:26:00Z">
        <w:r>
          <w:rPr>
            <w:rStyle w:val="None"/>
          </w:rPr>
          <w:delText xml:space="preserve"> shows our bar chart</w:delText>
        </w:r>
      </w:del>
      <w:r>
        <w:rPr>
          <w:rStyle w:val="None"/>
        </w:rPr>
        <w:t>.</w:t>
      </w:r>
    </w:p>
    <w:p w14:paraId="1835193B" w14:textId="77777777" w:rsidR="006D0EE3" w:rsidRDefault="00000000">
      <w:pPr>
        <w:pStyle w:val="GraphicSlug"/>
      </w:pPr>
      <w:r>
        <w:rPr>
          <w:rStyle w:val="None"/>
        </w:rPr>
        <w:t>[F10004.pdf]</w:t>
      </w:r>
    </w:p>
    <w:p w14:paraId="4815A29B" w14:textId="77777777" w:rsidR="006D0EE3" w:rsidRDefault="00000000" w:rsidP="00E028C4">
      <w:pPr>
        <w:pStyle w:val="Body"/>
      </w:pPr>
      <w:r>
        <w:rPr>
          <w:rStyle w:val="None"/>
          <w:noProof/>
        </w:rPr>
        <w:drawing>
          <wp:inline distT="0" distB="0" distL="0" distR="0" wp14:anchorId="379098E1" wp14:editId="4145CFCC">
            <wp:extent cx="4602684" cy="5523221"/>
            <wp:effectExtent l="0" t="0" r="0" b="0"/>
            <wp:docPr id="1073741828" name="officeArt object" descr="Figure 10.4: A bar chart showing the median age in each state"/>
            <wp:cNvGraphicFramePr/>
            <a:graphic xmlns:a="http://schemas.openxmlformats.org/drawingml/2006/main">
              <a:graphicData uri="http://schemas.openxmlformats.org/drawingml/2006/picture">
                <pic:pic xmlns:pic="http://schemas.openxmlformats.org/drawingml/2006/picture">
                  <pic:nvPicPr>
                    <pic:cNvPr id="1073741828" name="Figure 10.4: A bar chart showing the median age in each state" descr="Figure 10.4: A bar chart showing the median age in each state"/>
                    <pic:cNvPicPr>
                      <a:picLocks noChangeAspect="1"/>
                    </pic:cNvPicPr>
                  </pic:nvPicPr>
                  <pic:blipFill>
                    <a:blip r:embed="rId16"/>
                    <a:stretch>
                      <a:fillRect/>
                    </a:stretch>
                  </pic:blipFill>
                  <pic:spPr>
                    <a:xfrm>
                      <a:off x="0" y="0"/>
                      <a:ext cx="4602684" cy="5523221"/>
                    </a:xfrm>
                    <a:prstGeom prst="rect">
                      <a:avLst/>
                    </a:prstGeom>
                    <a:ln w="12700" cap="flat">
                      <a:noFill/>
                      <a:miter lim="400000"/>
                    </a:ln>
                    <a:effectLst/>
                  </pic:spPr>
                </pic:pic>
              </a:graphicData>
            </a:graphic>
          </wp:inline>
        </w:drawing>
      </w:r>
    </w:p>
    <w:p w14:paraId="010BFAAA" w14:textId="77777777" w:rsidR="006D0EE3" w:rsidRDefault="00000000">
      <w:pPr>
        <w:pStyle w:val="CaptionLine"/>
        <w:numPr>
          <w:ilvl w:val="4"/>
          <w:numId w:val="2"/>
        </w:numPr>
      </w:pPr>
      <w:r>
        <w:rPr>
          <w:rStyle w:val="None"/>
        </w:rPr>
        <w:lastRenderedPageBreak/>
        <w:t>A bar chart showing the median age in each state</w:t>
      </w:r>
    </w:p>
    <w:p w14:paraId="439C03E1" w14:textId="77777777" w:rsidR="006D0EE3" w:rsidRDefault="00000000" w:rsidP="00E028C4">
      <w:pPr>
        <w:pStyle w:val="Body"/>
      </w:pPr>
      <w:r>
        <w:rPr>
          <w:rStyle w:val="None"/>
        </w:rPr>
        <w:t>This chart is nothing special, but the fact that it takes just six lines of code to create most definitely is.</w:t>
      </w:r>
    </w:p>
    <w:p w14:paraId="534DAA73" w14:textId="77777777" w:rsidR="006D0EE3" w:rsidRDefault="00000000">
      <w:pPr>
        <w:pStyle w:val="HeadB"/>
      </w:pPr>
      <w:bookmarkStart w:id="128" w:name="_Toc14"/>
      <w:bookmarkStart w:id="129" w:name="_Toc137025826"/>
      <w:bookmarkStart w:id="130" w:name="usingacsdatatomakemaps"/>
      <w:r>
        <w:rPr>
          <w:rStyle w:val="None"/>
        </w:rPr>
        <w:t>Making Population Maps with the geometry Argument</w:t>
      </w:r>
      <w:bookmarkEnd w:id="128"/>
      <w:bookmarkEnd w:id="129"/>
    </w:p>
    <w:p w14:paraId="6590EFAB" w14:textId="77777777" w:rsidR="006D0EE3" w:rsidRDefault="00000000" w:rsidP="00E028C4">
      <w:pPr>
        <w:pStyle w:val="Body"/>
      </w:pPr>
      <w:r>
        <w:rPr>
          <w:rStyle w:val="None"/>
        </w:rPr>
        <w:t xml:space="preserve">Kyle Walker, the creator of </w:t>
      </w:r>
      <w:proofErr w:type="spellStart"/>
      <w:r>
        <w:rPr>
          <w:rStyle w:val="None"/>
          <w:rFonts w:ascii="Courier New" w:hAnsi="Courier New"/>
          <w:color w:val="3366FF"/>
          <w:u w:color="3366FF"/>
        </w:rPr>
        <w:t>tidycensus</w:t>
      </w:r>
      <w:proofErr w:type="spellEnd"/>
      <w:r>
        <w:rPr>
          <w:rStyle w:val="None"/>
        </w:rPr>
        <w:t xml:space="preserve">, also created the </w:t>
      </w:r>
      <w:proofErr w:type="spellStart"/>
      <w:r>
        <w:rPr>
          <w:rStyle w:val="None"/>
          <w:rFonts w:ascii="Courier New" w:hAnsi="Courier New"/>
          <w:color w:val="3366FF"/>
          <w:u w:color="3366FF"/>
        </w:rPr>
        <w:t>tigris</w:t>
      </w:r>
      <w:proofErr w:type="spellEnd"/>
      <w:r>
        <w:rPr>
          <w:rStyle w:val="None"/>
        </w:rPr>
        <w:t xml:space="preserve"> package for working with geospatial data. As a result, these packages are tightly integrated. Within the </w:t>
      </w:r>
      <w:proofErr w:type="spellStart"/>
      <w:r>
        <w:rPr>
          <w:rStyle w:val="None"/>
          <w:rFonts w:ascii="Courier New" w:hAnsi="Courier New"/>
          <w:color w:val="3366FF"/>
          <w:u w:color="3366FF"/>
        </w:rPr>
        <w:t>get_</w:t>
      </w:r>
      <w:proofErr w:type="gramStart"/>
      <w:r>
        <w:rPr>
          <w:rStyle w:val="None"/>
          <w:rFonts w:ascii="Courier New" w:hAnsi="Courier New"/>
          <w:color w:val="3366FF"/>
          <w:u w:color="3366FF"/>
        </w:rPr>
        <w:t>acs</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 xml:space="preserve"> function, you can set the </w:t>
      </w:r>
      <w:r>
        <w:rPr>
          <w:rStyle w:val="None"/>
          <w:rFonts w:ascii="Courier New" w:hAnsi="Courier New"/>
          <w:color w:val="3366FF"/>
          <w:u w:color="3366FF"/>
        </w:rPr>
        <w:t>geometry</w:t>
      </w:r>
      <w:r>
        <w:rPr>
          <w:rStyle w:val="None"/>
        </w:rPr>
        <w:t xml:space="preserve"> argument to </w:t>
      </w:r>
      <w:r>
        <w:rPr>
          <w:rStyle w:val="None"/>
          <w:rFonts w:ascii="Courier New" w:hAnsi="Courier New"/>
          <w:color w:val="3366FF"/>
          <w:u w:color="3366FF"/>
        </w:rPr>
        <w:t>TRUE</w:t>
      </w:r>
      <w:r>
        <w:rPr>
          <w:rStyle w:val="None"/>
        </w:rPr>
        <w:t xml:space="preserve"> to receive both demographic data from the Census Bureau and geospatial data from </w:t>
      </w:r>
      <w:proofErr w:type="spellStart"/>
      <w:r>
        <w:rPr>
          <w:rStyle w:val="None"/>
          <w:rFonts w:ascii="Courier New" w:hAnsi="Courier New"/>
          <w:color w:val="3366FF"/>
          <w:u w:color="3366FF"/>
        </w:rPr>
        <w:t>tigris</w:t>
      </w:r>
      <w:proofErr w:type="spellEnd"/>
      <w:r>
        <w:rPr>
          <w:rStyle w:val="None"/>
        </w:rPr>
        <w:t>:</w:t>
      </w:r>
    </w:p>
    <w:p w14:paraId="04475090" w14:textId="77777777" w:rsidR="006D0EE3" w:rsidRDefault="00000000">
      <w:pPr>
        <w:pStyle w:val="Code"/>
      </w:pPr>
      <w:proofErr w:type="spellStart"/>
      <w:r>
        <w:rPr>
          <w:rStyle w:val="None"/>
        </w:rPr>
        <w:t>get_</w:t>
      </w:r>
      <w:proofErr w:type="gramStart"/>
      <w:r>
        <w:rPr>
          <w:rStyle w:val="None"/>
        </w:rPr>
        <w:t>acs</w:t>
      </w:r>
      <w:proofErr w:type="spellEnd"/>
      <w:r>
        <w:rPr>
          <w:rStyle w:val="None"/>
          <w:sz w:val="17"/>
        </w:rPr>
        <w:t>(</w:t>
      </w:r>
      <w:proofErr w:type="gramEnd"/>
      <w:r>
        <w:rPr>
          <w:rStyle w:val="None"/>
          <w:sz w:val="17"/>
          <w:u w:color="000000"/>
        </w:rPr>
        <w:t>geography =</w:t>
      </w:r>
      <w:r>
        <w:rPr>
          <w:rStyle w:val="None"/>
          <w:sz w:val="17"/>
        </w:rPr>
        <w:t xml:space="preserve"> </w:t>
      </w:r>
      <w:r>
        <w:rPr>
          <w:rStyle w:val="None"/>
        </w:rPr>
        <w:t>"state"</w:t>
      </w:r>
      <w:r>
        <w:rPr>
          <w:rStyle w:val="None"/>
          <w:sz w:val="17"/>
        </w:rPr>
        <w:t>,</w:t>
      </w:r>
    </w:p>
    <w:p w14:paraId="3EEA44D5" w14:textId="77777777" w:rsidR="006D0EE3" w:rsidRDefault="00000000">
      <w:pPr>
        <w:pStyle w:val="Code"/>
      </w:pPr>
      <w:r>
        <w:rPr>
          <w:rStyle w:val="None"/>
          <w:sz w:val="17"/>
        </w:rPr>
        <w:t xml:space="preserve">        </w:t>
      </w:r>
      <w:r>
        <w:rPr>
          <w:rStyle w:val="None"/>
          <w:sz w:val="17"/>
          <w:u w:color="000000"/>
        </w:rPr>
        <w:t>variables =</w:t>
      </w:r>
      <w:r>
        <w:rPr>
          <w:rStyle w:val="None"/>
          <w:sz w:val="17"/>
        </w:rPr>
        <w:t xml:space="preserve"> </w:t>
      </w:r>
      <w:r>
        <w:rPr>
          <w:rStyle w:val="None"/>
        </w:rPr>
        <w:t>"B01002_001"</w:t>
      </w:r>
      <w:r>
        <w:rPr>
          <w:rStyle w:val="None"/>
          <w:sz w:val="17"/>
        </w:rPr>
        <w:t>,</w:t>
      </w:r>
    </w:p>
    <w:p w14:paraId="3C5F72C6" w14:textId="77777777" w:rsidR="006D0EE3" w:rsidRDefault="00000000">
      <w:pPr>
        <w:pStyle w:val="Code"/>
      </w:pPr>
      <w:r>
        <w:rPr>
          <w:rStyle w:val="None"/>
          <w:sz w:val="17"/>
        </w:rPr>
        <w:t xml:space="preserve">        </w:t>
      </w:r>
      <w:r>
        <w:rPr>
          <w:rStyle w:val="None"/>
          <w:sz w:val="17"/>
          <w:u w:color="000000"/>
        </w:rPr>
        <w:t>year =</w:t>
      </w:r>
      <w:r>
        <w:rPr>
          <w:rStyle w:val="None"/>
          <w:sz w:val="17"/>
        </w:rPr>
        <w:t xml:space="preserve"> </w:t>
      </w:r>
      <w:r>
        <w:rPr>
          <w:rStyle w:val="None"/>
          <w:sz w:val="17"/>
          <w:u w:color="000000"/>
        </w:rPr>
        <w:t>2020</w:t>
      </w:r>
      <w:r>
        <w:rPr>
          <w:rStyle w:val="None"/>
          <w:sz w:val="17"/>
        </w:rPr>
        <w:t>,</w:t>
      </w:r>
    </w:p>
    <w:p w14:paraId="34C2F623" w14:textId="77777777" w:rsidR="006D0EE3" w:rsidRDefault="00000000">
      <w:pPr>
        <w:pStyle w:val="Code"/>
      </w:pPr>
      <w:r>
        <w:rPr>
          <w:rStyle w:val="None"/>
          <w:sz w:val="17"/>
        </w:rPr>
        <w:t xml:space="preserve">        </w:t>
      </w:r>
      <w:r>
        <w:rPr>
          <w:rStyle w:val="None"/>
          <w:sz w:val="17"/>
          <w:u w:color="000000"/>
        </w:rPr>
        <w:t>geometry =</w:t>
      </w:r>
      <w:r>
        <w:rPr>
          <w:rStyle w:val="None"/>
          <w:sz w:val="17"/>
        </w:rPr>
        <w:t xml:space="preserve"> </w:t>
      </w:r>
      <w:r>
        <w:rPr>
          <w:rStyle w:val="None"/>
          <w:sz w:val="17"/>
          <w:u w:color="000000"/>
        </w:rPr>
        <w:t>TRUE</w:t>
      </w:r>
      <w:r>
        <w:rPr>
          <w:rStyle w:val="None"/>
          <w:sz w:val="17"/>
        </w:rPr>
        <w:t xml:space="preserve">) </w:t>
      </w:r>
    </w:p>
    <w:p w14:paraId="36697F3F" w14:textId="77777777" w:rsidR="006D0EE3" w:rsidRDefault="00000000" w:rsidP="00E028C4">
      <w:pPr>
        <w:pStyle w:val="Body"/>
      </w:pPr>
      <w:r>
        <w:rPr>
          <w:rStyle w:val="None"/>
        </w:rPr>
        <w:t xml:space="preserve">If we take a look at the resulting data, we can see that it has the metadata and </w:t>
      </w:r>
      <w:r>
        <w:rPr>
          <w:rStyle w:val="Literal"/>
          <w:rFonts w:ascii="Courier New" w:hAnsi="Courier New"/>
          <w:u w:color="3366FF"/>
        </w:rPr>
        <w:t>geometry</w:t>
      </w:r>
      <w:r>
        <w:rPr>
          <w:rStyle w:val="None"/>
        </w:rPr>
        <w:t xml:space="preserve"> column of the simple features objects that we saw in </w:t>
      </w:r>
      <w:r>
        <w:rPr>
          <w:rStyle w:val="Xref"/>
          <w:u w:color="FF0000"/>
        </w:rPr>
        <w:t>Chapter 4</w:t>
      </w:r>
      <w:r>
        <w:rPr>
          <w:rStyle w:val="None"/>
        </w:rPr>
        <w:t>:</w:t>
      </w:r>
    </w:p>
    <w:p w14:paraId="08436842" w14:textId="77777777" w:rsidR="006D0EE3" w:rsidRDefault="00000000">
      <w:pPr>
        <w:pStyle w:val="Code"/>
      </w:pPr>
      <w:r>
        <w:rPr>
          <w:rStyle w:val="None"/>
        </w:rPr>
        <w:t>#&gt; Simple feature collection with 52 features and 5 fields</w:t>
      </w:r>
    </w:p>
    <w:p w14:paraId="1D0373AF" w14:textId="77777777" w:rsidR="006D0EE3" w:rsidRDefault="00000000">
      <w:pPr>
        <w:pStyle w:val="Code"/>
      </w:pPr>
      <w:r>
        <w:rPr>
          <w:rStyle w:val="None"/>
        </w:rPr>
        <w:t>#&gt; Geometry type: MULTIPOLYGON</w:t>
      </w:r>
    </w:p>
    <w:p w14:paraId="2879D3E5" w14:textId="77777777" w:rsidR="006D0EE3" w:rsidRDefault="00000000">
      <w:pPr>
        <w:pStyle w:val="Code"/>
      </w:pPr>
      <w:r>
        <w:rPr>
          <w:rStyle w:val="None"/>
        </w:rPr>
        <w:t>#&gt; Dimension:     XY</w:t>
      </w:r>
    </w:p>
    <w:p w14:paraId="64C2D16E" w14:textId="77777777" w:rsidR="006D0EE3" w:rsidRDefault="00000000">
      <w:pPr>
        <w:pStyle w:val="Code"/>
      </w:pPr>
      <w:r>
        <w:rPr>
          <w:rStyle w:val="None"/>
        </w:rPr>
        <w:t xml:space="preserve">#&gt; Bounding box:  </w:t>
      </w:r>
      <w:proofErr w:type="spellStart"/>
      <w:r>
        <w:rPr>
          <w:rStyle w:val="None"/>
        </w:rPr>
        <w:t>xmin</w:t>
      </w:r>
      <w:proofErr w:type="spellEnd"/>
      <w:r>
        <w:rPr>
          <w:rStyle w:val="None"/>
        </w:rPr>
        <w:t xml:space="preserve">: -179.1489 </w:t>
      </w:r>
      <w:proofErr w:type="spellStart"/>
      <w:r>
        <w:rPr>
          <w:rStyle w:val="None"/>
        </w:rPr>
        <w:t>ymin</w:t>
      </w:r>
      <w:proofErr w:type="spellEnd"/>
      <w:r>
        <w:rPr>
          <w:rStyle w:val="None"/>
        </w:rPr>
        <w:t xml:space="preserve">: 17.88328 </w:t>
      </w:r>
      <w:proofErr w:type="spellStart"/>
      <w:r>
        <w:rPr>
          <w:rStyle w:val="None"/>
        </w:rPr>
        <w:t>xmax</w:t>
      </w:r>
      <w:proofErr w:type="spellEnd"/>
      <w:r>
        <w:rPr>
          <w:rStyle w:val="None"/>
        </w:rPr>
        <w:t xml:space="preserve">: 179.7785 </w:t>
      </w:r>
      <w:proofErr w:type="spellStart"/>
      <w:r>
        <w:rPr>
          <w:rStyle w:val="None"/>
        </w:rPr>
        <w:t>ymax</w:t>
      </w:r>
      <w:proofErr w:type="spellEnd"/>
      <w:r>
        <w:rPr>
          <w:rStyle w:val="None"/>
        </w:rPr>
        <w:t>: 71.36516</w:t>
      </w:r>
    </w:p>
    <w:p w14:paraId="20E94F9D" w14:textId="77777777" w:rsidR="006D0EE3" w:rsidRDefault="00000000">
      <w:pPr>
        <w:pStyle w:val="Code"/>
      </w:pPr>
      <w:r>
        <w:rPr>
          <w:rStyle w:val="None"/>
        </w:rPr>
        <w:t>#&gt; Geodetic CRS:  NAD83</w:t>
      </w:r>
    </w:p>
    <w:p w14:paraId="31A00E08" w14:textId="77777777" w:rsidR="006D0EE3" w:rsidRDefault="00000000">
      <w:pPr>
        <w:pStyle w:val="Code"/>
      </w:pPr>
      <w:r>
        <w:rPr>
          <w:rStyle w:val="None"/>
        </w:rPr>
        <w:t>#&gt; First 10 features:</w:t>
      </w:r>
    </w:p>
    <w:p w14:paraId="64471422" w14:textId="77777777" w:rsidR="006D0EE3" w:rsidRDefault="00000000">
      <w:pPr>
        <w:pStyle w:val="Code"/>
      </w:pPr>
      <w:r>
        <w:rPr>
          <w:rStyle w:val="None"/>
        </w:rPr>
        <w:t xml:space="preserve">#&gt;    GEOID        NAME   variable estimate </w:t>
      </w:r>
      <w:proofErr w:type="spellStart"/>
      <w:r>
        <w:rPr>
          <w:rStyle w:val="None"/>
        </w:rPr>
        <w:t>moe</w:t>
      </w:r>
      <w:proofErr w:type="spellEnd"/>
    </w:p>
    <w:p w14:paraId="15DC4448" w14:textId="77777777" w:rsidR="006D0EE3" w:rsidRDefault="00000000">
      <w:pPr>
        <w:pStyle w:val="Code"/>
      </w:pPr>
      <w:r>
        <w:rPr>
          <w:rStyle w:val="None"/>
        </w:rPr>
        <w:t xml:space="preserve">#&gt; 1     </w:t>
      </w:r>
      <w:proofErr w:type="gramStart"/>
      <w:r>
        <w:rPr>
          <w:rStyle w:val="None"/>
        </w:rPr>
        <w:t>35  New</w:t>
      </w:r>
      <w:proofErr w:type="gramEnd"/>
      <w:r>
        <w:rPr>
          <w:rStyle w:val="None"/>
        </w:rPr>
        <w:t xml:space="preserve"> Mexico B01002_001     38.1 0.1</w:t>
      </w:r>
    </w:p>
    <w:p w14:paraId="3E342F29" w14:textId="77777777" w:rsidR="006D0EE3" w:rsidRDefault="00000000">
      <w:pPr>
        <w:pStyle w:val="Code"/>
      </w:pPr>
      <w:r>
        <w:rPr>
          <w:rStyle w:val="None"/>
        </w:rPr>
        <w:t>#&gt; 2     72 Puerto Rico B01002_001     42.4 0.2</w:t>
      </w:r>
    </w:p>
    <w:p w14:paraId="730209CA" w14:textId="77777777" w:rsidR="006D0EE3" w:rsidRDefault="00000000">
      <w:pPr>
        <w:pStyle w:val="Code"/>
      </w:pPr>
      <w:r>
        <w:rPr>
          <w:rStyle w:val="None"/>
        </w:rPr>
        <w:t xml:space="preserve">#&gt; 3     </w:t>
      </w:r>
      <w:proofErr w:type="gramStart"/>
      <w:r>
        <w:rPr>
          <w:rStyle w:val="None"/>
        </w:rPr>
        <w:t>06  California</w:t>
      </w:r>
      <w:proofErr w:type="gramEnd"/>
      <w:r>
        <w:rPr>
          <w:rStyle w:val="None"/>
        </w:rPr>
        <w:t xml:space="preserve"> B01002_001     36.7 0.1</w:t>
      </w:r>
    </w:p>
    <w:p w14:paraId="303E78AE" w14:textId="77777777" w:rsidR="006D0EE3" w:rsidRDefault="00000000">
      <w:pPr>
        <w:pStyle w:val="Code"/>
      </w:pPr>
      <w:r>
        <w:rPr>
          <w:rStyle w:val="None"/>
        </w:rPr>
        <w:t>#&gt; 4     01     Alabama B01002_001     39.2 0.1</w:t>
      </w:r>
    </w:p>
    <w:p w14:paraId="67A86D12" w14:textId="77777777" w:rsidR="006D0EE3" w:rsidRDefault="00000000">
      <w:pPr>
        <w:pStyle w:val="Code"/>
      </w:pPr>
      <w:r>
        <w:rPr>
          <w:rStyle w:val="None"/>
        </w:rPr>
        <w:t>#&gt; 5     13     Georgia B01002_001     36.9 0.1</w:t>
      </w:r>
    </w:p>
    <w:p w14:paraId="436D3EC7" w14:textId="77777777" w:rsidR="006D0EE3" w:rsidRDefault="00000000">
      <w:pPr>
        <w:pStyle w:val="Code"/>
      </w:pPr>
      <w:r>
        <w:rPr>
          <w:rStyle w:val="None"/>
        </w:rPr>
        <w:t>#&gt; 6     05    Arkansas B01002_001     38.3 0.2</w:t>
      </w:r>
    </w:p>
    <w:p w14:paraId="510E4011" w14:textId="77777777" w:rsidR="006D0EE3" w:rsidRDefault="00000000">
      <w:pPr>
        <w:pStyle w:val="Code"/>
      </w:pPr>
      <w:r>
        <w:rPr>
          <w:rStyle w:val="None"/>
        </w:rPr>
        <w:t>#&gt; 7     41      Oregon B01002_001     39.5 0.1</w:t>
      </w:r>
    </w:p>
    <w:p w14:paraId="2ABCBBF8" w14:textId="77777777" w:rsidR="006D0EE3" w:rsidRDefault="00000000">
      <w:pPr>
        <w:pStyle w:val="Code"/>
      </w:pPr>
      <w:r>
        <w:rPr>
          <w:rStyle w:val="None"/>
        </w:rPr>
        <w:t>#&gt; 8     28 Mississippi B01002_001     37.7 0.2</w:t>
      </w:r>
    </w:p>
    <w:p w14:paraId="2583F33C" w14:textId="77777777" w:rsidR="006D0EE3" w:rsidRDefault="00000000">
      <w:pPr>
        <w:pStyle w:val="Code"/>
      </w:pPr>
      <w:r>
        <w:rPr>
          <w:rStyle w:val="None"/>
        </w:rPr>
        <w:t>#&gt; 9     08    Colorado B01002_001     36.9 0.1</w:t>
      </w:r>
    </w:p>
    <w:p w14:paraId="52170BFA" w14:textId="77777777" w:rsidR="006D0EE3" w:rsidRDefault="00000000">
      <w:pPr>
        <w:pStyle w:val="Code"/>
      </w:pPr>
      <w:r>
        <w:rPr>
          <w:rStyle w:val="None"/>
        </w:rPr>
        <w:t>#&gt; 10    49        Utah B01002_001     31.1 0.1</w:t>
      </w:r>
    </w:p>
    <w:p w14:paraId="59336516" w14:textId="77777777" w:rsidR="006D0EE3" w:rsidRDefault="00000000">
      <w:pPr>
        <w:pStyle w:val="Code"/>
      </w:pPr>
      <w:r>
        <w:rPr>
          <w:rStyle w:val="None"/>
        </w:rPr>
        <w:t>#&gt;                          geometry</w:t>
      </w:r>
    </w:p>
    <w:p w14:paraId="23B9F315" w14:textId="77777777" w:rsidR="006D0EE3" w:rsidRDefault="00000000">
      <w:pPr>
        <w:pStyle w:val="Code"/>
      </w:pPr>
      <w:r>
        <w:rPr>
          <w:rStyle w:val="None"/>
        </w:rPr>
        <w:t xml:space="preserve">#&gt; </w:t>
      </w:r>
      <w:proofErr w:type="gramStart"/>
      <w:r>
        <w:rPr>
          <w:rStyle w:val="None"/>
        </w:rPr>
        <w:t>1  MULTIPOLYGON</w:t>
      </w:r>
      <w:proofErr w:type="gramEnd"/>
      <w:r>
        <w:rPr>
          <w:rStyle w:val="None"/>
        </w:rPr>
        <w:t xml:space="preserve"> (((-109.0502 3...</w:t>
      </w:r>
    </w:p>
    <w:p w14:paraId="2FAF2A4C" w14:textId="77777777" w:rsidR="006D0EE3" w:rsidRDefault="00000000">
      <w:pPr>
        <w:pStyle w:val="Code"/>
      </w:pPr>
      <w:r>
        <w:rPr>
          <w:rStyle w:val="None"/>
        </w:rPr>
        <w:t xml:space="preserve">#&gt; </w:t>
      </w:r>
      <w:proofErr w:type="gramStart"/>
      <w:r>
        <w:rPr>
          <w:rStyle w:val="None"/>
        </w:rPr>
        <w:t>2  MULTIPOLYGON</w:t>
      </w:r>
      <w:proofErr w:type="gramEnd"/>
      <w:r>
        <w:rPr>
          <w:rStyle w:val="None"/>
        </w:rPr>
        <w:t xml:space="preserve"> (((-65.23805 1...</w:t>
      </w:r>
    </w:p>
    <w:p w14:paraId="6DF66BE4" w14:textId="77777777" w:rsidR="006D0EE3" w:rsidRDefault="00000000">
      <w:pPr>
        <w:pStyle w:val="Code"/>
      </w:pPr>
      <w:r>
        <w:rPr>
          <w:rStyle w:val="None"/>
        </w:rPr>
        <w:t xml:space="preserve">#&gt; </w:t>
      </w:r>
      <w:proofErr w:type="gramStart"/>
      <w:r>
        <w:rPr>
          <w:rStyle w:val="None"/>
        </w:rPr>
        <w:t>3  MULTIPOLYGON</w:t>
      </w:r>
      <w:proofErr w:type="gramEnd"/>
      <w:r>
        <w:rPr>
          <w:rStyle w:val="None"/>
        </w:rPr>
        <w:t xml:space="preserve"> (((-118.6044 3...</w:t>
      </w:r>
    </w:p>
    <w:p w14:paraId="2195F235" w14:textId="77777777" w:rsidR="006D0EE3" w:rsidRDefault="00000000">
      <w:pPr>
        <w:pStyle w:val="Code"/>
      </w:pPr>
      <w:r>
        <w:rPr>
          <w:rStyle w:val="None"/>
        </w:rPr>
        <w:t xml:space="preserve">#&gt; </w:t>
      </w:r>
      <w:proofErr w:type="gramStart"/>
      <w:r>
        <w:rPr>
          <w:rStyle w:val="None"/>
        </w:rPr>
        <w:t>4  MULTIPOLYGON</w:t>
      </w:r>
      <w:proofErr w:type="gramEnd"/>
      <w:r>
        <w:rPr>
          <w:rStyle w:val="None"/>
        </w:rPr>
        <w:t xml:space="preserve"> (((-88.05338 3...</w:t>
      </w:r>
    </w:p>
    <w:p w14:paraId="10798FC8" w14:textId="77777777" w:rsidR="006D0EE3" w:rsidRDefault="00000000">
      <w:pPr>
        <w:pStyle w:val="Code"/>
      </w:pPr>
      <w:r>
        <w:rPr>
          <w:rStyle w:val="None"/>
        </w:rPr>
        <w:t xml:space="preserve">#&gt; </w:t>
      </w:r>
      <w:proofErr w:type="gramStart"/>
      <w:r>
        <w:rPr>
          <w:rStyle w:val="None"/>
        </w:rPr>
        <w:t>5  MULTIPOLYGON</w:t>
      </w:r>
      <w:proofErr w:type="gramEnd"/>
      <w:r>
        <w:rPr>
          <w:rStyle w:val="None"/>
        </w:rPr>
        <w:t xml:space="preserve"> (((-81.27939 3...</w:t>
      </w:r>
    </w:p>
    <w:p w14:paraId="228DABCC" w14:textId="77777777" w:rsidR="006D0EE3" w:rsidRDefault="00000000">
      <w:pPr>
        <w:pStyle w:val="Code"/>
      </w:pPr>
      <w:r>
        <w:rPr>
          <w:rStyle w:val="None"/>
        </w:rPr>
        <w:t xml:space="preserve">#&gt; </w:t>
      </w:r>
      <w:proofErr w:type="gramStart"/>
      <w:r>
        <w:rPr>
          <w:rStyle w:val="None"/>
        </w:rPr>
        <w:t>6  MULTIPOLYGON</w:t>
      </w:r>
      <w:proofErr w:type="gramEnd"/>
      <w:r>
        <w:rPr>
          <w:rStyle w:val="None"/>
        </w:rPr>
        <w:t xml:space="preserve"> (((-94.61792 3...</w:t>
      </w:r>
    </w:p>
    <w:p w14:paraId="3004772B" w14:textId="77777777" w:rsidR="006D0EE3" w:rsidRDefault="00000000">
      <w:pPr>
        <w:pStyle w:val="Code"/>
      </w:pPr>
      <w:r>
        <w:rPr>
          <w:rStyle w:val="None"/>
        </w:rPr>
        <w:t xml:space="preserve">#&gt; </w:t>
      </w:r>
      <w:proofErr w:type="gramStart"/>
      <w:r>
        <w:rPr>
          <w:rStyle w:val="None"/>
        </w:rPr>
        <w:t>7  MULTIPOLYGON</w:t>
      </w:r>
      <w:proofErr w:type="gramEnd"/>
      <w:r>
        <w:rPr>
          <w:rStyle w:val="None"/>
        </w:rPr>
        <w:t xml:space="preserve"> (((-123.6647 4...</w:t>
      </w:r>
    </w:p>
    <w:p w14:paraId="365C8018" w14:textId="77777777" w:rsidR="006D0EE3" w:rsidRDefault="00000000">
      <w:pPr>
        <w:pStyle w:val="Code"/>
      </w:pPr>
      <w:r>
        <w:rPr>
          <w:rStyle w:val="None"/>
        </w:rPr>
        <w:t xml:space="preserve">#&gt; </w:t>
      </w:r>
      <w:proofErr w:type="gramStart"/>
      <w:r>
        <w:rPr>
          <w:rStyle w:val="None"/>
        </w:rPr>
        <w:t>8  MULTIPOLYGON</w:t>
      </w:r>
      <w:proofErr w:type="gramEnd"/>
      <w:r>
        <w:rPr>
          <w:rStyle w:val="None"/>
        </w:rPr>
        <w:t xml:space="preserve"> (((-88.50297 3...</w:t>
      </w:r>
    </w:p>
    <w:p w14:paraId="15AAD989" w14:textId="77777777" w:rsidR="006D0EE3" w:rsidRDefault="00000000">
      <w:pPr>
        <w:pStyle w:val="Code"/>
      </w:pPr>
      <w:r>
        <w:rPr>
          <w:rStyle w:val="None"/>
        </w:rPr>
        <w:t xml:space="preserve">#&gt; </w:t>
      </w:r>
      <w:proofErr w:type="gramStart"/>
      <w:r>
        <w:rPr>
          <w:rStyle w:val="None"/>
        </w:rPr>
        <w:t>9  MULTIPOLYGON</w:t>
      </w:r>
      <w:proofErr w:type="gramEnd"/>
      <w:r>
        <w:rPr>
          <w:rStyle w:val="None"/>
        </w:rPr>
        <w:t xml:space="preserve"> (((-109.0603 3...</w:t>
      </w:r>
    </w:p>
    <w:p w14:paraId="566814D1" w14:textId="77777777" w:rsidR="006D0EE3" w:rsidRDefault="00000000">
      <w:pPr>
        <w:pStyle w:val="Code"/>
      </w:pPr>
      <w:r>
        <w:rPr>
          <w:rStyle w:val="None"/>
        </w:rPr>
        <w:t>#&gt; 10 MULTIPOLYGON (((-114.053 37...</w:t>
      </w:r>
    </w:p>
    <w:p w14:paraId="71F36AAB" w14:textId="77777777" w:rsidR="006D0EE3" w:rsidRDefault="00000000" w:rsidP="00E028C4">
      <w:pPr>
        <w:pStyle w:val="Body"/>
      </w:pPr>
      <w:r>
        <w:rPr>
          <w:rStyle w:val="None"/>
        </w:rPr>
        <w:t xml:space="preserve">We can see that the geometry type is MULTIPOLYGON, </w:t>
      </w:r>
      <w:del w:id="131" w:author="Frances" w:date="2023-04-13T16:26:00Z">
        <w:r>
          <w:rPr>
            <w:rStyle w:val="None"/>
          </w:rPr>
          <w:delText>similar to what we saw</w:delText>
        </w:r>
      </w:del>
      <w:ins w:id="132" w:author="Frances" w:date="2023-04-13T16:26:00Z">
        <w:r>
          <w:rPr>
            <w:rStyle w:val="None"/>
          </w:rPr>
          <w:t>which you learn</w:t>
        </w:r>
      </w:ins>
      <w:ins w:id="133" w:author="Frances" w:date="2023-04-13T16:27:00Z">
        <w:r>
          <w:rPr>
            <w:rStyle w:val="None"/>
          </w:rPr>
          <w:t>ed about</w:t>
        </w:r>
      </w:ins>
      <w:r>
        <w:rPr>
          <w:rStyle w:val="None"/>
        </w:rPr>
        <w:t xml:space="preserve"> in </w:t>
      </w:r>
      <w:r>
        <w:rPr>
          <w:rStyle w:val="Xref"/>
          <w:u w:color="FF0000"/>
        </w:rPr>
        <w:t>Chapter 4</w:t>
      </w:r>
      <w:r>
        <w:rPr>
          <w:rStyle w:val="None"/>
        </w:rPr>
        <w:t>. We can pipe this data into ggplot to make a map with the following code:</w:t>
      </w:r>
    </w:p>
    <w:p w14:paraId="22500CAC" w14:textId="77777777" w:rsidR="006D0EE3" w:rsidRDefault="00000000">
      <w:pPr>
        <w:pStyle w:val="Code"/>
      </w:pPr>
      <w:proofErr w:type="spellStart"/>
      <w:r>
        <w:rPr>
          <w:rStyle w:val="None"/>
        </w:rPr>
        <w:t>get_</w:t>
      </w:r>
      <w:proofErr w:type="gramStart"/>
      <w:r>
        <w:rPr>
          <w:rStyle w:val="None"/>
        </w:rPr>
        <w:t>acs</w:t>
      </w:r>
      <w:proofErr w:type="spellEnd"/>
      <w:r>
        <w:rPr>
          <w:rStyle w:val="None"/>
          <w:sz w:val="17"/>
        </w:rPr>
        <w:t>(</w:t>
      </w:r>
      <w:proofErr w:type="gramEnd"/>
      <w:r>
        <w:rPr>
          <w:rStyle w:val="None"/>
          <w:sz w:val="17"/>
          <w:u w:color="000000"/>
        </w:rPr>
        <w:t>geography =</w:t>
      </w:r>
      <w:r>
        <w:rPr>
          <w:rStyle w:val="None"/>
          <w:sz w:val="17"/>
        </w:rPr>
        <w:t xml:space="preserve"> </w:t>
      </w:r>
      <w:r>
        <w:rPr>
          <w:rStyle w:val="None"/>
        </w:rPr>
        <w:t>"state"</w:t>
      </w:r>
      <w:r>
        <w:rPr>
          <w:rStyle w:val="None"/>
          <w:sz w:val="17"/>
        </w:rPr>
        <w:t>,</w:t>
      </w:r>
    </w:p>
    <w:p w14:paraId="7402E159" w14:textId="77777777" w:rsidR="006D0EE3" w:rsidRDefault="00000000">
      <w:pPr>
        <w:pStyle w:val="Code"/>
      </w:pPr>
      <w:r>
        <w:rPr>
          <w:rStyle w:val="None"/>
          <w:sz w:val="17"/>
        </w:rPr>
        <w:t xml:space="preserve">        </w:t>
      </w:r>
      <w:r>
        <w:rPr>
          <w:rStyle w:val="None"/>
          <w:sz w:val="17"/>
          <w:u w:color="000000"/>
        </w:rPr>
        <w:t>variables =</w:t>
      </w:r>
      <w:r>
        <w:rPr>
          <w:rStyle w:val="None"/>
          <w:sz w:val="17"/>
        </w:rPr>
        <w:t xml:space="preserve"> </w:t>
      </w:r>
      <w:r>
        <w:rPr>
          <w:rStyle w:val="None"/>
        </w:rPr>
        <w:t>"B01002_001"</w:t>
      </w:r>
      <w:r>
        <w:rPr>
          <w:rStyle w:val="None"/>
          <w:sz w:val="17"/>
        </w:rPr>
        <w:t>,</w:t>
      </w:r>
    </w:p>
    <w:p w14:paraId="2D8BFC62" w14:textId="77777777" w:rsidR="006D0EE3" w:rsidRDefault="00000000">
      <w:pPr>
        <w:pStyle w:val="Code"/>
      </w:pPr>
      <w:r>
        <w:rPr>
          <w:rStyle w:val="None"/>
          <w:sz w:val="17"/>
        </w:rPr>
        <w:t xml:space="preserve">        </w:t>
      </w:r>
      <w:r>
        <w:rPr>
          <w:rStyle w:val="None"/>
          <w:sz w:val="17"/>
          <w:u w:color="000000"/>
        </w:rPr>
        <w:t>year =</w:t>
      </w:r>
      <w:r>
        <w:rPr>
          <w:rStyle w:val="None"/>
          <w:sz w:val="17"/>
        </w:rPr>
        <w:t xml:space="preserve"> </w:t>
      </w:r>
      <w:r>
        <w:rPr>
          <w:rStyle w:val="None"/>
          <w:sz w:val="17"/>
          <w:u w:color="000000"/>
        </w:rPr>
        <w:t>2020</w:t>
      </w:r>
      <w:r>
        <w:rPr>
          <w:rStyle w:val="None"/>
          <w:sz w:val="17"/>
        </w:rPr>
        <w:t>,</w:t>
      </w:r>
    </w:p>
    <w:p w14:paraId="6E5E088D" w14:textId="77777777" w:rsidR="006D0EE3" w:rsidRDefault="00000000">
      <w:pPr>
        <w:pStyle w:val="Code"/>
      </w:pPr>
      <w:r>
        <w:rPr>
          <w:rStyle w:val="None"/>
          <w:sz w:val="17"/>
        </w:rPr>
        <w:t xml:space="preserve">        </w:t>
      </w:r>
      <w:r>
        <w:rPr>
          <w:rStyle w:val="None"/>
          <w:sz w:val="17"/>
          <w:u w:color="000000"/>
        </w:rPr>
        <w:t>geometry =</w:t>
      </w:r>
      <w:r>
        <w:rPr>
          <w:rStyle w:val="None"/>
          <w:sz w:val="17"/>
        </w:rPr>
        <w:t xml:space="preserve"> </w:t>
      </w:r>
      <w:r>
        <w:rPr>
          <w:rStyle w:val="None"/>
          <w:sz w:val="17"/>
          <w:u w:color="000000"/>
        </w:rPr>
        <w:t>TRUE</w:t>
      </w:r>
      <w:r>
        <w:rPr>
          <w:rStyle w:val="None"/>
          <w:sz w:val="17"/>
        </w:rPr>
        <w:t xml:space="preserve">) </w:t>
      </w:r>
      <w:r>
        <w:rPr>
          <w:rStyle w:val="None"/>
          <w:sz w:val="17"/>
          <w:u w:color="000000"/>
        </w:rPr>
        <w:t>%&gt;%</w:t>
      </w:r>
      <w:r>
        <w:rPr>
          <w:rStyle w:val="None"/>
          <w:sz w:val="17"/>
        </w:rPr>
        <w:t xml:space="preserve"> </w:t>
      </w:r>
    </w:p>
    <w:p w14:paraId="287AF7F8" w14:textId="77777777" w:rsidR="006D0EE3" w:rsidRDefault="00000000">
      <w:pPr>
        <w:pStyle w:val="Code"/>
      </w:pPr>
      <w:r>
        <w:rPr>
          <w:rStyle w:val="None"/>
          <w:sz w:val="17"/>
        </w:rPr>
        <w:t xml:space="preserve">  </w:t>
      </w:r>
      <w:proofErr w:type="gramStart"/>
      <w:r>
        <w:rPr>
          <w:rStyle w:val="None"/>
        </w:rPr>
        <w:t>ggplot</w:t>
      </w:r>
      <w:r>
        <w:rPr>
          <w:rStyle w:val="None"/>
          <w:sz w:val="17"/>
        </w:rPr>
        <w:t>(</w:t>
      </w:r>
      <w:proofErr w:type="spellStart"/>
      <w:proofErr w:type="gramEnd"/>
      <w:r>
        <w:rPr>
          <w:rStyle w:val="None"/>
        </w:rPr>
        <w:t>aes</w:t>
      </w:r>
      <w:proofErr w:type="spellEnd"/>
      <w:r>
        <w:rPr>
          <w:rStyle w:val="None"/>
          <w:sz w:val="17"/>
        </w:rPr>
        <w:t>(</w:t>
      </w:r>
      <w:r>
        <w:rPr>
          <w:rStyle w:val="None"/>
          <w:sz w:val="17"/>
          <w:u w:color="000000"/>
        </w:rPr>
        <w:t>fill =</w:t>
      </w:r>
      <w:r>
        <w:rPr>
          <w:rStyle w:val="None"/>
          <w:sz w:val="17"/>
        </w:rPr>
        <w:t xml:space="preserve"> estimate)) </w:t>
      </w:r>
      <w:r>
        <w:rPr>
          <w:rStyle w:val="None"/>
          <w:sz w:val="17"/>
          <w:u w:color="000000"/>
        </w:rPr>
        <w:t>+</w:t>
      </w:r>
    </w:p>
    <w:p w14:paraId="1087AA8E" w14:textId="77777777" w:rsidR="006D0EE3" w:rsidRDefault="00000000">
      <w:pPr>
        <w:pStyle w:val="Code"/>
      </w:pPr>
      <w:r>
        <w:rPr>
          <w:rStyle w:val="None"/>
          <w:sz w:val="17"/>
        </w:rPr>
        <w:lastRenderedPageBreak/>
        <w:t xml:space="preserve">  </w:t>
      </w:r>
      <w:proofErr w:type="spellStart"/>
      <w:r>
        <w:rPr>
          <w:rStyle w:val="None"/>
        </w:rPr>
        <w:t>geom_</w:t>
      </w:r>
      <w:proofErr w:type="gramStart"/>
      <w:r>
        <w:rPr>
          <w:rStyle w:val="None"/>
        </w:rPr>
        <w:t>sf</w:t>
      </w:r>
      <w:proofErr w:type="spellEnd"/>
      <w:r>
        <w:rPr>
          <w:rStyle w:val="None"/>
          <w:sz w:val="17"/>
        </w:rPr>
        <w:t>(</w:t>
      </w:r>
      <w:proofErr w:type="gramEnd"/>
      <w:r>
        <w:rPr>
          <w:rStyle w:val="None"/>
          <w:sz w:val="17"/>
        </w:rPr>
        <w:t xml:space="preserve">) </w:t>
      </w:r>
      <w:r>
        <w:rPr>
          <w:rStyle w:val="None"/>
          <w:sz w:val="17"/>
          <w:u w:color="000000"/>
        </w:rPr>
        <w:t>+</w:t>
      </w:r>
    </w:p>
    <w:p w14:paraId="3FA6CBAC" w14:textId="77777777" w:rsidR="006D0EE3" w:rsidRDefault="00000000">
      <w:pPr>
        <w:pStyle w:val="Code"/>
      </w:pPr>
      <w:r>
        <w:rPr>
          <w:rStyle w:val="None"/>
          <w:sz w:val="17"/>
        </w:rPr>
        <w:t xml:space="preserve">  </w:t>
      </w:r>
      <w:proofErr w:type="spellStart"/>
      <w:r>
        <w:rPr>
          <w:rStyle w:val="None"/>
        </w:rPr>
        <w:t>scale_fill_viridis_</w:t>
      </w:r>
      <w:proofErr w:type="gramStart"/>
      <w:r>
        <w:rPr>
          <w:rStyle w:val="None"/>
        </w:rPr>
        <w:t>c</w:t>
      </w:r>
      <w:proofErr w:type="spellEnd"/>
      <w:r>
        <w:rPr>
          <w:rStyle w:val="None"/>
          <w:sz w:val="17"/>
        </w:rPr>
        <w:t>(</w:t>
      </w:r>
      <w:proofErr w:type="gramEnd"/>
      <w:r>
        <w:rPr>
          <w:rStyle w:val="None"/>
          <w:sz w:val="17"/>
        </w:rPr>
        <w:t>)</w:t>
      </w:r>
    </w:p>
    <w:p w14:paraId="7CE06743" w14:textId="77777777" w:rsidR="006D0EE3" w:rsidRDefault="00000000" w:rsidP="00E028C4">
      <w:pPr>
        <w:pStyle w:val="Body"/>
        <w:rPr>
          <w:ins w:id="134" w:author="Frances" w:date="2023-04-13T16:28:00Z"/>
          <w:rStyle w:val="None"/>
        </w:rPr>
      </w:pPr>
      <w:r>
        <w:rPr>
          <w:rStyle w:val="None"/>
        </w:rPr>
        <w:t xml:space="preserve">Here, we </w:t>
      </w:r>
      <w:del w:id="135" w:author="Frances" w:date="2023-04-13T16:27:00Z">
        <w:r>
          <w:rPr>
            <w:rStyle w:val="None"/>
          </w:rPr>
          <w:delText>bring in our</w:delText>
        </w:r>
      </w:del>
      <w:ins w:id="136" w:author="Frances" w:date="2023-04-13T16:27:00Z">
        <w:r>
          <w:rPr>
            <w:rStyle w:val="None"/>
          </w:rPr>
          <w:t>import the</w:t>
        </w:r>
      </w:ins>
      <w:r>
        <w:rPr>
          <w:rStyle w:val="None"/>
        </w:rPr>
        <w:t xml:space="preserve"> data with the </w:t>
      </w:r>
      <w:proofErr w:type="spellStart"/>
      <w:r>
        <w:rPr>
          <w:rStyle w:val="None"/>
          <w:rFonts w:ascii="Courier New" w:hAnsi="Courier New"/>
          <w:color w:val="3366FF"/>
          <w:u w:color="3366FF"/>
        </w:rPr>
        <w:t>get_</w:t>
      </w:r>
      <w:proofErr w:type="gramStart"/>
      <w:r>
        <w:rPr>
          <w:rStyle w:val="None"/>
          <w:rFonts w:ascii="Courier New" w:hAnsi="Courier New"/>
          <w:color w:val="3366FF"/>
          <w:u w:color="3366FF"/>
        </w:rPr>
        <w:t>acs</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 xml:space="preserve"> function before piping </w:t>
      </w:r>
      <w:del w:id="137" w:author="Frances" w:date="2023-04-13T16:27:00Z">
        <w:r>
          <w:rPr>
            <w:rStyle w:val="None"/>
          </w:rPr>
          <w:delText>this directly</w:delText>
        </w:r>
      </w:del>
      <w:ins w:id="138" w:author="Frances" w:date="2023-04-13T16:27:00Z">
        <w:r>
          <w:rPr>
            <w:rStyle w:val="None"/>
          </w:rPr>
          <w:t>it</w:t>
        </w:r>
      </w:ins>
      <w:r>
        <w:rPr>
          <w:rStyle w:val="None"/>
        </w:rPr>
        <w:t xml:space="preserve"> into the </w:t>
      </w:r>
      <w:r>
        <w:rPr>
          <w:rStyle w:val="None"/>
          <w:rFonts w:ascii="Courier New" w:hAnsi="Courier New"/>
          <w:color w:val="3366FF"/>
          <w:u w:color="3366FF"/>
        </w:rPr>
        <w:t>ggplot()</w:t>
      </w:r>
      <w:r>
        <w:rPr>
          <w:rStyle w:val="None"/>
        </w:rPr>
        <w:t xml:space="preserve"> function. We set the estimate variable to</w:t>
      </w:r>
      <w:del w:id="139" w:author="Frances" w:date="2023-04-13T16:27:00Z">
        <w:r>
          <w:rPr>
            <w:rStyle w:val="None"/>
          </w:rPr>
          <w:delText xml:space="preserve"> be</w:delText>
        </w:r>
      </w:del>
      <w:r>
        <w:rPr>
          <w:rStyle w:val="None"/>
        </w:rPr>
        <w:t xml:space="preserve"> use</w:t>
      </w:r>
      <w:del w:id="140" w:author="Frances" w:date="2023-04-13T16:27:00Z">
        <w:r>
          <w:rPr>
            <w:rStyle w:val="None"/>
          </w:rPr>
          <w:delText>d</w:delText>
        </w:r>
      </w:del>
      <w:r>
        <w:rPr>
          <w:rStyle w:val="None"/>
        </w:rPr>
        <w:t xml:space="preserve"> for </w:t>
      </w:r>
      <w:ins w:id="141" w:author="Frances" w:date="2023-04-13T16:27:00Z">
        <w:r>
          <w:rPr>
            <w:rStyle w:val="None"/>
          </w:rPr>
          <w:t>the</w:t>
        </w:r>
      </w:ins>
      <w:del w:id="142" w:author="Frances" w:date="2023-04-13T16:27:00Z">
        <w:r>
          <w:rPr>
            <w:rStyle w:val="None"/>
          </w:rPr>
          <w:delText>our</w:delText>
        </w:r>
      </w:del>
      <w:r>
        <w:rPr>
          <w:rStyle w:val="None"/>
        </w:rPr>
        <w:t xml:space="preserve"> </w:t>
      </w:r>
      <w:r>
        <w:rPr>
          <w:rStyle w:val="None"/>
          <w:rFonts w:ascii="Courier New" w:hAnsi="Courier New"/>
          <w:color w:val="3366FF"/>
          <w:u w:color="3366FF"/>
        </w:rPr>
        <w:t>fill</w:t>
      </w:r>
      <w:r>
        <w:rPr>
          <w:rStyle w:val="None"/>
        </w:rPr>
        <w:t xml:space="preserve"> aesthetic property</w:t>
      </w:r>
      <w:ins w:id="143" w:author="Frances" w:date="2023-04-13T16:27:00Z">
        <w:r>
          <w:rPr>
            <w:rStyle w:val="None"/>
          </w:rPr>
          <w:t>;</w:t>
        </w:r>
      </w:ins>
      <w:r>
        <w:rPr>
          <w:rStyle w:val="None"/>
        </w:rPr>
        <w:t xml:space="preserve"> </w:t>
      </w:r>
      <w:del w:id="144" w:author="Frances" w:date="2023-04-13T16:27:00Z">
        <w:r>
          <w:rPr>
            <w:rStyle w:val="None"/>
          </w:rPr>
          <w:delText>(</w:delText>
        </w:r>
      </w:del>
      <w:r>
        <w:rPr>
          <w:rStyle w:val="None"/>
        </w:rPr>
        <w:t>that is, the fill color of each state will vary depending on the median age of its residents</w:t>
      </w:r>
      <w:ins w:id="145" w:author="Frances" w:date="2023-04-13T16:27:00Z">
        <w:r>
          <w:rPr>
            <w:rStyle w:val="None"/>
          </w:rPr>
          <w:t>.</w:t>
        </w:r>
      </w:ins>
      <w:del w:id="146" w:author="Frances" w:date="2023-04-13T16:27:00Z">
        <w:r>
          <w:rPr>
            <w:rStyle w:val="None"/>
          </w:rPr>
          <w:delText>)</w:delText>
        </w:r>
      </w:del>
      <w:r>
        <w:rPr>
          <w:rStyle w:val="None"/>
        </w:rPr>
        <w:t xml:space="preserve"> </w:t>
      </w:r>
      <w:ins w:id="147" w:author="Frances" w:date="2023-04-13T16:27:00Z">
        <w:r>
          <w:rPr>
            <w:rStyle w:val="None"/>
          </w:rPr>
          <w:t xml:space="preserve">Then we </w:t>
        </w:r>
      </w:ins>
      <w:del w:id="148" w:author="Frances" w:date="2023-04-13T16:27:00Z">
        <w:r>
          <w:rPr>
            <w:rStyle w:val="None"/>
          </w:rPr>
          <w:delText>before using</w:delText>
        </w:r>
      </w:del>
      <w:ins w:id="149" w:author="Frances" w:date="2023-04-13T16:27:00Z">
        <w:r>
          <w:rPr>
            <w:rStyle w:val="None"/>
          </w:rPr>
          <w:t>use</w:t>
        </w:r>
      </w:ins>
      <w:r>
        <w:rPr>
          <w:rStyle w:val="None"/>
        </w:rPr>
        <w:t xml:space="preserve"> </w:t>
      </w:r>
      <w:proofErr w:type="spellStart"/>
      <w:r>
        <w:rPr>
          <w:rStyle w:val="None"/>
          <w:rFonts w:ascii="Courier New" w:hAnsi="Courier New"/>
          <w:color w:val="3366FF"/>
          <w:u w:color="3366FF"/>
        </w:rPr>
        <w:t>geom_</w:t>
      </w:r>
      <w:proofErr w:type="gramStart"/>
      <w:r>
        <w:rPr>
          <w:rStyle w:val="None"/>
          <w:rFonts w:ascii="Courier New" w:hAnsi="Courier New"/>
          <w:color w:val="3366FF"/>
          <w:u w:color="3366FF"/>
        </w:rPr>
        <w:t>sf</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 xml:space="preserve"> to draw the map. The </w:t>
      </w:r>
      <w:proofErr w:type="spellStart"/>
      <w:r>
        <w:rPr>
          <w:rStyle w:val="None"/>
          <w:rFonts w:ascii="Courier New" w:hAnsi="Courier New"/>
          <w:color w:val="3366FF"/>
          <w:u w:color="3366FF"/>
        </w:rPr>
        <w:t>scale_fill_viridis_</w:t>
      </w:r>
      <w:proofErr w:type="gramStart"/>
      <w:r>
        <w:rPr>
          <w:rStyle w:val="None"/>
          <w:rFonts w:ascii="Courier New" w:hAnsi="Courier New"/>
          <w:color w:val="3366FF"/>
          <w:u w:color="3366FF"/>
        </w:rPr>
        <w:t>c</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 xml:space="preserve"> function gives us a colorblind-friendly palette. </w:t>
      </w:r>
    </w:p>
    <w:p w14:paraId="47E6771E" w14:textId="77777777" w:rsidR="006D0EE3" w:rsidRDefault="00000000" w:rsidP="00E028C4">
      <w:pPr>
        <w:pStyle w:val="Body"/>
      </w:pPr>
      <w:r>
        <w:rPr>
          <w:rStyle w:val="None"/>
        </w:rPr>
        <w:t xml:space="preserve">The resulting map, seen in Figure 10-5, is less than ideal because the Aleutian Islands in Alaska cross the 180-degree line of longitude, also known as the </w:t>
      </w:r>
      <w:r>
        <w:rPr>
          <w:rStyle w:val="None"/>
          <w:rFonts w:ascii="Calibri" w:hAnsi="Calibri"/>
          <w:i/>
          <w:iCs/>
          <w:color w:val="0000FF"/>
          <w:u w:color="0000FF"/>
        </w:rPr>
        <w:t>international date line</w:t>
      </w:r>
      <w:r>
        <w:rPr>
          <w:rStyle w:val="None"/>
        </w:rPr>
        <w:t>. As a result, most of Alaska appears on one side of the map while a small part appears on the other side. What’s more, both Hawaii and Puerto Rico are hard to see.</w:t>
      </w:r>
    </w:p>
    <w:p w14:paraId="6F748473" w14:textId="77777777" w:rsidR="006D0EE3" w:rsidRDefault="00000000">
      <w:pPr>
        <w:pStyle w:val="GraphicSlug"/>
      </w:pPr>
      <w:r>
        <w:rPr>
          <w:rStyle w:val="None"/>
        </w:rPr>
        <w:t>[F10005.pdf]</w:t>
      </w:r>
    </w:p>
    <w:p w14:paraId="640A25B6" w14:textId="77777777" w:rsidR="006D0EE3" w:rsidRDefault="00000000" w:rsidP="00E028C4">
      <w:pPr>
        <w:pStyle w:val="Body"/>
      </w:pPr>
      <w:r>
        <w:rPr>
          <w:rStyle w:val="None"/>
          <w:noProof/>
        </w:rPr>
        <w:drawing>
          <wp:inline distT="0" distB="0" distL="0" distR="0" wp14:anchorId="2E4199B4" wp14:editId="25B26B01">
            <wp:extent cx="4602684" cy="3682147"/>
            <wp:effectExtent l="0" t="0" r="0" b="0"/>
            <wp:docPr id="1073741829" name="officeArt object" descr="Figure 10.5: A hard-to-read map showing median age by state"/>
            <wp:cNvGraphicFramePr/>
            <a:graphic xmlns:a="http://schemas.openxmlformats.org/drawingml/2006/main">
              <a:graphicData uri="http://schemas.openxmlformats.org/drawingml/2006/picture">
                <pic:pic xmlns:pic="http://schemas.openxmlformats.org/drawingml/2006/picture">
                  <pic:nvPicPr>
                    <pic:cNvPr id="1073741829" name="Figure 10.5: A hard-to-read map showing median age by state" descr="Figure 10.5: A hard-to-read map showing median age by state"/>
                    <pic:cNvPicPr>
                      <a:picLocks noChangeAspect="1"/>
                    </pic:cNvPicPr>
                  </pic:nvPicPr>
                  <pic:blipFill>
                    <a:blip r:embed="rId17"/>
                    <a:stretch>
                      <a:fillRect/>
                    </a:stretch>
                  </pic:blipFill>
                  <pic:spPr>
                    <a:xfrm>
                      <a:off x="0" y="0"/>
                      <a:ext cx="4602684" cy="3682147"/>
                    </a:xfrm>
                    <a:prstGeom prst="rect">
                      <a:avLst/>
                    </a:prstGeom>
                    <a:ln w="12700" cap="flat">
                      <a:noFill/>
                      <a:miter lim="400000"/>
                    </a:ln>
                    <a:effectLst/>
                  </pic:spPr>
                </pic:pic>
              </a:graphicData>
            </a:graphic>
          </wp:inline>
        </w:drawing>
      </w:r>
    </w:p>
    <w:p w14:paraId="7455B3B8" w14:textId="77777777" w:rsidR="006D0EE3" w:rsidRDefault="00000000">
      <w:pPr>
        <w:pStyle w:val="CaptionLine"/>
        <w:numPr>
          <w:ilvl w:val="4"/>
          <w:numId w:val="2"/>
        </w:numPr>
      </w:pPr>
      <w:r>
        <w:rPr>
          <w:rStyle w:val="None"/>
        </w:rPr>
        <w:t>A hard-to-read map showing median age by state</w:t>
      </w:r>
    </w:p>
    <w:p w14:paraId="16DC9CAC" w14:textId="77777777" w:rsidR="006D0EE3" w:rsidRDefault="00000000" w:rsidP="00E028C4">
      <w:pPr>
        <w:pStyle w:val="Body"/>
      </w:pPr>
      <w:r>
        <w:rPr>
          <w:rStyle w:val="None"/>
        </w:rPr>
        <w:t xml:space="preserve">To fix these problems, load the </w:t>
      </w:r>
      <w:proofErr w:type="spellStart"/>
      <w:r>
        <w:rPr>
          <w:rStyle w:val="None"/>
          <w:rFonts w:ascii="Courier New" w:hAnsi="Courier New"/>
          <w:color w:val="3366FF"/>
          <w:u w:color="3366FF"/>
        </w:rPr>
        <w:t>tigris</w:t>
      </w:r>
      <w:proofErr w:type="spellEnd"/>
      <w:r>
        <w:rPr>
          <w:rStyle w:val="None"/>
        </w:rPr>
        <w:t xml:space="preserve"> package, then use the </w:t>
      </w:r>
      <w:proofErr w:type="spellStart"/>
      <w:r>
        <w:rPr>
          <w:rStyle w:val="None"/>
          <w:rFonts w:ascii="Courier New" w:hAnsi="Courier New"/>
          <w:color w:val="3366FF"/>
          <w:u w:color="3366FF"/>
        </w:rPr>
        <w:t>shift_</w:t>
      </w:r>
      <w:proofErr w:type="gramStart"/>
      <w:r>
        <w:rPr>
          <w:rStyle w:val="None"/>
          <w:rFonts w:ascii="Courier New" w:hAnsi="Courier New"/>
          <w:color w:val="3366FF"/>
          <w:u w:color="3366FF"/>
        </w:rPr>
        <w:t>geometry</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 xml:space="preserve"> function to move Alaska, Hawaii, and Puerto Rico into places where they’ll be more easily visible: </w:t>
      </w:r>
      <w:r>
        <w:br/>
      </w:r>
      <w:commentRangeStart w:id="150"/>
      <w:commentRangeStart w:id="151"/>
    </w:p>
    <w:p w14:paraId="28732BA8" w14:textId="77777777" w:rsidR="006D0EE3" w:rsidRDefault="00000000">
      <w:pPr>
        <w:pStyle w:val="Code"/>
      </w:pPr>
      <w:r>
        <w:rPr>
          <w:rStyle w:val="None"/>
        </w:rPr>
        <w:t>library</w:t>
      </w:r>
      <w:r>
        <w:rPr>
          <w:rStyle w:val="None"/>
          <w:sz w:val="17"/>
        </w:rPr>
        <w:t>(</w:t>
      </w:r>
      <w:proofErr w:type="spellStart"/>
      <w:r>
        <w:rPr>
          <w:rStyle w:val="None"/>
          <w:sz w:val="17"/>
        </w:rPr>
        <w:t>tigris</w:t>
      </w:r>
      <w:proofErr w:type="spellEnd"/>
      <w:r>
        <w:rPr>
          <w:rStyle w:val="None"/>
          <w:sz w:val="17"/>
        </w:rPr>
        <w:t>)</w:t>
      </w:r>
      <w:r>
        <w:br/>
      </w:r>
      <w:commentRangeEnd w:id="150"/>
      <w:r>
        <w:commentReference w:id="150"/>
      </w:r>
      <w:commentRangeEnd w:id="151"/>
      <w:r w:rsidR="00C26DC7">
        <w:rPr>
          <w:rStyle w:val="CommentReference"/>
          <w:rFonts w:asciiTheme="minorHAnsi" w:hAnsiTheme="minorHAnsi" w:cstheme="minorBidi"/>
          <w:color w:val="auto"/>
          <w:lang w:eastAsia="en-US"/>
        </w:rPr>
        <w:commentReference w:id="151"/>
      </w:r>
    </w:p>
    <w:p w14:paraId="655E9635" w14:textId="77777777" w:rsidR="006D0EE3" w:rsidRDefault="006D0EE3">
      <w:pPr>
        <w:pStyle w:val="Code"/>
      </w:pPr>
    </w:p>
    <w:p w14:paraId="78B568B6" w14:textId="77777777" w:rsidR="006D0EE3" w:rsidRDefault="00000000">
      <w:pPr>
        <w:pStyle w:val="Code"/>
      </w:pPr>
      <w:proofErr w:type="spellStart"/>
      <w:r>
        <w:rPr>
          <w:rStyle w:val="None"/>
        </w:rPr>
        <w:t>get_</w:t>
      </w:r>
      <w:proofErr w:type="gramStart"/>
      <w:r>
        <w:rPr>
          <w:rStyle w:val="None"/>
        </w:rPr>
        <w:t>acs</w:t>
      </w:r>
      <w:proofErr w:type="spellEnd"/>
      <w:r>
        <w:rPr>
          <w:rStyle w:val="None"/>
          <w:sz w:val="17"/>
        </w:rPr>
        <w:t>(</w:t>
      </w:r>
      <w:proofErr w:type="gramEnd"/>
      <w:r>
        <w:rPr>
          <w:rStyle w:val="None"/>
          <w:sz w:val="17"/>
          <w:u w:color="000000"/>
        </w:rPr>
        <w:t>geography =</w:t>
      </w:r>
      <w:r>
        <w:rPr>
          <w:rStyle w:val="None"/>
          <w:sz w:val="17"/>
        </w:rPr>
        <w:t xml:space="preserve"> </w:t>
      </w:r>
      <w:r>
        <w:rPr>
          <w:rStyle w:val="None"/>
        </w:rPr>
        <w:t>"state"</w:t>
      </w:r>
      <w:r>
        <w:rPr>
          <w:rStyle w:val="None"/>
          <w:sz w:val="17"/>
        </w:rPr>
        <w:t>,</w:t>
      </w:r>
    </w:p>
    <w:p w14:paraId="627EF8D0" w14:textId="77777777" w:rsidR="006D0EE3" w:rsidRDefault="00000000">
      <w:pPr>
        <w:pStyle w:val="Code"/>
      </w:pPr>
      <w:r>
        <w:rPr>
          <w:rStyle w:val="None"/>
          <w:sz w:val="17"/>
        </w:rPr>
        <w:t xml:space="preserve">        </w:t>
      </w:r>
      <w:r>
        <w:rPr>
          <w:rStyle w:val="None"/>
          <w:sz w:val="17"/>
          <w:u w:color="000000"/>
        </w:rPr>
        <w:t>variables =</w:t>
      </w:r>
      <w:r>
        <w:rPr>
          <w:rStyle w:val="None"/>
          <w:sz w:val="17"/>
        </w:rPr>
        <w:t xml:space="preserve"> </w:t>
      </w:r>
      <w:r>
        <w:rPr>
          <w:rStyle w:val="None"/>
        </w:rPr>
        <w:t>"B01002_001"</w:t>
      </w:r>
      <w:r>
        <w:rPr>
          <w:rStyle w:val="None"/>
          <w:sz w:val="17"/>
        </w:rPr>
        <w:t>,</w:t>
      </w:r>
    </w:p>
    <w:p w14:paraId="3C1C3694" w14:textId="77777777" w:rsidR="006D0EE3" w:rsidRDefault="00000000">
      <w:pPr>
        <w:pStyle w:val="Code"/>
      </w:pPr>
      <w:r>
        <w:rPr>
          <w:rStyle w:val="None"/>
          <w:sz w:val="17"/>
        </w:rPr>
        <w:t xml:space="preserve">        </w:t>
      </w:r>
      <w:r>
        <w:rPr>
          <w:rStyle w:val="None"/>
          <w:sz w:val="17"/>
          <w:u w:color="000000"/>
        </w:rPr>
        <w:t>year =</w:t>
      </w:r>
      <w:r>
        <w:rPr>
          <w:rStyle w:val="None"/>
          <w:sz w:val="17"/>
        </w:rPr>
        <w:t xml:space="preserve"> </w:t>
      </w:r>
      <w:r>
        <w:rPr>
          <w:rStyle w:val="None"/>
          <w:sz w:val="17"/>
          <w:u w:color="000000"/>
        </w:rPr>
        <w:t>2020</w:t>
      </w:r>
      <w:r>
        <w:rPr>
          <w:rStyle w:val="None"/>
          <w:sz w:val="17"/>
        </w:rPr>
        <w:t>,</w:t>
      </w:r>
    </w:p>
    <w:p w14:paraId="21669EA3" w14:textId="77777777" w:rsidR="006D0EE3" w:rsidRDefault="00000000">
      <w:pPr>
        <w:pStyle w:val="Code"/>
      </w:pPr>
      <w:r>
        <w:rPr>
          <w:rStyle w:val="None"/>
          <w:sz w:val="17"/>
        </w:rPr>
        <w:lastRenderedPageBreak/>
        <w:t xml:space="preserve">        </w:t>
      </w:r>
      <w:r>
        <w:rPr>
          <w:rStyle w:val="None"/>
          <w:sz w:val="17"/>
          <w:u w:color="000000"/>
        </w:rPr>
        <w:t>geometry =</w:t>
      </w:r>
      <w:r>
        <w:rPr>
          <w:rStyle w:val="None"/>
          <w:sz w:val="17"/>
        </w:rPr>
        <w:t xml:space="preserve"> </w:t>
      </w:r>
      <w:r>
        <w:rPr>
          <w:rStyle w:val="None"/>
          <w:sz w:val="17"/>
          <w:u w:color="000000"/>
        </w:rPr>
        <w:t>TRUE</w:t>
      </w:r>
      <w:r>
        <w:rPr>
          <w:rStyle w:val="None"/>
          <w:sz w:val="17"/>
        </w:rPr>
        <w:t xml:space="preserve">) </w:t>
      </w:r>
      <w:r>
        <w:rPr>
          <w:rStyle w:val="None"/>
          <w:sz w:val="17"/>
          <w:u w:color="000000"/>
        </w:rPr>
        <w:t>%&gt;%</w:t>
      </w:r>
      <w:r>
        <w:rPr>
          <w:rStyle w:val="None"/>
          <w:sz w:val="17"/>
        </w:rPr>
        <w:t xml:space="preserve"> </w:t>
      </w:r>
    </w:p>
    <w:p w14:paraId="78E0A901" w14:textId="77777777" w:rsidR="006D0EE3" w:rsidRDefault="00000000">
      <w:pPr>
        <w:pStyle w:val="Code"/>
      </w:pPr>
      <w:r>
        <w:rPr>
          <w:rStyle w:val="None"/>
          <w:sz w:val="17"/>
        </w:rPr>
        <w:t xml:space="preserve">  </w:t>
      </w:r>
      <w:proofErr w:type="spellStart"/>
      <w:r>
        <w:rPr>
          <w:rStyle w:val="None"/>
        </w:rPr>
        <w:t>shift_</w:t>
      </w:r>
      <w:proofErr w:type="gramStart"/>
      <w:r>
        <w:rPr>
          <w:rStyle w:val="None"/>
        </w:rPr>
        <w:t>geometry</w:t>
      </w:r>
      <w:proofErr w:type="spellEnd"/>
      <w:r>
        <w:rPr>
          <w:rStyle w:val="None"/>
          <w:sz w:val="17"/>
        </w:rPr>
        <w:t>(</w:t>
      </w:r>
      <w:proofErr w:type="spellStart"/>
      <w:proofErr w:type="gramEnd"/>
      <w:r>
        <w:rPr>
          <w:rStyle w:val="None"/>
          <w:sz w:val="17"/>
          <w:u w:color="000000"/>
        </w:rPr>
        <w:t>preserve_area</w:t>
      </w:r>
      <w:proofErr w:type="spellEnd"/>
      <w:r>
        <w:rPr>
          <w:rStyle w:val="None"/>
          <w:sz w:val="17"/>
          <w:u w:color="000000"/>
        </w:rPr>
        <w:t xml:space="preserve"> =</w:t>
      </w:r>
      <w:r>
        <w:rPr>
          <w:rStyle w:val="None"/>
          <w:sz w:val="17"/>
        </w:rPr>
        <w:t xml:space="preserve"> </w:t>
      </w:r>
      <w:r>
        <w:rPr>
          <w:rStyle w:val="None"/>
          <w:sz w:val="17"/>
          <w:u w:color="000000"/>
        </w:rPr>
        <w:t>FALSE</w:t>
      </w:r>
      <w:r>
        <w:rPr>
          <w:rStyle w:val="None"/>
          <w:sz w:val="17"/>
        </w:rPr>
        <w:t xml:space="preserve">) </w:t>
      </w:r>
      <w:r>
        <w:rPr>
          <w:rStyle w:val="None"/>
          <w:sz w:val="17"/>
          <w:u w:color="000000"/>
        </w:rPr>
        <w:t>%&gt;%</w:t>
      </w:r>
      <w:r>
        <w:rPr>
          <w:rStyle w:val="None"/>
          <w:sz w:val="17"/>
        </w:rPr>
        <w:t xml:space="preserve"> </w:t>
      </w:r>
    </w:p>
    <w:p w14:paraId="5DC08ABD" w14:textId="77777777" w:rsidR="006D0EE3" w:rsidRDefault="00000000">
      <w:pPr>
        <w:pStyle w:val="Code"/>
      </w:pPr>
      <w:r>
        <w:rPr>
          <w:rStyle w:val="None"/>
          <w:sz w:val="17"/>
        </w:rPr>
        <w:t xml:space="preserve">  </w:t>
      </w:r>
      <w:proofErr w:type="gramStart"/>
      <w:r>
        <w:rPr>
          <w:rStyle w:val="None"/>
        </w:rPr>
        <w:t>ggplot</w:t>
      </w:r>
      <w:r>
        <w:rPr>
          <w:rStyle w:val="None"/>
          <w:sz w:val="17"/>
        </w:rPr>
        <w:t>(</w:t>
      </w:r>
      <w:proofErr w:type="spellStart"/>
      <w:proofErr w:type="gramEnd"/>
      <w:r>
        <w:rPr>
          <w:rStyle w:val="None"/>
        </w:rPr>
        <w:t>aes</w:t>
      </w:r>
      <w:proofErr w:type="spellEnd"/>
      <w:r>
        <w:rPr>
          <w:rStyle w:val="None"/>
          <w:sz w:val="17"/>
        </w:rPr>
        <w:t>(</w:t>
      </w:r>
      <w:r>
        <w:rPr>
          <w:rStyle w:val="None"/>
          <w:sz w:val="17"/>
          <w:u w:color="000000"/>
        </w:rPr>
        <w:t>fill =</w:t>
      </w:r>
      <w:r>
        <w:rPr>
          <w:rStyle w:val="None"/>
          <w:sz w:val="17"/>
        </w:rPr>
        <w:t xml:space="preserve"> estimate)) </w:t>
      </w:r>
      <w:r>
        <w:rPr>
          <w:rStyle w:val="None"/>
          <w:sz w:val="17"/>
          <w:u w:color="000000"/>
        </w:rPr>
        <w:t>+</w:t>
      </w:r>
    </w:p>
    <w:p w14:paraId="3E976CC5" w14:textId="77777777" w:rsidR="006D0EE3" w:rsidRDefault="00000000">
      <w:pPr>
        <w:pStyle w:val="Code"/>
      </w:pPr>
      <w:r>
        <w:rPr>
          <w:rStyle w:val="None"/>
          <w:sz w:val="17"/>
        </w:rPr>
        <w:t xml:space="preserve">  </w:t>
      </w:r>
      <w:proofErr w:type="spellStart"/>
      <w:r>
        <w:rPr>
          <w:rStyle w:val="None"/>
        </w:rPr>
        <w:t>geom_</w:t>
      </w:r>
      <w:proofErr w:type="gramStart"/>
      <w:r>
        <w:rPr>
          <w:rStyle w:val="None"/>
        </w:rPr>
        <w:t>sf</w:t>
      </w:r>
      <w:proofErr w:type="spellEnd"/>
      <w:r>
        <w:rPr>
          <w:rStyle w:val="None"/>
          <w:sz w:val="17"/>
        </w:rPr>
        <w:t>(</w:t>
      </w:r>
      <w:proofErr w:type="gramEnd"/>
      <w:r>
        <w:rPr>
          <w:rStyle w:val="None"/>
          <w:sz w:val="17"/>
        </w:rPr>
        <w:t xml:space="preserve">) </w:t>
      </w:r>
      <w:r>
        <w:rPr>
          <w:rStyle w:val="None"/>
          <w:sz w:val="17"/>
          <w:u w:color="000000"/>
        </w:rPr>
        <w:t>+</w:t>
      </w:r>
    </w:p>
    <w:p w14:paraId="5234A1EC" w14:textId="77777777" w:rsidR="006D0EE3" w:rsidRDefault="00000000">
      <w:pPr>
        <w:pStyle w:val="Code"/>
      </w:pPr>
      <w:r>
        <w:rPr>
          <w:rStyle w:val="None"/>
          <w:sz w:val="17"/>
        </w:rPr>
        <w:t xml:space="preserve">  </w:t>
      </w:r>
      <w:proofErr w:type="spellStart"/>
      <w:r>
        <w:rPr>
          <w:rStyle w:val="None"/>
        </w:rPr>
        <w:t>scale_fill_viridis_</w:t>
      </w:r>
      <w:proofErr w:type="gramStart"/>
      <w:r>
        <w:rPr>
          <w:rStyle w:val="None"/>
        </w:rPr>
        <w:t>c</w:t>
      </w:r>
      <w:proofErr w:type="spellEnd"/>
      <w:r>
        <w:rPr>
          <w:rStyle w:val="None"/>
          <w:sz w:val="17"/>
        </w:rPr>
        <w:t>(</w:t>
      </w:r>
      <w:proofErr w:type="gramEnd"/>
      <w:r>
        <w:rPr>
          <w:rStyle w:val="None"/>
          <w:sz w:val="17"/>
        </w:rPr>
        <w:t>)</w:t>
      </w:r>
    </w:p>
    <w:p w14:paraId="4834CB34" w14:textId="77777777" w:rsidR="006D0EE3" w:rsidRDefault="00000000" w:rsidP="00E028C4">
      <w:pPr>
        <w:pStyle w:val="Body"/>
      </w:pPr>
      <w:r>
        <w:rPr>
          <w:rStyle w:val="None"/>
        </w:rPr>
        <w:t xml:space="preserve">We set the </w:t>
      </w:r>
      <w:proofErr w:type="spellStart"/>
      <w:r>
        <w:rPr>
          <w:rStyle w:val="None"/>
          <w:rFonts w:ascii="Courier New" w:hAnsi="Courier New"/>
          <w:color w:val="3366FF"/>
          <w:u w:color="3366FF"/>
        </w:rPr>
        <w:t>preserve_area</w:t>
      </w:r>
      <w:proofErr w:type="spellEnd"/>
      <w:r>
        <w:rPr>
          <w:rStyle w:val="None"/>
        </w:rPr>
        <w:t xml:space="preserve"> argument to </w:t>
      </w:r>
      <w:r>
        <w:rPr>
          <w:rStyle w:val="None"/>
          <w:rFonts w:ascii="Courier New" w:hAnsi="Courier New"/>
          <w:color w:val="3366FF"/>
          <w:u w:color="3366FF"/>
        </w:rPr>
        <w:t>FALSE</w:t>
      </w:r>
      <w:r>
        <w:rPr>
          <w:rStyle w:val="None"/>
        </w:rPr>
        <w:t xml:space="preserve"> to shrink the giant state of Alaska and make Hawaii and Puerto Rico larger. Although the state sizes in the map won’t be precise, the map will be easier to read, as you can see in Figure 10-6.</w:t>
      </w:r>
    </w:p>
    <w:p w14:paraId="2C645605" w14:textId="77777777" w:rsidR="006D0EE3" w:rsidRDefault="00000000">
      <w:pPr>
        <w:pStyle w:val="GraphicSlug"/>
      </w:pPr>
      <w:r>
        <w:rPr>
          <w:rStyle w:val="None"/>
        </w:rPr>
        <w:t>[F10006.pdf]</w:t>
      </w:r>
    </w:p>
    <w:p w14:paraId="2044C646" w14:textId="77777777" w:rsidR="006D0EE3" w:rsidRDefault="00000000" w:rsidP="00E028C4">
      <w:pPr>
        <w:pStyle w:val="Body"/>
      </w:pPr>
      <w:r>
        <w:rPr>
          <w:rStyle w:val="None"/>
          <w:noProof/>
        </w:rPr>
        <w:drawing>
          <wp:inline distT="0" distB="0" distL="0" distR="0" wp14:anchorId="48BFCC52" wp14:editId="010E4028">
            <wp:extent cx="4602684" cy="3682147"/>
            <wp:effectExtent l="0" t="0" r="0" b="0"/>
            <wp:docPr id="1073741830" name="officeArt object" descr="Figure 10.6: An easier-to-read map showing median age by state"/>
            <wp:cNvGraphicFramePr/>
            <a:graphic xmlns:a="http://schemas.openxmlformats.org/drawingml/2006/main">
              <a:graphicData uri="http://schemas.openxmlformats.org/drawingml/2006/picture">
                <pic:pic xmlns:pic="http://schemas.openxmlformats.org/drawingml/2006/picture">
                  <pic:nvPicPr>
                    <pic:cNvPr id="1073741830" name="Figure 10.6: An easier-to-read map showing median age by state" descr="Figure 10.6: An easier-to-read map showing median age by state"/>
                    <pic:cNvPicPr>
                      <a:picLocks noChangeAspect="1"/>
                    </pic:cNvPicPr>
                  </pic:nvPicPr>
                  <pic:blipFill>
                    <a:blip r:embed="rId18"/>
                    <a:stretch>
                      <a:fillRect/>
                    </a:stretch>
                  </pic:blipFill>
                  <pic:spPr>
                    <a:xfrm>
                      <a:off x="0" y="0"/>
                      <a:ext cx="4602684" cy="3682147"/>
                    </a:xfrm>
                    <a:prstGeom prst="rect">
                      <a:avLst/>
                    </a:prstGeom>
                    <a:ln w="12700" cap="flat">
                      <a:noFill/>
                      <a:miter lim="400000"/>
                    </a:ln>
                    <a:effectLst/>
                  </pic:spPr>
                </pic:pic>
              </a:graphicData>
            </a:graphic>
          </wp:inline>
        </w:drawing>
      </w:r>
    </w:p>
    <w:p w14:paraId="097737B6" w14:textId="77777777" w:rsidR="006D0EE3" w:rsidRDefault="00000000">
      <w:pPr>
        <w:pStyle w:val="CaptionLine"/>
        <w:numPr>
          <w:ilvl w:val="4"/>
          <w:numId w:val="2"/>
        </w:numPr>
      </w:pPr>
      <w:r>
        <w:rPr>
          <w:rStyle w:val="None"/>
        </w:rPr>
        <w:t>An easier-to-read map showing the median age by state</w:t>
      </w:r>
    </w:p>
    <w:p w14:paraId="3DA0F126" w14:textId="77777777" w:rsidR="006D0EE3" w:rsidRDefault="00000000" w:rsidP="00E028C4">
      <w:pPr>
        <w:pStyle w:val="Body"/>
      </w:pPr>
      <w:r>
        <w:rPr>
          <w:rStyle w:val="None"/>
        </w:rPr>
        <w:t xml:space="preserve">We’ve made a map that shows the median age by state. As an exercise, try making the same map for all 3,000 counties by changing the </w:t>
      </w:r>
      <w:r>
        <w:rPr>
          <w:rStyle w:val="None"/>
          <w:rFonts w:ascii="Courier New" w:hAnsi="Courier New"/>
          <w:color w:val="3366FF"/>
          <w:u w:color="3366FF"/>
        </w:rPr>
        <w:t>geography</w:t>
      </w:r>
      <w:r>
        <w:rPr>
          <w:rStyle w:val="None"/>
        </w:rPr>
        <w:t xml:space="preserve"> argument to </w:t>
      </w:r>
      <w:r>
        <w:rPr>
          <w:rStyle w:val="None"/>
          <w:rFonts w:ascii="Courier New" w:hAnsi="Courier New"/>
          <w:color w:val="3366FF"/>
          <w:u w:color="3366FF"/>
        </w:rPr>
        <w:t>"county</w:t>
      </w:r>
      <w:ins w:id="152" w:author="David Keyes" w:date="2023-04-12T17:37:00Z">
        <w:del w:id="153" w:author="Frances" w:date="2023-04-13T16:29:00Z">
          <w:r>
            <w:rPr>
              <w:rStyle w:val="None"/>
              <w:rFonts w:ascii="Courier New" w:hAnsi="Courier New"/>
              <w:color w:val="3366FF"/>
              <w:u w:color="3366FF"/>
            </w:rPr>
            <w:delText>.</w:delText>
          </w:r>
        </w:del>
      </w:ins>
      <w:r>
        <w:rPr>
          <w:rStyle w:val="None"/>
          <w:rFonts w:ascii="Courier New" w:hAnsi="Courier New"/>
          <w:color w:val="3366FF"/>
          <w:u w:color="3366FF"/>
        </w:rPr>
        <w:t>"</w:t>
      </w:r>
      <w:ins w:id="154" w:author="Frances" w:date="2023-04-13T16:29:00Z">
        <w:r>
          <w:rPr>
            <w:rStyle w:val="None"/>
            <w:rFonts w:ascii="Courier New" w:hAnsi="Courier New"/>
            <w:color w:val="3366FF"/>
            <w:u w:color="3366FF"/>
          </w:rPr>
          <w:t>.</w:t>
        </w:r>
      </w:ins>
      <w:r>
        <w:rPr>
          <w:rStyle w:val="None"/>
          <w:rFonts w:ascii="Courier New" w:hAnsi="Courier New"/>
          <w:color w:val="3366FF"/>
          <w:u w:color="3366FF"/>
        </w:rPr>
        <w:t xml:space="preserve"> </w:t>
      </w:r>
      <w:r>
        <w:rPr>
          <w:rStyle w:val="None"/>
        </w:rPr>
        <w:t>O</w:t>
      </w:r>
      <w:r>
        <w:rPr>
          <w:rStyle w:val="None"/>
          <w:rFonts w:ascii="Courier New" w:hAnsi="Courier New"/>
          <w:color w:val="3366FF"/>
          <w:u w:color="3366FF"/>
        </w:rPr>
        <w:t>ther</w:t>
      </w:r>
      <w:r>
        <w:rPr>
          <w:rStyle w:val="None"/>
        </w:rPr>
        <w:t xml:space="preserve"> geographies include region, tract (</w:t>
      </w:r>
      <w:ins w:id="155" w:author="Frances" w:date="2023-04-13T16:29:00Z">
        <w:r>
          <w:rPr>
            <w:rStyle w:val="None"/>
          </w:rPr>
          <w:t>for c</w:t>
        </w:r>
      </w:ins>
      <w:del w:id="156" w:author="Frances" w:date="2023-04-13T16:29:00Z">
        <w:r>
          <w:rPr>
            <w:rStyle w:val="None"/>
          </w:rPr>
          <w:delText>C</w:delText>
        </w:r>
      </w:del>
      <w:r>
        <w:rPr>
          <w:rStyle w:val="None"/>
        </w:rPr>
        <w:t>ensus tract</w:t>
      </w:r>
      <w:ins w:id="157" w:author="Frances" w:date="2023-04-13T16:29:00Z">
        <w:r>
          <w:rPr>
            <w:rStyle w:val="None"/>
          </w:rPr>
          <w:t>s</w:t>
        </w:r>
      </w:ins>
      <w:r>
        <w:rPr>
          <w:rStyle w:val="None"/>
        </w:rPr>
        <w:t>), place (</w:t>
      </w:r>
      <w:ins w:id="158" w:author="Frances" w:date="2023-04-13T16:29:00Z">
        <w:r>
          <w:rPr>
            <w:rStyle w:val="None"/>
          </w:rPr>
          <w:t>for c</w:t>
        </w:r>
      </w:ins>
      <w:del w:id="159" w:author="Frances" w:date="2023-04-13T16:29:00Z">
        <w:r>
          <w:rPr>
            <w:rStyle w:val="None"/>
          </w:rPr>
          <w:delText>C</w:delText>
        </w:r>
      </w:del>
      <w:r>
        <w:rPr>
          <w:rStyle w:val="None"/>
        </w:rPr>
        <w:t xml:space="preserve">ensus-designated places, more commonly known as towns and cities), congressional district, and more. Chapter 2 of Kyle Walker’s book </w:t>
      </w:r>
      <w:r>
        <w:rPr>
          <w:rStyle w:val="None"/>
          <w:rFonts w:ascii="Calibri" w:hAnsi="Calibri"/>
          <w:i/>
          <w:iCs/>
          <w:color w:val="0000FF"/>
          <w:u w:color="0000FF"/>
        </w:rPr>
        <w:t>Analyzing US Census Data: Methods, Maps, and Models in R</w:t>
      </w:r>
      <w:r>
        <w:rPr>
          <w:rStyle w:val="None"/>
        </w:rPr>
        <w:t xml:space="preserve"> discusses the various geographies available. There are also many more arguments in both the </w:t>
      </w:r>
      <w:proofErr w:type="spellStart"/>
      <w:r>
        <w:rPr>
          <w:rStyle w:val="None"/>
          <w:rFonts w:ascii="Courier New" w:hAnsi="Courier New"/>
          <w:color w:val="3366FF"/>
          <w:u w:color="3366FF"/>
        </w:rPr>
        <w:t>get_</w:t>
      </w:r>
      <w:proofErr w:type="gramStart"/>
      <w:r>
        <w:rPr>
          <w:rStyle w:val="None"/>
          <w:rFonts w:ascii="Courier New" w:hAnsi="Courier New"/>
          <w:color w:val="3366FF"/>
          <w:u w:color="3366FF"/>
        </w:rPr>
        <w:t>decennial</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 xml:space="preserve"> and </w:t>
      </w:r>
      <w:proofErr w:type="spellStart"/>
      <w:r>
        <w:rPr>
          <w:rStyle w:val="None"/>
          <w:rFonts w:ascii="Courier New" w:hAnsi="Courier New"/>
          <w:color w:val="3366FF"/>
          <w:u w:color="3366FF"/>
        </w:rPr>
        <w:t>get_acs</w:t>
      </w:r>
      <w:proofErr w:type="spellEnd"/>
      <w:r>
        <w:rPr>
          <w:rStyle w:val="None"/>
          <w:rFonts w:ascii="Courier New" w:hAnsi="Courier New"/>
          <w:color w:val="3366FF"/>
          <w:u w:color="3366FF"/>
        </w:rPr>
        <w:t>()</w:t>
      </w:r>
      <w:r>
        <w:rPr>
          <w:rStyle w:val="None"/>
        </w:rPr>
        <w:t xml:space="preserve"> functions. We’ve </w:t>
      </w:r>
      <w:del w:id="160" w:author="Frances" w:date="2023-04-13T16:29:00Z">
        <w:r>
          <w:rPr>
            <w:rStyle w:val="None"/>
          </w:rPr>
          <w:delText xml:space="preserve">only </w:delText>
        </w:r>
      </w:del>
      <w:r>
        <w:rPr>
          <w:rStyle w:val="None"/>
        </w:rPr>
        <w:t xml:space="preserve">shown </w:t>
      </w:r>
      <w:ins w:id="161" w:author="Frances" w:date="2023-04-13T16:29:00Z">
        <w:r>
          <w:rPr>
            <w:rStyle w:val="None"/>
          </w:rPr>
          <w:t xml:space="preserve">only </w:t>
        </w:r>
      </w:ins>
      <w:r>
        <w:rPr>
          <w:rStyle w:val="None"/>
        </w:rPr>
        <w:t>a few of the most common</w:t>
      </w:r>
      <w:del w:id="162" w:author="Frances" w:date="2023-04-13T16:29:00Z">
        <w:r>
          <w:rPr>
            <w:rStyle w:val="None"/>
          </w:rPr>
          <w:delText xml:space="preserve"> arguments</w:delText>
        </w:r>
      </w:del>
      <w:r>
        <w:rPr>
          <w:rStyle w:val="None"/>
        </w:rPr>
        <w:t>. If you want to learn more, Walker’s book is a great resource.</w:t>
      </w:r>
    </w:p>
    <w:p w14:paraId="625002D6" w14:textId="77777777" w:rsidR="006D0EE3" w:rsidRDefault="00000000">
      <w:pPr>
        <w:pStyle w:val="HeadA"/>
      </w:pPr>
      <w:bookmarkStart w:id="163" w:name="_Toc15"/>
      <w:bookmarkStart w:id="164" w:name="_Toc137025827"/>
      <w:r>
        <w:rPr>
          <w:rStyle w:val="None"/>
        </w:rPr>
        <w:lastRenderedPageBreak/>
        <w:t>Conclusion</w:t>
      </w:r>
      <w:bookmarkEnd w:id="163"/>
      <w:bookmarkEnd w:id="164"/>
    </w:p>
    <w:bookmarkEnd w:id="130"/>
    <w:p w14:paraId="3289C940" w14:textId="77777777" w:rsidR="006D0EE3" w:rsidRDefault="00000000" w:rsidP="00E028C4">
      <w:pPr>
        <w:pStyle w:val="Body"/>
      </w:pPr>
      <w:r>
        <w:rPr>
          <w:rStyle w:val="None"/>
        </w:rPr>
        <w:t xml:space="preserve">This chapter explored two packages that use APIs to access data directly from its source. The </w:t>
      </w:r>
      <w:bookmarkEnd w:id="115"/>
      <w:r>
        <w:rPr>
          <w:rStyle w:val="None"/>
          <w:rFonts w:ascii="Courier New" w:hAnsi="Courier New"/>
          <w:color w:val="3366FF"/>
          <w:u w:color="3366FF"/>
        </w:rPr>
        <w:t>googlesheets4</w:t>
      </w:r>
      <w:bookmarkEnd w:id="112"/>
      <w:r>
        <w:rPr>
          <w:rStyle w:val="None"/>
        </w:rPr>
        <w:t xml:space="preserve"> package lets you import data from a Google Sheet. It</w:t>
      </w:r>
      <w:bookmarkEnd w:id="89"/>
      <w:r>
        <w:rPr>
          <w:rStyle w:val="None"/>
        </w:rPr>
        <w:t>’</w:t>
      </w:r>
      <w:bookmarkEnd w:id="76"/>
      <w:r>
        <w:rPr>
          <w:rStyle w:val="None"/>
        </w:rPr>
        <w:t>s particularly useful when you</w:t>
      </w:r>
      <w:bookmarkEnd w:id="75"/>
      <w:r>
        <w:rPr>
          <w:rStyle w:val="None"/>
        </w:rPr>
        <w:t>’re working with survey data, as it makes it easy to update your reports when new results come in. If you don’t work with Sheets, you could use similar packages to fetch data from Excel365 (</w:t>
      </w:r>
      <w:r>
        <w:rPr>
          <w:rStyle w:val="None"/>
          <w:rFonts w:ascii="Courier New" w:hAnsi="Courier New"/>
          <w:color w:val="3366FF"/>
          <w:u w:color="3366FF"/>
        </w:rPr>
        <w:t>Microsoft365R</w:t>
      </w:r>
      <w:r>
        <w:rPr>
          <w:rStyle w:val="None"/>
        </w:rPr>
        <w:t>), Qualtrics (</w:t>
      </w:r>
      <w:proofErr w:type="spellStart"/>
      <w:r>
        <w:rPr>
          <w:rStyle w:val="None"/>
          <w:rFonts w:ascii="Courier New" w:hAnsi="Courier New"/>
          <w:color w:val="3366FF"/>
          <w:u w:color="3366FF"/>
        </w:rPr>
        <w:t>qualtRics</w:t>
      </w:r>
      <w:proofErr w:type="spellEnd"/>
      <w:r>
        <w:rPr>
          <w:rStyle w:val="None"/>
        </w:rPr>
        <w:t>), Survey Monkey (</w:t>
      </w:r>
      <w:proofErr w:type="spellStart"/>
      <w:r>
        <w:rPr>
          <w:rStyle w:val="None"/>
          <w:rFonts w:ascii="Courier New" w:hAnsi="Courier New"/>
          <w:color w:val="3366FF"/>
          <w:u w:color="3366FF"/>
        </w:rPr>
        <w:t>surveymonkey</w:t>
      </w:r>
      <w:proofErr w:type="spellEnd"/>
      <w:r>
        <w:rPr>
          <w:rStyle w:val="None"/>
        </w:rPr>
        <w:t xml:space="preserve">), and other sources. </w:t>
      </w:r>
    </w:p>
    <w:p w14:paraId="6AFA593D" w14:textId="77777777" w:rsidR="006D0EE3" w:rsidRDefault="00000000" w:rsidP="00E028C4">
      <w:pPr>
        <w:pStyle w:val="Body"/>
      </w:pPr>
      <w:bookmarkStart w:id="165" w:name="X004bbec3fdeefc31c986e6e60cb3457e093ddbd"/>
      <w:r>
        <w:rPr>
          <w:rStyle w:val="None"/>
        </w:rPr>
        <w:t xml:space="preserve">If you work with US census data, the </w:t>
      </w:r>
      <w:proofErr w:type="spellStart"/>
      <w:r>
        <w:rPr>
          <w:rStyle w:val="None"/>
          <w:rFonts w:ascii="Courier New" w:hAnsi="Courier New"/>
          <w:color w:val="3366FF"/>
          <w:u w:color="3366FF"/>
        </w:rPr>
        <w:t>tidycensus</w:t>
      </w:r>
      <w:proofErr w:type="spellEnd"/>
      <w:r>
        <w:rPr>
          <w:rStyle w:val="None"/>
        </w:rPr>
        <w:t xml:space="preserve"> package is a huge timesaver. Rather than having to manually download data from the Census Bureau website, you can use it to write R code that accesses it automatically, making it ready for analysis and reporting. Because of its integration with </w:t>
      </w:r>
      <w:proofErr w:type="spellStart"/>
      <w:r>
        <w:rPr>
          <w:rStyle w:val="None"/>
          <w:rFonts w:ascii="Courier New" w:hAnsi="Courier New"/>
          <w:color w:val="3366FF"/>
          <w:u w:color="3366FF"/>
        </w:rPr>
        <w:t>tigris</w:t>
      </w:r>
      <w:proofErr w:type="spellEnd"/>
      <w:r>
        <w:rPr>
          <w:rStyle w:val="None"/>
        </w:rPr>
        <w:t xml:space="preserve">, you can also easily map this demographic data. </w:t>
      </w:r>
    </w:p>
    <w:p w14:paraId="213E73D2" w14:textId="551B6D96" w:rsidR="006D0EE3" w:rsidRDefault="00000000" w:rsidP="00E028C4">
      <w:pPr>
        <w:pStyle w:val="Body"/>
      </w:pPr>
      <w:r>
        <w:rPr>
          <w:rStyle w:val="None"/>
        </w:rPr>
        <w:t xml:space="preserve">If you’re looking for census data from other countries, Walker’s </w:t>
      </w:r>
      <w:r>
        <w:rPr>
          <w:rStyle w:val="None"/>
          <w:rFonts w:ascii="Calibri" w:hAnsi="Calibri"/>
          <w:i/>
          <w:iCs/>
          <w:color w:val="0000FF"/>
          <w:u w:color="0000FF"/>
        </w:rPr>
        <w:t>Analyzing US Census Data</w:t>
      </w:r>
      <w:r>
        <w:rPr>
          <w:rStyle w:val="None"/>
        </w:rPr>
        <w:t xml:space="preserve"> book gives examples of packages that can help. There are R packages to bring census data from Canada (</w:t>
      </w:r>
      <w:proofErr w:type="spellStart"/>
      <w:r>
        <w:rPr>
          <w:rStyle w:val="None"/>
          <w:rFonts w:ascii="Courier New" w:hAnsi="Courier New"/>
          <w:color w:val="3366FF"/>
          <w:u w:color="3366FF"/>
        </w:rPr>
        <w:t>cancensus</w:t>
      </w:r>
      <w:proofErr w:type="spellEnd"/>
      <w:r>
        <w:rPr>
          <w:rStyle w:val="None"/>
        </w:rPr>
        <w:t>), Kenya (</w:t>
      </w:r>
      <w:proofErr w:type="spellStart"/>
      <w:r>
        <w:rPr>
          <w:rStyle w:val="None"/>
          <w:rFonts w:ascii="Courier New" w:hAnsi="Courier New"/>
          <w:color w:val="3366FF"/>
          <w:u w:color="3366FF"/>
        </w:rPr>
        <w:t>rKenyaCensus</w:t>
      </w:r>
      <w:proofErr w:type="spellEnd"/>
      <w:r>
        <w:rPr>
          <w:rStyle w:val="None"/>
        </w:rPr>
        <w:t>), Mexico (</w:t>
      </w:r>
      <w:proofErr w:type="spellStart"/>
      <w:r>
        <w:rPr>
          <w:rStyle w:val="None"/>
          <w:rFonts w:ascii="Courier New" w:hAnsi="Courier New"/>
          <w:color w:val="3366FF"/>
          <w:u w:color="3366FF"/>
        </w:rPr>
        <w:t>mxmaps</w:t>
      </w:r>
      <w:proofErr w:type="spellEnd"/>
      <w:r>
        <w:rPr>
          <w:rStyle w:val="None"/>
        </w:rPr>
        <w:t xml:space="preserve"> and </w:t>
      </w:r>
      <w:proofErr w:type="spellStart"/>
      <w:r>
        <w:rPr>
          <w:rStyle w:val="None"/>
          <w:rFonts w:ascii="Courier New" w:hAnsi="Courier New"/>
          <w:color w:val="3366FF"/>
          <w:u w:color="3366FF"/>
        </w:rPr>
        <w:t>inegiR</w:t>
      </w:r>
      <w:proofErr w:type="spellEnd"/>
      <w:r>
        <w:rPr>
          <w:rStyle w:val="None"/>
        </w:rPr>
        <w:t xml:space="preserve">), </w:t>
      </w:r>
      <w:ins w:id="166" w:author="David Keyes" w:date="2023-06-13T07:09:00Z">
        <w:r w:rsidR="00C26DC7">
          <w:rPr>
            <w:rStyle w:val="None"/>
          </w:rPr>
          <w:t>Europe (</w:t>
        </w:r>
        <w:proofErr w:type="spellStart"/>
        <w:r w:rsidR="00C26DC7" w:rsidRPr="00C26DC7">
          <w:rPr>
            <w:rStyle w:val="Literal"/>
            <w:rPrChange w:id="167" w:author="David Keyes" w:date="2023-06-13T07:09:00Z">
              <w:rPr>
                <w:rStyle w:val="None"/>
              </w:rPr>
            </w:rPrChange>
          </w:rPr>
          <w:t>eurostat</w:t>
        </w:r>
        <w:proofErr w:type="spellEnd"/>
        <w:r w:rsidR="00C26DC7">
          <w:rPr>
            <w:rStyle w:val="None"/>
          </w:rPr>
          <w:t xml:space="preserve">), </w:t>
        </w:r>
      </w:ins>
      <w:commentRangeStart w:id="168"/>
      <w:commentRangeStart w:id="169"/>
      <w:r>
        <w:rPr>
          <w:rStyle w:val="None"/>
        </w:rPr>
        <w:t xml:space="preserve">and other countries. </w:t>
      </w:r>
      <w:commentRangeEnd w:id="168"/>
      <w:r>
        <w:commentReference w:id="168"/>
      </w:r>
      <w:commentRangeEnd w:id="169"/>
      <w:r w:rsidR="00C26DC7">
        <w:rPr>
          <w:rStyle w:val="CommentReference"/>
          <w:rFonts w:asciiTheme="minorHAnsi" w:hAnsiTheme="minorHAnsi" w:cstheme="minorBidi"/>
          <w:color w:val="auto"/>
          <w:lang w:eastAsia="en-US"/>
        </w:rPr>
        <w:commentReference w:id="169"/>
      </w:r>
      <w:r>
        <w:rPr>
          <w:rStyle w:val="None"/>
        </w:rPr>
        <w:t>Before hitting the download button in your data collection tool of choice, it’s worth looking for a package that can import that data directly into R.</w:t>
      </w:r>
      <w:bookmarkEnd w:id="165"/>
    </w:p>
    <w:sectPr w:rsidR="006D0EE3">
      <w:headerReference w:type="default" r:id="rId19"/>
      <w:footerReference w:type="default" r:id="rId2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Rita Giordano" w:date="2023-06-02T13:44:00Z" w:initials="">
    <w:p w14:paraId="3AA67273" w14:textId="77777777" w:rsidR="006D0EE3" w:rsidRDefault="006D0EE3">
      <w:pPr>
        <w:pStyle w:val="Default"/>
      </w:pPr>
    </w:p>
    <w:p w14:paraId="1E817AD3" w14:textId="77777777" w:rsidR="006D0EE3" w:rsidRDefault="00000000">
      <w:pPr>
        <w:pStyle w:val="Default"/>
      </w:pPr>
      <w:r>
        <w:rPr>
          <w:rFonts w:eastAsia="Arial Unicode MS" w:cs="Arial Unicode MS"/>
        </w:rPr>
        <w:t>Maybe would be possible to generate a fresh data sets before the publication of the book?</w:t>
      </w:r>
    </w:p>
  </w:comment>
  <w:comment w:id="31" w:author="Frances" w:date="2023-05-31T11:00:00Z" w:initials="">
    <w:p w14:paraId="6851AA58" w14:textId="77777777" w:rsidR="006D0EE3" w:rsidRDefault="006D0EE3">
      <w:pPr>
        <w:pStyle w:val="Default"/>
      </w:pPr>
    </w:p>
    <w:p w14:paraId="2000ECEE" w14:textId="77777777" w:rsidR="006D0EE3" w:rsidRDefault="00000000">
      <w:pPr>
        <w:pStyle w:val="Default"/>
      </w:pPr>
      <w:r>
        <w:rPr>
          <w:rFonts w:eastAsia="Arial Unicode MS" w:cs="Arial Unicode MS"/>
        </w:rPr>
        <w:t>I cut out the year here, to avoid dating the book. Would it be possible to fill in more of the timestamp here?</w:t>
      </w:r>
    </w:p>
  </w:comment>
  <w:comment w:id="32" w:author="David Keyes" w:date="2023-06-13T07:00:00Z" w:initials="DK">
    <w:p w14:paraId="6B9CAB86" w14:textId="77777777" w:rsidR="00EC555E" w:rsidRDefault="00EC555E" w:rsidP="001B490D">
      <w:r>
        <w:rPr>
          <w:rStyle w:val="CommentReference"/>
        </w:rPr>
        <w:annotationRef/>
      </w:r>
      <w:r>
        <w:rPr>
          <w:color w:val="000000"/>
          <w:sz w:val="20"/>
          <w:szCs w:val="20"/>
        </w:rPr>
        <w:t>I’m not sure exactly how you want me to fill this in, but here’s what the output looks like in RStudio: https://show.rfor.us/KrbzK7kJ</w:t>
      </w:r>
    </w:p>
  </w:comment>
  <w:comment w:id="65" w:author="Rita Giordano" w:date="2023-06-02T14:00:00Z" w:initials="">
    <w:p w14:paraId="5E8E1CB5" w14:textId="757EF64A" w:rsidR="006D0EE3" w:rsidRDefault="006D0EE3">
      <w:pPr>
        <w:pStyle w:val="Default"/>
      </w:pPr>
    </w:p>
    <w:p w14:paraId="0CF03914" w14:textId="77777777" w:rsidR="006D0EE3" w:rsidRDefault="00000000">
      <w:pPr>
        <w:pStyle w:val="Default"/>
      </w:pPr>
      <w:r>
        <w:rPr>
          <w:rFonts w:eastAsia="Arial Unicode MS" w:cs="Arial Unicode MS"/>
        </w:rPr>
        <w:t xml:space="preserve">I got this error: Error in UseMethod("gather") : </w:t>
      </w:r>
      <w:r>
        <w:rPr>
          <w:rFonts w:eastAsia="Arial Unicode MS" w:cs="Arial Unicode MS"/>
        </w:rPr>
        <w:br/>
        <w:t xml:space="preserve">  no applicable method for 'gather' applied to an object of class "character”. I’ve created a new API key and I’ve looked here to fix the issue:https://github.com/walkerke/tidycensus/issues/403. And following this instruction I was able to run the code. Maybe worth to mention to download from github.</w:t>
      </w:r>
    </w:p>
  </w:comment>
  <w:comment w:id="66" w:author="David Keyes" w:date="2023-06-13T07:08:00Z" w:initials="DK">
    <w:p w14:paraId="450C915B" w14:textId="77777777" w:rsidR="00C26DC7" w:rsidRDefault="00C26DC7" w:rsidP="00F605CD">
      <w:r>
        <w:rPr>
          <w:rStyle w:val="CommentReference"/>
        </w:rPr>
        <w:annotationRef/>
      </w:r>
      <w:r>
        <w:rPr>
          <w:color w:val="000000"/>
          <w:sz w:val="20"/>
          <w:szCs w:val="20"/>
        </w:rPr>
        <w:t>I’ve never seen this issue. I don’t think it makes sense to have people download the package from GitHub, though, because I suspect Rita may be using an older version of tidycensus and/or the tidyverse set of packages.</w:t>
      </w:r>
    </w:p>
  </w:comment>
  <w:comment w:id="150" w:author="Rita Giordano" w:date="2023-06-02T14:15:00Z" w:initials="">
    <w:p w14:paraId="76CA6843" w14:textId="3382EB4B" w:rsidR="006D0EE3" w:rsidRDefault="006D0EE3">
      <w:pPr>
        <w:pStyle w:val="Default"/>
      </w:pPr>
    </w:p>
    <w:p w14:paraId="4E0ED4CA" w14:textId="77777777" w:rsidR="006D0EE3" w:rsidRDefault="00000000">
      <w:pPr>
        <w:pStyle w:val="Default"/>
      </w:pPr>
      <w:r>
        <w:rPr>
          <w:rFonts w:eastAsia="Arial Unicode MS" w:cs="Arial Unicode MS"/>
        </w:rPr>
        <w:t>I had to load tigris before idycensus. He was giving me an error</w:t>
      </w:r>
    </w:p>
  </w:comment>
  <w:comment w:id="151" w:author="David Keyes" w:date="2023-06-13T07:08:00Z" w:initials="DK">
    <w:p w14:paraId="56C81E46" w14:textId="77777777" w:rsidR="00C26DC7" w:rsidRDefault="00C26DC7" w:rsidP="00B840AB">
      <w:r>
        <w:rPr>
          <w:rStyle w:val="CommentReference"/>
        </w:rPr>
        <w:annotationRef/>
      </w:r>
      <w:r>
        <w:rPr>
          <w:color w:val="000000"/>
          <w:sz w:val="20"/>
          <w:szCs w:val="20"/>
        </w:rPr>
        <w:t>I don’t think the order that packages are loaded should matter here.</w:t>
      </w:r>
    </w:p>
  </w:comment>
  <w:comment w:id="168" w:author="Rita Giordano" w:date="2023-06-02T14:17:00Z" w:initials="">
    <w:p w14:paraId="2A062C5D" w14:textId="3FC230D7" w:rsidR="006D0EE3" w:rsidRDefault="006D0EE3">
      <w:pPr>
        <w:pStyle w:val="Default"/>
      </w:pPr>
    </w:p>
    <w:p w14:paraId="49E0C39A" w14:textId="77777777" w:rsidR="006D0EE3" w:rsidRDefault="00000000">
      <w:pPr>
        <w:pStyle w:val="Default"/>
      </w:pPr>
      <w:r>
        <w:rPr>
          <w:rFonts w:eastAsia="Arial Unicode MS" w:cs="Arial Unicode MS"/>
        </w:rPr>
        <w:t>I would suggest to mention the package eurostat. In the book all the example are data from US. Since I think that the audience of the book could also be outside US, why not to add a short paragraph about eurostat data?</w:t>
      </w:r>
    </w:p>
  </w:comment>
  <w:comment w:id="169" w:author="David Keyes" w:date="2023-06-13T07:10:00Z" w:initials="DK">
    <w:p w14:paraId="441F8B0F" w14:textId="77777777" w:rsidR="00C26DC7" w:rsidRDefault="00C26DC7" w:rsidP="003A5DBC">
      <w:r>
        <w:rPr>
          <w:rStyle w:val="CommentReference"/>
        </w:rPr>
        <w:annotationRef/>
      </w:r>
      <w:r>
        <w:rPr>
          <w:color w:val="000000"/>
          <w:sz w:val="20"/>
          <w:szCs w:val="20"/>
        </w:rPr>
        <w:t xml:space="preserve">I added eurostat to the sentence. It seems like having an entire paragraph takes away from the overall purpose of the chapter.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817AD3" w15:done="0"/>
  <w15:commentEx w15:paraId="2000ECEE" w15:done="0"/>
  <w15:commentEx w15:paraId="6B9CAB86" w15:paraIdParent="2000ECEE" w15:done="0"/>
  <w15:commentEx w15:paraId="0CF03914" w15:done="0"/>
  <w15:commentEx w15:paraId="450C915B" w15:paraIdParent="0CF03914" w15:done="0"/>
  <w15:commentEx w15:paraId="4E0ED4CA" w15:done="0"/>
  <w15:commentEx w15:paraId="56C81E46" w15:paraIdParent="4E0ED4CA" w15:done="0"/>
  <w15:commentEx w15:paraId="49E0C39A" w15:done="0"/>
  <w15:commentEx w15:paraId="441F8B0F" w15:paraIdParent="49E0C3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292A1" w16cex:dateUtc="2023-06-13T14:00:00Z"/>
  <w16cex:commentExtensible w16cex:durableId="28329452" w16cex:dateUtc="2023-06-13T14:08:00Z"/>
  <w16cex:commentExtensible w16cex:durableId="2832947F" w16cex:dateUtc="2023-06-13T14:08:00Z"/>
  <w16cex:commentExtensible w16cex:durableId="283294E7" w16cex:dateUtc="2023-06-13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817AD3" w16cid:durableId="282AD88E"/>
  <w16cid:commentId w16cid:paraId="2000ECEE" w16cid:durableId="282AD88F"/>
  <w16cid:commentId w16cid:paraId="6B9CAB86" w16cid:durableId="283292A1"/>
  <w16cid:commentId w16cid:paraId="0CF03914" w16cid:durableId="282AD890"/>
  <w16cid:commentId w16cid:paraId="450C915B" w16cid:durableId="28329452"/>
  <w16cid:commentId w16cid:paraId="4E0ED4CA" w16cid:durableId="282AD891"/>
  <w16cid:commentId w16cid:paraId="56C81E46" w16cid:durableId="2832947F"/>
  <w16cid:commentId w16cid:paraId="49E0C39A" w16cid:durableId="282AD892"/>
  <w16cid:commentId w16cid:paraId="441F8B0F" w16cid:durableId="283294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EF91E" w14:textId="77777777" w:rsidR="001464ED" w:rsidRDefault="001464ED">
      <w:pPr>
        <w:spacing w:after="0" w:line="240" w:lineRule="auto"/>
      </w:pPr>
      <w:r>
        <w:separator/>
      </w:r>
    </w:p>
  </w:endnote>
  <w:endnote w:type="continuationSeparator" w:id="0">
    <w:p w14:paraId="62CE4421" w14:textId="77777777" w:rsidR="001464ED" w:rsidRDefault="00146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IBM Plex Mono">
    <w:panose1 w:val="020B0509050203000203"/>
    <w:charset w:val="00"/>
    <w:family w:val="modern"/>
    <w:pitch w:val="fixed"/>
    <w:sig w:usb0="A000026F" w:usb1="50002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905E" w14:textId="77777777" w:rsidR="006D0EE3" w:rsidRDefault="006D0EE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D3ABF" w14:textId="77777777" w:rsidR="001464ED" w:rsidRDefault="001464ED">
      <w:pPr>
        <w:spacing w:after="0" w:line="240" w:lineRule="auto"/>
      </w:pPr>
      <w:r>
        <w:separator/>
      </w:r>
    </w:p>
  </w:footnote>
  <w:footnote w:type="continuationSeparator" w:id="0">
    <w:p w14:paraId="265F3156" w14:textId="77777777" w:rsidR="001464ED" w:rsidRDefault="00146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0D64C" w14:textId="77777777" w:rsidR="006D0EE3" w:rsidRDefault="006D0EE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9"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6292768"/>
    <w:multiLevelType w:val="multilevel"/>
    <w:tmpl w:val="706E9F88"/>
    <w:numStyleLink w:val="ChapterNumbering"/>
  </w:abstractNum>
  <w:abstractNum w:abstractNumId="22"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4"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6"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F829CF"/>
    <w:multiLevelType w:val="multilevel"/>
    <w:tmpl w:val="433A9A62"/>
    <w:lvl w:ilvl="0">
      <w:start w:val="1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3"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4"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C32E6"/>
    <w:multiLevelType w:val="multilevel"/>
    <w:tmpl w:val="706E9F88"/>
    <w:numStyleLink w:val="ChapterNumbering"/>
  </w:abstractNum>
  <w:abstractNum w:abstractNumId="37" w15:restartNumberingAfterBreak="0">
    <w:nsid w:val="6BA4450C"/>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0"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295794"/>
    <w:multiLevelType w:val="multilevel"/>
    <w:tmpl w:val="706E9F88"/>
    <w:numStyleLink w:val="ChapterNumbering"/>
  </w:abstractNum>
  <w:num w:numId="1" w16cid:durableId="1561943037">
    <w:abstractNumId w:val="37"/>
  </w:num>
  <w:num w:numId="2" w16cid:durableId="598488141">
    <w:abstractNumId w:val="36"/>
  </w:num>
  <w:num w:numId="3" w16cid:durableId="1320688666">
    <w:abstractNumId w:val="36"/>
    <w:lvlOverride w:ilvl="0">
      <w:startOverride w:val="1"/>
    </w:lvlOverride>
  </w:num>
  <w:num w:numId="4" w16cid:durableId="1158885391">
    <w:abstractNumId w:val="14"/>
  </w:num>
  <w:num w:numId="5" w16cid:durableId="1882396717">
    <w:abstractNumId w:val="32"/>
  </w:num>
  <w:num w:numId="6" w16cid:durableId="504561974">
    <w:abstractNumId w:val="39"/>
  </w:num>
  <w:num w:numId="7" w16cid:durableId="740249025">
    <w:abstractNumId w:val="23"/>
  </w:num>
  <w:num w:numId="8" w16cid:durableId="760956003">
    <w:abstractNumId w:val="34"/>
  </w:num>
  <w:num w:numId="9" w16cid:durableId="1327976360">
    <w:abstractNumId w:val="22"/>
  </w:num>
  <w:num w:numId="10" w16cid:durableId="520511865">
    <w:abstractNumId w:val="29"/>
  </w:num>
  <w:num w:numId="11" w16cid:durableId="970476998">
    <w:abstractNumId w:val="40"/>
  </w:num>
  <w:num w:numId="12" w16cid:durableId="1711294777">
    <w:abstractNumId w:val="27"/>
  </w:num>
  <w:num w:numId="13" w16cid:durableId="1234049455">
    <w:abstractNumId w:val="12"/>
  </w:num>
  <w:num w:numId="14" w16cid:durableId="341587559">
    <w:abstractNumId w:val="21"/>
  </w:num>
  <w:num w:numId="15" w16cid:durableId="1224218713">
    <w:abstractNumId w:val="42"/>
  </w:num>
  <w:num w:numId="16" w16cid:durableId="944000105">
    <w:abstractNumId w:val="0"/>
  </w:num>
  <w:num w:numId="17" w16cid:durableId="744961689">
    <w:abstractNumId w:val="31"/>
  </w:num>
  <w:num w:numId="18" w16cid:durableId="1128209158">
    <w:abstractNumId w:val="24"/>
  </w:num>
  <w:num w:numId="19" w16cid:durableId="1618752313">
    <w:abstractNumId w:val="20"/>
  </w:num>
  <w:num w:numId="20" w16cid:durableId="1501235200">
    <w:abstractNumId w:val="38"/>
  </w:num>
  <w:num w:numId="21" w16cid:durableId="428235339">
    <w:abstractNumId w:val="13"/>
  </w:num>
  <w:num w:numId="22" w16cid:durableId="1132670290">
    <w:abstractNumId w:val="33"/>
  </w:num>
  <w:num w:numId="23" w16cid:durableId="1715807626">
    <w:abstractNumId w:val="15"/>
  </w:num>
  <w:num w:numId="24" w16cid:durableId="1540901190">
    <w:abstractNumId w:val="19"/>
  </w:num>
  <w:num w:numId="25" w16cid:durableId="1490637089">
    <w:abstractNumId w:val="25"/>
  </w:num>
  <w:num w:numId="26" w16cid:durableId="453717609">
    <w:abstractNumId w:val="28"/>
  </w:num>
  <w:num w:numId="27" w16cid:durableId="583295462">
    <w:abstractNumId w:val="41"/>
  </w:num>
  <w:num w:numId="28" w16cid:durableId="2013025249">
    <w:abstractNumId w:val="16"/>
  </w:num>
  <w:num w:numId="29" w16cid:durableId="621115805">
    <w:abstractNumId w:val="35"/>
  </w:num>
  <w:num w:numId="30" w16cid:durableId="1329748846">
    <w:abstractNumId w:val="1"/>
  </w:num>
  <w:num w:numId="31" w16cid:durableId="1402025430">
    <w:abstractNumId w:val="2"/>
  </w:num>
  <w:num w:numId="32" w16cid:durableId="248659816">
    <w:abstractNumId w:val="3"/>
  </w:num>
  <w:num w:numId="33" w16cid:durableId="1268777574">
    <w:abstractNumId w:val="4"/>
  </w:num>
  <w:num w:numId="34" w16cid:durableId="1159616321">
    <w:abstractNumId w:val="9"/>
  </w:num>
  <w:num w:numId="35" w16cid:durableId="262348776">
    <w:abstractNumId w:val="5"/>
  </w:num>
  <w:num w:numId="36" w16cid:durableId="1291478722">
    <w:abstractNumId w:val="6"/>
  </w:num>
  <w:num w:numId="37" w16cid:durableId="1714619189">
    <w:abstractNumId w:val="7"/>
  </w:num>
  <w:num w:numId="38" w16cid:durableId="1188983312">
    <w:abstractNumId w:val="8"/>
  </w:num>
  <w:num w:numId="39" w16cid:durableId="781463144">
    <w:abstractNumId w:val="10"/>
  </w:num>
  <w:num w:numId="40" w16cid:durableId="201019341">
    <w:abstractNumId w:val="17"/>
  </w:num>
  <w:num w:numId="41" w16cid:durableId="1021392655">
    <w:abstractNumId w:val="30"/>
  </w:num>
  <w:num w:numId="42" w16cid:durableId="40567713">
    <w:abstractNumId w:val="18"/>
  </w:num>
  <w:num w:numId="43" w16cid:durableId="1591498426">
    <w:abstractNumId w:val="26"/>
  </w:num>
  <w:num w:numId="44" w16cid:durableId="708651601">
    <w:abstractNumId w:val="38"/>
    <w:lvlOverride w:ilvl="0">
      <w:startOverride w:val="1"/>
    </w:lvlOverride>
  </w:num>
  <w:num w:numId="45" w16cid:durableId="304166674">
    <w:abstractNumId w:val="35"/>
    <w:lvlOverride w:ilvl="0">
      <w:startOverride w:val="1"/>
    </w:lvlOverride>
  </w:num>
  <w:num w:numId="46" w16cid:durableId="71785026">
    <w:abstractNumId w:val="38"/>
    <w:lvlOverride w:ilvl="0">
      <w:startOverride w:val="1"/>
    </w:lvlOverride>
  </w:num>
  <w:num w:numId="47" w16cid:durableId="513231995">
    <w:abstractNumId w:val="32"/>
    <w:lvlOverride w:ilvl="0">
      <w:startOverride w:val="1"/>
    </w:lvlOverride>
  </w:num>
  <w:num w:numId="48" w16cid:durableId="2045598737">
    <w:abstractNumId w:val="19"/>
    <w:lvlOverride w:ilvl="0">
      <w:startOverride w:val="1"/>
    </w:lvlOverride>
  </w:num>
  <w:num w:numId="49" w16cid:durableId="2103404118">
    <w:abstractNumId w:val="40"/>
    <w:lvlOverride w:ilvl="0">
      <w:startOverride w:val="1"/>
    </w:lvlOverride>
  </w:num>
  <w:num w:numId="50" w16cid:durableId="209023303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EE3"/>
    <w:rsid w:val="000E1D93"/>
    <w:rsid w:val="001464ED"/>
    <w:rsid w:val="006D0EE3"/>
    <w:rsid w:val="00C26DC7"/>
    <w:rsid w:val="00E028C4"/>
    <w:rsid w:val="00E31248"/>
    <w:rsid w:val="00EC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F2E2"/>
  <w15:docId w15:val="{D02DF350-C274-461B-AF86-E1440729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8C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0E1D93"/>
    <w:pPr>
      <w:keepNext/>
      <w:keepLines/>
      <w:numPr>
        <w:ilvl w:val="1"/>
        <w:numId w:val="7"/>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E1D93"/>
    <w:pPr>
      <w:keepNext/>
      <w:keepLines/>
      <w:numPr>
        <w:ilvl w:val="2"/>
        <w:numId w:val="7"/>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E1D93"/>
    <w:pPr>
      <w:keepNext/>
      <w:keepLines/>
      <w:numPr>
        <w:ilvl w:val="3"/>
        <w:numId w:val="7"/>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E1D93"/>
    <w:pPr>
      <w:keepNext/>
      <w:keepLines/>
      <w:numPr>
        <w:ilvl w:val="4"/>
        <w:numId w:val="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E1D93"/>
    <w:pPr>
      <w:keepNext/>
      <w:keepLines/>
      <w:numPr>
        <w:ilvl w:val="5"/>
        <w:numId w:val="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E1D9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1D9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1D9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D93"/>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0E1D93"/>
    <w:pPr>
      <w:numPr>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0E1D93"/>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ChapterNumbering">
    <w:name w:val="ChapterNumbering"/>
    <w:uiPriority w:val="99"/>
    <w:rsid w:val="000E1D93"/>
    <w:pPr>
      <w:numPr>
        <w:numId w:val="1"/>
      </w:numPr>
    </w:pPr>
  </w:style>
  <w:style w:type="paragraph" w:styleId="TOC1">
    <w:name w:val="toc 1"/>
    <w:uiPriority w:val="39"/>
    <w:pPr>
      <w:tabs>
        <w:tab w:val="right" w:leader="dot" w:pos="9340"/>
      </w:tabs>
      <w:spacing w:after="100" w:line="276" w:lineRule="auto"/>
    </w:pPr>
    <w:rPr>
      <w:rFonts w:ascii="Calibri" w:hAnsi="Calibri" w:cs="Arial Unicode MS"/>
      <w:color w:val="000000"/>
      <w:sz w:val="24"/>
      <w:szCs w:val="24"/>
      <w:u w:color="000000"/>
    </w:rPr>
  </w:style>
  <w:style w:type="paragraph" w:customStyle="1" w:styleId="HeadA">
    <w:name w:val="HeadA"/>
    <w:qFormat/>
    <w:rsid w:val="000E1D93"/>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uiPriority w:val="39"/>
    <w:pPr>
      <w:tabs>
        <w:tab w:val="right" w:leader="dot" w:pos="9340"/>
      </w:tabs>
      <w:spacing w:after="100" w:line="276" w:lineRule="auto"/>
      <w:ind w:left="200"/>
    </w:pPr>
    <w:rPr>
      <w:rFonts w:ascii="Calibri" w:hAnsi="Calibri" w:cs="Arial Unicode MS"/>
      <w:color w:val="000000"/>
      <w:sz w:val="24"/>
      <w:szCs w:val="24"/>
      <w:u w:color="000000"/>
    </w:rPr>
  </w:style>
  <w:style w:type="paragraph" w:customStyle="1" w:styleId="HeadB">
    <w:name w:val="HeadB"/>
    <w:qFormat/>
    <w:rsid w:val="000E1D93"/>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0E1D93"/>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0E1D93"/>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suppressAutoHyphens/>
      <w:spacing w:before="120" w:after="120" w:line="240" w:lineRule="atLeast"/>
      <w:ind w:left="1440" w:firstLine="360"/>
    </w:pPr>
    <w:rPr>
      <w:rFonts w:ascii="Times Roman" w:hAnsi="Times Roman" w:cs="Arial Unicode MS"/>
      <w:color w:val="000000"/>
      <w:sz w:val="24"/>
      <w:szCs w:val="24"/>
      <w:u w:color="000000"/>
    </w:rPr>
  </w:style>
  <w:style w:type="paragraph" w:customStyle="1" w:styleId="GraphicSlug">
    <w:name w:val="GraphicSlug"/>
    <w:qFormat/>
    <w:rsid w:val="000E1D9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ascii="Calibri" w:eastAsia="Calibri" w:hAnsi="Calibri" w:cs="Calibri"/>
      <w:color w:val="000000"/>
      <w:sz w:val="24"/>
      <w:szCs w:val="24"/>
      <w:u w:color="000000"/>
    </w:rPr>
  </w:style>
  <w:style w:type="paragraph" w:customStyle="1" w:styleId="CaptionLine">
    <w:name w:val="CaptionLine"/>
    <w:next w:val="Body"/>
    <w:qFormat/>
    <w:rsid w:val="000E1D93"/>
    <w:pPr>
      <w:numPr>
        <w:ilvl w:val="4"/>
        <w:numId w:val="17"/>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Bold">
    <w:name w:val="Bold"/>
    <w:uiPriority w:val="1"/>
    <w:rsid w:val="000E1D93"/>
    <w:rPr>
      <w:b/>
      <w:bCs/>
      <w:color w:val="3366FF"/>
    </w:rPr>
  </w:style>
  <w:style w:type="paragraph" w:customStyle="1" w:styleId="CodeWide">
    <w:name w:val="CodeWide"/>
    <w:qFormat/>
    <w:rsid w:val="000E1D93"/>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Code">
    <w:name w:val="Code"/>
    <w:qFormat/>
    <w:rsid w:val="000E1D93"/>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0E1D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character" w:customStyle="1" w:styleId="Xref">
    <w:name w:val="Xref"/>
    <w:uiPriority w:val="1"/>
    <w:rsid w:val="000E1D93"/>
    <w:rPr>
      <w:color w:val="FF0000"/>
      <w:lang w:val="fr-FR"/>
    </w:rPr>
  </w:style>
  <w:style w:type="character" w:customStyle="1" w:styleId="Literal">
    <w:name w:val="Literal"/>
    <w:uiPriority w:val="1"/>
    <w:qFormat/>
    <w:rsid w:val="000E1D93"/>
    <w:rPr>
      <w:rFonts w:ascii="Courier" w:hAnsi="Courier" w:cs="TheSansMonoCondensed-Plain"/>
      <w:color w:val="3366FF"/>
      <w:spacing w:val="0"/>
      <w:w w:val="100"/>
      <w:position w:val="0"/>
      <w:u w:val="none"/>
      <w:vertAlign w:val="baseline"/>
      <w:lang w:val="en-US"/>
    </w:rPr>
  </w:style>
  <w:style w:type="character" w:customStyle="1" w:styleId="None">
    <w:name w:val="None"/>
  </w:style>
  <w:style w:type="character" w:customStyle="1" w:styleId="Hyperlink0">
    <w:name w:val="Hyperlink.0"/>
    <w:basedOn w:val="None"/>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E1D9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0E1D93"/>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0E1D93"/>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0E1D93"/>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0E1D93"/>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0E1D93"/>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0E1D93"/>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0E1D93"/>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0E1D93"/>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0E1D9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0E1D93"/>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0E1D93"/>
    <w:rPr>
      <w:rFonts w:cs="NewBaskervilleEF-Bold"/>
      <w:b/>
      <w:bCs/>
      <w:i/>
      <w:iCs/>
      <w:color w:val="3366FF"/>
      <w:w w:val="100"/>
      <w:position w:val="0"/>
      <w:u w:val="none"/>
      <w:vertAlign w:val="baseline"/>
      <w:lang w:val="en-US"/>
    </w:rPr>
  </w:style>
  <w:style w:type="paragraph" w:customStyle="1" w:styleId="BodyCustom">
    <w:name w:val="BodyCustom"/>
    <w:qFormat/>
    <w:rsid w:val="000E1D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0E1D93"/>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0E1D93"/>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0E1D93"/>
    <w:pPr>
      <w:numPr>
        <w:ilvl w:val="6"/>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0E1D9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0E1D9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0E1D93"/>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0E1D93"/>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0E1D93"/>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0E1D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paragraph" w:customStyle="1" w:styleId="Blockquote">
    <w:name w:val="Blockquote"/>
    <w:next w:val="Normal"/>
    <w:qFormat/>
    <w:rsid w:val="000E1D9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0E1D93"/>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0E1D93"/>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0E1D9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0E1D9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0E1D93"/>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0E1D93"/>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0E1D93"/>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0E1D93"/>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0E1D93"/>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0E1D93"/>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0E1D93"/>
    <w:pPr>
      <w:widowControl w:val="0"/>
      <w:numPr>
        <w:numId w:val="8"/>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0E1D93"/>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0E1D93"/>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0E1D93"/>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0E1D93"/>
    <w:rPr>
      <w:rFonts w:ascii="Wingdings2" w:hAnsi="Wingdings2" w:cs="Wingdings2"/>
      <w:color w:val="000000"/>
      <w:w w:val="100"/>
      <w:position w:val="0"/>
      <w:u w:val="none"/>
      <w:vertAlign w:val="baseline"/>
      <w:lang w:val="en-US"/>
    </w:rPr>
  </w:style>
  <w:style w:type="paragraph" w:customStyle="1" w:styleId="ListBody">
    <w:name w:val="ListBody"/>
    <w:qFormat/>
    <w:rsid w:val="000E1D9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0E1D93"/>
    <w:rPr>
      <w:rFonts w:cs="NewBaskervilleStd-Italic"/>
      <w:i/>
      <w:iCs/>
      <w:color w:val="3366FF"/>
      <w:w w:val="100"/>
      <w:position w:val="0"/>
      <w:u w:val="none"/>
      <w:vertAlign w:val="baseline"/>
      <w:lang w:val="en-US"/>
    </w:rPr>
  </w:style>
  <w:style w:type="paragraph" w:customStyle="1" w:styleId="Note">
    <w:name w:val="Note"/>
    <w:qFormat/>
    <w:rsid w:val="000E1D9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0E1D93"/>
    <w:rPr>
      <w:rFonts w:ascii="Symbol" w:hAnsi="Symbol" w:cs="Symbol"/>
      <w:color w:val="000000"/>
    </w:rPr>
  </w:style>
  <w:style w:type="character" w:customStyle="1" w:styleId="Superscript">
    <w:name w:val="Superscript"/>
    <w:uiPriority w:val="1"/>
    <w:qFormat/>
    <w:rsid w:val="000E1D93"/>
    <w:rPr>
      <w:color w:val="3366FF"/>
      <w:vertAlign w:val="superscript"/>
    </w:rPr>
  </w:style>
  <w:style w:type="character" w:customStyle="1" w:styleId="SuperscriptItalic">
    <w:name w:val="SuperscriptItalic"/>
    <w:uiPriority w:val="1"/>
    <w:qFormat/>
    <w:rsid w:val="000E1D93"/>
    <w:rPr>
      <w:i/>
      <w:color w:val="3366FF"/>
      <w:vertAlign w:val="superscript"/>
    </w:rPr>
  </w:style>
  <w:style w:type="character" w:customStyle="1" w:styleId="Subscript">
    <w:name w:val="Subscript"/>
    <w:uiPriority w:val="1"/>
    <w:qFormat/>
    <w:rsid w:val="000E1D93"/>
    <w:rPr>
      <w:color w:val="3366FF"/>
      <w:vertAlign w:val="subscript"/>
    </w:rPr>
  </w:style>
  <w:style w:type="character" w:customStyle="1" w:styleId="SubscriptItalic">
    <w:name w:val="SubscriptItalic"/>
    <w:uiPriority w:val="1"/>
    <w:qFormat/>
    <w:rsid w:val="000E1D93"/>
    <w:rPr>
      <w:i/>
      <w:color w:val="3366FF"/>
      <w:vertAlign w:val="subscript"/>
    </w:rPr>
  </w:style>
  <w:style w:type="character" w:customStyle="1" w:styleId="Symbol">
    <w:name w:val="Symbol"/>
    <w:uiPriority w:val="1"/>
    <w:qFormat/>
    <w:rsid w:val="000E1D93"/>
    <w:rPr>
      <w:rFonts w:ascii="Symbol" w:hAnsi="Symbol"/>
    </w:rPr>
  </w:style>
  <w:style w:type="character" w:customStyle="1" w:styleId="Italic">
    <w:name w:val="Italic"/>
    <w:uiPriority w:val="1"/>
    <w:qFormat/>
    <w:rsid w:val="000E1D93"/>
    <w:rPr>
      <w:rFonts w:cs="NewBaskervilleStd-Italic"/>
      <w:i/>
      <w:iCs/>
      <w:color w:val="0000FF"/>
      <w:w w:val="100"/>
      <w:position w:val="0"/>
      <w:u w:val="none"/>
      <w:vertAlign w:val="baseline"/>
      <w:lang w:val="en-US"/>
    </w:rPr>
  </w:style>
  <w:style w:type="paragraph" w:customStyle="1" w:styleId="ListBullet">
    <w:name w:val="ListBullet"/>
    <w:qFormat/>
    <w:rsid w:val="000E1D93"/>
    <w:pPr>
      <w:widowControl w:val="0"/>
      <w:numPr>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0E1D93"/>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0E1D93"/>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
    <w:name w:val="ListNumber"/>
    <w:qFormat/>
    <w:rsid w:val="000E1D93"/>
    <w:pPr>
      <w:widowControl w:val="0"/>
      <w:numPr>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NumberSub">
    <w:name w:val="ListNumberSub"/>
    <w:qFormat/>
    <w:rsid w:val="000E1D93"/>
    <w:pPr>
      <w:widowControl w:val="0"/>
      <w:numPr>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0E1D93"/>
    <w:rPr>
      <w:color w:val="FF358C"/>
      <w:u w:val="single"/>
    </w:rPr>
  </w:style>
  <w:style w:type="paragraph" w:customStyle="1" w:styleId="PartNumber">
    <w:name w:val="PartNumber"/>
    <w:qFormat/>
    <w:rsid w:val="000E1D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0E1D9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0E1D9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0E1D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0E1D9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0E1D9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0E1D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0E1D93"/>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0E1D93"/>
    <w:pPr>
      <w:spacing w:before="120"/>
    </w:pPr>
    <w:rPr>
      <w:i/>
      <w:iCs/>
      <w:caps w:val="0"/>
    </w:rPr>
  </w:style>
  <w:style w:type="paragraph" w:customStyle="1" w:styleId="BoxBodyContinued">
    <w:name w:val="BoxBodyContinued"/>
    <w:qFormat/>
    <w:rsid w:val="000E1D93"/>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0E1D9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0E1D9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0E1D93"/>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0E1D93"/>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0E1D93"/>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0E1D93"/>
    <w:rPr>
      <w:color w:val="3366FF"/>
      <w:bdr w:val="none" w:sz="0" w:space="0" w:color="auto"/>
      <w:shd w:val="clear" w:color="auto" w:fill="99CC00"/>
    </w:rPr>
  </w:style>
  <w:style w:type="character" w:customStyle="1" w:styleId="DigitalOnly">
    <w:name w:val="DigitalOnly"/>
    <w:uiPriority w:val="1"/>
    <w:qFormat/>
    <w:rsid w:val="000E1D93"/>
    <w:rPr>
      <w:color w:val="3366FF"/>
      <w:bdr w:val="single" w:sz="4" w:space="0" w:color="3366FF"/>
    </w:rPr>
  </w:style>
  <w:style w:type="character" w:customStyle="1" w:styleId="PrintOnly">
    <w:name w:val="PrintOnly"/>
    <w:uiPriority w:val="1"/>
    <w:qFormat/>
    <w:rsid w:val="000E1D93"/>
    <w:rPr>
      <w:color w:val="3366FF"/>
      <w:bdr w:val="single" w:sz="4" w:space="0" w:color="FF0000"/>
    </w:rPr>
  </w:style>
  <w:style w:type="character" w:customStyle="1" w:styleId="LinkEmail">
    <w:name w:val="LinkEmail"/>
    <w:basedOn w:val="LinkURL"/>
    <w:uiPriority w:val="1"/>
    <w:qFormat/>
    <w:rsid w:val="000E1D93"/>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0E1D93"/>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0E1D93"/>
    <w:rPr>
      <w:color w:val="3366FF"/>
      <w:bdr w:val="none" w:sz="0" w:space="0" w:color="auto"/>
      <w:shd w:val="clear" w:color="auto" w:fill="FFFF00"/>
    </w:rPr>
  </w:style>
  <w:style w:type="character" w:customStyle="1" w:styleId="FootnoteReference">
    <w:name w:val="FootnoteReference"/>
    <w:uiPriority w:val="1"/>
    <w:qFormat/>
    <w:rsid w:val="000E1D93"/>
    <w:rPr>
      <w:color w:val="3366FF"/>
      <w:vertAlign w:val="superscript"/>
    </w:rPr>
  </w:style>
  <w:style w:type="paragraph" w:customStyle="1" w:styleId="Footnote">
    <w:name w:val="Footnote"/>
    <w:qFormat/>
    <w:rsid w:val="000E1D93"/>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0E1D93"/>
    <w:rPr>
      <w:color w:val="3366FF"/>
      <w:vertAlign w:val="superscript"/>
    </w:rPr>
  </w:style>
  <w:style w:type="character" w:customStyle="1" w:styleId="EndnoteReference">
    <w:name w:val="EndnoteReference"/>
    <w:basedOn w:val="FootnoteReference"/>
    <w:uiPriority w:val="1"/>
    <w:qFormat/>
    <w:rsid w:val="000E1D93"/>
    <w:rPr>
      <w:color w:val="3366FF"/>
      <w:vertAlign w:val="superscript"/>
    </w:rPr>
  </w:style>
  <w:style w:type="paragraph" w:customStyle="1" w:styleId="QuotePara">
    <w:name w:val="QuotePara"/>
    <w:qFormat/>
    <w:rsid w:val="000E1D9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0E1D93"/>
    <w:pPr>
      <w:spacing w:after="240"/>
      <w:jc w:val="right"/>
    </w:pPr>
    <w:rPr>
      <w:i w:val="0"/>
    </w:rPr>
  </w:style>
  <w:style w:type="character" w:customStyle="1" w:styleId="Caps">
    <w:name w:val="Caps"/>
    <w:uiPriority w:val="1"/>
    <w:qFormat/>
    <w:rsid w:val="000E1D93"/>
    <w:rPr>
      <w:caps/>
      <w:smallCaps w:val="0"/>
      <w:color w:val="3366FF"/>
    </w:rPr>
  </w:style>
  <w:style w:type="character" w:customStyle="1" w:styleId="SmallCaps">
    <w:name w:val="SmallCaps"/>
    <w:uiPriority w:val="1"/>
    <w:qFormat/>
    <w:rsid w:val="000E1D93"/>
    <w:rPr>
      <w:caps w:val="0"/>
      <w:smallCaps/>
      <w:color w:val="3366FF"/>
    </w:rPr>
  </w:style>
  <w:style w:type="character" w:customStyle="1" w:styleId="SmallCapsBold">
    <w:name w:val="SmallCapsBold"/>
    <w:basedOn w:val="SmallCaps"/>
    <w:uiPriority w:val="1"/>
    <w:qFormat/>
    <w:rsid w:val="000E1D93"/>
    <w:rPr>
      <w:b/>
      <w:bCs/>
      <w:caps w:val="0"/>
      <w:smallCaps/>
      <w:color w:val="3366FF"/>
    </w:rPr>
  </w:style>
  <w:style w:type="character" w:customStyle="1" w:styleId="SmallCapsBoldItalic">
    <w:name w:val="SmallCapsBoldItalic"/>
    <w:basedOn w:val="SmallCapsBold"/>
    <w:uiPriority w:val="1"/>
    <w:qFormat/>
    <w:rsid w:val="000E1D93"/>
    <w:rPr>
      <w:b/>
      <w:bCs/>
      <w:i/>
      <w:iCs/>
      <w:caps w:val="0"/>
      <w:smallCaps/>
      <w:color w:val="3366FF"/>
    </w:rPr>
  </w:style>
  <w:style w:type="character" w:customStyle="1" w:styleId="SmallCapsItalic">
    <w:name w:val="SmallCapsItalic"/>
    <w:basedOn w:val="SmallCaps"/>
    <w:uiPriority w:val="1"/>
    <w:qFormat/>
    <w:rsid w:val="000E1D93"/>
    <w:rPr>
      <w:i/>
      <w:iCs/>
      <w:caps w:val="0"/>
      <w:smallCaps/>
      <w:color w:val="3366FF"/>
    </w:rPr>
  </w:style>
  <w:style w:type="character" w:customStyle="1" w:styleId="NSSymbol">
    <w:name w:val="NSSymbol"/>
    <w:uiPriority w:val="1"/>
    <w:qFormat/>
    <w:rsid w:val="000E1D93"/>
    <w:rPr>
      <w:color w:val="3366FF"/>
    </w:rPr>
  </w:style>
  <w:style w:type="table" w:styleId="TableGrid">
    <w:name w:val="Table Grid"/>
    <w:basedOn w:val="TableNormal"/>
    <w:uiPriority w:val="59"/>
    <w:rsid w:val="000E1D9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0E1D9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0E1D9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0E1D93"/>
    <w:pPr>
      <w:keepLines/>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0E1D93"/>
    <w:pPr>
      <w:keepLines/>
      <w:widowControl w:val="0"/>
      <w:numPr>
        <w:numId w:val="1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0E1D9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0E1D93"/>
    <w:rPr>
      <w:i w:val="0"/>
      <w:sz w:val="18"/>
      <w:szCs w:val="18"/>
    </w:rPr>
  </w:style>
  <w:style w:type="paragraph" w:customStyle="1" w:styleId="ExtractSource">
    <w:name w:val="ExtractSource"/>
    <w:basedOn w:val="ExtractPara"/>
    <w:qFormat/>
    <w:rsid w:val="000E1D93"/>
    <w:pPr>
      <w:jc w:val="right"/>
    </w:pPr>
  </w:style>
  <w:style w:type="paragraph" w:customStyle="1" w:styleId="ExtractParaContinued">
    <w:name w:val="ExtractParaContinued"/>
    <w:basedOn w:val="ExtractPara"/>
    <w:qFormat/>
    <w:rsid w:val="000E1D93"/>
    <w:pPr>
      <w:spacing w:before="0"/>
      <w:ind w:firstLine="360"/>
    </w:pPr>
  </w:style>
  <w:style w:type="paragraph" w:customStyle="1" w:styleId="AppendixNumber">
    <w:name w:val="AppendixNumber"/>
    <w:qFormat/>
    <w:rsid w:val="000E1D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0E1D9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0E1D9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0E1D9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0E1D9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0E1D9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0E1D93"/>
    <w:rPr>
      <w:color w:val="3366FF"/>
      <w:vertAlign w:val="superscript"/>
    </w:rPr>
  </w:style>
  <w:style w:type="paragraph" w:customStyle="1" w:styleId="Reference">
    <w:name w:val="Reference"/>
    <w:qFormat/>
    <w:rsid w:val="000E1D9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AExercise">
    <w:name w:val="HeadAExercise"/>
    <w:qFormat/>
    <w:rsid w:val="000E1D93"/>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0E1D93"/>
    <w:rPr>
      <w:rFonts w:ascii="Courier" w:hAnsi="Courier"/>
      <w:color w:val="A6A6A6" w:themeColor="background1" w:themeShade="A6"/>
    </w:rPr>
  </w:style>
  <w:style w:type="character" w:customStyle="1" w:styleId="PyBracket">
    <w:name w:val="PyBracket"/>
    <w:uiPriority w:val="1"/>
    <w:qFormat/>
    <w:rsid w:val="000E1D93"/>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0E1D93"/>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0E1D93"/>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0E1D93"/>
  </w:style>
  <w:style w:type="character" w:styleId="BookTitle">
    <w:name w:val="Book Title"/>
    <w:basedOn w:val="DefaultParagraphFont"/>
    <w:uiPriority w:val="33"/>
    <w:qFormat/>
    <w:rsid w:val="000E1D93"/>
    <w:rPr>
      <w:b/>
      <w:bCs/>
      <w:smallCaps/>
      <w:spacing w:val="5"/>
    </w:rPr>
  </w:style>
  <w:style w:type="paragraph" w:customStyle="1" w:styleId="BookTitle0">
    <w:name w:val="BookTitle"/>
    <w:qFormat/>
    <w:rsid w:val="000E1D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0E1D93"/>
  </w:style>
  <w:style w:type="paragraph" w:customStyle="1" w:styleId="BookEdition">
    <w:name w:val="BookEdition"/>
    <w:basedOn w:val="BookSubtitle"/>
    <w:qFormat/>
    <w:rsid w:val="000E1D93"/>
    <w:rPr>
      <w:b w:val="0"/>
      <w:bCs w:val="0"/>
      <w:i/>
      <w:iCs/>
      <w:sz w:val="24"/>
      <w:szCs w:val="24"/>
    </w:rPr>
  </w:style>
  <w:style w:type="paragraph" w:customStyle="1" w:styleId="BookAuthor">
    <w:name w:val="BookAuthor"/>
    <w:basedOn w:val="BookEdition"/>
    <w:qFormat/>
    <w:rsid w:val="000E1D93"/>
    <w:rPr>
      <w:i w:val="0"/>
      <w:iCs w:val="0"/>
      <w:smallCaps/>
    </w:rPr>
  </w:style>
  <w:style w:type="paragraph" w:customStyle="1" w:styleId="BookPublisher">
    <w:name w:val="BookPublisher"/>
    <w:basedOn w:val="BookAuthor"/>
    <w:qFormat/>
    <w:rsid w:val="000E1D93"/>
    <w:rPr>
      <w:i/>
      <w:iCs/>
      <w:smallCaps w:val="0"/>
      <w:sz w:val="20"/>
      <w:szCs w:val="20"/>
    </w:rPr>
  </w:style>
  <w:style w:type="paragraph" w:customStyle="1" w:styleId="Copyright">
    <w:name w:val="Copyright"/>
    <w:qFormat/>
    <w:rsid w:val="000E1D9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0E1D93"/>
  </w:style>
  <w:style w:type="paragraph" w:customStyle="1" w:styleId="CopyrightHead">
    <w:name w:val="CopyrightHead"/>
    <w:basedOn w:val="CopyrightLOC"/>
    <w:qFormat/>
    <w:rsid w:val="000E1D93"/>
    <w:rPr>
      <w:b/>
    </w:rPr>
  </w:style>
  <w:style w:type="paragraph" w:customStyle="1" w:styleId="Dedication">
    <w:name w:val="Dedication"/>
    <w:basedOn w:val="BookPublisher"/>
    <w:qFormat/>
    <w:rsid w:val="000E1D93"/>
  </w:style>
  <w:style w:type="paragraph" w:customStyle="1" w:styleId="FrontmatterTitle">
    <w:name w:val="FrontmatterTitle"/>
    <w:basedOn w:val="BackmatterTitle"/>
    <w:qFormat/>
    <w:rsid w:val="000E1D93"/>
  </w:style>
  <w:style w:type="paragraph" w:customStyle="1" w:styleId="TOCFM">
    <w:name w:val="TOCFM"/>
    <w:basedOn w:val="Normal"/>
    <w:qFormat/>
    <w:rsid w:val="000E1D93"/>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0E1D93"/>
    <w:pPr>
      <w:ind w:left="720"/>
    </w:pPr>
    <w:rPr>
      <w:b/>
    </w:rPr>
  </w:style>
  <w:style w:type="paragraph" w:customStyle="1" w:styleId="TOCPart">
    <w:name w:val="TOCPart"/>
    <w:basedOn w:val="TOCH1"/>
    <w:qFormat/>
    <w:rsid w:val="000E1D93"/>
    <w:pPr>
      <w:spacing w:before="120"/>
      <w:ind w:left="0"/>
      <w:jc w:val="center"/>
    </w:pPr>
    <w:rPr>
      <w:b w:val="0"/>
      <w:sz w:val="28"/>
      <w:szCs w:val="24"/>
    </w:rPr>
  </w:style>
  <w:style w:type="paragraph" w:customStyle="1" w:styleId="TOCChapter">
    <w:name w:val="TOCChapter"/>
    <w:basedOn w:val="TOCH1"/>
    <w:qFormat/>
    <w:rsid w:val="000E1D93"/>
    <w:pPr>
      <w:ind w:left="360"/>
    </w:pPr>
    <w:rPr>
      <w:b w:val="0"/>
      <w:sz w:val="24"/>
    </w:rPr>
  </w:style>
  <w:style w:type="paragraph" w:customStyle="1" w:styleId="TOCH2">
    <w:name w:val="TOCH2"/>
    <w:basedOn w:val="TOCH1"/>
    <w:qFormat/>
    <w:rsid w:val="000E1D93"/>
    <w:pPr>
      <w:ind w:left="1080"/>
    </w:pPr>
    <w:rPr>
      <w:i/>
    </w:rPr>
  </w:style>
  <w:style w:type="paragraph" w:customStyle="1" w:styleId="TOCH3">
    <w:name w:val="TOCH3"/>
    <w:basedOn w:val="TOCH1"/>
    <w:qFormat/>
    <w:rsid w:val="000E1D93"/>
    <w:pPr>
      <w:ind w:left="1440"/>
    </w:pPr>
    <w:rPr>
      <w:b w:val="0"/>
      <w:i/>
    </w:rPr>
  </w:style>
  <w:style w:type="paragraph" w:customStyle="1" w:styleId="BoxType">
    <w:name w:val="BoxType"/>
    <w:qFormat/>
    <w:rsid w:val="000E1D93"/>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0E1D93"/>
    <w:rPr>
      <w:b w:val="0"/>
      <w:bCs w:val="0"/>
      <w:i w:val="0"/>
      <w:iCs w:val="0"/>
      <w:color w:val="3366FF"/>
      <w:bdr w:val="none" w:sz="0" w:space="0" w:color="auto"/>
      <w:shd w:val="clear" w:color="auto" w:fill="CCFFCC"/>
    </w:rPr>
  </w:style>
  <w:style w:type="character" w:customStyle="1" w:styleId="CodeAnnotation">
    <w:name w:val="CodeAnnotation"/>
    <w:uiPriority w:val="1"/>
    <w:qFormat/>
    <w:rsid w:val="000E1D93"/>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0E1D93"/>
    <w:pPr>
      <w:keepNext/>
      <w:keepLines/>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0E1D93"/>
    <w:pPr>
      <w:keepNext/>
      <w:keepLines/>
      <w:widowControl w:val="0"/>
      <w:numPr>
        <w:ilvl w:val="2"/>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0E1D93"/>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0E1D93"/>
    <w:pPr>
      <w:keepNext/>
      <w:keepLines/>
      <w:widowControl w:val="0"/>
      <w:numPr>
        <w:ilvl w:val="3"/>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0E1D9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0E1D93"/>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0E1D93"/>
    <w:pPr>
      <w:widowControl w:val="0"/>
      <w:numPr>
        <w:numId w:val="9"/>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0E1D93"/>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0E1D93"/>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0E1D93"/>
    <w:rPr>
      <w:rFonts w:ascii="Webdings" w:hAnsi="Webdings" w:cs="Webdings"/>
      <w:color w:val="3366FF"/>
      <w:w w:val="100"/>
      <w:position w:val="0"/>
      <w:u w:val="none"/>
      <w:vertAlign w:val="baseline"/>
      <w:lang w:val="en-US"/>
    </w:rPr>
  </w:style>
  <w:style w:type="paragraph" w:customStyle="1" w:styleId="TableTitle">
    <w:name w:val="TableTitle"/>
    <w:qFormat/>
    <w:rsid w:val="000E1D93"/>
    <w:pPr>
      <w:keepNext/>
      <w:keepLines/>
      <w:widowControl w:val="0"/>
      <w:numPr>
        <w:ilvl w:val="5"/>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0E1D93"/>
    <w:pPr>
      <w:jc w:val="right"/>
    </w:pPr>
    <w:rPr>
      <w:i w:val="0"/>
    </w:rPr>
  </w:style>
  <w:style w:type="paragraph" w:customStyle="1" w:styleId="SourceForeword">
    <w:name w:val="SourceForeword"/>
    <w:basedOn w:val="ReviewSource"/>
    <w:qFormat/>
    <w:rsid w:val="000E1D93"/>
  </w:style>
  <w:style w:type="paragraph" w:customStyle="1" w:styleId="ReviewHead">
    <w:name w:val="ReviewHead"/>
    <w:basedOn w:val="FrontmatterTitle"/>
    <w:qFormat/>
    <w:rsid w:val="000E1D93"/>
  </w:style>
  <w:style w:type="paragraph" w:customStyle="1" w:styleId="ReviewQuote">
    <w:name w:val="ReviewQuote"/>
    <w:basedOn w:val="QuotePara"/>
    <w:qFormat/>
    <w:rsid w:val="000E1D93"/>
  </w:style>
  <w:style w:type="paragraph" w:customStyle="1" w:styleId="ReviewSource">
    <w:name w:val="ReviewSource"/>
    <w:basedOn w:val="QuoteSource"/>
    <w:qFormat/>
    <w:rsid w:val="000E1D93"/>
  </w:style>
  <w:style w:type="paragraph" w:customStyle="1" w:styleId="ListGraphic">
    <w:name w:val="ListGraphic"/>
    <w:basedOn w:val="GraphicSlug"/>
    <w:qFormat/>
    <w:rsid w:val="000E1D93"/>
    <w:pPr>
      <w:ind w:left="0"/>
    </w:pPr>
  </w:style>
  <w:style w:type="paragraph" w:customStyle="1" w:styleId="ListCaption">
    <w:name w:val="ListCaption"/>
    <w:basedOn w:val="CaptionLine"/>
    <w:qFormat/>
    <w:rsid w:val="000E1D93"/>
    <w:pPr>
      <w:ind w:left="3600"/>
    </w:pPr>
  </w:style>
  <w:style w:type="paragraph" w:customStyle="1" w:styleId="NoteContinued">
    <w:name w:val="NoteContinued"/>
    <w:basedOn w:val="Note"/>
    <w:qFormat/>
    <w:rsid w:val="000E1D93"/>
    <w:pPr>
      <w:spacing w:before="0"/>
      <w:ind w:firstLine="0"/>
    </w:pPr>
  </w:style>
  <w:style w:type="paragraph" w:customStyle="1" w:styleId="NoteCode">
    <w:name w:val="NoteCode"/>
    <w:basedOn w:val="Code"/>
    <w:qFormat/>
    <w:rsid w:val="000E1D93"/>
    <w:pPr>
      <w:spacing w:after="240"/>
    </w:pPr>
  </w:style>
  <w:style w:type="paragraph" w:customStyle="1" w:styleId="ListBulletSub">
    <w:name w:val="ListBulletSub"/>
    <w:basedOn w:val="ListBullet"/>
    <w:qFormat/>
    <w:rsid w:val="000E1D93"/>
    <w:pPr>
      <w:numPr>
        <w:numId w:val="43"/>
      </w:numPr>
      <w:ind w:left="2520"/>
    </w:pPr>
  </w:style>
  <w:style w:type="paragraph" w:customStyle="1" w:styleId="CodeCustom1">
    <w:name w:val="CodeCustom1"/>
    <w:basedOn w:val="Code"/>
    <w:qFormat/>
    <w:rsid w:val="000E1D93"/>
    <w:rPr>
      <w:color w:val="00B0F0"/>
    </w:rPr>
  </w:style>
  <w:style w:type="paragraph" w:customStyle="1" w:styleId="CodeCustom2">
    <w:name w:val="CodeCustom2"/>
    <w:basedOn w:val="CodeCustom1"/>
    <w:qFormat/>
    <w:rsid w:val="000E1D93"/>
    <w:pPr>
      <w:framePr w:wrap="around" w:vAnchor="text" w:hAnchor="text" w:y="1"/>
    </w:pPr>
    <w:rPr>
      <w:color w:val="7030A0"/>
    </w:rPr>
  </w:style>
  <w:style w:type="paragraph" w:customStyle="1" w:styleId="BoxGraphic">
    <w:name w:val="BoxGraphic"/>
    <w:basedOn w:val="BoxBodyFirst"/>
    <w:qFormat/>
    <w:rsid w:val="000E1D93"/>
    <w:rPr>
      <w:bCs/>
      <w:color w:val="A12126"/>
    </w:rPr>
  </w:style>
  <w:style w:type="paragraph" w:customStyle="1" w:styleId="Equation">
    <w:name w:val="Equation"/>
    <w:basedOn w:val="ListPlain"/>
    <w:qFormat/>
    <w:rsid w:val="000E1D93"/>
  </w:style>
  <w:style w:type="character" w:customStyle="1" w:styleId="LiteralSuperscript">
    <w:name w:val="LiteralSuperscript"/>
    <w:uiPriority w:val="1"/>
    <w:qFormat/>
    <w:rsid w:val="000E1D93"/>
    <w:rPr>
      <w:vertAlign w:val="superscript"/>
    </w:rPr>
  </w:style>
  <w:style w:type="character" w:customStyle="1" w:styleId="LiteralSubscript">
    <w:name w:val="LiteralSubscript"/>
    <w:uiPriority w:val="1"/>
    <w:qFormat/>
    <w:rsid w:val="000E1D93"/>
    <w:rPr>
      <w:vertAlign w:val="subscript"/>
    </w:rPr>
  </w:style>
  <w:style w:type="character" w:customStyle="1" w:styleId="LiteralItalicSuperscript">
    <w:name w:val="LiteralItalicSuperscript"/>
    <w:uiPriority w:val="1"/>
    <w:qFormat/>
    <w:rsid w:val="000E1D93"/>
    <w:rPr>
      <w:i/>
      <w:color w:val="3266FF"/>
      <w:vertAlign w:val="superscript"/>
    </w:rPr>
  </w:style>
  <w:style w:type="character" w:customStyle="1" w:styleId="LiteralItalicSubscript">
    <w:name w:val="LiteralItalicSubscript"/>
    <w:basedOn w:val="LiteralItalicSuperscript"/>
    <w:uiPriority w:val="1"/>
    <w:qFormat/>
    <w:rsid w:val="000E1D93"/>
    <w:rPr>
      <w:i/>
      <w:color w:val="3266FF"/>
      <w:vertAlign w:val="subscript"/>
    </w:rPr>
  </w:style>
  <w:style w:type="paragraph" w:customStyle="1" w:styleId="BoxCodeAnnotated">
    <w:name w:val="BoxCodeAnnotated"/>
    <w:basedOn w:val="BoxCode"/>
    <w:qFormat/>
    <w:rsid w:val="000E1D93"/>
    <w:pPr>
      <w:ind w:hanging="216"/>
    </w:pPr>
  </w:style>
  <w:style w:type="paragraph" w:customStyle="1" w:styleId="BoxListNumberSub">
    <w:name w:val="BoxListNumberSub"/>
    <w:basedOn w:val="BoxListNumber"/>
    <w:qFormat/>
    <w:rsid w:val="000E1D93"/>
    <w:pPr>
      <w:numPr>
        <w:numId w:val="20"/>
      </w:numPr>
      <w:ind w:left="720"/>
    </w:pPr>
  </w:style>
  <w:style w:type="numbering" w:customStyle="1" w:styleId="CurrentList1">
    <w:name w:val="Current List1"/>
    <w:uiPriority w:val="99"/>
    <w:rsid w:val="000E1D93"/>
    <w:pPr>
      <w:numPr>
        <w:numId w:val="18"/>
      </w:numPr>
    </w:pPr>
  </w:style>
  <w:style w:type="numbering" w:customStyle="1" w:styleId="CurrentList2">
    <w:name w:val="Current List2"/>
    <w:uiPriority w:val="99"/>
    <w:rsid w:val="000E1D93"/>
    <w:pPr>
      <w:numPr>
        <w:numId w:val="19"/>
      </w:numPr>
    </w:pPr>
  </w:style>
  <w:style w:type="paragraph" w:customStyle="1" w:styleId="ListContinued">
    <w:name w:val="ListContinued"/>
    <w:qFormat/>
    <w:rsid w:val="000E1D93"/>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0E1D93"/>
    <w:pPr>
      <w:ind w:left="1613" w:hanging="216"/>
    </w:pPr>
  </w:style>
  <w:style w:type="paragraph" w:customStyle="1" w:styleId="ListLetter">
    <w:name w:val="ListLetter"/>
    <w:qFormat/>
    <w:rsid w:val="000E1D93"/>
    <w:pPr>
      <w:numPr>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0E1D93"/>
    <w:pPr>
      <w:numPr>
        <w:numId w:val="24"/>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0E1D93"/>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0E1D93"/>
    <w:pPr>
      <w:numPr>
        <w:numId w:val="22"/>
      </w:numPr>
    </w:pPr>
  </w:style>
  <w:style w:type="numbering" w:customStyle="1" w:styleId="CurrentList4">
    <w:name w:val="Current List4"/>
    <w:uiPriority w:val="99"/>
    <w:rsid w:val="000E1D93"/>
    <w:pPr>
      <w:numPr>
        <w:numId w:val="23"/>
      </w:numPr>
    </w:pPr>
  </w:style>
  <w:style w:type="paragraph" w:customStyle="1" w:styleId="BoxListLetter">
    <w:name w:val="BoxListLetter"/>
    <w:basedOn w:val="BoxListNumber"/>
    <w:qFormat/>
    <w:rsid w:val="000E1D93"/>
    <w:pPr>
      <w:numPr>
        <w:numId w:val="27"/>
      </w:numPr>
      <w:ind w:left="360"/>
    </w:pPr>
  </w:style>
  <w:style w:type="numbering" w:customStyle="1" w:styleId="CurrentList5">
    <w:name w:val="Current List5"/>
    <w:uiPriority w:val="99"/>
    <w:rsid w:val="000E1D93"/>
    <w:pPr>
      <w:numPr>
        <w:numId w:val="25"/>
      </w:numPr>
    </w:pPr>
  </w:style>
  <w:style w:type="paragraph" w:customStyle="1" w:styleId="BoxListLetterSub">
    <w:name w:val="BoxListLetterSub"/>
    <w:basedOn w:val="BoxListNumber"/>
    <w:qFormat/>
    <w:rsid w:val="000E1D93"/>
    <w:pPr>
      <w:numPr>
        <w:numId w:val="29"/>
      </w:numPr>
    </w:pPr>
  </w:style>
  <w:style w:type="numbering" w:customStyle="1" w:styleId="CurrentList6">
    <w:name w:val="Current List6"/>
    <w:uiPriority w:val="99"/>
    <w:rsid w:val="000E1D93"/>
    <w:pPr>
      <w:numPr>
        <w:numId w:val="26"/>
      </w:numPr>
    </w:pPr>
  </w:style>
  <w:style w:type="paragraph" w:customStyle="1" w:styleId="BoxListBulletSub">
    <w:name w:val="BoxListBulletSub"/>
    <w:basedOn w:val="BoxListBullet"/>
    <w:qFormat/>
    <w:rsid w:val="000E1D93"/>
    <w:pPr>
      <w:numPr>
        <w:numId w:val="41"/>
      </w:numPr>
      <w:ind w:left="720"/>
    </w:pPr>
  </w:style>
  <w:style w:type="numbering" w:customStyle="1" w:styleId="CurrentList7">
    <w:name w:val="Current List7"/>
    <w:uiPriority w:val="99"/>
    <w:rsid w:val="000E1D93"/>
    <w:pPr>
      <w:numPr>
        <w:numId w:val="28"/>
      </w:numPr>
    </w:pPr>
  </w:style>
  <w:style w:type="paragraph" w:customStyle="1" w:styleId="ChapterAuthor">
    <w:name w:val="ChapterAuthor"/>
    <w:basedOn w:val="ChapterSubtitle"/>
    <w:qFormat/>
    <w:rsid w:val="000E1D93"/>
    <w:rPr>
      <w:i/>
      <w:sz w:val="22"/>
    </w:rPr>
  </w:style>
  <w:style w:type="character" w:customStyle="1" w:styleId="ChineseChar">
    <w:name w:val="ChineseChar"/>
    <w:uiPriority w:val="1"/>
    <w:qFormat/>
    <w:rsid w:val="000E1D93"/>
    <w:rPr>
      <w:lang w:val="fr-FR"/>
    </w:rPr>
  </w:style>
  <w:style w:type="character" w:customStyle="1" w:styleId="JapaneseChar">
    <w:name w:val="JapaneseChar"/>
    <w:uiPriority w:val="1"/>
    <w:qFormat/>
    <w:rsid w:val="000E1D93"/>
    <w:rPr>
      <w:lang w:val="fr-FR"/>
    </w:rPr>
  </w:style>
  <w:style w:type="character" w:customStyle="1" w:styleId="EmojiChar">
    <w:name w:val="EmojiChar"/>
    <w:uiPriority w:val="99"/>
    <w:qFormat/>
    <w:rsid w:val="000E1D93"/>
    <w:rPr>
      <w:lang w:val="fr-FR"/>
    </w:rPr>
  </w:style>
  <w:style w:type="character" w:customStyle="1" w:styleId="Strikethrough">
    <w:name w:val="Strikethrough"/>
    <w:uiPriority w:val="1"/>
    <w:qFormat/>
    <w:rsid w:val="000E1D93"/>
    <w:rPr>
      <w:strike/>
      <w:dstrike w:val="0"/>
    </w:rPr>
  </w:style>
  <w:style w:type="character" w:customStyle="1" w:styleId="SuperscriptBold">
    <w:name w:val="SuperscriptBold"/>
    <w:basedOn w:val="Superscript"/>
    <w:uiPriority w:val="1"/>
    <w:qFormat/>
    <w:rsid w:val="000E1D93"/>
    <w:rPr>
      <w:b/>
      <w:color w:val="3366FF"/>
      <w:vertAlign w:val="superscript"/>
    </w:rPr>
  </w:style>
  <w:style w:type="character" w:customStyle="1" w:styleId="SubscriptBold">
    <w:name w:val="SubscriptBold"/>
    <w:basedOn w:val="Subscript"/>
    <w:uiPriority w:val="1"/>
    <w:qFormat/>
    <w:rsid w:val="000E1D93"/>
    <w:rPr>
      <w:b/>
      <w:color w:val="3366FF"/>
      <w:vertAlign w:val="subscript"/>
    </w:rPr>
  </w:style>
  <w:style w:type="character" w:customStyle="1" w:styleId="SuperscriptBoldItalic">
    <w:name w:val="SuperscriptBoldItalic"/>
    <w:basedOn w:val="Superscript"/>
    <w:uiPriority w:val="1"/>
    <w:qFormat/>
    <w:rsid w:val="000E1D93"/>
    <w:rPr>
      <w:b/>
      <w:i/>
      <w:color w:val="3366FF"/>
      <w:vertAlign w:val="superscript"/>
    </w:rPr>
  </w:style>
  <w:style w:type="character" w:customStyle="1" w:styleId="SubscriptBoldItalic">
    <w:name w:val="SubscriptBoldItalic"/>
    <w:basedOn w:val="Subscript"/>
    <w:uiPriority w:val="1"/>
    <w:qFormat/>
    <w:rsid w:val="000E1D93"/>
    <w:rPr>
      <w:b/>
      <w:i/>
      <w:color w:val="3366FF"/>
      <w:vertAlign w:val="subscript"/>
    </w:rPr>
  </w:style>
  <w:style w:type="character" w:customStyle="1" w:styleId="SuperscriptLiteralBoldItalic">
    <w:name w:val="SuperscriptLiteralBoldItalic"/>
    <w:basedOn w:val="SuperscriptBoldItalic"/>
    <w:uiPriority w:val="1"/>
    <w:qFormat/>
    <w:rsid w:val="000E1D93"/>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0E1D93"/>
    <w:rPr>
      <w:rFonts w:ascii="Courier" w:hAnsi="Courier"/>
      <w:b/>
      <w:i/>
      <w:color w:val="3366FF"/>
      <w:vertAlign w:val="subscript"/>
    </w:rPr>
  </w:style>
  <w:style w:type="character" w:customStyle="1" w:styleId="SuperscriptLiteralBold">
    <w:name w:val="SuperscriptLiteralBold"/>
    <w:basedOn w:val="SuperscriptBold"/>
    <w:uiPriority w:val="1"/>
    <w:qFormat/>
    <w:rsid w:val="000E1D93"/>
    <w:rPr>
      <w:rFonts w:ascii="Courier" w:hAnsi="Courier"/>
      <w:b/>
      <w:i w:val="0"/>
      <w:color w:val="3366FF"/>
      <w:vertAlign w:val="superscript"/>
    </w:rPr>
  </w:style>
  <w:style w:type="character" w:customStyle="1" w:styleId="SubscriptLiteralBold">
    <w:name w:val="SubscriptLiteralBold"/>
    <w:basedOn w:val="SubscriptBold"/>
    <w:uiPriority w:val="1"/>
    <w:qFormat/>
    <w:rsid w:val="000E1D93"/>
    <w:rPr>
      <w:rFonts w:ascii="Courier" w:hAnsi="Courier"/>
      <w:b/>
      <w:i w:val="0"/>
      <w:color w:val="3366FF"/>
      <w:vertAlign w:val="subscript"/>
    </w:rPr>
  </w:style>
  <w:style w:type="character" w:customStyle="1" w:styleId="SuperscriptLiteral">
    <w:name w:val="SuperscriptLiteral"/>
    <w:basedOn w:val="Superscript"/>
    <w:uiPriority w:val="1"/>
    <w:qFormat/>
    <w:rsid w:val="000E1D93"/>
    <w:rPr>
      <w:rFonts w:ascii="Courier" w:hAnsi="Courier"/>
      <w:color w:val="3366FF"/>
      <w:vertAlign w:val="superscript"/>
    </w:rPr>
  </w:style>
  <w:style w:type="character" w:customStyle="1" w:styleId="SuperscriptLiteralItalic">
    <w:name w:val="SuperscriptLiteralItalic"/>
    <w:basedOn w:val="SuperscriptLiteral"/>
    <w:uiPriority w:val="1"/>
    <w:qFormat/>
    <w:rsid w:val="000E1D93"/>
    <w:rPr>
      <w:rFonts w:ascii="Courier" w:hAnsi="Courier"/>
      <w:i/>
      <w:color w:val="3366FF"/>
      <w:vertAlign w:val="superscript"/>
    </w:rPr>
  </w:style>
  <w:style w:type="character" w:customStyle="1" w:styleId="SubscriptLiteral">
    <w:name w:val="SubscriptLiteral"/>
    <w:basedOn w:val="Subscript"/>
    <w:uiPriority w:val="1"/>
    <w:qFormat/>
    <w:rsid w:val="000E1D93"/>
    <w:rPr>
      <w:rFonts w:ascii="Courier" w:hAnsi="Courier"/>
      <w:color w:val="3366FF"/>
      <w:vertAlign w:val="subscript"/>
    </w:rPr>
  </w:style>
  <w:style w:type="character" w:customStyle="1" w:styleId="SubscriptLiteralItalic">
    <w:name w:val="SubscriptLiteralItalic"/>
    <w:basedOn w:val="SubscriptLiteral"/>
    <w:uiPriority w:val="1"/>
    <w:qFormat/>
    <w:rsid w:val="000E1D93"/>
    <w:rPr>
      <w:rFonts w:ascii="Courier" w:hAnsi="Courier"/>
      <w:i/>
      <w:color w:val="3366FF"/>
      <w:vertAlign w:val="subscript"/>
    </w:rPr>
  </w:style>
  <w:style w:type="character" w:customStyle="1" w:styleId="CyrillicChar">
    <w:name w:val="CyrillicChar"/>
    <w:uiPriority w:val="1"/>
    <w:qFormat/>
    <w:rsid w:val="000E1D93"/>
    <w:rPr>
      <w:lang w:val="fr-FR"/>
    </w:rPr>
  </w:style>
  <w:style w:type="paragraph" w:customStyle="1" w:styleId="TabularList">
    <w:name w:val="TabularList"/>
    <w:basedOn w:val="Body"/>
    <w:qFormat/>
    <w:rsid w:val="000E1D93"/>
    <w:pPr>
      <w:ind w:left="0" w:firstLine="0"/>
    </w:pPr>
  </w:style>
  <w:style w:type="character" w:styleId="UnresolvedMention">
    <w:name w:val="Unresolved Mention"/>
    <w:basedOn w:val="DefaultParagraphFont"/>
    <w:uiPriority w:val="99"/>
    <w:semiHidden/>
    <w:unhideWhenUsed/>
    <w:rsid w:val="000E1D93"/>
    <w:rPr>
      <w:color w:val="605E5C"/>
      <w:shd w:val="clear" w:color="auto" w:fill="E1DFDD"/>
    </w:rPr>
  </w:style>
  <w:style w:type="numbering" w:customStyle="1" w:styleId="CurrentList9">
    <w:name w:val="Current List9"/>
    <w:uiPriority w:val="99"/>
    <w:rsid w:val="000E1D93"/>
    <w:pPr>
      <w:numPr>
        <w:numId w:val="42"/>
      </w:numPr>
    </w:pPr>
  </w:style>
  <w:style w:type="numbering" w:customStyle="1" w:styleId="CurrentList8">
    <w:name w:val="Current List8"/>
    <w:uiPriority w:val="99"/>
    <w:rsid w:val="000E1D93"/>
    <w:pPr>
      <w:numPr>
        <w:numId w:val="40"/>
      </w:numPr>
    </w:pPr>
  </w:style>
  <w:style w:type="paragraph" w:styleId="EndnoteText">
    <w:name w:val="endnote text"/>
    <w:basedOn w:val="Normal"/>
    <w:link w:val="EndnoteTextChar"/>
    <w:uiPriority w:val="99"/>
    <w:semiHidden/>
    <w:unhideWhenUsed/>
    <w:rsid w:val="000E1D9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1D93"/>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0E1D93"/>
    <w:rPr>
      <w:vertAlign w:val="superscript"/>
    </w:rPr>
  </w:style>
  <w:style w:type="paragraph" w:styleId="FootnoteText">
    <w:name w:val="footnote text"/>
    <w:basedOn w:val="Normal"/>
    <w:link w:val="FootnoteTextChar"/>
    <w:uiPriority w:val="99"/>
    <w:semiHidden/>
    <w:unhideWhenUsed/>
    <w:rsid w:val="000E1D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1D93"/>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0E1D93"/>
    <w:rPr>
      <w:vertAlign w:val="superscript"/>
    </w:rPr>
  </w:style>
  <w:style w:type="character" w:customStyle="1" w:styleId="Emoji">
    <w:name w:val="Emoji"/>
    <w:basedOn w:val="DefaultParagraphFont"/>
    <w:uiPriority w:val="1"/>
    <w:qFormat/>
    <w:rsid w:val="000E1D93"/>
    <w:rPr>
      <w:rFonts w:ascii="Apple Color Emoji" w:hAnsi="Apple Color Emoji" w:cs="Apple Color Emoji"/>
      <w:lang w:eastAsia="en-US"/>
    </w:rPr>
  </w:style>
  <w:style w:type="character" w:customStyle="1" w:styleId="LiteralGrayItalic">
    <w:name w:val="LiteralGrayItalic"/>
    <w:basedOn w:val="LiteralGray"/>
    <w:uiPriority w:val="1"/>
    <w:qFormat/>
    <w:rsid w:val="000E1D93"/>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EC555E"/>
    <w:pPr>
      <w:spacing w:line="240" w:lineRule="auto"/>
    </w:pPr>
    <w:rPr>
      <w:b/>
      <w:bCs/>
    </w:rPr>
  </w:style>
  <w:style w:type="character" w:customStyle="1" w:styleId="CommentSubjectChar">
    <w:name w:val="Comment Subject Char"/>
    <w:basedOn w:val="CommentTextChar"/>
    <w:link w:val="CommentSubject"/>
    <w:uiPriority w:val="99"/>
    <w:semiHidden/>
    <w:rsid w:val="00EC555E"/>
    <w:rPr>
      <w:rFonts w:asciiTheme="minorHAnsi" w:eastAsia="Times New Roman" w:hAnsiTheme="minorHAnsi" w:cstheme="minorBidi"/>
      <w:b/>
      <w:bCs/>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api.census.gov/data/key_signup.html"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89B84-E00F-4B09-91C9-50B1E2BBB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C:\Users\franc\Downloads\NSPTemplate091622 (2).dotm</Template>
  <TotalTime>14</TotalTime>
  <Pages>21</Pages>
  <Words>5427</Words>
  <Characters>30935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4</cp:revision>
  <dcterms:created xsi:type="dcterms:W3CDTF">2023-06-07T15:20:00Z</dcterms:created>
  <dcterms:modified xsi:type="dcterms:W3CDTF">2023-06-13T14:10:00Z</dcterms:modified>
</cp:coreProperties>
</file>