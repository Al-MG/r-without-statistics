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ke-your-own-theme"/>
    <w:p w14:paraId="669A983B" w14:textId="7CC2E69F" w:rsidR="00F91A7C" w:rsidRDefault="00C350F1">
      <w:pPr>
        <w:pStyle w:val="TOC1"/>
        <w:rPr>
          <w:rFonts w:eastAsiaTheme="minorEastAsia"/>
          <w:noProof/>
          <w:sz w:val="22"/>
          <w:szCs w:val="22"/>
        </w:rPr>
      </w:pPr>
      <w:r>
        <w:rPr>
          <w:lang w:val="en-CA"/>
        </w:rPr>
        <w:fldChar w:fldCharType="begin"/>
      </w:r>
      <w:r>
        <w:instrText xml:space="preserve"> TOC \o "1-3" \h \z \t "HeadA,1,HeadB,2,HeadC,3" </w:instrText>
      </w:r>
      <w:r>
        <w:rPr>
          <w:lang w:val="en-CA"/>
        </w:rPr>
        <w:fldChar w:fldCharType="separate"/>
      </w:r>
      <w:hyperlink w:anchor="_Toc129261293" w:history="1">
        <w:r w:rsidR="00F91A7C" w:rsidRPr="00C72334">
          <w:rPr>
            <w:rStyle w:val="Hyperlink"/>
            <w:rFonts w:eastAsiaTheme="minorHAnsi"/>
            <w:noProof/>
          </w:rPr>
          <w:t>Using a Custom Theme to Style a Plot</w:t>
        </w:r>
        <w:r w:rsidR="00F91A7C">
          <w:rPr>
            <w:noProof/>
            <w:webHidden/>
          </w:rPr>
          <w:tab/>
        </w:r>
        <w:r w:rsidR="00F91A7C">
          <w:rPr>
            <w:noProof/>
            <w:webHidden/>
          </w:rPr>
          <w:fldChar w:fldCharType="begin"/>
        </w:r>
        <w:r w:rsidR="00F91A7C">
          <w:rPr>
            <w:noProof/>
            <w:webHidden/>
          </w:rPr>
          <w:instrText xml:space="preserve"> PAGEREF _Toc129261293 \h </w:instrText>
        </w:r>
        <w:r w:rsidR="00F91A7C">
          <w:rPr>
            <w:noProof/>
            <w:webHidden/>
          </w:rPr>
        </w:r>
        <w:r w:rsidR="00F91A7C">
          <w:rPr>
            <w:noProof/>
            <w:webHidden/>
          </w:rPr>
          <w:fldChar w:fldCharType="separate"/>
        </w:r>
        <w:r w:rsidR="00F91A7C">
          <w:rPr>
            <w:noProof/>
            <w:webHidden/>
          </w:rPr>
          <w:t>2</w:t>
        </w:r>
        <w:r w:rsidR="00F91A7C">
          <w:rPr>
            <w:noProof/>
            <w:webHidden/>
          </w:rPr>
          <w:fldChar w:fldCharType="end"/>
        </w:r>
      </w:hyperlink>
    </w:p>
    <w:p w14:paraId="53CF06A5" w14:textId="4562CD02" w:rsidR="00F91A7C" w:rsidRDefault="00F91A7C">
      <w:pPr>
        <w:pStyle w:val="TOC2"/>
        <w:rPr>
          <w:rFonts w:eastAsiaTheme="minorEastAsia"/>
          <w:noProof/>
          <w:sz w:val="22"/>
          <w:szCs w:val="22"/>
        </w:rPr>
      </w:pPr>
      <w:hyperlink w:anchor="_Toc129261294" w:history="1">
        <w:r w:rsidRPr="00C72334">
          <w:rPr>
            <w:rStyle w:val="Hyperlink"/>
            <w:rFonts w:eastAsiaTheme="minorHAnsi"/>
            <w:noProof/>
          </w:rPr>
          <w:t>Creating an Example Plot</w:t>
        </w:r>
        <w:r>
          <w:rPr>
            <w:noProof/>
            <w:webHidden/>
          </w:rPr>
          <w:tab/>
        </w:r>
        <w:r>
          <w:rPr>
            <w:noProof/>
            <w:webHidden/>
          </w:rPr>
          <w:fldChar w:fldCharType="begin"/>
        </w:r>
        <w:r>
          <w:rPr>
            <w:noProof/>
            <w:webHidden/>
          </w:rPr>
          <w:instrText xml:space="preserve"> PAGEREF _Toc129261294 \h </w:instrText>
        </w:r>
        <w:r>
          <w:rPr>
            <w:noProof/>
            <w:webHidden/>
          </w:rPr>
        </w:r>
        <w:r>
          <w:rPr>
            <w:noProof/>
            <w:webHidden/>
          </w:rPr>
          <w:fldChar w:fldCharType="separate"/>
        </w:r>
        <w:r>
          <w:rPr>
            <w:noProof/>
            <w:webHidden/>
          </w:rPr>
          <w:t>2</w:t>
        </w:r>
        <w:r>
          <w:rPr>
            <w:noProof/>
            <w:webHidden/>
          </w:rPr>
          <w:fldChar w:fldCharType="end"/>
        </w:r>
      </w:hyperlink>
    </w:p>
    <w:p w14:paraId="483EC168" w14:textId="24F270B1" w:rsidR="00F91A7C" w:rsidRDefault="00F91A7C">
      <w:pPr>
        <w:pStyle w:val="TOC2"/>
        <w:rPr>
          <w:rFonts w:eastAsiaTheme="minorEastAsia"/>
          <w:noProof/>
          <w:sz w:val="22"/>
          <w:szCs w:val="22"/>
        </w:rPr>
      </w:pPr>
      <w:hyperlink w:anchor="_Toc129261295" w:history="1">
        <w:r w:rsidRPr="00C72334">
          <w:rPr>
            <w:rStyle w:val="Hyperlink"/>
            <w:rFonts w:eastAsiaTheme="minorHAnsi"/>
            <w:noProof/>
          </w:rPr>
          <w:t>Applying the bbc_style() Function</w:t>
        </w:r>
        <w:r>
          <w:rPr>
            <w:noProof/>
            <w:webHidden/>
          </w:rPr>
          <w:tab/>
        </w:r>
        <w:r>
          <w:rPr>
            <w:noProof/>
            <w:webHidden/>
          </w:rPr>
          <w:fldChar w:fldCharType="begin"/>
        </w:r>
        <w:r>
          <w:rPr>
            <w:noProof/>
            <w:webHidden/>
          </w:rPr>
          <w:instrText xml:space="preserve"> PAGEREF _Toc129261295 \h </w:instrText>
        </w:r>
        <w:r>
          <w:rPr>
            <w:noProof/>
            <w:webHidden/>
          </w:rPr>
        </w:r>
        <w:r>
          <w:rPr>
            <w:noProof/>
            <w:webHidden/>
          </w:rPr>
          <w:fldChar w:fldCharType="separate"/>
        </w:r>
        <w:r>
          <w:rPr>
            <w:noProof/>
            <w:webHidden/>
          </w:rPr>
          <w:t>4</w:t>
        </w:r>
        <w:r>
          <w:rPr>
            <w:noProof/>
            <w:webHidden/>
          </w:rPr>
          <w:fldChar w:fldCharType="end"/>
        </w:r>
      </w:hyperlink>
    </w:p>
    <w:p w14:paraId="2A8E87FA" w14:textId="0F6E75EE" w:rsidR="00F91A7C" w:rsidRDefault="00F91A7C">
      <w:pPr>
        <w:pStyle w:val="TOC1"/>
        <w:rPr>
          <w:rFonts w:eastAsiaTheme="minorEastAsia"/>
          <w:noProof/>
          <w:sz w:val="22"/>
          <w:szCs w:val="22"/>
        </w:rPr>
      </w:pPr>
      <w:hyperlink w:anchor="_Toc129261296" w:history="1">
        <w:r w:rsidRPr="00C72334">
          <w:rPr>
            <w:rStyle w:val="Hyperlink"/>
            <w:rFonts w:eastAsiaTheme="minorHAnsi"/>
            <w:noProof/>
          </w:rPr>
          <w:t>Breaking Down the Custom Theme</w:t>
        </w:r>
        <w:r>
          <w:rPr>
            <w:noProof/>
            <w:webHidden/>
          </w:rPr>
          <w:tab/>
        </w:r>
        <w:r>
          <w:rPr>
            <w:noProof/>
            <w:webHidden/>
          </w:rPr>
          <w:fldChar w:fldCharType="begin"/>
        </w:r>
        <w:r>
          <w:rPr>
            <w:noProof/>
            <w:webHidden/>
          </w:rPr>
          <w:instrText xml:space="preserve"> PAGEREF _Toc129261296 \h </w:instrText>
        </w:r>
        <w:r>
          <w:rPr>
            <w:noProof/>
            <w:webHidden/>
          </w:rPr>
        </w:r>
        <w:r>
          <w:rPr>
            <w:noProof/>
            <w:webHidden/>
          </w:rPr>
          <w:fldChar w:fldCharType="separate"/>
        </w:r>
        <w:r>
          <w:rPr>
            <w:noProof/>
            <w:webHidden/>
          </w:rPr>
          <w:t>5</w:t>
        </w:r>
        <w:r>
          <w:rPr>
            <w:noProof/>
            <w:webHidden/>
          </w:rPr>
          <w:fldChar w:fldCharType="end"/>
        </w:r>
      </w:hyperlink>
    </w:p>
    <w:p w14:paraId="39034974" w14:textId="64B14E41" w:rsidR="00F91A7C" w:rsidRDefault="00F91A7C">
      <w:pPr>
        <w:pStyle w:val="TOC2"/>
        <w:rPr>
          <w:rFonts w:eastAsiaTheme="minorEastAsia"/>
          <w:noProof/>
          <w:sz w:val="22"/>
          <w:szCs w:val="22"/>
        </w:rPr>
      </w:pPr>
      <w:hyperlink w:anchor="_Toc129261297" w:history="1">
        <w:r w:rsidRPr="00C72334">
          <w:rPr>
            <w:rStyle w:val="Hyperlink"/>
            <w:rFonts w:eastAsiaTheme="minorHAnsi"/>
            <w:noProof/>
          </w:rPr>
          <w:t>Setting Up</w:t>
        </w:r>
        <w:r>
          <w:rPr>
            <w:noProof/>
            <w:webHidden/>
          </w:rPr>
          <w:tab/>
        </w:r>
        <w:r>
          <w:rPr>
            <w:noProof/>
            <w:webHidden/>
          </w:rPr>
          <w:fldChar w:fldCharType="begin"/>
        </w:r>
        <w:r>
          <w:rPr>
            <w:noProof/>
            <w:webHidden/>
          </w:rPr>
          <w:instrText xml:space="preserve"> PAGEREF _Toc129261297 \h </w:instrText>
        </w:r>
        <w:r>
          <w:rPr>
            <w:noProof/>
            <w:webHidden/>
          </w:rPr>
        </w:r>
        <w:r>
          <w:rPr>
            <w:noProof/>
            <w:webHidden/>
          </w:rPr>
          <w:fldChar w:fldCharType="separate"/>
        </w:r>
        <w:r>
          <w:rPr>
            <w:noProof/>
            <w:webHidden/>
          </w:rPr>
          <w:t>5</w:t>
        </w:r>
        <w:r>
          <w:rPr>
            <w:noProof/>
            <w:webHidden/>
          </w:rPr>
          <w:fldChar w:fldCharType="end"/>
        </w:r>
      </w:hyperlink>
    </w:p>
    <w:p w14:paraId="4E25B37E" w14:textId="7F695E98" w:rsidR="00F91A7C" w:rsidRDefault="00F91A7C">
      <w:pPr>
        <w:pStyle w:val="TOC2"/>
        <w:rPr>
          <w:rFonts w:eastAsiaTheme="minorEastAsia"/>
          <w:noProof/>
          <w:sz w:val="22"/>
          <w:szCs w:val="22"/>
        </w:rPr>
      </w:pPr>
      <w:hyperlink w:anchor="_Toc129261298" w:history="1">
        <w:r w:rsidRPr="00C72334">
          <w:rPr>
            <w:rStyle w:val="Hyperlink"/>
            <w:rFonts w:eastAsiaTheme="minorHAnsi"/>
            <w:noProof/>
          </w:rPr>
          <w:t>Text Formatting</w:t>
        </w:r>
        <w:r>
          <w:rPr>
            <w:noProof/>
            <w:webHidden/>
          </w:rPr>
          <w:tab/>
        </w:r>
        <w:r>
          <w:rPr>
            <w:noProof/>
            <w:webHidden/>
          </w:rPr>
          <w:fldChar w:fldCharType="begin"/>
        </w:r>
        <w:r>
          <w:rPr>
            <w:noProof/>
            <w:webHidden/>
          </w:rPr>
          <w:instrText xml:space="preserve"> PAGEREF _Toc129261298 \h </w:instrText>
        </w:r>
        <w:r>
          <w:rPr>
            <w:noProof/>
            <w:webHidden/>
          </w:rPr>
        </w:r>
        <w:r>
          <w:rPr>
            <w:noProof/>
            <w:webHidden/>
          </w:rPr>
          <w:fldChar w:fldCharType="separate"/>
        </w:r>
        <w:r>
          <w:rPr>
            <w:noProof/>
            <w:webHidden/>
          </w:rPr>
          <w:t>6</w:t>
        </w:r>
        <w:r>
          <w:rPr>
            <w:noProof/>
            <w:webHidden/>
          </w:rPr>
          <w:fldChar w:fldCharType="end"/>
        </w:r>
      </w:hyperlink>
    </w:p>
    <w:p w14:paraId="1763C623" w14:textId="238A14DC" w:rsidR="00F91A7C" w:rsidRDefault="00F91A7C">
      <w:pPr>
        <w:pStyle w:val="TOC2"/>
        <w:rPr>
          <w:rFonts w:eastAsiaTheme="minorEastAsia"/>
          <w:noProof/>
          <w:sz w:val="22"/>
          <w:szCs w:val="22"/>
        </w:rPr>
      </w:pPr>
      <w:hyperlink w:anchor="_Toc129261299" w:history="1">
        <w:r w:rsidRPr="00C72334">
          <w:rPr>
            <w:rStyle w:val="Hyperlink"/>
            <w:rFonts w:eastAsiaTheme="minorHAnsi"/>
            <w:noProof/>
          </w:rPr>
          <w:t>Legend Formatting</w:t>
        </w:r>
        <w:r>
          <w:rPr>
            <w:noProof/>
            <w:webHidden/>
          </w:rPr>
          <w:tab/>
        </w:r>
        <w:r>
          <w:rPr>
            <w:noProof/>
            <w:webHidden/>
          </w:rPr>
          <w:fldChar w:fldCharType="begin"/>
        </w:r>
        <w:r>
          <w:rPr>
            <w:noProof/>
            <w:webHidden/>
          </w:rPr>
          <w:instrText xml:space="preserve"> PAGEREF _Toc129261299 \h </w:instrText>
        </w:r>
        <w:r>
          <w:rPr>
            <w:noProof/>
            <w:webHidden/>
          </w:rPr>
        </w:r>
        <w:r>
          <w:rPr>
            <w:noProof/>
            <w:webHidden/>
          </w:rPr>
          <w:fldChar w:fldCharType="separate"/>
        </w:r>
        <w:r>
          <w:rPr>
            <w:noProof/>
            <w:webHidden/>
          </w:rPr>
          <w:t>7</w:t>
        </w:r>
        <w:r>
          <w:rPr>
            <w:noProof/>
            <w:webHidden/>
          </w:rPr>
          <w:fldChar w:fldCharType="end"/>
        </w:r>
      </w:hyperlink>
    </w:p>
    <w:p w14:paraId="69B4ECA0" w14:textId="5A67807E" w:rsidR="00F91A7C" w:rsidRDefault="00F91A7C">
      <w:pPr>
        <w:pStyle w:val="TOC2"/>
        <w:rPr>
          <w:rFonts w:eastAsiaTheme="minorEastAsia"/>
          <w:noProof/>
          <w:sz w:val="22"/>
          <w:szCs w:val="22"/>
        </w:rPr>
      </w:pPr>
      <w:hyperlink w:anchor="_Toc129261300" w:history="1">
        <w:r w:rsidRPr="00C72334">
          <w:rPr>
            <w:rStyle w:val="Hyperlink"/>
            <w:rFonts w:eastAsiaTheme="minorHAnsi"/>
            <w:noProof/>
          </w:rPr>
          <w:t>Axis Formatting</w:t>
        </w:r>
        <w:r>
          <w:rPr>
            <w:noProof/>
            <w:webHidden/>
          </w:rPr>
          <w:tab/>
        </w:r>
        <w:r>
          <w:rPr>
            <w:noProof/>
            <w:webHidden/>
          </w:rPr>
          <w:fldChar w:fldCharType="begin"/>
        </w:r>
        <w:r>
          <w:rPr>
            <w:noProof/>
            <w:webHidden/>
          </w:rPr>
          <w:instrText xml:space="preserve"> PAGEREF _Toc129261300 \h </w:instrText>
        </w:r>
        <w:r>
          <w:rPr>
            <w:noProof/>
            <w:webHidden/>
          </w:rPr>
        </w:r>
        <w:r>
          <w:rPr>
            <w:noProof/>
            <w:webHidden/>
          </w:rPr>
          <w:fldChar w:fldCharType="separate"/>
        </w:r>
        <w:r>
          <w:rPr>
            <w:noProof/>
            <w:webHidden/>
          </w:rPr>
          <w:t>8</w:t>
        </w:r>
        <w:r>
          <w:rPr>
            <w:noProof/>
            <w:webHidden/>
          </w:rPr>
          <w:fldChar w:fldCharType="end"/>
        </w:r>
      </w:hyperlink>
    </w:p>
    <w:p w14:paraId="5CE6B401" w14:textId="5732AB00" w:rsidR="00F91A7C" w:rsidRDefault="00F91A7C">
      <w:pPr>
        <w:pStyle w:val="TOC2"/>
        <w:rPr>
          <w:rFonts w:eastAsiaTheme="minorEastAsia"/>
          <w:noProof/>
          <w:sz w:val="22"/>
          <w:szCs w:val="22"/>
        </w:rPr>
      </w:pPr>
      <w:hyperlink w:anchor="_Toc129261301" w:history="1">
        <w:r w:rsidRPr="00C72334">
          <w:rPr>
            <w:rStyle w:val="Hyperlink"/>
            <w:rFonts w:eastAsiaTheme="minorHAnsi"/>
            <w:noProof/>
          </w:rPr>
          <w:t>Grid Lines Formatting</w:t>
        </w:r>
        <w:r>
          <w:rPr>
            <w:noProof/>
            <w:webHidden/>
          </w:rPr>
          <w:tab/>
        </w:r>
        <w:r>
          <w:rPr>
            <w:noProof/>
            <w:webHidden/>
          </w:rPr>
          <w:fldChar w:fldCharType="begin"/>
        </w:r>
        <w:r>
          <w:rPr>
            <w:noProof/>
            <w:webHidden/>
          </w:rPr>
          <w:instrText xml:space="preserve"> PAGEREF _Toc129261301 \h </w:instrText>
        </w:r>
        <w:r>
          <w:rPr>
            <w:noProof/>
            <w:webHidden/>
          </w:rPr>
        </w:r>
        <w:r>
          <w:rPr>
            <w:noProof/>
            <w:webHidden/>
          </w:rPr>
          <w:fldChar w:fldCharType="separate"/>
        </w:r>
        <w:r>
          <w:rPr>
            <w:noProof/>
            <w:webHidden/>
          </w:rPr>
          <w:t>9</w:t>
        </w:r>
        <w:r>
          <w:rPr>
            <w:noProof/>
            <w:webHidden/>
          </w:rPr>
          <w:fldChar w:fldCharType="end"/>
        </w:r>
      </w:hyperlink>
    </w:p>
    <w:p w14:paraId="19946A33" w14:textId="7A61689D" w:rsidR="00F91A7C" w:rsidRDefault="00F91A7C">
      <w:pPr>
        <w:pStyle w:val="TOC2"/>
        <w:rPr>
          <w:rFonts w:eastAsiaTheme="minorEastAsia"/>
          <w:noProof/>
          <w:sz w:val="22"/>
          <w:szCs w:val="22"/>
        </w:rPr>
      </w:pPr>
      <w:hyperlink w:anchor="_Toc129261302" w:history="1">
        <w:r w:rsidRPr="00C72334">
          <w:rPr>
            <w:rStyle w:val="Hyperlink"/>
            <w:rFonts w:eastAsiaTheme="minorHAnsi"/>
            <w:noProof/>
          </w:rPr>
          <w:t>Background Formatting</w:t>
        </w:r>
        <w:r>
          <w:rPr>
            <w:noProof/>
            <w:webHidden/>
          </w:rPr>
          <w:tab/>
        </w:r>
        <w:r>
          <w:rPr>
            <w:noProof/>
            <w:webHidden/>
          </w:rPr>
          <w:fldChar w:fldCharType="begin"/>
        </w:r>
        <w:r>
          <w:rPr>
            <w:noProof/>
            <w:webHidden/>
          </w:rPr>
          <w:instrText xml:space="preserve"> PAGEREF _Toc129261302 \h </w:instrText>
        </w:r>
        <w:r>
          <w:rPr>
            <w:noProof/>
            <w:webHidden/>
          </w:rPr>
        </w:r>
        <w:r>
          <w:rPr>
            <w:noProof/>
            <w:webHidden/>
          </w:rPr>
          <w:fldChar w:fldCharType="separate"/>
        </w:r>
        <w:r>
          <w:rPr>
            <w:noProof/>
            <w:webHidden/>
          </w:rPr>
          <w:t>10</w:t>
        </w:r>
        <w:r>
          <w:rPr>
            <w:noProof/>
            <w:webHidden/>
          </w:rPr>
          <w:fldChar w:fldCharType="end"/>
        </w:r>
      </w:hyperlink>
    </w:p>
    <w:p w14:paraId="6DBAE637" w14:textId="4B1CF730" w:rsidR="00F91A7C" w:rsidRDefault="00F91A7C">
      <w:pPr>
        <w:pStyle w:val="TOC2"/>
        <w:rPr>
          <w:rFonts w:eastAsiaTheme="minorEastAsia"/>
          <w:noProof/>
          <w:sz w:val="22"/>
          <w:szCs w:val="22"/>
        </w:rPr>
      </w:pPr>
      <w:hyperlink w:anchor="_Toc129261303" w:history="1">
        <w:r w:rsidRPr="00C72334">
          <w:rPr>
            <w:rStyle w:val="Hyperlink"/>
            <w:rFonts w:eastAsiaTheme="minorHAnsi"/>
            <w:noProof/>
          </w:rPr>
          <w:t>Small Multiples Formatting</w:t>
        </w:r>
        <w:r>
          <w:rPr>
            <w:noProof/>
            <w:webHidden/>
          </w:rPr>
          <w:tab/>
        </w:r>
        <w:r>
          <w:rPr>
            <w:noProof/>
            <w:webHidden/>
          </w:rPr>
          <w:fldChar w:fldCharType="begin"/>
        </w:r>
        <w:r>
          <w:rPr>
            <w:noProof/>
            <w:webHidden/>
          </w:rPr>
          <w:instrText xml:space="preserve"> PAGEREF _Toc129261303 \h </w:instrText>
        </w:r>
        <w:r>
          <w:rPr>
            <w:noProof/>
            <w:webHidden/>
          </w:rPr>
        </w:r>
        <w:r>
          <w:rPr>
            <w:noProof/>
            <w:webHidden/>
          </w:rPr>
          <w:fldChar w:fldCharType="separate"/>
        </w:r>
        <w:r>
          <w:rPr>
            <w:noProof/>
            <w:webHidden/>
          </w:rPr>
          <w:t>11</w:t>
        </w:r>
        <w:r>
          <w:rPr>
            <w:noProof/>
            <w:webHidden/>
          </w:rPr>
          <w:fldChar w:fldCharType="end"/>
        </w:r>
      </w:hyperlink>
    </w:p>
    <w:p w14:paraId="361EB4F5" w14:textId="5EEA3131" w:rsidR="00F91A7C" w:rsidRDefault="00F91A7C">
      <w:pPr>
        <w:pStyle w:val="TOC2"/>
        <w:rPr>
          <w:rFonts w:eastAsiaTheme="minorEastAsia"/>
          <w:noProof/>
          <w:sz w:val="22"/>
          <w:szCs w:val="22"/>
        </w:rPr>
      </w:pPr>
      <w:hyperlink w:anchor="_Toc129261304" w:history="1">
        <w:r w:rsidRPr="00C72334">
          <w:rPr>
            <w:rStyle w:val="Hyperlink"/>
            <w:rFonts w:eastAsiaTheme="minorHAnsi"/>
            <w:noProof/>
          </w:rPr>
          <w:t>What About Colors?</w:t>
        </w:r>
        <w:r>
          <w:rPr>
            <w:noProof/>
            <w:webHidden/>
          </w:rPr>
          <w:tab/>
        </w:r>
        <w:r>
          <w:rPr>
            <w:noProof/>
            <w:webHidden/>
          </w:rPr>
          <w:fldChar w:fldCharType="begin"/>
        </w:r>
        <w:r>
          <w:rPr>
            <w:noProof/>
            <w:webHidden/>
          </w:rPr>
          <w:instrText xml:space="preserve"> PAGEREF _Toc129261304 \h </w:instrText>
        </w:r>
        <w:r>
          <w:rPr>
            <w:noProof/>
            <w:webHidden/>
          </w:rPr>
        </w:r>
        <w:r>
          <w:rPr>
            <w:noProof/>
            <w:webHidden/>
          </w:rPr>
          <w:fldChar w:fldCharType="separate"/>
        </w:r>
        <w:r>
          <w:rPr>
            <w:noProof/>
            <w:webHidden/>
          </w:rPr>
          <w:t>13</w:t>
        </w:r>
        <w:r>
          <w:rPr>
            <w:noProof/>
            <w:webHidden/>
          </w:rPr>
          <w:fldChar w:fldCharType="end"/>
        </w:r>
      </w:hyperlink>
    </w:p>
    <w:p w14:paraId="5310E0E9" w14:textId="11D49C6A" w:rsidR="00F91A7C" w:rsidRDefault="00F91A7C">
      <w:pPr>
        <w:pStyle w:val="TOC1"/>
        <w:rPr>
          <w:rFonts w:eastAsiaTheme="minorEastAsia"/>
          <w:noProof/>
          <w:sz w:val="22"/>
          <w:szCs w:val="22"/>
        </w:rPr>
      </w:pPr>
      <w:hyperlink w:anchor="_Toc129261305" w:history="1">
        <w:r w:rsidRPr="00C72334">
          <w:rPr>
            <w:rStyle w:val="Hyperlink"/>
            <w:rFonts w:eastAsiaTheme="minorHAnsi"/>
            <w:noProof/>
          </w:rPr>
          <w:t>Conclusion</w:t>
        </w:r>
        <w:r>
          <w:rPr>
            <w:noProof/>
            <w:webHidden/>
          </w:rPr>
          <w:tab/>
        </w:r>
        <w:r>
          <w:rPr>
            <w:noProof/>
            <w:webHidden/>
          </w:rPr>
          <w:fldChar w:fldCharType="begin"/>
        </w:r>
        <w:r>
          <w:rPr>
            <w:noProof/>
            <w:webHidden/>
          </w:rPr>
          <w:instrText xml:space="preserve"> PAGEREF _Toc129261305 \h </w:instrText>
        </w:r>
        <w:r>
          <w:rPr>
            <w:noProof/>
            <w:webHidden/>
          </w:rPr>
        </w:r>
        <w:r>
          <w:rPr>
            <w:noProof/>
            <w:webHidden/>
          </w:rPr>
          <w:fldChar w:fldCharType="separate"/>
        </w:r>
        <w:r>
          <w:rPr>
            <w:noProof/>
            <w:webHidden/>
          </w:rPr>
          <w:t>13</w:t>
        </w:r>
        <w:r>
          <w:rPr>
            <w:noProof/>
            <w:webHidden/>
          </w:rPr>
          <w:fldChar w:fldCharType="end"/>
        </w:r>
      </w:hyperlink>
    </w:p>
    <w:p w14:paraId="286D9540" w14:textId="5A0AE988" w:rsidR="00C85A14" w:rsidRPr="001E72D0" w:rsidRDefault="00C350F1" w:rsidP="005524E9">
      <w:pPr>
        <w:pStyle w:val="ChapterNumber"/>
      </w:pPr>
      <w:r>
        <w:fldChar w:fldCharType="end"/>
      </w:r>
    </w:p>
    <w:p w14:paraId="11926765" w14:textId="5680B7E8" w:rsidR="002E313A" w:rsidRDefault="00B048A3" w:rsidP="001E72D0">
      <w:pPr>
        <w:pStyle w:val="ChapterTitle"/>
      </w:pPr>
      <w:r>
        <w:t>Mak</w:t>
      </w:r>
      <w:r w:rsidR="004B3869">
        <w:t>ing</w:t>
      </w:r>
      <w:r>
        <w:t xml:space="preserve"> Your Own Theme</w:t>
      </w:r>
    </w:p>
    <w:p w14:paraId="52844E30" w14:textId="39523573" w:rsidR="002E313A" w:rsidRDefault="00B048A3" w:rsidP="00BF11C0">
      <w:pPr>
        <w:pStyle w:val="ChapterIntro"/>
        <w:rPr>
          <w:ins w:id="1" w:author="Frances" w:date="2023-03-09T12:18:00Z"/>
        </w:rPr>
      </w:pPr>
      <w:r>
        <w:t xml:space="preserve">In 2018, </w:t>
      </w:r>
      <w:r w:rsidR="004B3869">
        <w:t xml:space="preserve">BBC data journalists </w:t>
      </w:r>
      <w:proofErr w:type="spellStart"/>
      <w:r w:rsidR="004B3869">
        <w:t>Nassos</w:t>
      </w:r>
      <w:proofErr w:type="spellEnd"/>
      <w:r w:rsidR="004B3869">
        <w:t xml:space="preserve"> </w:t>
      </w:r>
      <w:proofErr w:type="spellStart"/>
      <w:r w:rsidR="004B3869">
        <w:t>Stylianou</w:t>
      </w:r>
      <w:proofErr w:type="spellEnd"/>
      <w:r w:rsidR="004B3869">
        <w:t xml:space="preserve"> and</w:t>
      </w:r>
      <w:r>
        <w:t xml:space="preserve"> Clara </w:t>
      </w:r>
      <w:proofErr w:type="spellStart"/>
      <w:r>
        <w:t>Guibourg</w:t>
      </w:r>
      <w:proofErr w:type="spellEnd"/>
      <w:r>
        <w:t xml:space="preserve">, </w:t>
      </w:r>
      <w:r w:rsidR="00C350F1">
        <w:t>along with</w:t>
      </w:r>
      <w:r>
        <w:t xml:space="preserve"> their team</w:t>
      </w:r>
      <w:r w:rsidR="00C350F1">
        <w:t>,</w:t>
      </w:r>
      <w:r>
        <w:t xml:space="preserve"> </w:t>
      </w:r>
      <w:r w:rsidR="004B3869">
        <w:t xml:space="preserve">developed </w:t>
      </w:r>
      <w:r>
        <w:t xml:space="preserve">a </w:t>
      </w:r>
      <w:r w:rsidRPr="0010048F">
        <w:t>custom ggplot theme</w:t>
      </w:r>
      <w:r>
        <w:t xml:space="preserve"> that match</w:t>
      </w:r>
      <w:r w:rsidR="000B0666">
        <w:t>es</w:t>
      </w:r>
      <w:r>
        <w:t xml:space="preserve"> the BBC</w:t>
      </w:r>
      <w:r w:rsidR="007E5861">
        <w:t>’s</w:t>
      </w:r>
      <w:r>
        <w:t xml:space="preserve"> style. </w:t>
      </w:r>
      <w:r w:rsidR="004B3869">
        <w:t>By</w:t>
      </w:r>
      <w:r>
        <w:t xml:space="preserve"> </w:t>
      </w:r>
      <w:r w:rsidR="004B3869">
        <w:t xml:space="preserve">introducing this </w:t>
      </w:r>
      <w:proofErr w:type="spellStart"/>
      <w:r w:rsidR="004B3869" w:rsidRPr="00140202">
        <w:rPr>
          <w:rStyle w:val="Literal"/>
          <w:rPrChange w:id="2" w:author="Frances" w:date="2023-03-20T12:18:00Z">
            <w:rPr/>
          </w:rPrChange>
        </w:rPr>
        <w:t>bbplot</w:t>
      </w:r>
      <w:proofErr w:type="spellEnd"/>
      <w:r w:rsidR="004B3869" w:rsidRPr="000C3C4E">
        <w:t xml:space="preserve"> p</w:t>
      </w:r>
      <w:r w:rsidR="004B3869">
        <w:t>ackage for</w:t>
      </w:r>
      <w:r>
        <w:t xml:space="preserve"> others to </w:t>
      </w:r>
      <w:r>
        <w:lastRenderedPageBreak/>
        <w:t xml:space="preserve">use, </w:t>
      </w:r>
      <w:r w:rsidR="00C350F1">
        <w:t>they</w:t>
      </w:r>
      <w:r>
        <w:t xml:space="preserve"> change</w:t>
      </w:r>
      <w:r w:rsidR="004B3869">
        <w:t>d</w:t>
      </w:r>
      <w:r>
        <w:t xml:space="preserve"> the</w:t>
      </w:r>
      <w:r w:rsidR="00E109A2">
        <w:t>ir</w:t>
      </w:r>
      <w:r w:rsidR="004B3869">
        <w:t xml:space="preserve"> organization’s</w:t>
      </w:r>
      <w:r>
        <w:t xml:space="preserve"> culture, remove</w:t>
      </w:r>
      <w:r w:rsidR="004B3869">
        <w:t>d</w:t>
      </w:r>
      <w:r>
        <w:t xml:space="preserve"> bottlenecks, and allow</w:t>
      </w:r>
      <w:r w:rsidR="004B3869">
        <w:t>ed</w:t>
      </w:r>
      <w:r>
        <w:t xml:space="preserve"> the BBC to </w:t>
      </w:r>
      <w:r w:rsidR="004B3869">
        <w:t>visualiz</w:t>
      </w:r>
      <w:r w:rsidR="00C350F1">
        <w:t>e data more creatively</w:t>
      </w:r>
      <w:r>
        <w:t>.</w:t>
      </w:r>
    </w:p>
    <w:p w14:paraId="60E0D606" w14:textId="22375F63" w:rsidR="00EF6927" w:rsidRDefault="0036405A" w:rsidP="00EF6927">
      <w:pPr>
        <w:pStyle w:val="Body"/>
        <w:rPr>
          <w:ins w:id="3" w:author="Frances" w:date="2023-03-09T12:21:00Z"/>
        </w:rPr>
      </w:pPr>
      <w:ins w:id="4" w:author="Frances" w:date="2023-03-09T12:19:00Z">
        <w:r>
          <w:t xml:space="preserve">A </w:t>
        </w:r>
        <w:r w:rsidRPr="00EF6927">
          <w:rPr>
            <w:rStyle w:val="Italic"/>
            <w:rPrChange w:id="5" w:author="Frances" w:date="2023-03-09T12:19:00Z">
              <w:rPr/>
            </w:rPrChange>
          </w:rPr>
          <w:t>custom theme</w:t>
        </w:r>
        <w:r>
          <w:t xml:space="preserve"> is nothing more than a chunk of code that applies a set of small tweaks to all plots. </w:t>
        </w:r>
      </w:ins>
      <w:ins w:id="6" w:author="Frances" w:date="2023-03-09T12:20:00Z">
        <w:r w:rsidR="00EF6927">
          <w:t xml:space="preserve">So much of the work involved in making a professional chart consists of these adjustments. What font should you use? Where should the legend go? Should axes have titles? Should charts have grid lines? These questions may seem </w:t>
        </w:r>
      </w:ins>
      <w:ins w:id="7" w:author="Frances" w:date="2023-03-09T12:24:00Z">
        <w:r w:rsidR="00FB1F08">
          <w:t>minor</w:t>
        </w:r>
      </w:ins>
      <w:ins w:id="8" w:author="Frances" w:date="2023-03-09T12:20:00Z">
        <w:r w:rsidR="00EF6927">
          <w:t xml:space="preserve">, but they have a big impact on the final product. </w:t>
        </w:r>
      </w:ins>
    </w:p>
    <w:p w14:paraId="21D9562B" w14:textId="47E5E512" w:rsidR="0036405A" w:rsidRPr="00EF6927" w:rsidDel="0036405A" w:rsidRDefault="0036405A">
      <w:pPr>
        <w:pStyle w:val="Body"/>
        <w:rPr>
          <w:del w:id="9" w:author="Frances" w:date="2023-03-09T12:19:00Z"/>
          <w:rFonts w:ascii="Courier" w:hAnsi="Courier" w:cs="TheSansMonoCondensed-Plain"/>
          <w:color w:val="3366FF"/>
          <w:rPrChange w:id="10" w:author="Frances" w:date="2023-03-09T12:21:00Z">
            <w:rPr>
              <w:del w:id="11" w:author="Frances" w:date="2023-03-09T12:19:00Z"/>
            </w:rPr>
          </w:rPrChange>
        </w:rPr>
        <w:pPrChange w:id="12" w:author="Frances" w:date="2023-03-09T12:21:00Z">
          <w:pPr>
            <w:pStyle w:val="ChapterIntro"/>
          </w:pPr>
        </w:pPrChange>
      </w:pPr>
      <w:ins w:id="13" w:author="Frances" w:date="2023-03-09T12:19:00Z">
        <w:r>
          <w:t xml:space="preserve">Rather than forcing everyone to copy the long code to tweak each plot they make, </w:t>
        </w:r>
      </w:ins>
      <w:ins w:id="14" w:author="Frances" w:date="2023-03-09T12:21:00Z">
        <w:r w:rsidR="00EF6927">
          <w:t>c</w:t>
        </w:r>
      </w:ins>
      <w:ins w:id="15" w:author="Frances" w:date="2023-03-09T12:18:00Z">
        <w:r>
          <w:t xml:space="preserve">ustom themes enable everyone who uses them </w:t>
        </w:r>
      </w:ins>
      <w:ins w:id="16" w:author="Frances" w:date="2023-03-09T12:25:00Z">
        <w:r w:rsidR="00FB1F08">
          <w:t xml:space="preserve">to </w:t>
        </w:r>
      </w:ins>
      <w:ins w:id="17" w:author="Frances" w:date="2023-03-09T12:18:00Z">
        <w:r>
          <w:t xml:space="preserve">follow style guidelines and ensures that all data visualization meets a brand’s standards. </w:t>
        </w:r>
      </w:ins>
      <w:ins w:id="18" w:author="Frances" w:date="2023-03-09T12:19:00Z">
        <w:r>
          <w:t xml:space="preserve">For example, </w:t>
        </w:r>
      </w:ins>
    </w:p>
    <w:p w14:paraId="38B85F54" w14:textId="78F8E814" w:rsidR="002E313A" w:rsidRDefault="0036405A" w:rsidP="00EF6927">
      <w:pPr>
        <w:pStyle w:val="Body"/>
      </w:pPr>
      <w:ins w:id="19" w:author="Frances" w:date="2023-03-09T12:19:00Z">
        <w:r>
          <w:t>t</w:t>
        </w:r>
      </w:ins>
      <w:del w:id="20" w:author="Frances" w:date="2023-03-09T12:19:00Z">
        <w:r w:rsidR="00B048A3" w:rsidDel="0036405A">
          <w:delText>T</w:delText>
        </w:r>
      </w:del>
      <w:r w:rsidR="00B048A3">
        <w:t xml:space="preserve">o </w:t>
      </w:r>
      <w:proofErr w:type="gramStart"/>
      <w:r w:rsidR="00B048A3">
        <w:t>understand</w:t>
      </w:r>
      <w:proofErr w:type="gramEnd"/>
      <w:r w:rsidR="00B048A3">
        <w:t xml:space="preserve"> </w:t>
      </w:r>
      <w:r w:rsidR="00E109A2">
        <w:t>the significance of</w:t>
      </w:r>
      <w:r w:rsidR="00B048A3">
        <w:t xml:space="preserve"> the</w:t>
      </w:r>
      <w:ins w:id="21" w:author="Frances" w:date="2023-03-09T12:22:00Z">
        <w:r w:rsidR="00EF6927">
          <w:t xml:space="preserve"> custom theme introduced</w:t>
        </w:r>
      </w:ins>
      <w:del w:id="22" w:author="Frances" w:date="2023-03-09T12:22:00Z">
        <w:r w:rsidR="00B048A3" w:rsidDel="00EF6927">
          <w:delText>se changes</w:delText>
        </w:r>
      </w:del>
      <w:ins w:id="23" w:author="Frances" w:date="2023-03-09T12:19:00Z">
        <w:r>
          <w:t xml:space="preserve"> at the BBC</w:t>
        </w:r>
      </w:ins>
      <w:r w:rsidR="00B048A3">
        <w:t xml:space="preserve">, it’s helpful to </w:t>
      </w:r>
      <w:r w:rsidR="000C3C4E">
        <w:t xml:space="preserve">know </w:t>
      </w:r>
      <w:r w:rsidR="00E109A2">
        <w:t xml:space="preserve">how </w:t>
      </w:r>
      <w:r w:rsidR="00B048A3">
        <w:t xml:space="preserve">things </w:t>
      </w:r>
      <w:r w:rsidR="00E109A2">
        <w:t>worked</w:t>
      </w:r>
      <w:r w:rsidR="00B048A3">
        <w:t xml:space="preserve"> </w:t>
      </w:r>
      <w:del w:id="24" w:author="Frances" w:date="2023-03-09T12:19:00Z">
        <w:r w:rsidR="00B048A3" w:rsidDel="0036405A">
          <w:delText xml:space="preserve">at the BBC </w:delText>
        </w:r>
      </w:del>
      <w:r w:rsidR="00B048A3">
        <w:t>before</w:t>
      </w:r>
      <w:r w:rsidR="004B3869">
        <w:t xml:space="preserve"> </w:t>
      </w:r>
      <w:del w:id="25" w:author="Frances" w:date="2023-03-09T12:22:00Z">
        <w:r w:rsidR="004B3869" w:rsidRPr="00140202" w:rsidDel="00EF6927">
          <w:rPr>
            <w:rStyle w:val="Literal"/>
            <w:rPrChange w:id="26" w:author="Frances" w:date="2023-03-20T12:18:00Z">
              <w:rPr/>
            </w:rPrChange>
          </w:rPr>
          <w:delText xml:space="preserve">the introduction of </w:delText>
        </w:r>
      </w:del>
      <w:proofErr w:type="spellStart"/>
      <w:r w:rsidR="00B048A3" w:rsidRPr="00140202">
        <w:rPr>
          <w:rStyle w:val="Literal"/>
          <w:rPrChange w:id="27" w:author="Frances" w:date="2023-03-20T12:18:00Z">
            <w:rPr/>
          </w:rPrChange>
        </w:rPr>
        <w:t>bbplot</w:t>
      </w:r>
      <w:proofErr w:type="spellEnd"/>
      <w:r w:rsidR="00B048A3" w:rsidRPr="000C3C4E">
        <w:t>.</w:t>
      </w:r>
      <w:r w:rsidR="00B048A3" w:rsidRPr="004B3869">
        <w:t xml:space="preserve"> In </w:t>
      </w:r>
      <w:r w:rsidR="00B048A3">
        <w:t>the mid-2010s, journalists who wanted to make data visualization had two choices:</w:t>
      </w:r>
    </w:p>
    <w:p w14:paraId="142DF5D5" w14:textId="17BAFDF0" w:rsidR="002E313A" w:rsidRDefault="00B048A3" w:rsidP="001E72D0">
      <w:pPr>
        <w:pStyle w:val="ListNumber"/>
      </w:pPr>
      <w:r>
        <w:t>They could use an internal tool. This tool could create data visualization</w:t>
      </w:r>
      <w:r w:rsidR="00036FE3">
        <w:t>s</w:t>
      </w:r>
      <w:r>
        <w:t xml:space="preserve"> but </w:t>
      </w:r>
      <w:r w:rsidR="000C3C4E">
        <w:t>was limited to</w:t>
      </w:r>
      <w:r>
        <w:t xml:space="preserve"> the predefined charts it had been designed to generate.</w:t>
      </w:r>
    </w:p>
    <w:p w14:paraId="739CC008" w14:textId="44D9D7B5" w:rsidR="000C3C4E" w:rsidRDefault="00B048A3" w:rsidP="00D360EE">
      <w:pPr>
        <w:pStyle w:val="ListNumber"/>
      </w:pPr>
      <w:r>
        <w:t>They could use Excel to create mockups and then work with a graphic designer to finalize the charts. This approach led to better results, and was way more flexible, but required extensive</w:t>
      </w:r>
      <w:r w:rsidR="000C3C4E">
        <w:t>, time-consuming</w:t>
      </w:r>
      <w:r>
        <w:t xml:space="preserve"> back-and-forth with a designer. </w:t>
      </w:r>
    </w:p>
    <w:p w14:paraId="7F8138E7" w14:textId="7801660C" w:rsidR="00E109A2" w:rsidDel="00246F6A" w:rsidRDefault="00B048A3" w:rsidP="00E109A2">
      <w:pPr>
        <w:pStyle w:val="Body"/>
        <w:rPr>
          <w:del w:id="28" w:author="Frances" w:date="2023-03-09T12:23:00Z"/>
        </w:rPr>
      </w:pPr>
      <w:r>
        <w:t>Neither of these choices was ideal</w:t>
      </w:r>
      <w:r w:rsidR="00D869A0">
        <w:t>,</w:t>
      </w:r>
      <w:r>
        <w:t xml:space="preserve"> </w:t>
      </w:r>
      <w:r w:rsidR="00D313C1">
        <w:t xml:space="preserve">and they </w:t>
      </w:r>
      <w:r>
        <w:t>limit</w:t>
      </w:r>
      <w:r w:rsidR="00D313C1">
        <w:t>ed</w:t>
      </w:r>
      <w:r>
        <w:t xml:space="preserve"> </w:t>
      </w:r>
      <w:r w:rsidR="00D869A0">
        <w:t xml:space="preserve">the BBC’s </w:t>
      </w:r>
      <w:r>
        <w:t>data vi</w:t>
      </w:r>
      <w:r w:rsidR="00C350F1">
        <w:t>sualization</w:t>
      </w:r>
      <w:r w:rsidR="00D869A0">
        <w:t xml:space="preserve"> output</w:t>
      </w:r>
      <w:r>
        <w:t>.</w:t>
      </w:r>
      <w:ins w:id="29" w:author="Frances" w:date="2023-03-09T12:23:00Z">
        <w:r w:rsidR="00FB1F08">
          <w:t xml:space="preserve"> </w:t>
        </w:r>
      </w:ins>
      <w:del w:id="30" w:author="Frances" w:date="2023-03-09T12:22:00Z">
        <w:r w:rsidDel="00EF6927">
          <w:delText> </w:delText>
        </w:r>
      </w:del>
      <w:r w:rsidR="000C3C4E">
        <w:t xml:space="preserve">R freed the journalists from </w:t>
      </w:r>
      <w:r>
        <w:t xml:space="preserve">having to work with a designer. </w:t>
      </w:r>
      <w:r w:rsidR="00E109A2">
        <w:t>It wasn’t that</w:t>
      </w:r>
      <w:r>
        <w:t xml:space="preserve"> the designers were bad (they weren’t), but ggplot allowed the</w:t>
      </w:r>
      <w:r w:rsidR="000C3C4E">
        <w:t xml:space="preserve"> </w:t>
      </w:r>
      <w:r>
        <w:t>journalists to explore different visualizations on their own.</w:t>
      </w:r>
      <w:del w:id="31" w:author="Frances" w:date="2023-03-09T12:23:00Z">
        <w:r w:rsidDel="00FB1F08">
          <w:delText xml:space="preserve"> Working with a designer required the journalists to have a fully-formed idea that the designer could take and improve upon.</w:delText>
        </w:r>
      </w:del>
      <w:r>
        <w:t xml:space="preserve"> </w:t>
      </w:r>
    </w:p>
    <w:p w14:paraId="09A33B24" w14:textId="223E23FD" w:rsidR="00246F6A" w:rsidRDefault="00B048A3" w:rsidP="00246F6A">
      <w:pPr>
        <w:pStyle w:val="Body"/>
        <w:rPr>
          <w:ins w:id="32" w:author="Frances" w:date="2023-03-09T12:22:00Z"/>
        </w:rPr>
      </w:pPr>
      <w:r>
        <w:t>As the team improved their ggplot skills, they realized that it might be possible</w:t>
      </w:r>
      <w:r w:rsidR="00AD4D61">
        <w:t xml:space="preserve"> to</w:t>
      </w:r>
      <w:r>
        <w:t xml:space="preserve"> produce more than just exploratory data </w:t>
      </w:r>
      <w:r w:rsidR="000C3C4E">
        <w:t>visualizations</w:t>
      </w:r>
      <w:ins w:id="33" w:author="Frances" w:date="2023-03-09T12:23:00Z">
        <w:r w:rsidR="00FB1F08">
          <w:t xml:space="preserve"> and</w:t>
        </w:r>
      </w:ins>
      <w:del w:id="34" w:author="Frances" w:date="2023-03-09T12:23:00Z">
        <w:r w:rsidDel="00FB1F08">
          <w:delText>.  Could they</w:delText>
        </w:r>
      </w:del>
      <w:r>
        <w:t xml:space="preserve"> create production-ready charts in R that could go straight onto the BBC website</w:t>
      </w:r>
      <w:ins w:id="35" w:author="Frances" w:date="2023-03-09T12:23:00Z">
        <w:r w:rsidR="00FB1F08">
          <w:t>.</w:t>
        </w:r>
      </w:ins>
      <w:del w:id="36" w:author="Frances" w:date="2023-03-09T12:23:00Z">
        <w:r w:rsidDel="00FB1F08">
          <w:delText>?</w:delText>
        </w:r>
        <w:r w:rsidR="00E109A2" w:rsidDel="00FB1F08">
          <w:delText xml:space="preserve"> </w:delText>
        </w:r>
      </w:del>
    </w:p>
    <w:p w14:paraId="49FD813B" w14:textId="17F2FFF7" w:rsidR="002E313A" w:rsidRDefault="00E109A2" w:rsidP="00E109A2">
      <w:pPr>
        <w:pStyle w:val="Body"/>
      </w:pPr>
      <w:r>
        <w:t xml:space="preserve">In this chapter, </w:t>
      </w:r>
      <w:ins w:id="37" w:author="Frances" w:date="2023-03-09T11:33:00Z">
        <w:r w:rsidR="003222BC">
          <w:t>we</w:t>
        </w:r>
      </w:ins>
      <w:del w:id="38" w:author="Frances" w:date="2023-03-09T11:33:00Z">
        <w:r w:rsidR="00BF11C0" w:rsidDel="003222BC">
          <w:delText>I</w:delText>
        </w:r>
      </w:del>
      <w:r w:rsidR="00BF11C0">
        <w:t xml:space="preserve"> discuss the power </w:t>
      </w:r>
      <w:r w:rsidR="00BF11C0" w:rsidRPr="0010048F">
        <w:t>of custom ggplot themes</w:t>
      </w:r>
      <w:ins w:id="39" w:author="Frances" w:date="2023-03-09T11:33:00Z">
        <w:r w:rsidR="003222BC">
          <w:t>,</w:t>
        </w:r>
      </w:ins>
      <w:del w:id="40" w:author="Frances" w:date="2023-03-09T11:33:00Z">
        <w:r w:rsidR="00BF11C0" w:rsidDel="003222BC">
          <w:delText>. I</w:delText>
        </w:r>
      </w:del>
      <w:r w:rsidR="00BF11C0">
        <w:t xml:space="preserve"> </w:t>
      </w:r>
      <w:ins w:id="41" w:author="Frances" w:date="2023-03-09T12:23:00Z">
        <w:r w:rsidR="00FB1F08">
          <w:t xml:space="preserve">then </w:t>
        </w:r>
      </w:ins>
      <w:ins w:id="42" w:author="Frances" w:date="2023-03-09T11:33:00Z">
        <w:r w:rsidR="003222BC">
          <w:t>walk</w:t>
        </w:r>
      </w:ins>
      <w:del w:id="43" w:author="Frances" w:date="2023-03-09T11:33:00Z">
        <w:r w:rsidR="00BF11C0" w:rsidDel="003222BC">
          <w:delText>then go</w:delText>
        </w:r>
      </w:del>
      <w:r w:rsidR="00BF11C0">
        <w:t xml:space="preserve"> through the code in the </w:t>
      </w:r>
      <w:proofErr w:type="spellStart"/>
      <w:r w:rsidR="00BF11C0" w:rsidRPr="00BF11C0">
        <w:rPr>
          <w:rStyle w:val="Literal"/>
          <w:rPrChange w:id="44" w:author="David Keyes" w:date="2022-11-10T13:16:00Z">
            <w:rPr/>
          </w:rPrChange>
        </w:rPr>
        <w:t>bbplot</w:t>
      </w:r>
      <w:proofErr w:type="spellEnd"/>
      <w:r w:rsidR="00BF11C0">
        <w:t xml:space="preserve"> package to </w:t>
      </w:r>
      <w:del w:id="45" w:author="Frances" w:date="2023-03-09T11:33:00Z">
        <w:r w:rsidR="00BF11C0" w:rsidDel="003222BC">
          <w:delText>learn how</w:delText>
        </w:r>
      </w:del>
      <w:ins w:id="46" w:author="Frances" w:date="2023-03-09T11:33:00Z">
        <w:r w:rsidR="003222BC">
          <w:t xml:space="preserve">demonstrate </w:t>
        </w:r>
      </w:ins>
      <w:ins w:id="47" w:author="Frances" w:date="2023-03-09T11:34:00Z">
        <w:r w:rsidR="003222BC">
          <w:t>how</w:t>
        </w:r>
      </w:ins>
      <w:r w:rsidR="00BF11C0">
        <w:t xml:space="preserve"> custom themes work. </w:t>
      </w:r>
      <w:ins w:id="48" w:author="Frances" w:date="2023-03-09T12:24:00Z">
        <w:r w:rsidR="00FB1F08">
          <w:t xml:space="preserve">You’ll learn how to consolidate your </w:t>
        </w:r>
      </w:ins>
      <w:ins w:id="49" w:author="Frances" w:date="2023-03-09T12:25:00Z">
        <w:r w:rsidR="00FB1F08">
          <w:t xml:space="preserve">styling code into a reusable function and how to </w:t>
        </w:r>
      </w:ins>
      <w:ins w:id="50" w:author="Frances" w:date="2023-03-09T12:26:00Z">
        <w:r w:rsidR="00FB1F08">
          <w:t>consistently modify</w:t>
        </w:r>
      </w:ins>
      <w:ins w:id="51" w:author="Frances" w:date="2023-03-09T12:55:00Z">
        <w:r w:rsidR="006B1752">
          <w:t xml:space="preserve"> your</w:t>
        </w:r>
      </w:ins>
      <w:ins w:id="52" w:author="Frances" w:date="2023-03-09T12:26:00Z">
        <w:r w:rsidR="00FB1F08">
          <w:t xml:space="preserve"> plot</w:t>
        </w:r>
      </w:ins>
      <w:ins w:id="53" w:author="Frances" w:date="2023-03-09T12:55:00Z">
        <w:r w:rsidR="006B1752">
          <w:t>s</w:t>
        </w:r>
      </w:ins>
      <w:ins w:id="54" w:author="Frances" w:date="2023-03-09T12:26:00Z">
        <w:r w:rsidR="00FB1F08">
          <w:t xml:space="preserve">’ text, axes, grid lines, background, and </w:t>
        </w:r>
        <w:r w:rsidR="00772AD7">
          <w:t>other elements</w:t>
        </w:r>
        <w:r w:rsidR="00FB1F08">
          <w:t>.</w:t>
        </w:r>
      </w:ins>
      <w:del w:id="55" w:author="Frances" w:date="2023-03-09T11:34:00Z">
        <w:r w:rsidR="00BF11C0" w:rsidDel="003222BC">
          <w:delText xml:space="preserve">I wrap up the chapter by exploring the impact that </w:delText>
        </w:r>
        <w:r w:rsidR="00BF11C0" w:rsidRPr="00BF11C0" w:rsidDel="003222BC">
          <w:rPr>
            <w:rStyle w:val="Literal"/>
            <w:rPrChange w:id="56" w:author="David Keyes" w:date="2022-11-10T13:18:00Z">
              <w:rPr/>
            </w:rPrChange>
          </w:rPr>
          <w:delText>bbplot</w:delText>
        </w:r>
        <w:r w:rsidR="00BF11C0" w:rsidDel="003222BC">
          <w:delText xml:space="preserve"> had, not only on a technical level, but also as a catalyst for a larger culture change.</w:delText>
        </w:r>
      </w:del>
    </w:p>
    <w:p w14:paraId="446628AE" w14:textId="704CB6C7" w:rsidR="00E109A2" w:rsidDel="0036405A" w:rsidRDefault="00E109A2" w:rsidP="00BF11C0">
      <w:pPr>
        <w:pStyle w:val="HeadA"/>
        <w:rPr>
          <w:del w:id="57" w:author="Frances" w:date="2023-03-09T12:18:00Z"/>
        </w:rPr>
      </w:pPr>
      <w:commentRangeStart w:id="58"/>
      <w:del w:id="59" w:author="Frances" w:date="2023-03-09T12:18:00Z">
        <w:r w:rsidDel="0036405A">
          <w:delText>The Power of a Theme</w:delText>
        </w:r>
      </w:del>
      <w:bookmarkStart w:id="60" w:name="_Toc129258710"/>
      <w:bookmarkStart w:id="61" w:name="_Toc129261292"/>
      <w:commentRangeEnd w:id="58"/>
      <w:r w:rsidR="00E01C17">
        <w:rPr>
          <w:rStyle w:val="CommentReference"/>
          <w:rFonts w:ascii="Calibri" w:eastAsiaTheme="minorHAnsi" w:hAnsi="Calibri" w:cs="Times New Roman"/>
          <w:b w:val="0"/>
          <w:bCs w:val="0"/>
          <w:color w:val="auto"/>
          <w:kern w:val="2"/>
          <w:lang w:eastAsia="en-US"/>
          <w14:ligatures w14:val="standardContextual"/>
        </w:rPr>
        <w:commentReference w:id="58"/>
      </w:r>
      <w:bookmarkEnd w:id="60"/>
      <w:bookmarkEnd w:id="61"/>
    </w:p>
    <w:p w14:paraId="61F312DB" w14:textId="18BA5158" w:rsidR="007E5861" w:rsidDel="0036405A" w:rsidRDefault="007E5861" w:rsidP="001E72D0">
      <w:pPr>
        <w:pStyle w:val="Body"/>
        <w:rPr>
          <w:del w:id="62" w:author="Frances" w:date="2023-03-09T12:18:00Z"/>
        </w:rPr>
      </w:pPr>
      <w:del w:id="63" w:author="Frances" w:date="2023-03-09T12:18:00Z">
        <w:r w:rsidDel="0036405A">
          <w:delText>As Stylianou, Guibourg, and their colleagues realized, so much of th</w:delText>
        </w:r>
        <w:r w:rsidR="00B84E59" w:rsidDel="0036405A">
          <w:delText>e</w:delText>
        </w:r>
        <w:r w:rsidDel="0036405A">
          <w:delText xml:space="preserve"> work involved in making a professional chart consists of small tweaks. What font should you use? Where should the legend go? Should axes have titles? Should charts have grid lines? These questions may seem small, but they have a big impact on the final product. </w:delText>
        </w:r>
      </w:del>
    </w:p>
    <w:p w14:paraId="43CFF151" w14:textId="70434BC0" w:rsidR="00E43114" w:rsidRPr="00E43114" w:rsidDel="0036405A" w:rsidRDefault="00E43114" w:rsidP="001E72D0">
      <w:pPr>
        <w:pStyle w:val="Body"/>
        <w:rPr>
          <w:del w:id="64" w:author="Frances" w:date="2023-03-09T12:18:00Z"/>
          <w:rStyle w:val="Literal"/>
          <w:rPrChange w:id="65" w:author="David Keyes" w:date="2022-11-10T13:24:00Z">
            <w:rPr>
              <w:del w:id="66" w:author="Frances" w:date="2023-03-09T12:18:00Z"/>
            </w:rPr>
          </w:rPrChange>
        </w:rPr>
      </w:pPr>
      <w:moveFromRangeStart w:id="67" w:author="Frances" w:date="2023-03-09T11:35:00Z" w:name="move129254161"/>
      <w:moveFrom w:id="68" w:author="Frances" w:date="2023-03-09T11:35:00Z">
        <w:del w:id="69" w:author="Frances" w:date="2023-03-09T12:18:00Z">
          <w:r w:rsidDel="0036405A">
            <w:delText xml:space="preserve">And these are the types of questions to which a custom theme can provide answers. Custom themes force everyone who uses them follows style guidelines and ensures that all data visualization is on brand. What’s more, when more experienced R users in an organization make a custom theme, other less experienced users can take advantage of their work to make sure their plots follow organizational style guidelines. </w:delText>
          </w:r>
        </w:del>
      </w:moveFrom>
      <w:moveFromRangeEnd w:id="67"/>
      <w:del w:id="70" w:author="Frances" w:date="2023-03-09T11:35:00Z">
        <w:r w:rsidDel="003222BC">
          <w:delText>C</w:delText>
        </w:r>
      </w:del>
      <w:del w:id="71" w:author="Frances" w:date="2023-03-09T12:18:00Z">
        <w:r w:rsidDel="0036405A">
          <w:delText>ustom theme</w:delText>
        </w:r>
      </w:del>
      <w:del w:id="72" w:author="Frances" w:date="2023-03-09T11:36:00Z">
        <w:r w:rsidDel="003222BC">
          <w:delText xml:space="preserve">s, as we’ll see below when we dive into the </w:delText>
        </w:r>
        <w:r w:rsidRPr="00E43114" w:rsidDel="003222BC">
          <w:rPr>
            <w:rStyle w:val="Literal"/>
            <w:rPrChange w:id="73" w:author="David Keyes" w:date="2022-11-10T13:24:00Z">
              <w:rPr/>
            </w:rPrChange>
          </w:rPr>
          <w:delText>bbplot</w:delText>
        </w:r>
        <w:r w:rsidDel="003222BC">
          <w:delText xml:space="preserve"> code, involve a set</w:delText>
        </w:r>
      </w:del>
      <w:del w:id="74" w:author="Frances" w:date="2023-03-09T12:18:00Z">
        <w:r w:rsidDel="0036405A">
          <w:delText xml:space="preserve"> of code that </w:delText>
        </w:r>
      </w:del>
      <w:del w:id="75" w:author="Frances" w:date="2023-03-09T11:36:00Z">
        <w:r w:rsidDel="003222BC">
          <w:delText>makes</w:delText>
        </w:r>
      </w:del>
      <w:del w:id="76" w:author="Frances" w:date="2023-03-09T12:18:00Z">
        <w:r w:rsidDel="0036405A">
          <w:delText xml:space="preserve"> a set of small tweaks to all plots. Rather than forcing everyone to copy the long code to tweak each plot they make, putting this code into a custom theme allows everyone to apply the theme with one line of code. </w:delText>
        </w:r>
      </w:del>
    </w:p>
    <w:p w14:paraId="1BA81BA0" w14:textId="0D9D510E" w:rsidR="007E5861" w:rsidDel="0036405A" w:rsidRDefault="007E5861" w:rsidP="001E72D0">
      <w:pPr>
        <w:pStyle w:val="Body"/>
        <w:rPr>
          <w:del w:id="77" w:author="Frances" w:date="2023-03-09T12:18:00Z"/>
        </w:rPr>
      </w:pPr>
      <w:del w:id="78" w:author="Frances" w:date="2023-03-09T11:36:00Z">
        <w:r w:rsidDel="003222BC">
          <w:lastRenderedPageBreak/>
          <w:delText>XXXX</w:delText>
        </w:r>
      </w:del>
      <w:moveToRangeStart w:id="79" w:author="Frances" w:date="2023-03-09T11:35:00Z" w:name="move129254161"/>
      <w:moveTo w:id="80" w:author="Frances" w:date="2023-03-09T11:35:00Z">
        <w:del w:id="81" w:author="Frances" w:date="2023-03-09T11:36:00Z">
          <w:r w:rsidR="003222BC" w:rsidDel="003222BC">
            <w:delText xml:space="preserve">And these are the types of questions to which a custom theme can provide answers. </w:delText>
          </w:r>
        </w:del>
        <w:del w:id="82" w:author="Frances" w:date="2023-03-09T12:18:00Z">
          <w:r w:rsidR="003222BC" w:rsidDel="0036405A">
            <w:delText xml:space="preserve">Custom themes </w:delText>
          </w:r>
        </w:del>
        <w:del w:id="83" w:author="Frances" w:date="2023-03-09T11:36:00Z">
          <w:r w:rsidR="003222BC" w:rsidDel="003222BC">
            <w:delText>force</w:delText>
          </w:r>
        </w:del>
        <w:del w:id="84" w:author="Frances" w:date="2023-03-09T12:18:00Z">
          <w:r w:rsidR="003222BC" w:rsidDel="0036405A">
            <w:delText xml:space="preserve"> everyone who uses them follows style guidelines and ensures that all data visualization </w:delText>
          </w:r>
        </w:del>
        <w:del w:id="85" w:author="Frances" w:date="2023-03-09T11:37:00Z">
          <w:r w:rsidR="003222BC" w:rsidDel="003222BC">
            <w:delText>is on</w:delText>
          </w:r>
        </w:del>
        <w:del w:id="86" w:author="Frances" w:date="2023-03-09T12:18:00Z">
          <w:r w:rsidR="003222BC" w:rsidDel="0036405A">
            <w:delText xml:space="preserve"> brand. </w:delText>
          </w:r>
        </w:del>
        <w:del w:id="87" w:author="Frances" w:date="2023-03-09T11:37:00Z">
          <w:r w:rsidR="003222BC" w:rsidDel="003222BC">
            <w:delText>What’s more, when more</w:delText>
          </w:r>
        </w:del>
        <w:del w:id="88" w:author="Frances" w:date="2023-03-09T12:18:00Z">
          <w:r w:rsidR="003222BC" w:rsidDel="0036405A">
            <w:delText xml:space="preserve"> experienced R users </w:delText>
          </w:r>
        </w:del>
        <w:del w:id="89" w:author="Frances" w:date="2023-03-09T11:37:00Z">
          <w:r w:rsidR="003222BC" w:rsidDel="003222BC">
            <w:delText>in an organization make a custom theme, other less experienced users can take advantage of their work to make sure their plots</w:delText>
          </w:r>
        </w:del>
        <w:del w:id="90" w:author="Frances" w:date="2023-03-09T12:18:00Z">
          <w:r w:rsidR="003222BC" w:rsidDel="0036405A">
            <w:delText xml:space="preserve"> follow organizational style guidelines.</w:delText>
          </w:r>
        </w:del>
      </w:moveTo>
      <w:moveToRangeEnd w:id="79"/>
    </w:p>
    <w:p w14:paraId="27E237FC" w14:textId="7404F32A" w:rsidR="002E313A" w:rsidRPr="008D0399" w:rsidRDefault="008D0399" w:rsidP="008D0399">
      <w:pPr>
        <w:pStyle w:val="HeadA"/>
      </w:pPr>
      <w:bookmarkStart w:id="91" w:name="_Toc129261293"/>
      <w:bookmarkStart w:id="92" w:name="enter-bbplot"/>
      <w:r w:rsidRPr="008D0399">
        <w:t xml:space="preserve">Using </w:t>
      </w:r>
      <w:ins w:id="93" w:author="Frances" w:date="2023-03-09T13:33:00Z">
        <w:r w:rsidR="00E60049">
          <w:t>a Custom Theme</w:t>
        </w:r>
      </w:ins>
      <w:del w:id="94" w:author="Frances" w:date="2023-03-09T13:31:00Z">
        <w:r w:rsidR="00B048A3" w:rsidRPr="00BF11C0" w:rsidDel="00E60049">
          <w:rPr>
            <w:rStyle w:val="Literal"/>
            <w:rFonts w:ascii="Arial" w:hAnsi="Arial" w:cs="FuturaPT-Bold"/>
            <w:color w:val="000000"/>
          </w:rPr>
          <w:delText>bbplot</w:delText>
        </w:r>
      </w:del>
      <w:r w:rsidRPr="00BF11C0">
        <w:rPr>
          <w:rStyle w:val="Literal"/>
          <w:rFonts w:ascii="Arial" w:hAnsi="Arial" w:cs="FuturaPT-Bold"/>
          <w:color w:val="000000"/>
        </w:rPr>
        <w:t xml:space="preserve"> to Style a </w:t>
      </w:r>
      <w:del w:id="95" w:author="Frances" w:date="2023-03-09T12:17:00Z">
        <w:r w:rsidRPr="00BF11C0" w:rsidDel="0036405A">
          <w:rPr>
            <w:rStyle w:val="Literal"/>
            <w:rFonts w:ascii="Arial" w:hAnsi="Arial" w:cs="FuturaPT-Bold"/>
            <w:color w:val="000000"/>
          </w:rPr>
          <w:delText xml:space="preserve">Penguin </w:delText>
        </w:r>
      </w:del>
      <w:r w:rsidRPr="00BF11C0">
        <w:rPr>
          <w:rStyle w:val="Literal"/>
          <w:rFonts w:ascii="Arial" w:hAnsi="Arial" w:cs="FuturaPT-Bold"/>
          <w:color w:val="000000"/>
        </w:rPr>
        <w:t>Plot</w:t>
      </w:r>
      <w:bookmarkEnd w:id="91"/>
    </w:p>
    <w:p w14:paraId="2C8A8BCD" w14:textId="2E337416" w:rsidR="002E313A" w:rsidRDefault="008D6485" w:rsidP="001E72D0">
      <w:pPr>
        <w:pStyle w:val="Body"/>
      </w:pPr>
      <w:r>
        <w:t>The</w:t>
      </w:r>
      <w:r w:rsidR="00B048A3" w:rsidRPr="008D0399">
        <w:t xml:space="preserve"> </w:t>
      </w:r>
      <w:proofErr w:type="spellStart"/>
      <w:r w:rsidR="00B048A3" w:rsidRPr="00140202">
        <w:rPr>
          <w:rStyle w:val="Literal"/>
          <w:rPrChange w:id="96" w:author="Frances" w:date="2023-03-20T12:19:00Z">
            <w:rPr/>
          </w:rPrChange>
        </w:rPr>
        <w:t>bbplot</w:t>
      </w:r>
      <w:proofErr w:type="spellEnd"/>
      <w:r w:rsidR="00B048A3">
        <w:t xml:space="preserve"> package has two functions: </w:t>
      </w:r>
      <w:proofErr w:type="spellStart"/>
      <w:r w:rsidR="00B048A3" w:rsidRPr="00AA0345">
        <w:rPr>
          <w:rStyle w:val="Literal"/>
        </w:rPr>
        <w:t>bbc_</w:t>
      </w:r>
      <w:proofErr w:type="gramStart"/>
      <w:r w:rsidR="00B048A3" w:rsidRPr="00AA0345">
        <w:rPr>
          <w:rStyle w:val="Literal"/>
        </w:rPr>
        <w:t>style</w:t>
      </w:r>
      <w:proofErr w:type="spellEnd"/>
      <w:r w:rsidR="00B048A3" w:rsidRPr="00AA0345">
        <w:rPr>
          <w:rStyle w:val="Literal"/>
        </w:rPr>
        <w:t>(</w:t>
      </w:r>
      <w:proofErr w:type="gramEnd"/>
      <w:r w:rsidR="00B048A3" w:rsidRPr="00AA0345">
        <w:rPr>
          <w:rStyle w:val="Literal"/>
        </w:rPr>
        <w:t>)</w:t>
      </w:r>
      <w:r w:rsidR="00B048A3">
        <w:t xml:space="preserve"> and </w:t>
      </w:r>
      <w:proofErr w:type="spellStart"/>
      <w:r w:rsidR="00B048A3" w:rsidRPr="00AA0345">
        <w:rPr>
          <w:rStyle w:val="Literal"/>
        </w:rPr>
        <w:t>finalise_plot</w:t>
      </w:r>
      <w:proofErr w:type="spellEnd"/>
      <w:r w:rsidR="00B048A3" w:rsidRPr="00AA0345">
        <w:rPr>
          <w:rStyle w:val="Literal"/>
        </w:rPr>
        <w:t>()</w:t>
      </w:r>
      <w:r w:rsidR="00B048A3" w:rsidRPr="00BF11C0">
        <w:t xml:space="preserve">. </w:t>
      </w:r>
      <w:r w:rsidR="00B048A3">
        <w:t>The latter deals with things like adding the BBC logo, saving plots in the correct dimensions</w:t>
      </w:r>
      <w:del w:id="97" w:author="Frances" w:date="2023-03-09T11:38:00Z">
        <w:r w:rsidR="00B048A3" w:rsidDel="003222BC">
          <w:delText>, and other tasks done after the plot is complete (we’ll discuss it a bit later on)</w:delText>
        </w:r>
      </w:del>
      <w:r w:rsidR="00B048A3">
        <w:t xml:space="preserve">. For now, let’s look at the </w:t>
      </w:r>
      <w:proofErr w:type="spellStart"/>
      <w:r w:rsidR="00B048A3" w:rsidRPr="00AA0345">
        <w:rPr>
          <w:rStyle w:val="Literal"/>
        </w:rPr>
        <w:t>bbc_</w:t>
      </w:r>
      <w:proofErr w:type="gramStart"/>
      <w:r w:rsidR="00B048A3" w:rsidRPr="00AA0345">
        <w:rPr>
          <w:rStyle w:val="Literal"/>
        </w:rPr>
        <w:t>style</w:t>
      </w:r>
      <w:proofErr w:type="spellEnd"/>
      <w:r w:rsidR="00B048A3" w:rsidRPr="00AA0345">
        <w:rPr>
          <w:rStyle w:val="Literal"/>
        </w:rPr>
        <w:t>(</w:t>
      </w:r>
      <w:proofErr w:type="gramEnd"/>
      <w:r w:rsidR="00B048A3" w:rsidRPr="00AA0345">
        <w:rPr>
          <w:rStyle w:val="Literal"/>
        </w:rPr>
        <w:t>)</w:t>
      </w:r>
      <w:r w:rsidR="00B048A3">
        <w:t xml:space="preserve"> function</w:t>
      </w:r>
      <w:r w:rsidR="007E5861">
        <w:t>, which</w:t>
      </w:r>
      <w:r w:rsidR="00B048A3">
        <w:t xml:space="preserve"> applies a custom ggplot theme to any plot, making all plots look consistent and follow BBC style guidelines.</w:t>
      </w:r>
    </w:p>
    <w:p w14:paraId="0B43E4C2" w14:textId="196895EA" w:rsidR="008D0399" w:rsidRDefault="008D0399" w:rsidP="00BF11C0">
      <w:pPr>
        <w:pStyle w:val="HeadB"/>
      </w:pPr>
      <w:bookmarkStart w:id="98" w:name="_Toc129261294"/>
      <w:r>
        <w:t>Creating an Example Plot</w:t>
      </w:r>
      <w:bookmarkEnd w:id="98"/>
    </w:p>
    <w:p w14:paraId="5A21F55D" w14:textId="0902EC31" w:rsidR="002E313A" w:rsidRDefault="00B048A3" w:rsidP="001E72D0">
      <w:pPr>
        <w:pStyle w:val="Body"/>
      </w:pPr>
      <w:r>
        <w:t xml:space="preserve">To show how this function </w:t>
      </w:r>
      <w:r w:rsidRPr="008D0399">
        <w:t xml:space="preserve">works, let’s create a plot. We’ll do so </w:t>
      </w:r>
      <w:proofErr w:type="gramStart"/>
      <w:r w:rsidRPr="008D0399">
        <w:t>using</w:t>
      </w:r>
      <w:proofErr w:type="gramEnd"/>
      <w:r w:rsidRPr="008D0399">
        <w:t xml:space="preserve"> the </w:t>
      </w:r>
      <w:proofErr w:type="spellStart"/>
      <w:r w:rsidRPr="00140202">
        <w:rPr>
          <w:rStyle w:val="Literal"/>
          <w:rPrChange w:id="99" w:author="Frances" w:date="2023-03-20T12:19:00Z">
            <w:rPr/>
          </w:rPrChange>
        </w:rPr>
        <w:t>palmerpenguins</w:t>
      </w:r>
      <w:proofErr w:type="spellEnd"/>
      <w:r w:rsidRPr="008D0399">
        <w:t xml:space="preserve"> package, which </w:t>
      </w:r>
      <w:r w:rsidR="008D6485">
        <w:t>contains</w:t>
      </w:r>
      <w:r w:rsidRPr="008D0399">
        <w:t xml:space="preserve"> data </w:t>
      </w:r>
      <w:r w:rsidR="008D6485">
        <w:t>about</w:t>
      </w:r>
      <w:r w:rsidRPr="008D0399">
        <w:t xml:space="preserve"> penguins living on three islands in Antarctica. To give you a sense of what this data looks like, load the </w:t>
      </w:r>
      <w:proofErr w:type="spellStart"/>
      <w:r w:rsidRPr="00140202">
        <w:rPr>
          <w:rStyle w:val="Literal"/>
          <w:rPrChange w:id="100" w:author="Frances" w:date="2023-03-20T12:19:00Z">
            <w:rPr/>
          </w:rPrChange>
        </w:rPr>
        <w:t>palmerpenguins</w:t>
      </w:r>
      <w:proofErr w:type="spellEnd"/>
      <w:r w:rsidRPr="008D0399">
        <w:t xml:space="preserve"> and </w:t>
      </w:r>
      <w:proofErr w:type="spellStart"/>
      <w:r w:rsidRPr="00140202">
        <w:rPr>
          <w:rStyle w:val="Literal"/>
          <w:rPrChange w:id="101" w:author="Frances" w:date="2023-03-20T12:19:00Z">
            <w:rPr/>
          </w:rPrChange>
        </w:rPr>
        <w:t>tidyverse</w:t>
      </w:r>
      <w:proofErr w:type="spellEnd"/>
      <w:r w:rsidRPr="008D0399">
        <w:t xml:space="preserve"> packages</w:t>
      </w:r>
      <w:ins w:id="102" w:author="Jill" w:date="2023-03-17T16:13:00Z">
        <w:r w:rsidR="00F11818">
          <w:t>:</w:t>
        </w:r>
      </w:ins>
      <w:del w:id="103" w:author="Jill" w:date="2023-03-17T16:13:00Z">
        <w:r w:rsidDel="00F11818">
          <w:delText>.</w:delText>
        </w:r>
      </w:del>
    </w:p>
    <w:p w14:paraId="51B3748C" w14:textId="32E12C1F" w:rsidR="005852F2" w:rsidDel="003222BC" w:rsidRDefault="00B048A3" w:rsidP="003222BC">
      <w:pPr>
        <w:pStyle w:val="Code"/>
        <w:rPr>
          <w:del w:id="104" w:author="Frances" w:date="2023-03-09T11:38:00Z"/>
        </w:rPr>
      </w:pPr>
      <w:r w:rsidRPr="003222BC">
        <w:rPr>
          <w:rPrChange w:id="105" w:author="Frances" w:date="2023-03-09T11:39:00Z">
            <w:rPr>
              <w:rStyle w:val="FunctionTok"/>
              <w:rFonts w:ascii="Courier" w:hAnsi="Courier"/>
              <w:sz w:val="17"/>
              <w:shd w:val="clear" w:color="auto" w:fill="auto"/>
            </w:rPr>
          </w:rPrChange>
        </w:rPr>
        <w:t>library</w:t>
      </w:r>
      <w:r w:rsidRPr="003222BC">
        <w:t>(</w:t>
      </w:r>
      <w:proofErr w:type="spellStart"/>
      <w:r w:rsidRPr="003222BC">
        <w:t>palmerpenguins</w:t>
      </w:r>
      <w:proofErr w:type="spellEnd"/>
      <w:r w:rsidRPr="003222BC">
        <w:t>)</w:t>
      </w:r>
      <w:del w:id="106" w:author="David Keyes" w:date="2022-11-11T07:05:00Z">
        <w:r w:rsidRPr="003222BC" w:rsidDel="005852F2">
          <w:br/>
        </w:r>
      </w:del>
    </w:p>
    <w:p w14:paraId="036666B9" w14:textId="77777777" w:rsidR="003222BC" w:rsidRPr="003222BC" w:rsidRDefault="003222BC" w:rsidP="008D0399">
      <w:pPr>
        <w:pStyle w:val="Code"/>
        <w:rPr>
          <w:ins w:id="107" w:author="Frances" w:date="2023-03-09T11:39:00Z"/>
        </w:rPr>
      </w:pPr>
    </w:p>
    <w:p w14:paraId="63CECBF9" w14:textId="77777777" w:rsidR="002E313A" w:rsidRPr="003222BC" w:rsidRDefault="00B048A3" w:rsidP="003222BC">
      <w:pPr>
        <w:pStyle w:val="Code"/>
      </w:pPr>
      <w:r w:rsidRPr="003222BC">
        <w:rPr>
          <w:rPrChange w:id="108" w:author="Frances" w:date="2023-03-09T11:39:00Z">
            <w:rPr>
              <w:rStyle w:val="FunctionTok"/>
              <w:rFonts w:ascii="Courier" w:hAnsi="Courier"/>
              <w:sz w:val="17"/>
              <w:shd w:val="clear" w:color="auto" w:fill="auto"/>
            </w:rPr>
          </w:rPrChange>
        </w:rPr>
        <w:t>library</w:t>
      </w:r>
      <w:r w:rsidRPr="003222BC">
        <w:t>(</w:t>
      </w:r>
      <w:proofErr w:type="spellStart"/>
      <w:r w:rsidRPr="003222BC">
        <w:t>tidyverse</w:t>
      </w:r>
      <w:proofErr w:type="spellEnd"/>
      <w:r w:rsidRPr="003222BC">
        <w:t>)</w:t>
      </w:r>
    </w:p>
    <w:p w14:paraId="0F73EB79" w14:textId="30AF4F20" w:rsidR="002E313A" w:rsidRDefault="00B048A3" w:rsidP="001E72D0">
      <w:pPr>
        <w:pStyle w:val="Body"/>
      </w:pPr>
      <w:r>
        <w:t xml:space="preserve">We now have data that we can work with in an object called </w:t>
      </w:r>
      <w:r w:rsidRPr="00BF11C0">
        <w:rPr>
          <w:rStyle w:val="Literal"/>
        </w:rPr>
        <w:t>penguins</w:t>
      </w:r>
      <w:r>
        <w:t xml:space="preserve">. Here’s what the first </w:t>
      </w:r>
      <w:ins w:id="109" w:author="Frances" w:date="2023-03-20T12:00:00Z">
        <w:r w:rsidR="008A3B8A">
          <w:t xml:space="preserve">10 </w:t>
        </w:r>
      </w:ins>
      <w:del w:id="110" w:author="Frances" w:date="2023-03-20T12:00:00Z">
        <w:r w:rsidDel="008A3B8A">
          <w:delText xml:space="preserve">ten </w:delText>
        </w:r>
      </w:del>
      <w:r>
        <w:t>rows look like</w:t>
      </w:r>
      <w:ins w:id="111" w:author="Frances" w:date="2023-03-20T12:00:00Z">
        <w:r w:rsidR="008A3B8A">
          <w:t>:</w:t>
        </w:r>
      </w:ins>
      <w:del w:id="112" w:author="Frances" w:date="2023-03-20T12:00:00Z">
        <w:r w:rsidDel="008A3B8A">
          <w:delText>.</w:delText>
        </w:r>
      </w:del>
    </w:p>
    <w:p w14:paraId="299F0645"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 xml:space="preserve">#&gt; # A </w:t>
      </w:r>
      <w:proofErr w:type="spellStart"/>
      <w:r w:rsidRPr="003222BC">
        <w:rPr>
          <w:rStyle w:val="VerbatimChar"/>
          <w:rFonts w:ascii="Courier" w:hAnsi="Courier" w:cs="TheSansMonoCondensed-Plain"/>
          <w:i w:val="0"/>
          <w:sz w:val="17"/>
          <w:szCs w:val="17"/>
          <w:shd w:val="clear" w:color="auto" w:fill="auto"/>
          <w:lang w:val="en-US"/>
        </w:rPr>
        <w:t>tibble</w:t>
      </w:r>
      <w:proofErr w:type="spellEnd"/>
      <w:r w:rsidRPr="003222BC">
        <w:rPr>
          <w:rStyle w:val="VerbatimChar"/>
          <w:rFonts w:ascii="Courier" w:hAnsi="Courier" w:cs="TheSansMonoCondensed-Plain"/>
          <w:i w:val="0"/>
          <w:sz w:val="17"/>
          <w:szCs w:val="17"/>
          <w:shd w:val="clear" w:color="auto" w:fill="auto"/>
          <w:lang w:val="en-US"/>
        </w:rPr>
        <w:t>: 344 × 8</w:t>
      </w:r>
    </w:p>
    <w:p w14:paraId="1A07A56D" w14:textId="6C8AF327" w:rsidR="005852F2" w:rsidRDefault="00BF35B0">
      <w:pPr>
        <w:pStyle w:val="Code"/>
      </w:pPr>
      <w:r w:rsidRPr="003222BC">
        <w:rPr>
          <w:rStyle w:val="VerbatimChar"/>
          <w:rFonts w:ascii="Courier" w:hAnsi="Courier" w:cs="TheSansMonoCondensed-Plain"/>
          <w:i w:val="0"/>
          <w:sz w:val="17"/>
          <w:szCs w:val="17"/>
          <w:shd w:val="clear" w:color="auto" w:fill="auto"/>
          <w:lang w:val="en-US"/>
        </w:rPr>
        <w:t xml:space="preserve">#&gt;    species island    </w:t>
      </w:r>
      <w:proofErr w:type="spellStart"/>
      <w:r w:rsidRPr="003222BC">
        <w:rPr>
          <w:rStyle w:val="VerbatimChar"/>
          <w:rFonts w:ascii="Courier" w:hAnsi="Courier" w:cs="TheSansMonoCondensed-Plain"/>
          <w:i w:val="0"/>
          <w:sz w:val="17"/>
          <w:szCs w:val="17"/>
          <w:shd w:val="clear" w:color="auto" w:fill="auto"/>
          <w:lang w:val="en-US"/>
        </w:rPr>
        <w:t>bill_le</w:t>
      </w:r>
      <w:proofErr w:type="spellEnd"/>
      <w:r w:rsidRPr="003222BC">
        <w:rPr>
          <w:rStyle w:val="VerbatimChar"/>
          <w:rFonts w:ascii="Courier" w:hAnsi="Courier" w:cs="TheSansMonoCondensed-Plain"/>
          <w:i w:val="0"/>
          <w:sz w:val="17"/>
          <w:szCs w:val="17"/>
          <w:shd w:val="clear" w:color="auto" w:fill="auto"/>
          <w:lang w:val="en-US"/>
        </w:rPr>
        <w:t xml:space="preserve">…¹ bill_…² </w:t>
      </w:r>
      <w:proofErr w:type="spellStart"/>
      <w:r w:rsidRPr="003222BC">
        <w:rPr>
          <w:rStyle w:val="VerbatimChar"/>
          <w:rFonts w:ascii="Courier" w:hAnsi="Courier" w:cs="TheSansMonoCondensed-Plain"/>
          <w:i w:val="0"/>
          <w:sz w:val="17"/>
          <w:szCs w:val="17"/>
          <w:shd w:val="clear" w:color="auto" w:fill="auto"/>
          <w:lang w:val="en-US"/>
        </w:rPr>
        <w:t>flipp</w:t>
      </w:r>
      <w:proofErr w:type="spellEnd"/>
      <w:r w:rsidRPr="003222BC">
        <w:rPr>
          <w:rStyle w:val="VerbatimChar"/>
          <w:rFonts w:ascii="Courier" w:hAnsi="Courier" w:cs="TheSansMonoCondensed-Plain"/>
          <w:i w:val="0"/>
          <w:sz w:val="17"/>
          <w:szCs w:val="17"/>
          <w:shd w:val="clear" w:color="auto" w:fill="auto"/>
          <w:lang w:val="en-US"/>
        </w:rPr>
        <w:t>…³ body_…</w:t>
      </w:r>
      <w:r w:rsidRPr="003222BC">
        <w:rPr>
          <w:rStyle w:val="VerbatimChar"/>
          <w:rFonts w:ascii="Cambria Math" w:hAnsi="Cambria Math" w:cs="Cambria Math"/>
          <w:i w:val="0"/>
          <w:sz w:val="17"/>
          <w:szCs w:val="17"/>
          <w:shd w:val="clear" w:color="auto" w:fill="auto"/>
          <w:lang w:val="en-US"/>
        </w:rPr>
        <w:t>⁴</w:t>
      </w:r>
      <w:r w:rsidRPr="003222BC">
        <w:rPr>
          <w:rStyle w:val="VerbatimChar"/>
          <w:rFonts w:ascii="Courier" w:hAnsi="Courier" w:cs="TheSansMonoCondensed-Plain"/>
          <w:i w:val="0"/>
          <w:sz w:val="17"/>
          <w:szCs w:val="17"/>
          <w:shd w:val="clear" w:color="auto" w:fill="auto"/>
          <w:lang w:val="en-US"/>
        </w:rPr>
        <w:t xml:space="preserve"> sex  </w:t>
      </w:r>
    </w:p>
    <w:p w14:paraId="72C687F4"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fct</w:t>
      </w:r>
      <w:proofErr w:type="spellEnd"/>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fct</w:t>
      </w:r>
      <w:proofErr w:type="spellEnd"/>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dbl</w:t>
      </w:r>
      <w:proofErr w:type="spellEnd"/>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dbl</w:t>
      </w:r>
      <w:proofErr w:type="spellEnd"/>
      <w:r w:rsidRPr="003222BC">
        <w:rPr>
          <w:rStyle w:val="VerbatimChar"/>
          <w:rFonts w:ascii="Courier" w:hAnsi="Courier" w:cs="TheSansMonoCondensed-Plain"/>
          <w:i w:val="0"/>
          <w:sz w:val="17"/>
          <w:szCs w:val="17"/>
          <w:shd w:val="clear" w:color="auto" w:fill="auto"/>
          <w:lang w:val="en-US"/>
        </w:rPr>
        <w:t>&gt;   &lt;int&gt;   &lt;int&gt; &lt;</w:t>
      </w:r>
      <w:proofErr w:type="spellStart"/>
      <w:r w:rsidRPr="003222BC">
        <w:rPr>
          <w:rStyle w:val="VerbatimChar"/>
          <w:rFonts w:ascii="Courier" w:hAnsi="Courier" w:cs="TheSansMonoCondensed-Plain"/>
          <w:i w:val="0"/>
          <w:sz w:val="17"/>
          <w:szCs w:val="17"/>
          <w:shd w:val="clear" w:color="auto" w:fill="auto"/>
          <w:lang w:val="en-US"/>
        </w:rPr>
        <w:t>fct</w:t>
      </w:r>
      <w:proofErr w:type="spellEnd"/>
      <w:r w:rsidRPr="003222BC">
        <w:rPr>
          <w:rStyle w:val="VerbatimChar"/>
          <w:rFonts w:ascii="Courier" w:hAnsi="Courier" w:cs="TheSansMonoCondensed-Plain"/>
          <w:i w:val="0"/>
          <w:sz w:val="17"/>
          <w:szCs w:val="17"/>
          <w:shd w:val="clear" w:color="auto" w:fill="auto"/>
          <w:lang w:val="en-US"/>
        </w:rPr>
        <w:t>&gt;</w:t>
      </w:r>
    </w:p>
    <w:p w14:paraId="3CE36434"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1</w:t>
      </w:r>
      <w:proofErr w:type="gramEnd"/>
      <w:r w:rsidRPr="003222BC">
        <w:rPr>
          <w:rStyle w:val="VerbatimChar"/>
          <w:rFonts w:ascii="Courier" w:hAnsi="Courier" w:cs="TheSansMonoCondensed-Plain"/>
          <w:i w:val="0"/>
          <w:sz w:val="17"/>
          <w:szCs w:val="17"/>
          <w:shd w:val="clear" w:color="auto" w:fill="auto"/>
          <w:lang w:val="en-US"/>
        </w:rPr>
        <w:t xml:space="preserve"> Adelie  Torgersen      39.1    18.7     181    3750 male </w:t>
      </w:r>
    </w:p>
    <w:p w14:paraId="4CBFD6B8"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2</w:t>
      </w:r>
      <w:proofErr w:type="gramEnd"/>
      <w:r w:rsidRPr="003222BC">
        <w:rPr>
          <w:rStyle w:val="VerbatimChar"/>
          <w:rFonts w:ascii="Courier" w:hAnsi="Courier" w:cs="TheSansMonoCondensed-Plain"/>
          <w:i w:val="0"/>
          <w:sz w:val="17"/>
          <w:szCs w:val="17"/>
          <w:shd w:val="clear" w:color="auto" w:fill="auto"/>
          <w:lang w:val="en-US"/>
        </w:rPr>
        <w:t xml:space="preserve"> Adelie  Torgersen      39.5    17.4     186    3800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05E5D3FA"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3</w:t>
      </w:r>
      <w:proofErr w:type="gramEnd"/>
      <w:r w:rsidRPr="003222BC">
        <w:rPr>
          <w:rStyle w:val="VerbatimChar"/>
          <w:rFonts w:ascii="Courier" w:hAnsi="Courier" w:cs="TheSansMonoCondensed-Plain"/>
          <w:i w:val="0"/>
          <w:sz w:val="17"/>
          <w:szCs w:val="17"/>
          <w:shd w:val="clear" w:color="auto" w:fill="auto"/>
          <w:lang w:val="en-US"/>
        </w:rPr>
        <w:t xml:space="preserve"> Adelie  Torgersen      40.3    18       195    3250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275A3E38"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4</w:t>
      </w:r>
      <w:proofErr w:type="gramEnd"/>
      <w:r w:rsidRPr="003222BC">
        <w:rPr>
          <w:rStyle w:val="VerbatimChar"/>
          <w:rFonts w:ascii="Courier" w:hAnsi="Courier" w:cs="TheSansMonoCondensed-Plain"/>
          <w:i w:val="0"/>
          <w:sz w:val="17"/>
          <w:szCs w:val="17"/>
          <w:shd w:val="clear" w:color="auto" w:fill="auto"/>
          <w:lang w:val="en-US"/>
        </w:rPr>
        <w:t xml:space="preserve"> Adelie  Torgersen      NA      </w:t>
      </w:r>
      <w:proofErr w:type="spellStart"/>
      <w:r w:rsidRPr="003222BC">
        <w:rPr>
          <w:rStyle w:val="VerbatimChar"/>
          <w:rFonts w:ascii="Courier" w:hAnsi="Courier" w:cs="TheSansMonoCondensed-Plain"/>
          <w:i w:val="0"/>
          <w:sz w:val="17"/>
          <w:szCs w:val="17"/>
          <w:shd w:val="clear" w:color="auto" w:fill="auto"/>
          <w:lang w:val="en-US"/>
        </w:rPr>
        <w:t>NA</w:t>
      </w:r>
      <w:proofErr w:type="spellEnd"/>
      <w:r w:rsidRPr="003222BC">
        <w:rPr>
          <w:rStyle w:val="VerbatimChar"/>
          <w:rFonts w:ascii="Courier" w:hAnsi="Courier" w:cs="TheSansMonoCondensed-Plain"/>
          <w:i w:val="0"/>
          <w:sz w:val="17"/>
          <w:szCs w:val="17"/>
          <w:shd w:val="clear" w:color="auto" w:fill="auto"/>
          <w:lang w:val="en-US"/>
        </w:rPr>
        <w:t xml:space="preserve">        </w:t>
      </w:r>
      <w:proofErr w:type="spellStart"/>
      <w:r w:rsidRPr="003222BC">
        <w:rPr>
          <w:rStyle w:val="VerbatimChar"/>
          <w:rFonts w:ascii="Courier" w:hAnsi="Courier" w:cs="TheSansMonoCondensed-Plain"/>
          <w:i w:val="0"/>
          <w:sz w:val="17"/>
          <w:szCs w:val="17"/>
          <w:shd w:val="clear" w:color="auto" w:fill="auto"/>
          <w:lang w:val="en-US"/>
        </w:rPr>
        <w:t>NA</w:t>
      </w:r>
      <w:proofErr w:type="spellEnd"/>
      <w:r w:rsidRPr="003222BC">
        <w:rPr>
          <w:rStyle w:val="VerbatimChar"/>
          <w:rFonts w:ascii="Courier" w:hAnsi="Courier" w:cs="TheSansMonoCondensed-Plain"/>
          <w:i w:val="0"/>
          <w:sz w:val="17"/>
          <w:szCs w:val="17"/>
          <w:shd w:val="clear" w:color="auto" w:fill="auto"/>
          <w:lang w:val="en-US"/>
        </w:rPr>
        <w:t xml:space="preserve">      </w:t>
      </w:r>
      <w:proofErr w:type="spellStart"/>
      <w:r w:rsidRPr="003222BC">
        <w:rPr>
          <w:rStyle w:val="VerbatimChar"/>
          <w:rFonts w:ascii="Courier" w:hAnsi="Courier" w:cs="TheSansMonoCondensed-Plain"/>
          <w:i w:val="0"/>
          <w:sz w:val="17"/>
          <w:szCs w:val="17"/>
          <w:shd w:val="clear" w:color="auto" w:fill="auto"/>
          <w:lang w:val="en-US"/>
        </w:rPr>
        <w:t>NA</w:t>
      </w:r>
      <w:proofErr w:type="spellEnd"/>
      <w:r w:rsidRPr="003222BC">
        <w:rPr>
          <w:rStyle w:val="VerbatimChar"/>
          <w:rFonts w:ascii="Courier" w:hAnsi="Courier" w:cs="TheSansMonoCondensed-Plain"/>
          <w:i w:val="0"/>
          <w:sz w:val="17"/>
          <w:szCs w:val="17"/>
          <w:shd w:val="clear" w:color="auto" w:fill="auto"/>
          <w:lang w:val="en-US"/>
        </w:rPr>
        <w:t xml:space="preserve"> &lt;NA&gt; </w:t>
      </w:r>
    </w:p>
    <w:p w14:paraId="5BFA0649"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5</w:t>
      </w:r>
      <w:proofErr w:type="gramEnd"/>
      <w:r w:rsidRPr="003222BC">
        <w:rPr>
          <w:rStyle w:val="VerbatimChar"/>
          <w:rFonts w:ascii="Courier" w:hAnsi="Courier" w:cs="TheSansMonoCondensed-Plain"/>
          <w:i w:val="0"/>
          <w:sz w:val="17"/>
          <w:szCs w:val="17"/>
          <w:shd w:val="clear" w:color="auto" w:fill="auto"/>
          <w:lang w:val="en-US"/>
        </w:rPr>
        <w:t xml:space="preserve"> Adelie  Torgersen      36.7    19.3     193    3450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451E1493"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6</w:t>
      </w:r>
      <w:proofErr w:type="gramEnd"/>
      <w:r w:rsidRPr="003222BC">
        <w:rPr>
          <w:rStyle w:val="VerbatimChar"/>
          <w:rFonts w:ascii="Courier" w:hAnsi="Courier" w:cs="TheSansMonoCondensed-Plain"/>
          <w:i w:val="0"/>
          <w:sz w:val="17"/>
          <w:szCs w:val="17"/>
          <w:shd w:val="clear" w:color="auto" w:fill="auto"/>
          <w:lang w:val="en-US"/>
        </w:rPr>
        <w:t xml:space="preserve"> Adelie  Torgersen      39.3    20.6     190    3650 male </w:t>
      </w:r>
    </w:p>
    <w:p w14:paraId="0772E541"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7</w:t>
      </w:r>
      <w:proofErr w:type="gramEnd"/>
      <w:r w:rsidRPr="003222BC">
        <w:rPr>
          <w:rStyle w:val="VerbatimChar"/>
          <w:rFonts w:ascii="Courier" w:hAnsi="Courier" w:cs="TheSansMonoCondensed-Plain"/>
          <w:i w:val="0"/>
          <w:sz w:val="17"/>
          <w:szCs w:val="17"/>
          <w:shd w:val="clear" w:color="auto" w:fill="auto"/>
          <w:lang w:val="en-US"/>
        </w:rPr>
        <w:t xml:space="preserve"> Adelie  Torgersen      38.9    17.8     181    3625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4E162019"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8</w:t>
      </w:r>
      <w:proofErr w:type="gramEnd"/>
      <w:r w:rsidRPr="003222BC">
        <w:rPr>
          <w:rStyle w:val="VerbatimChar"/>
          <w:rFonts w:ascii="Courier" w:hAnsi="Courier" w:cs="TheSansMonoCondensed-Plain"/>
          <w:i w:val="0"/>
          <w:sz w:val="17"/>
          <w:szCs w:val="17"/>
          <w:shd w:val="clear" w:color="auto" w:fill="auto"/>
          <w:lang w:val="en-US"/>
        </w:rPr>
        <w:t xml:space="preserve"> Adelie  Torgersen      39.2    19.6     195    4675 male </w:t>
      </w:r>
    </w:p>
    <w:p w14:paraId="6A175ACE"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9</w:t>
      </w:r>
      <w:proofErr w:type="gramEnd"/>
      <w:r w:rsidRPr="003222BC">
        <w:rPr>
          <w:rStyle w:val="VerbatimChar"/>
          <w:rFonts w:ascii="Courier" w:hAnsi="Courier" w:cs="TheSansMonoCondensed-Plain"/>
          <w:i w:val="0"/>
          <w:sz w:val="17"/>
          <w:szCs w:val="17"/>
          <w:shd w:val="clear" w:color="auto" w:fill="auto"/>
          <w:lang w:val="en-US"/>
        </w:rPr>
        <w:t xml:space="preserve"> Adelie  Torgersen      34.1    18.1     193    3475 &lt;NA&gt; </w:t>
      </w:r>
    </w:p>
    <w:p w14:paraId="27B5B9CC"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 xml:space="preserve">#&gt; 10 </w:t>
      </w:r>
      <w:proofErr w:type="gramStart"/>
      <w:r w:rsidRPr="003222BC">
        <w:rPr>
          <w:rStyle w:val="VerbatimChar"/>
          <w:rFonts w:ascii="Courier" w:hAnsi="Courier" w:cs="TheSansMonoCondensed-Plain"/>
          <w:i w:val="0"/>
          <w:sz w:val="17"/>
          <w:szCs w:val="17"/>
          <w:shd w:val="clear" w:color="auto" w:fill="auto"/>
          <w:lang w:val="en-US"/>
        </w:rPr>
        <w:t>Adelie  Torgersen</w:t>
      </w:r>
      <w:proofErr w:type="gramEnd"/>
      <w:r w:rsidRPr="003222BC">
        <w:rPr>
          <w:rStyle w:val="VerbatimChar"/>
          <w:rFonts w:ascii="Courier" w:hAnsi="Courier" w:cs="TheSansMonoCondensed-Plain"/>
          <w:i w:val="0"/>
          <w:sz w:val="17"/>
          <w:szCs w:val="17"/>
          <w:shd w:val="clear" w:color="auto" w:fill="auto"/>
          <w:lang w:val="en-US"/>
        </w:rPr>
        <w:t xml:space="preserve">      42      20.2     190    4250 &lt;NA&gt; </w:t>
      </w:r>
    </w:p>
    <w:p w14:paraId="46ACC386" w14:textId="035619BF" w:rsidR="005852F2" w:rsidDel="003222BC" w:rsidRDefault="003222BC" w:rsidP="008D0399">
      <w:pPr>
        <w:pStyle w:val="Body"/>
        <w:rPr>
          <w:del w:id="113" w:author="Frances" w:date="2023-03-09T11:40:00Z"/>
          <w:rStyle w:val="LiteralItalic"/>
        </w:rPr>
      </w:pPr>
      <w:ins w:id="114" w:author="Frances" w:date="2023-03-09T11:40:00Z">
        <w:r w:rsidRPr="003222BC">
          <w:rPr>
            <w:rStyle w:val="LiteralItalic"/>
            <w:rPrChange w:id="115" w:author="Frances" w:date="2023-03-09T11:40:00Z">
              <w:rPr>
                <w:rStyle w:val="VerbatimChar"/>
                <w:rFonts w:ascii="Courier" w:hAnsi="Courier" w:cs="TheSansMonoCondensed-Plain"/>
                <w:i w:val="0"/>
                <w:sz w:val="17"/>
                <w:szCs w:val="17"/>
                <w:shd w:val="clear" w:color="auto" w:fill="auto"/>
                <w:lang w:val="en-US"/>
              </w:rPr>
            </w:rPrChange>
          </w:rPr>
          <w:t>--snip--</w:t>
        </w:r>
      </w:ins>
      <w:del w:id="116" w:author="Frances" w:date="2023-03-09T11:40:00Z">
        <w:r w:rsidR="00BF35B0" w:rsidRPr="003222BC" w:rsidDel="003222BC">
          <w:rPr>
            <w:rStyle w:val="LiteralItalic"/>
            <w:rPrChange w:id="117" w:author="Frances" w:date="2023-03-09T11:40:00Z">
              <w:rPr>
                <w:rStyle w:val="VerbatimChar"/>
                <w:rFonts w:ascii="Courier" w:hAnsi="Courier" w:cs="TheSansMonoCondensed-Plain"/>
                <w:i w:val="0"/>
                <w:sz w:val="17"/>
                <w:szCs w:val="17"/>
                <w:shd w:val="clear" w:color="auto" w:fill="auto"/>
                <w:lang w:val="en-US"/>
              </w:rPr>
            </w:rPrChange>
          </w:rPr>
          <w:delText>#&gt;</w:delText>
        </w:r>
        <w:r w:rsidR="00BF35B0" w:rsidRPr="003222BC" w:rsidDel="003222BC">
          <w:rPr>
            <w:rStyle w:val="VerbatimChar"/>
            <w:rFonts w:ascii="Courier" w:hAnsi="Courier" w:cs="TheSansMonoCondensed-Plain"/>
            <w:i w:val="0"/>
            <w:sz w:val="17"/>
            <w:szCs w:val="17"/>
            <w:shd w:val="clear" w:color="auto" w:fill="auto"/>
            <w:lang w:val="en-US"/>
          </w:rPr>
          <w:delText xml:space="preserve"> # … with 334 more rows, 1 more variable: year &lt;int&gt;, and</w:delText>
        </w:r>
      </w:del>
    </w:p>
    <w:p w14:paraId="192677C0" w14:textId="77777777" w:rsidR="003222BC" w:rsidRDefault="003222BC">
      <w:pPr>
        <w:pStyle w:val="Code"/>
        <w:rPr>
          <w:ins w:id="118" w:author="Frances" w:date="2023-03-09T11:40:00Z"/>
        </w:rPr>
      </w:pPr>
    </w:p>
    <w:p w14:paraId="5F3865C3" w14:textId="424D2568" w:rsidR="005852F2" w:rsidDel="003222BC" w:rsidRDefault="00BF35B0">
      <w:pPr>
        <w:pStyle w:val="Code"/>
        <w:rPr>
          <w:del w:id="119" w:author="Frances" w:date="2023-03-09T11:40:00Z"/>
        </w:rPr>
      </w:pPr>
      <w:del w:id="120" w:author="Frances" w:date="2023-03-09T11:40:00Z">
        <w:r w:rsidRPr="003222BC" w:rsidDel="003222BC">
          <w:rPr>
            <w:rStyle w:val="VerbatimChar"/>
            <w:rFonts w:ascii="Courier" w:hAnsi="Courier" w:cs="TheSansMonoCondensed-Plain"/>
            <w:i w:val="0"/>
            <w:sz w:val="17"/>
            <w:szCs w:val="17"/>
            <w:shd w:val="clear" w:color="auto" w:fill="auto"/>
            <w:lang w:val="en-US"/>
          </w:rPr>
          <w:delText>#&gt; #   abbreviated variable names ¹</w:delText>
        </w:r>
        <w:r w:rsidRPr="003222BC" w:rsidDel="003222BC">
          <w:rPr>
            <w:rStyle w:val="VerbatimChar"/>
            <w:rFonts w:ascii="Cambria Math" w:hAnsi="Cambria Math" w:cs="Cambria Math"/>
            <w:i w:val="0"/>
            <w:sz w:val="17"/>
            <w:szCs w:val="17"/>
            <w:shd w:val="clear" w:color="auto" w:fill="auto"/>
            <w:lang w:val="en-US"/>
          </w:rPr>
          <w:delText>​</w:delText>
        </w:r>
        <w:r w:rsidRPr="003222BC" w:rsidDel="003222BC">
          <w:rPr>
            <w:rStyle w:val="VerbatimChar"/>
            <w:rFonts w:ascii="Courier" w:hAnsi="Courier" w:cs="TheSansMonoCondensed-Plain"/>
            <w:i w:val="0"/>
            <w:sz w:val="17"/>
            <w:szCs w:val="17"/>
            <w:shd w:val="clear" w:color="auto" w:fill="auto"/>
            <w:lang w:val="en-US"/>
          </w:rPr>
          <w:delText>bill_length_mm,</w:delText>
        </w:r>
      </w:del>
    </w:p>
    <w:p w14:paraId="27BB123E" w14:textId="448E348D" w:rsidR="00BF35B0" w:rsidDel="003222BC" w:rsidRDefault="00BF35B0" w:rsidP="003222BC">
      <w:pPr>
        <w:pStyle w:val="Code"/>
        <w:rPr>
          <w:del w:id="121" w:author="Frances" w:date="2023-03-09T11:40:00Z"/>
        </w:rPr>
      </w:pPr>
      <w:del w:id="122" w:author="Frances" w:date="2023-03-09T11:40:00Z">
        <w:r w:rsidRPr="003222BC" w:rsidDel="003222BC">
          <w:rPr>
            <w:rStyle w:val="VerbatimChar"/>
            <w:rFonts w:ascii="Courier" w:hAnsi="Courier" w:cs="TheSansMonoCondensed-Plain"/>
            <w:i w:val="0"/>
            <w:sz w:val="17"/>
            <w:szCs w:val="17"/>
            <w:shd w:val="clear" w:color="auto" w:fill="auto"/>
            <w:lang w:val="en-US"/>
          </w:rPr>
          <w:delText>#&gt; #   ²</w:delText>
        </w:r>
        <w:r w:rsidRPr="003222BC" w:rsidDel="003222BC">
          <w:rPr>
            <w:rStyle w:val="VerbatimChar"/>
            <w:rFonts w:ascii="Cambria Math" w:hAnsi="Cambria Math" w:cs="Cambria Math"/>
            <w:i w:val="0"/>
            <w:sz w:val="17"/>
            <w:szCs w:val="17"/>
            <w:shd w:val="clear" w:color="auto" w:fill="auto"/>
            <w:lang w:val="en-US"/>
          </w:rPr>
          <w:delText>​</w:delText>
        </w:r>
        <w:r w:rsidRPr="003222BC" w:rsidDel="003222BC">
          <w:rPr>
            <w:rStyle w:val="VerbatimChar"/>
            <w:rFonts w:ascii="Courier" w:hAnsi="Courier" w:cs="TheSansMonoCondensed-Plain"/>
            <w:i w:val="0"/>
            <w:sz w:val="17"/>
            <w:szCs w:val="17"/>
            <w:shd w:val="clear" w:color="auto" w:fill="auto"/>
            <w:lang w:val="en-US"/>
          </w:rPr>
          <w:delText>bill_depth_mm, ³</w:delText>
        </w:r>
        <w:r w:rsidRPr="003222BC" w:rsidDel="003222BC">
          <w:rPr>
            <w:rStyle w:val="VerbatimChar"/>
            <w:rFonts w:ascii="Cambria Math" w:hAnsi="Cambria Math" w:cs="Cambria Math"/>
            <w:i w:val="0"/>
            <w:sz w:val="17"/>
            <w:szCs w:val="17"/>
            <w:shd w:val="clear" w:color="auto" w:fill="auto"/>
            <w:lang w:val="en-US"/>
          </w:rPr>
          <w:delText>​</w:delText>
        </w:r>
        <w:r w:rsidRPr="003222BC" w:rsidDel="003222BC">
          <w:rPr>
            <w:rStyle w:val="VerbatimChar"/>
            <w:rFonts w:ascii="Courier" w:hAnsi="Courier" w:cs="TheSansMonoCondensed-Plain"/>
            <w:i w:val="0"/>
            <w:sz w:val="17"/>
            <w:szCs w:val="17"/>
            <w:shd w:val="clear" w:color="auto" w:fill="auto"/>
            <w:lang w:val="en-US"/>
          </w:rPr>
          <w:delText xml:space="preserve">flipper_length_mm, </w:delText>
        </w:r>
        <w:r w:rsidRPr="003222BC" w:rsidDel="003222BC">
          <w:rPr>
            <w:rStyle w:val="VerbatimChar"/>
            <w:rFonts w:ascii="Cambria Math" w:hAnsi="Cambria Math" w:cs="Cambria Math"/>
            <w:i w:val="0"/>
            <w:sz w:val="17"/>
            <w:szCs w:val="17"/>
            <w:shd w:val="clear" w:color="auto" w:fill="auto"/>
            <w:lang w:val="en-US"/>
          </w:rPr>
          <w:delText>⁴​</w:delText>
        </w:r>
        <w:r w:rsidRPr="003222BC" w:rsidDel="003222BC">
          <w:rPr>
            <w:rStyle w:val="VerbatimChar"/>
            <w:rFonts w:ascii="Courier" w:hAnsi="Courier" w:cs="TheSansMonoCondensed-Plain"/>
            <w:i w:val="0"/>
            <w:sz w:val="17"/>
            <w:szCs w:val="17"/>
            <w:shd w:val="clear" w:color="auto" w:fill="auto"/>
            <w:lang w:val="en-US"/>
          </w:rPr>
          <w:delText>body_mass_g</w:delText>
        </w:r>
      </w:del>
    </w:p>
    <w:p w14:paraId="14C1D461" w14:textId="61B6CC52" w:rsidR="002E313A" w:rsidRDefault="00B048A3" w:rsidP="008D0399">
      <w:pPr>
        <w:pStyle w:val="Body"/>
      </w:pPr>
      <w:r>
        <w:t xml:space="preserve">To get our data in a more usable format, let’s count how many penguins live on each island. We do this with the </w:t>
      </w:r>
      <w:proofErr w:type="gramStart"/>
      <w:r w:rsidRPr="00C2665E">
        <w:rPr>
          <w:rStyle w:val="Literal"/>
        </w:rPr>
        <w:t>count(</w:t>
      </w:r>
      <w:proofErr w:type="gramEnd"/>
      <w:r w:rsidRPr="00C2665E">
        <w:rPr>
          <w:rStyle w:val="Literal"/>
        </w:rPr>
        <w:t>)</w:t>
      </w:r>
      <w:r>
        <w:t xml:space="preserve"> function from the </w:t>
      </w:r>
      <w:proofErr w:type="spellStart"/>
      <w:r w:rsidRPr="00C2665E">
        <w:rPr>
          <w:rStyle w:val="Literal"/>
        </w:rPr>
        <w:t>dplyr</w:t>
      </w:r>
      <w:proofErr w:type="spellEnd"/>
      <w:r>
        <w:t xml:space="preserve"> package (one of several packages that are loaded when we load the </w:t>
      </w:r>
      <w:proofErr w:type="spellStart"/>
      <w:r w:rsidRPr="00C2665E">
        <w:rPr>
          <w:rStyle w:val="Literal"/>
        </w:rPr>
        <w:t>tidyverse</w:t>
      </w:r>
      <w:proofErr w:type="spellEnd"/>
      <w:r>
        <w:t>).</w:t>
      </w:r>
      <w:r w:rsidR="008D0399">
        <w:t xml:space="preserve"> </w:t>
      </w:r>
      <w:r>
        <w:t>This gives us some simple data that we can use for plotting</w:t>
      </w:r>
      <w:r w:rsidR="008D6485">
        <w:t>:</w:t>
      </w:r>
    </w:p>
    <w:p w14:paraId="11A4D777" w14:textId="6D14ECAD" w:rsidR="005852F2" w:rsidRDefault="00B048A3" w:rsidP="008D0399">
      <w:pPr>
        <w:pStyle w:val="Code"/>
      </w:pPr>
      <w:r w:rsidRPr="00BF11C0">
        <w:t xml:space="preserve">#&gt; # A </w:t>
      </w:r>
      <w:proofErr w:type="spellStart"/>
      <w:r w:rsidRPr="00BF11C0">
        <w:t>tibble</w:t>
      </w:r>
      <w:proofErr w:type="spellEnd"/>
      <w:r w:rsidRPr="00BF11C0">
        <w:t>: 3 × 2</w:t>
      </w:r>
    </w:p>
    <w:p w14:paraId="7BEA99BD" w14:textId="56C89CC3" w:rsidR="005852F2" w:rsidRDefault="00B048A3" w:rsidP="008D0399">
      <w:pPr>
        <w:pStyle w:val="Code"/>
      </w:pPr>
      <w:r w:rsidRPr="00BF11C0">
        <w:t>#&gt;   island        n</w:t>
      </w:r>
    </w:p>
    <w:p w14:paraId="7218D9A0" w14:textId="6932BEAD" w:rsidR="005852F2" w:rsidRDefault="00B048A3" w:rsidP="008D0399">
      <w:pPr>
        <w:pStyle w:val="Code"/>
      </w:pPr>
      <w:r w:rsidRPr="00BF11C0">
        <w:t>#&gt;   &lt;</w:t>
      </w:r>
      <w:proofErr w:type="spellStart"/>
      <w:r w:rsidRPr="00BF11C0">
        <w:t>fct</w:t>
      </w:r>
      <w:proofErr w:type="spellEnd"/>
      <w:r w:rsidRPr="00BF11C0">
        <w:t>&gt;     &lt;int&gt;</w:t>
      </w:r>
    </w:p>
    <w:p w14:paraId="3E61B39B" w14:textId="5AC9EAE2" w:rsidR="005852F2" w:rsidRDefault="00B048A3" w:rsidP="008D0399">
      <w:pPr>
        <w:pStyle w:val="Code"/>
      </w:pPr>
      <w:r w:rsidRPr="00BF11C0">
        <w:t>#&gt; 1 Biscoe      168</w:t>
      </w:r>
    </w:p>
    <w:p w14:paraId="45340B1D" w14:textId="0F44B97F" w:rsidR="005852F2" w:rsidRDefault="00B048A3" w:rsidP="008D0399">
      <w:pPr>
        <w:pStyle w:val="Code"/>
      </w:pPr>
      <w:r w:rsidRPr="00BF11C0">
        <w:t>#&gt; 2 Dream       124</w:t>
      </w:r>
    </w:p>
    <w:p w14:paraId="6AFD401D" w14:textId="77777777" w:rsidR="002E313A" w:rsidRPr="008D0399" w:rsidRDefault="00B048A3" w:rsidP="008D0399">
      <w:pPr>
        <w:pStyle w:val="Code"/>
      </w:pPr>
      <w:r w:rsidRPr="00BF11C0">
        <w:t>#&gt; 3 Torgersen    52</w:t>
      </w:r>
    </w:p>
    <w:p w14:paraId="10917F31" w14:textId="356931EB" w:rsidR="002E313A" w:rsidRDefault="00B048A3" w:rsidP="001E72D0">
      <w:pPr>
        <w:pStyle w:val="Body"/>
      </w:pPr>
      <w:r>
        <w:lastRenderedPageBreak/>
        <w:t>Because we’</w:t>
      </w:r>
      <w:r w:rsidR="008D6485">
        <w:t>ll</w:t>
      </w:r>
      <w:r>
        <w:t xml:space="preserve"> use this data multiple times </w:t>
      </w:r>
      <w:r w:rsidR="008D6485">
        <w:t>in the chapter</w:t>
      </w:r>
      <w:r>
        <w:t xml:space="preserve">, let’s save it as an object called </w:t>
      </w:r>
      <w:proofErr w:type="spellStart"/>
      <w:r w:rsidRPr="008210BD">
        <w:rPr>
          <w:rStyle w:val="Literal"/>
        </w:rPr>
        <w:t>penguins_summary</w:t>
      </w:r>
      <w:proofErr w:type="spellEnd"/>
      <w:ins w:id="123" w:author="Frances" w:date="2023-03-20T12:00:00Z">
        <w:r w:rsidR="008A3B8A" w:rsidRPr="008A3B8A">
          <w:rPr>
            <w:rPrChange w:id="124" w:author="Frances" w:date="2023-03-20T12:00:00Z">
              <w:rPr>
                <w:rStyle w:val="Literal"/>
              </w:rPr>
            </w:rPrChange>
          </w:rPr>
          <w:t>:</w:t>
        </w:r>
      </w:ins>
      <w:del w:id="125" w:author="Frances" w:date="2023-03-20T12:00:00Z">
        <w:r w:rsidDel="008A3B8A">
          <w:delText>.</w:delText>
        </w:r>
      </w:del>
    </w:p>
    <w:p w14:paraId="789B2E26" w14:textId="3E1C8AB9" w:rsidR="005852F2" w:rsidRDefault="00B048A3" w:rsidP="008D0399">
      <w:pPr>
        <w:pStyle w:val="Code"/>
      </w:pPr>
      <w:proofErr w:type="spellStart"/>
      <w:r w:rsidRPr="00BF11C0">
        <w:t>penguins_summary</w:t>
      </w:r>
      <w:proofErr w:type="spellEnd"/>
      <w:r w:rsidRPr="00BF11C0">
        <w:t xml:space="preserve"> &lt;- penguins %&gt;%</w:t>
      </w:r>
    </w:p>
    <w:p w14:paraId="38C92895" w14:textId="77777777" w:rsidR="002E313A" w:rsidRPr="008D0399" w:rsidRDefault="00B048A3" w:rsidP="008D0399">
      <w:pPr>
        <w:pStyle w:val="Code"/>
      </w:pPr>
      <w:r w:rsidRPr="00BF11C0">
        <w:t xml:space="preserve">  count(island)</w:t>
      </w:r>
    </w:p>
    <w:p w14:paraId="0098FF45" w14:textId="24B992C9" w:rsidR="008D6485" w:rsidRDefault="00B048A3" w:rsidP="001E72D0">
      <w:pPr>
        <w:pStyle w:val="Body"/>
      </w:pPr>
      <w:r>
        <w:t xml:space="preserve">Now that we’ve got some data to work with, we’re ready to create a plot. Before showing what </w:t>
      </w:r>
      <w:proofErr w:type="spellStart"/>
      <w:r w:rsidRPr="008210BD">
        <w:rPr>
          <w:rStyle w:val="Literal"/>
        </w:rPr>
        <w:t>bbplot</w:t>
      </w:r>
      <w:proofErr w:type="spellEnd"/>
      <w:r>
        <w:t xml:space="preserve"> does, let’s make </w:t>
      </w:r>
      <w:r w:rsidR="008D6485">
        <w:t>our</w:t>
      </w:r>
      <w:r>
        <w:t xml:space="preserve"> plot with </w:t>
      </w:r>
      <w:r w:rsidR="008D6485">
        <w:t xml:space="preserve">the </w:t>
      </w:r>
      <w:r>
        <w:t>ggplot defaults. Here</w:t>
      </w:r>
      <w:ins w:id="126" w:author="Frances" w:date="2023-03-20T12:00:00Z">
        <w:r w:rsidR="008A3B8A">
          <w:t>’</w:t>
        </w:r>
      </w:ins>
      <w:del w:id="127" w:author="Frances" w:date="2023-03-20T12:00:00Z">
        <w:r w:rsidDel="008A3B8A">
          <w:delText xml:space="preserve"> i</w:delText>
        </w:r>
      </w:del>
      <w:r>
        <w:t>s the code we’ll use</w:t>
      </w:r>
      <w:r w:rsidR="008D6485">
        <w:t>:</w:t>
      </w:r>
      <w:r>
        <w:t xml:space="preserve"> </w:t>
      </w:r>
    </w:p>
    <w:p w14:paraId="7446671B" w14:textId="6802B3FF" w:rsidR="005852F2" w:rsidRPr="003222BC" w:rsidRDefault="008D6485" w:rsidP="008D6485">
      <w:pPr>
        <w:pStyle w:val="Code"/>
      </w:pPr>
      <w:proofErr w:type="spellStart"/>
      <w:r w:rsidRPr="003222BC">
        <w:t>penguins_plot</w:t>
      </w:r>
      <w:proofErr w:type="spellEnd"/>
      <w:r w:rsidRPr="003222BC">
        <w:t xml:space="preserve"> &lt;- </w:t>
      </w:r>
      <w:proofErr w:type="gramStart"/>
      <w:r w:rsidRPr="003222BC">
        <w:t>ggplot(</w:t>
      </w:r>
      <w:proofErr w:type="gramEnd"/>
    </w:p>
    <w:p w14:paraId="4BEE6806" w14:textId="4AC020D7" w:rsidR="005852F2" w:rsidRPr="003222BC" w:rsidRDefault="008D6485" w:rsidP="008D6485">
      <w:pPr>
        <w:pStyle w:val="Code"/>
      </w:pPr>
      <w:r w:rsidRPr="003222BC">
        <w:t xml:space="preserve">  data = </w:t>
      </w:r>
      <w:proofErr w:type="spellStart"/>
      <w:r w:rsidRPr="003222BC">
        <w:t>penguins_summary</w:t>
      </w:r>
      <w:proofErr w:type="spellEnd"/>
      <w:r w:rsidRPr="003222BC">
        <w:t>,</w:t>
      </w:r>
    </w:p>
    <w:p w14:paraId="141999B4" w14:textId="47B8C4D4" w:rsidR="005852F2" w:rsidRPr="003222BC" w:rsidRDefault="008D6485" w:rsidP="008D6485">
      <w:pPr>
        <w:pStyle w:val="Code"/>
      </w:pPr>
      <w:r w:rsidRPr="003222BC">
        <w:t xml:space="preserve">  </w:t>
      </w:r>
      <w:proofErr w:type="spellStart"/>
      <w:proofErr w:type="gramStart"/>
      <w:r w:rsidRPr="003222BC">
        <w:t>aes</w:t>
      </w:r>
      <w:proofErr w:type="spellEnd"/>
      <w:r w:rsidRPr="003222BC">
        <w:t>(</w:t>
      </w:r>
      <w:proofErr w:type="gramEnd"/>
    </w:p>
    <w:p w14:paraId="352A5AF8" w14:textId="1663C200" w:rsidR="005852F2" w:rsidRPr="003222BC" w:rsidRDefault="008D6485" w:rsidP="008D6485">
      <w:pPr>
        <w:pStyle w:val="Code"/>
      </w:pPr>
      <w:r w:rsidRPr="003222BC">
        <w:t xml:space="preserve">    x = island,</w:t>
      </w:r>
    </w:p>
    <w:p w14:paraId="34F0A7FF" w14:textId="15686207" w:rsidR="005852F2" w:rsidRPr="003222BC" w:rsidRDefault="008D6485" w:rsidP="008D6485">
      <w:pPr>
        <w:pStyle w:val="Code"/>
      </w:pPr>
      <w:r w:rsidRPr="003222BC">
        <w:t xml:space="preserve">    y = n,</w:t>
      </w:r>
    </w:p>
    <w:p w14:paraId="0F69BB8E" w14:textId="608557B2" w:rsidR="005852F2" w:rsidRPr="003222BC" w:rsidRDefault="008D6485" w:rsidP="008D6485">
      <w:pPr>
        <w:pStyle w:val="Code"/>
      </w:pPr>
      <w:r w:rsidRPr="003222BC">
        <w:t xml:space="preserve">    fill = island</w:t>
      </w:r>
    </w:p>
    <w:p w14:paraId="664CE8DC" w14:textId="577C4383" w:rsidR="005852F2" w:rsidRPr="003222BC" w:rsidRDefault="008D6485" w:rsidP="008D6485">
      <w:pPr>
        <w:pStyle w:val="Code"/>
      </w:pPr>
      <w:r w:rsidRPr="003222BC">
        <w:t xml:space="preserve">  )</w:t>
      </w:r>
    </w:p>
    <w:p w14:paraId="2F8E3B8E" w14:textId="68ED9631" w:rsidR="005852F2" w:rsidRPr="003222BC" w:rsidRDefault="008D6485" w:rsidP="008D6485">
      <w:pPr>
        <w:pStyle w:val="Code"/>
      </w:pPr>
      <w:r w:rsidRPr="003222BC">
        <w:t>) +</w:t>
      </w:r>
    </w:p>
    <w:p w14:paraId="7E8F852F" w14:textId="7DA7B901" w:rsidR="005852F2" w:rsidRPr="003222BC" w:rsidRDefault="008D6485" w:rsidP="008D6485">
      <w:pPr>
        <w:pStyle w:val="Code"/>
      </w:pPr>
      <w:r w:rsidRPr="003222BC">
        <w:t xml:space="preserve">  </w:t>
      </w:r>
      <w:proofErr w:type="spellStart"/>
      <w:r w:rsidRPr="003222BC">
        <w:t>geom_</w:t>
      </w:r>
      <w:proofErr w:type="gramStart"/>
      <w:r w:rsidRPr="003222BC">
        <w:t>col</w:t>
      </w:r>
      <w:proofErr w:type="spellEnd"/>
      <w:r w:rsidRPr="003222BC">
        <w:t>(</w:t>
      </w:r>
      <w:proofErr w:type="gramEnd"/>
      <w:r w:rsidRPr="003222BC">
        <w:t>) +</w:t>
      </w:r>
    </w:p>
    <w:p w14:paraId="62F54AAB" w14:textId="26714816" w:rsidR="005852F2" w:rsidRPr="003222BC" w:rsidRDefault="008D6485" w:rsidP="008D6485">
      <w:pPr>
        <w:pStyle w:val="Code"/>
      </w:pPr>
      <w:r w:rsidRPr="003222BC">
        <w:t xml:space="preserve">  </w:t>
      </w:r>
      <w:proofErr w:type="gramStart"/>
      <w:r w:rsidRPr="003222BC">
        <w:t>labs(</w:t>
      </w:r>
      <w:proofErr w:type="gramEnd"/>
    </w:p>
    <w:p w14:paraId="773E5FDA" w14:textId="62E73D0C" w:rsidR="005852F2" w:rsidRPr="003222BC" w:rsidRDefault="008D6485" w:rsidP="008D6485">
      <w:pPr>
        <w:pStyle w:val="Code"/>
      </w:pPr>
      <w:r w:rsidRPr="003222BC">
        <w:t xml:space="preserve">    title = "Number of Penguins",</w:t>
      </w:r>
    </w:p>
    <w:p w14:paraId="2EF03751" w14:textId="5C1DD305" w:rsidR="005852F2" w:rsidRPr="003222BC" w:rsidRDefault="008D6485" w:rsidP="008D6485">
      <w:pPr>
        <w:pStyle w:val="Code"/>
      </w:pPr>
      <w:r w:rsidRPr="003222BC">
        <w:t xml:space="preserve">    subtitle = "Islands are in Antarctica",</w:t>
      </w:r>
    </w:p>
    <w:p w14:paraId="5086E17C" w14:textId="7F35429A" w:rsidR="005852F2" w:rsidRPr="003222BC" w:rsidRDefault="008D6485" w:rsidP="008D6485">
      <w:pPr>
        <w:pStyle w:val="Code"/>
      </w:pPr>
      <w:r w:rsidRPr="003222BC">
        <w:t xml:space="preserve">    caption = "Data from </w:t>
      </w:r>
      <w:proofErr w:type="spellStart"/>
      <w:r w:rsidRPr="003222BC">
        <w:t>palmerpenguins</w:t>
      </w:r>
      <w:proofErr w:type="spellEnd"/>
      <w:r w:rsidRPr="003222BC">
        <w:t xml:space="preserve"> package"</w:t>
      </w:r>
    </w:p>
    <w:p w14:paraId="4A5E90A2" w14:textId="77777777" w:rsidR="008D6485" w:rsidRPr="003222BC" w:rsidRDefault="008D6485" w:rsidP="008D6485">
      <w:pPr>
        <w:pStyle w:val="Code"/>
      </w:pPr>
      <w:r w:rsidRPr="003222BC">
        <w:t xml:space="preserve">  )</w:t>
      </w:r>
    </w:p>
    <w:p w14:paraId="2005DDEF" w14:textId="0AB16379" w:rsidR="002E313A" w:rsidRDefault="00B048A3" w:rsidP="008D6485">
      <w:pPr>
        <w:pStyle w:val="Body"/>
      </w:pPr>
      <w:r>
        <w:t>We us</w:t>
      </w:r>
      <w:r w:rsidR="008D6485">
        <w:t>e</w:t>
      </w:r>
      <w:r>
        <w:t xml:space="preserve"> our </w:t>
      </w:r>
      <w:proofErr w:type="spellStart"/>
      <w:r w:rsidRPr="008210BD">
        <w:rPr>
          <w:rStyle w:val="Literal"/>
        </w:rPr>
        <w:t>penguins_summary</w:t>
      </w:r>
      <w:proofErr w:type="spellEnd"/>
      <w:r>
        <w:t xml:space="preserve"> data frame, putting the island on the x axis</w:t>
      </w:r>
      <w:r w:rsidR="008D6485">
        <w:t xml:space="preserve"> and</w:t>
      </w:r>
      <w:r>
        <w:t xml:space="preserve"> the count of the number of penguins (</w:t>
      </w:r>
      <w:r w:rsidRPr="00E01C17">
        <w:rPr>
          <w:rStyle w:val="Literal"/>
          <w:rPrChange w:id="128" w:author="Frances" w:date="2023-03-09T12:29:00Z">
            <w:rPr/>
          </w:rPrChange>
        </w:rPr>
        <w:t>n</w:t>
      </w:r>
      <w:r>
        <w:t xml:space="preserve">) on the y axis, and making each bar a different color with the </w:t>
      </w:r>
      <w:r w:rsidRPr="00E01C17">
        <w:rPr>
          <w:rStyle w:val="Literal"/>
          <w:rPrChange w:id="129" w:author="Frances" w:date="2023-03-09T12:29:00Z">
            <w:rPr/>
          </w:rPrChange>
        </w:rPr>
        <w:t xml:space="preserve">fill </w:t>
      </w:r>
      <w:r>
        <w:t>aesthetic property.</w:t>
      </w:r>
      <w:r w:rsidR="008D6485" w:rsidRPr="008D6485">
        <w:t xml:space="preserve"> </w:t>
      </w:r>
      <w:r w:rsidR="008D6485">
        <w:t xml:space="preserve">We’ll modify this plot multiple times, so to simplify this process, we save it as an object called </w:t>
      </w:r>
      <w:proofErr w:type="spellStart"/>
      <w:r w:rsidR="008D6485" w:rsidRPr="00C3161C">
        <w:rPr>
          <w:rStyle w:val="Literal"/>
        </w:rPr>
        <w:t>penguins_plot</w:t>
      </w:r>
      <w:proofErr w:type="spellEnd"/>
      <w:r w:rsidR="008D6485">
        <w:t xml:space="preserve">. </w:t>
      </w:r>
      <w:ins w:id="130" w:author="Frances" w:date="2023-03-20T11:59:00Z">
        <w:r w:rsidR="008A3B8A">
          <w:t>Figure 3-</w:t>
        </w:r>
      </w:ins>
      <w:ins w:id="131" w:author="Frances" w:date="2023-03-20T12:00:00Z">
        <w:r w:rsidR="008A3B8A">
          <w:t>1 shows t</w:t>
        </w:r>
      </w:ins>
      <w:del w:id="132" w:author="Frances" w:date="2023-03-20T12:00:00Z">
        <w:r w:rsidDel="008A3B8A">
          <w:delText>T</w:delText>
        </w:r>
      </w:del>
      <w:r>
        <w:t>he resulting plot</w:t>
      </w:r>
      <w:del w:id="133" w:author="Frances" w:date="2023-03-20T12:00:00Z">
        <w:r w:rsidR="00AD4D61" w:rsidDel="008A3B8A">
          <w:delText xml:space="preserve"> is</w:delText>
        </w:r>
        <w:r w:rsidDel="008A3B8A">
          <w:delText xml:space="preserve"> seen in </w:delText>
        </w:r>
        <w:r w:rsidR="005C5B56" w:rsidDel="008A3B8A">
          <w:delText>Figure 3-</w:delText>
        </w:r>
        <w:r w:rsidDel="008A3B8A">
          <w:delText>1</w:delText>
        </w:r>
      </w:del>
      <w:r w:rsidR="008D6485">
        <w:t>.</w:t>
      </w:r>
    </w:p>
    <w:p w14:paraId="1C1FCB94" w14:textId="77777777" w:rsidR="002E313A" w:rsidRDefault="00B048A3" w:rsidP="001E72D0">
      <w:pPr>
        <w:pStyle w:val="GraphicSlug"/>
      </w:pPr>
      <w:r w:rsidRPr="001E72D0">
        <w:t>[F</w:t>
      </w:r>
      <w:r>
        <w:t>03001.pdf]</w:t>
      </w:r>
    </w:p>
    <w:p w14:paraId="0AD1B79F" w14:textId="77777777" w:rsidR="002E313A" w:rsidRDefault="00B048A3">
      <w:pPr>
        <w:pStyle w:val="CaptionedFigure"/>
      </w:pPr>
      <w:r>
        <w:rPr>
          <w:noProof/>
        </w:rPr>
        <w:drawing>
          <wp:inline distT="0" distB="0" distL="0" distR="0" wp14:anchorId="60805C36" wp14:editId="375E7609">
            <wp:extent cx="4602684" cy="3682147"/>
            <wp:effectExtent l="0" t="0" r="0" b="0"/>
            <wp:docPr id="128" name="Picture" descr="A chart with the default theme"/>
            <wp:cNvGraphicFramePr/>
            <a:graphic xmlns:a="http://schemas.openxmlformats.org/drawingml/2006/main">
              <a:graphicData uri="http://schemas.openxmlformats.org/drawingml/2006/picture">
                <pic:pic xmlns:pic="http://schemas.openxmlformats.org/drawingml/2006/picture">
                  <pic:nvPicPr>
                    <pic:cNvPr id="129" name="Picture" descr="custom-theme_files/figure-docx/basic-penguins-plot-plo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2A7E13D9" w14:textId="4E626210" w:rsidR="002E313A" w:rsidRDefault="00B048A3" w:rsidP="005C5B56">
      <w:pPr>
        <w:pStyle w:val="CaptionLine"/>
      </w:pPr>
      <w:r>
        <w:t>A chart with the default theme</w:t>
      </w:r>
    </w:p>
    <w:p w14:paraId="2F58D263" w14:textId="701BDCEA" w:rsidR="008D6485" w:rsidRPr="008D6485" w:rsidRDefault="008D6485" w:rsidP="00D8288C">
      <w:pPr>
        <w:pStyle w:val="Body"/>
      </w:pPr>
      <w:r>
        <w:t>It isn’t the most aesthetically pleasing chart</w:t>
      </w:r>
      <w:r w:rsidR="00D8288C">
        <w:t xml:space="preserve">. The gray background is ugly, the y axis title is hard to read because it’s angled, and the text size overall is quite small. But don’t worry: </w:t>
      </w:r>
      <w:r>
        <w:t xml:space="preserve">we’ll be </w:t>
      </w:r>
      <w:r>
        <w:lastRenderedPageBreak/>
        <w:t>improving it soon!</w:t>
      </w:r>
    </w:p>
    <w:p w14:paraId="57B78E71" w14:textId="602651FB" w:rsidR="002E313A" w:rsidRPr="0036405A" w:rsidRDefault="00EF0D3E" w:rsidP="00C350F1">
      <w:pPr>
        <w:pStyle w:val="HeadB"/>
      </w:pPr>
      <w:bookmarkStart w:id="134" w:name="_Toc129261295"/>
      <w:bookmarkStart w:id="135" w:name="the-bbc_style-function"/>
      <w:r w:rsidRPr="0036405A">
        <w:t xml:space="preserve">Applying the </w:t>
      </w:r>
      <w:proofErr w:type="spellStart"/>
      <w:r w:rsidRPr="0036405A">
        <w:rPr>
          <w:rPrChange w:id="136" w:author="Frances" w:date="2023-03-09T12:17:00Z">
            <w:rPr>
              <w:rStyle w:val="VerbatimChar"/>
              <w:rFonts w:ascii="Arial" w:hAnsi="Arial"/>
              <w:sz w:val="24"/>
            </w:rPr>
          </w:rPrChange>
        </w:rPr>
        <w:t>bbc_</w:t>
      </w:r>
      <w:proofErr w:type="gramStart"/>
      <w:r w:rsidRPr="0036405A">
        <w:rPr>
          <w:rPrChange w:id="137" w:author="Frances" w:date="2023-03-09T12:17:00Z">
            <w:rPr>
              <w:rStyle w:val="VerbatimChar"/>
              <w:rFonts w:ascii="Arial" w:hAnsi="Arial"/>
              <w:sz w:val="24"/>
            </w:rPr>
          </w:rPrChange>
        </w:rPr>
        <w:t>style</w:t>
      </w:r>
      <w:proofErr w:type="spellEnd"/>
      <w:r w:rsidRPr="0036405A">
        <w:rPr>
          <w:rPrChange w:id="138" w:author="Frances" w:date="2023-03-09T12:17:00Z">
            <w:rPr>
              <w:rStyle w:val="VerbatimChar"/>
              <w:rFonts w:ascii="Arial" w:hAnsi="Arial"/>
              <w:sz w:val="24"/>
            </w:rPr>
          </w:rPrChange>
        </w:rPr>
        <w:t>(</w:t>
      </w:r>
      <w:proofErr w:type="gramEnd"/>
      <w:r w:rsidRPr="0036405A">
        <w:rPr>
          <w:rPrChange w:id="139" w:author="Frances" w:date="2023-03-09T12:17:00Z">
            <w:rPr>
              <w:rStyle w:val="VerbatimChar"/>
              <w:rFonts w:ascii="Arial" w:hAnsi="Arial"/>
              <w:sz w:val="24"/>
            </w:rPr>
          </w:rPrChange>
        </w:rPr>
        <w:t>)</w:t>
      </w:r>
      <w:r w:rsidRPr="0036405A">
        <w:t xml:space="preserve"> Function</w:t>
      </w:r>
      <w:bookmarkEnd w:id="134"/>
    </w:p>
    <w:p w14:paraId="37E06137" w14:textId="3923E6DF" w:rsidR="002E313A" w:rsidRDefault="00B048A3" w:rsidP="001E72D0">
      <w:pPr>
        <w:pStyle w:val="Body"/>
      </w:pPr>
      <w:r>
        <w:t>Now that we have a basic plot to work with, let’s make it look like a BBC chart. To do this, we load the</w:t>
      </w:r>
      <w:r w:rsidRPr="0010048F">
        <w:t xml:space="preserve"> </w:t>
      </w:r>
      <w:proofErr w:type="spellStart"/>
      <w:r w:rsidRPr="0010048F">
        <w:rPr>
          <w:rStyle w:val="Literal"/>
          <w:rPrChange w:id="140" w:author="Frances" w:date="2023-03-20T12:20:00Z">
            <w:rPr/>
          </w:rPrChange>
        </w:rPr>
        <w:t>bbplot</w:t>
      </w:r>
      <w:proofErr w:type="spellEnd"/>
      <w:r w:rsidRPr="008D0399">
        <w:t xml:space="preserve"> package</w:t>
      </w:r>
      <w:r w:rsidR="00F8582A">
        <w:t>:</w:t>
      </w:r>
    </w:p>
    <w:p w14:paraId="35FE3E7E" w14:textId="77777777" w:rsidR="002E313A" w:rsidRPr="009E46F1" w:rsidRDefault="00B048A3" w:rsidP="00101E0F">
      <w:pPr>
        <w:pStyle w:val="Code"/>
      </w:pPr>
      <w:r w:rsidRPr="009E46F1">
        <w:t>library(</w:t>
      </w:r>
      <w:proofErr w:type="spellStart"/>
      <w:r w:rsidRPr="009E46F1">
        <w:t>bbplot</w:t>
      </w:r>
      <w:proofErr w:type="spellEnd"/>
      <w:r w:rsidRPr="009E46F1">
        <w:t>)</w:t>
      </w:r>
    </w:p>
    <w:p w14:paraId="75B0347F" w14:textId="315CC6F0" w:rsidR="002E313A" w:rsidRDefault="00B048A3" w:rsidP="001E72D0">
      <w:pPr>
        <w:pStyle w:val="Body"/>
      </w:pPr>
      <w:r>
        <w:t xml:space="preserve">We can then apply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rsidRPr="00BF11C0">
        <w:t xml:space="preserve"> </w:t>
      </w:r>
      <w:r>
        <w:t xml:space="preserve">function to our </w:t>
      </w:r>
      <w:proofErr w:type="spellStart"/>
      <w:r w:rsidRPr="00BF11C0">
        <w:rPr>
          <w:rStyle w:val="Literal"/>
        </w:rPr>
        <w:t>penguins_plot</w:t>
      </w:r>
      <w:proofErr w:type="spellEnd"/>
      <w:r w:rsidR="00F8582A">
        <w:t>:</w:t>
      </w:r>
    </w:p>
    <w:p w14:paraId="11B964A7" w14:textId="78EC25B0" w:rsidR="005852F2" w:rsidRPr="009E46F1" w:rsidRDefault="00B048A3" w:rsidP="00101E0F">
      <w:pPr>
        <w:pStyle w:val="Code"/>
      </w:pPr>
      <w:proofErr w:type="spellStart"/>
      <w:r w:rsidRPr="009E46F1">
        <w:t>penguins_plot</w:t>
      </w:r>
      <w:proofErr w:type="spellEnd"/>
      <w:r w:rsidRPr="009E46F1">
        <w:t xml:space="preserve"> +</w:t>
      </w:r>
    </w:p>
    <w:p w14:paraId="03DAEC58" w14:textId="77777777" w:rsidR="002E313A" w:rsidRPr="009E46F1" w:rsidRDefault="00B048A3" w:rsidP="00101E0F">
      <w:pPr>
        <w:pStyle w:val="Code"/>
      </w:pPr>
      <w:r w:rsidRPr="009E46F1">
        <w:t xml:space="preserve">  </w:t>
      </w:r>
      <w:proofErr w:type="spellStart"/>
      <w:r w:rsidRPr="009E46F1">
        <w:t>bbc_</w:t>
      </w:r>
      <w:proofErr w:type="gramStart"/>
      <w:r w:rsidRPr="009E46F1">
        <w:t>style</w:t>
      </w:r>
      <w:proofErr w:type="spellEnd"/>
      <w:r w:rsidRPr="009E46F1">
        <w:t>(</w:t>
      </w:r>
      <w:proofErr w:type="gramEnd"/>
      <w:r w:rsidRPr="009E46F1">
        <w:t>)</w:t>
      </w:r>
    </w:p>
    <w:p w14:paraId="00A9975B" w14:textId="77349E9D" w:rsidR="002E313A" w:rsidRDefault="00B048A3" w:rsidP="001E72D0">
      <w:pPr>
        <w:pStyle w:val="Body"/>
      </w:pPr>
      <w:r>
        <w:t xml:space="preserve">Take a look at what happens in </w:t>
      </w:r>
      <w:r w:rsidR="005C5B56">
        <w:t>Figure 3-</w:t>
      </w:r>
      <w:r>
        <w:t xml:space="preserve">2 with the application of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to our plot.</w:t>
      </w:r>
    </w:p>
    <w:p w14:paraId="0520380F" w14:textId="77777777" w:rsidR="002E313A" w:rsidRPr="001E72D0" w:rsidRDefault="00B048A3" w:rsidP="001E72D0">
      <w:pPr>
        <w:pStyle w:val="GraphicSlug"/>
      </w:pPr>
      <w:r w:rsidRPr="001E72D0">
        <w:t>[F03002.pdf]</w:t>
      </w:r>
    </w:p>
    <w:p w14:paraId="40133B31" w14:textId="77777777" w:rsidR="002E313A" w:rsidRDefault="00B048A3">
      <w:pPr>
        <w:pStyle w:val="CaptionedFigure"/>
      </w:pPr>
      <w:r>
        <w:rPr>
          <w:noProof/>
        </w:rPr>
        <w:drawing>
          <wp:inline distT="0" distB="0" distL="0" distR="0" wp14:anchorId="3DE2F8C2" wp14:editId="476DFAE0">
            <wp:extent cx="4602684" cy="3682147"/>
            <wp:effectExtent l="0" t="0" r="0" b="0"/>
            <wp:docPr id="131" name="Picture" descr="The same chart with BBC style"/>
            <wp:cNvGraphicFramePr/>
            <a:graphic xmlns:a="http://schemas.openxmlformats.org/drawingml/2006/main">
              <a:graphicData uri="http://schemas.openxmlformats.org/drawingml/2006/picture">
                <pic:pic xmlns:pic="http://schemas.openxmlformats.org/drawingml/2006/picture">
                  <pic:nvPicPr>
                    <pic:cNvPr id="132" name="Picture" descr="custom-theme_files/figure-docx/penguins-bbc-style-plot-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3CD29E6D" w14:textId="77777777" w:rsidR="002E313A" w:rsidRDefault="00B048A3" w:rsidP="005C5B56">
      <w:pPr>
        <w:pStyle w:val="CaptionLine"/>
      </w:pPr>
      <w:r>
        <w:t>The same chart with BBC style</w:t>
      </w:r>
    </w:p>
    <w:p w14:paraId="77148B18" w14:textId="344B476C" w:rsidR="002E313A" w:rsidRDefault="00B048A3" w:rsidP="001E72D0">
      <w:pPr>
        <w:pStyle w:val="Body"/>
      </w:pPr>
      <w:r>
        <w:t>Way different, right? Larger font size, legend on top, no axis titles, stripped down grid lines, and a white background</w:t>
      </w:r>
      <w:r w:rsidR="00F8582A">
        <w:t>. T</w:t>
      </w:r>
      <w:r>
        <w:t xml:space="preserve">hese are the major changes that the </w:t>
      </w:r>
      <w:proofErr w:type="spellStart"/>
      <w:r w:rsidRPr="00BF11C0">
        <w:rPr>
          <w:rStyle w:val="Literal"/>
        </w:rPr>
        <w:t>bbc_</w:t>
      </w:r>
      <w:proofErr w:type="gramStart"/>
      <w:r w:rsidRPr="00BF11C0">
        <w:rPr>
          <w:rStyle w:val="Literal"/>
        </w:rPr>
        <w:t>style</w:t>
      </w:r>
      <w:proofErr w:type="spellEnd"/>
      <w:r w:rsidRPr="00BF11C0">
        <w:rPr>
          <w:rStyle w:val="Literal"/>
        </w:rPr>
        <w:t>(</w:t>
      </w:r>
      <w:proofErr w:type="gramEnd"/>
      <w:r w:rsidRPr="00BF11C0">
        <w:rPr>
          <w:rStyle w:val="Literal"/>
        </w:rPr>
        <w:t>)</w:t>
      </w:r>
      <w:r>
        <w:t xml:space="preserve"> function makes. Let’s look at them one by one.</w:t>
      </w:r>
    </w:p>
    <w:p w14:paraId="08FED6A3" w14:textId="2985C5EA" w:rsidR="00EF0D3E" w:rsidRDefault="00EF0D3E" w:rsidP="00BF11C0">
      <w:pPr>
        <w:pStyle w:val="HeadA"/>
      </w:pPr>
      <w:bookmarkStart w:id="141" w:name="_Toc129261296"/>
      <w:r>
        <w:t xml:space="preserve">Breaking Down </w:t>
      </w:r>
      <w:r w:rsidR="008B4741">
        <w:t>the</w:t>
      </w:r>
      <w:r>
        <w:t xml:space="preserve"> Custom Theme</w:t>
      </w:r>
      <w:bookmarkEnd w:id="141"/>
    </w:p>
    <w:p w14:paraId="699D27AD" w14:textId="31CAFF88" w:rsidR="006E3E31" w:rsidRDefault="00B048A3" w:rsidP="001E72D0">
      <w:pPr>
        <w:pStyle w:val="Body"/>
        <w:rPr>
          <w:ins w:id="142" w:author="Frances" w:date="2023-03-09T12:42:00Z"/>
        </w:rPr>
      </w:pPr>
      <w:del w:id="143" w:author="Frances" w:date="2023-03-09T12:40:00Z">
        <w:r w:rsidDel="006E3E31">
          <w:delText>Here</w:delText>
        </w:r>
        <w:r w:rsidR="008B4741" w:rsidDel="006E3E31">
          <w:delText xml:space="preserve"> i</w:delText>
        </w:r>
        <w:r w:rsidDel="006E3E31">
          <w:delText xml:space="preserve">s </w:delText>
        </w:r>
      </w:del>
      <w:ins w:id="144" w:author="Frances" w:date="2023-03-09T12:40:00Z">
        <w:r w:rsidR="006E3E31">
          <w:t xml:space="preserve">This section walks through </w:t>
        </w:r>
      </w:ins>
      <w:r>
        <w:t xml:space="preserve">the code for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function (taken </w:t>
      </w:r>
      <w:r w:rsidRPr="008D0399">
        <w:t xml:space="preserve">from the </w:t>
      </w:r>
      <w:proofErr w:type="spellStart"/>
      <w:r w:rsidRPr="00BF11C0">
        <w:rPr>
          <w:rStyle w:val="Literal"/>
        </w:rPr>
        <w:t>bbplot</w:t>
      </w:r>
      <w:proofErr w:type="spellEnd"/>
      <w:r w:rsidRPr="008D0399">
        <w:t xml:space="preserve"> GitHub</w:t>
      </w:r>
      <w:r>
        <w:t xml:space="preserve"> repository at </w:t>
      </w:r>
      <w:hyperlink r:id="rId14">
        <w:r w:rsidRPr="00BF11C0">
          <w:rPr>
            <w:rStyle w:val="LinkURL"/>
          </w:rPr>
          <w:t>https://github.com/bbc/bbplot</w:t>
        </w:r>
      </w:hyperlink>
      <w:r w:rsidR="009F512D" w:rsidRPr="00BF11C0">
        <w:t>, with some minor tweaks for readability</w:t>
      </w:r>
      <w:r w:rsidRPr="009F512D">
        <w:t xml:space="preserve">). </w:t>
      </w:r>
      <w:moveToRangeStart w:id="145" w:author="Frances" w:date="2023-03-20T12:01:00Z" w:name="move130206083"/>
      <w:moveTo w:id="146" w:author="Frances" w:date="2023-03-20T12:01:00Z">
        <w:r w:rsidR="008A3B8A">
          <w:t xml:space="preserve">We’ll discuss functions more in </w:t>
        </w:r>
        <w:proofErr w:type="spellStart"/>
        <w:r w:rsidR="008A3B8A" w:rsidRPr="00BF11C0">
          <w:rPr>
            <w:rStyle w:val="Xref"/>
          </w:rPr>
          <w:t>Chapter</w:t>
        </w:r>
        <w:proofErr w:type="spellEnd"/>
        <w:r w:rsidR="008A3B8A" w:rsidRPr="00BF11C0">
          <w:rPr>
            <w:rStyle w:val="Xref"/>
          </w:rPr>
          <w:t xml:space="preserve"> 12</w:t>
        </w:r>
        <w:r w:rsidR="008A3B8A">
          <w:t>.</w:t>
        </w:r>
      </w:moveTo>
      <w:moveToRangeEnd w:id="145"/>
    </w:p>
    <w:p w14:paraId="590D156F" w14:textId="66ABA21C" w:rsidR="006E3E31" w:rsidRDefault="006E3E31">
      <w:pPr>
        <w:pStyle w:val="HeadB"/>
        <w:rPr>
          <w:ins w:id="147" w:author="Frances" w:date="2023-03-09T12:42:00Z"/>
        </w:rPr>
        <w:pPrChange w:id="148" w:author="Frances" w:date="2023-03-09T12:42:00Z">
          <w:pPr>
            <w:pStyle w:val="Body"/>
          </w:pPr>
        </w:pPrChange>
      </w:pPr>
      <w:bookmarkStart w:id="149" w:name="_Toc129261297"/>
      <w:ins w:id="150" w:author="Frances" w:date="2023-03-09T12:45:00Z">
        <w:r>
          <w:t>Setting Up</w:t>
        </w:r>
      </w:ins>
      <w:bookmarkEnd w:id="149"/>
    </w:p>
    <w:p w14:paraId="6A290D34" w14:textId="161BF591" w:rsidR="002E313A" w:rsidDel="006E3E31" w:rsidRDefault="00B048A3" w:rsidP="001E72D0">
      <w:pPr>
        <w:pStyle w:val="Body"/>
        <w:rPr>
          <w:del w:id="151" w:author="Frances" w:date="2023-03-09T12:43:00Z"/>
        </w:rPr>
      </w:pPr>
      <w:r>
        <w:t xml:space="preserve">The first line gives the function a name and indicates that </w:t>
      </w:r>
      <w:r w:rsidR="00F8582A">
        <w:t>what follows is</w:t>
      </w:r>
      <w:r>
        <w:t xml:space="preserve">, in fact, a function </w:t>
      </w:r>
      <w:r>
        <w:lastRenderedPageBreak/>
        <w:t>definition</w:t>
      </w:r>
      <w:ins w:id="152" w:author="Frances" w:date="2023-03-20T12:01:00Z">
        <w:r w:rsidR="008A3B8A">
          <w:t>:</w:t>
        </w:r>
      </w:ins>
      <w:del w:id="153" w:author="Frances" w:date="2023-03-20T12:01:00Z">
        <w:r w:rsidDel="008A3B8A">
          <w:delText xml:space="preserve">. </w:delText>
        </w:r>
      </w:del>
      <w:moveFromRangeStart w:id="154" w:author="Frances" w:date="2023-03-20T12:01:00Z" w:name="move130206083"/>
      <w:moveFrom w:id="155" w:author="Frances" w:date="2023-03-20T12:01:00Z">
        <w:r w:rsidDel="008A3B8A">
          <w:t xml:space="preserve">We’ll discuss functions more in </w:t>
        </w:r>
        <w:r w:rsidRPr="00BF11C0" w:rsidDel="008A3B8A">
          <w:rPr>
            <w:rStyle w:val="Xref"/>
          </w:rPr>
          <w:t>Chapter 12</w:t>
        </w:r>
        <w:r w:rsidDel="008A3B8A">
          <w:t>.</w:t>
        </w:r>
      </w:moveFrom>
      <w:moveFromRangeEnd w:id="154"/>
    </w:p>
    <w:p w14:paraId="7E51D03D" w14:textId="77777777" w:rsidR="006E3E31" w:rsidRDefault="006E3E31">
      <w:pPr>
        <w:pStyle w:val="Body"/>
        <w:rPr>
          <w:ins w:id="156" w:author="Frances" w:date="2023-03-09T12:42:00Z"/>
        </w:rPr>
        <w:pPrChange w:id="157" w:author="Frances" w:date="2023-03-09T12:43:00Z">
          <w:pPr>
            <w:pStyle w:val="Code"/>
          </w:pPr>
        </w:pPrChange>
      </w:pPr>
    </w:p>
    <w:p w14:paraId="51B11E57" w14:textId="603C2484" w:rsidR="006B7DE1" w:rsidRPr="009E46F1" w:rsidRDefault="008B4741" w:rsidP="00BF11C0">
      <w:pPr>
        <w:pStyle w:val="Code"/>
      </w:pPr>
      <w:proofErr w:type="spellStart"/>
      <w:r w:rsidRPr="009E46F1">
        <w:t>bbc_style</w:t>
      </w:r>
      <w:proofErr w:type="spellEnd"/>
      <w:r w:rsidRPr="009E46F1">
        <w:t xml:space="preserve"> &lt;- </w:t>
      </w:r>
      <w:proofErr w:type="gramStart"/>
      <w:r w:rsidRPr="009E46F1">
        <w:t>function(</w:t>
      </w:r>
      <w:proofErr w:type="gramEnd"/>
      <w:r w:rsidRPr="009E46F1">
        <w:t>) {</w:t>
      </w:r>
    </w:p>
    <w:p w14:paraId="10571D6F" w14:textId="532C76CB" w:rsidR="005852F2" w:rsidRPr="009E46F1" w:rsidRDefault="008B4741" w:rsidP="00BF11C0">
      <w:pPr>
        <w:pStyle w:val="Code"/>
      </w:pPr>
      <w:r w:rsidRPr="009E46F1">
        <w:t xml:space="preserve">  font &lt;- "Helvetica"</w:t>
      </w:r>
    </w:p>
    <w:p w14:paraId="7910D8BA" w14:textId="14A0DAD1" w:rsidR="005852F2" w:rsidRPr="009E46F1" w:rsidRDefault="008B4741" w:rsidP="00BF11C0">
      <w:pPr>
        <w:pStyle w:val="Code"/>
      </w:pPr>
      <w:r w:rsidRPr="009E46F1">
        <w:t xml:space="preserve">  </w:t>
      </w:r>
    </w:p>
    <w:p w14:paraId="16575A9F" w14:textId="20AD149B" w:rsidR="005852F2" w:rsidRPr="009E46F1" w:rsidDel="006E3E31" w:rsidRDefault="008B4741" w:rsidP="00BF11C0">
      <w:pPr>
        <w:pStyle w:val="Code"/>
        <w:rPr>
          <w:del w:id="158" w:author="Frances" w:date="2023-03-09T12:43:00Z"/>
        </w:rPr>
      </w:pPr>
      <w:r w:rsidRPr="009E46F1">
        <w:t xml:space="preserve">  ggplot</w:t>
      </w:r>
      <w:proofErr w:type="gramStart"/>
      <w:r w:rsidRPr="009E46F1">
        <w:t>2::</w:t>
      </w:r>
      <w:proofErr w:type="gramEnd"/>
      <w:r w:rsidRPr="009E46F1">
        <w:t>theme(</w:t>
      </w:r>
    </w:p>
    <w:p w14:paraId="303C53C3" w14:textId="2B89D59A" w:rsidR="005852F2" w:rsidRPr="009E46F1" w:rsidDel="006E3E31" w:rsidRDefault="008B4741" w:rsidP="006E3E31">
      <w:pPr>
        <w:pStyle w:val="Code"/>
        <w:rPr>
          <w:del w:id="159" w:author="Frances" w:date="2023-03-09T12:44:00Z"/>
        </w:rPr>
      </w:pPr>
      <w:del w:id="160" w:author="Frances" w:date="2023-03-09T12:43:00Z">
        <w:r w:rsidRPr="009E46F1" w:rsidDel="006E3E31">
          <w:delText xml:space="preserve">    </w:delText>
        </w:r>
      </w:del>
    </w:p>
    <w:p w14:paraId="15663D0E" w14:textId="141F1BD8" w:rsidR="005852F2" w:rsidDel="006E3E31" w:rsidRDefault="008B4741">
      <w:pPr>
        <w:pStyle w:val="Body"/>
        <w:ind w:left="0"/>
        <w:rPr>
          <w:del w:id="161" w:author="Frances" w:date="2023-03-09T12:40:00Z"/>
        </w:rPr>
        <w:pPrChange w:id="162" w:author="Frances" w:date="2023-03-09T12:44:00Z">
          <w:pPr>
            <w:pStyle w:val="Body"/>
          </w:pPr>
        </w:pPrChange>
      </w:pPr>
      <w:del w:id="163" w:author="Frances" w:date="2023-03-09T12:40:00Z">
        <w:r w:rsidRPr="009E46F1" w:rsidDel="006E3E31">
          <w:delText xml:space="preserve">    # TEXT FORMAT</w:delText>
        </w:r>
      </w:del>
    </w:p>
    <w:p w14:paraId="087BDFAD" w14:textId="77777777" w:rsidR="006E3E31" w:rsidRPr="009E46F1" w:rsidRDefault="006E3E31" w:rsidP="006E3E31">
      <w:pPr>
        <w:pStyle w:val="Code"/>
        <w:rPr>
          <w:ins w:id="164" w:author="Frances" w:date="2023-03-09T12:43:00Z"/>
        </w:rPr>
      </w:pPr>
    </w:p>
    <w:p w14:paraId="3CA3BD3E" w14:textId="4FAF05A8" w:rsidR="006E3E31" w:rsidRDefault="006E3E31" w:rsidP="006E3E31">
      <w:pPr>
        <w:pStyle w:val="Body"/>
        <w:rPr>
          <w:moveTo w:id="165" w:author="Frances" w:date="2023-03-09T12:44:00Z"/>
        </w:rPr>
      </w:pPr>
      <w:ins w:id="166" w:author="Frances" w:date="2023-03-09T12:44:00Z">
        <w:r>
          <w:t>We then</w:t>
        </w:r>
      </w:ins>
      <w:moveToRangeStart w:id="167" w:author="Frances" w:date="2023-03-09T12:44:00Z" w:name="move129258305"/>
      <w:moveTo w:id="168" w:author="Frances" w:date="2023-03-09T12:44:00Z">
        <w:del w:id="169" w:author="Frances" w:date="2023-03-09T12:44:00Z">
          <w:r w:rsidDel="006E3E31">
            <w:delText>It</w:delText>
          </w:r>
        </w:del>
        <w:r>
          <w:t xml:space="preserve"> define</w:t>
        </w:r>
        <w:del w:id="170" w:author="Frances" w:date="2023-03-09T12:44:00Z">
          <w:r w:rsidDel="006E3E31">
            <w:delText>s</w:delText>
          </w:r>
        </w:del>
        <w:r>
          <w:t xml:space="preserve"> a variable called </w:t>
        </w:r>
        <w:r w:rsidRPr="00BF11C0">
          <w:rPr>
            <w:rStyle w:val="Literal"/>
          </w:rPr>
          <w:t>font</w:t>
        </w:r>
        <w:r>
          <w:t xml:space="preserve"> and assigns it the value </w:t>
        </w:r>
        <w:r w:rsidRPr="00BF11C0">
          <w:rPr>
            <w:rStyle w:val="Literal"/>
          </w:rPr>
          <w:t>Helvetica</w:t>
        </w:r>
        <w:r>
          <w:t>. This allows later sections to simply write</w:t>
        </w:r>
        <w:r w:rsidRPr="006B5003">
          <w:t xml:space="preserve"> </w:t>
        </w:r>
        <w:r w:rsidRPr="00BF11C0">
          <w:rPr>
            <w:rStyle w:val="Literal"/>
          </w:rPr>
          <w:t>font</w:t>
        </w:r>
        <w:r>
          <w:t xml:space="preserve"> rather than repeating </w:t>
        </w:r>
        <w:r w:rsidRPr="00BF11C0">
          <w:rPr>
            <w:rStyle w:val="Literal"/>
          </w:rPr>
          <w:t>Helvetica</w:t>
        </w:r>
        <w:r>
          <w:t xml:space="preserve"> over and over again. Also, if the BBC team ever wanted to use a different font, they could change </w:t>
        </w:r>
        <w:r w:rsidRPr="001925BB">
          <w:rPr>
            <w:rStyle w:val="Literal"/>
          </w:rPr>
          <w:t>Helvetica</w:t>
        </w:r>
        <w:r>
          <w:t xml:space="preserve"> to, say, </w:t>
        </w:r>
        <w:r w:rsidRPr="001925BB">
          <w:rPr>
            <w:rStyle w:val="Literal"/>
          </w:rPr>
          <w:t>Comic Sans</w:t>
        </w:r>
        <w:r>
          <w:t xml:space="preserve"> and update the font of all BBC plots (though I suspect higher-ups at the BBC might not be on board).</w:t>
        </w:r>
      </w:moveTo>
    </w:p>
    <w:moveToRangeEnd w:id="167"/>
    <w:p w14:paraId="0E40F411" w14:textId="51190DFE" w:rsidR="005852F2" w:rsidDel="006E3E31" w:rsidRDefault="006E3E31" w:rsidP="006B1752">
      <w:pPr>
        <w:pStyle w:val="Body"/>
        <w:rPr>
          <w:del w:id="171" w:author="Frances" w:date="2023-03-09T12:08:00Z"/>
        </w:rPr>
      </w:pPr>
      <w:ins w:id="172" w:author="Frances" w:date="2023-03-09T12:45:00Z">
        <w:r>
          <w:t>Next, we</w:t>
        </w:r>
      </w:ins>
      <w:ins w:id="173" w:author="Frances" w:date="2023-03-09T12:43:00Z">
        <w:r>
          <w:t xml:space="preserve"> </w:t>
        </w:r>
      </w:ins>
      <w:ins w:id="174" w:author="Frances" w:date="2023-03-09T12:46:00Z">
        <w:r w:rsidR="0081689F">
          <w:t>call</w:t>
        </w:r>
      </w:ins>
      <w:ins w:id="175" w:author="Frances" w:date="2023-03-09T12:43:00Z">
        <w:r>
          <w:t xml:space="preserve"> </w:t>
        </w:r>
        <w:r w:rsidRPr="008D0399">
          <w:t xml:space="preserve">the </w:t>
        </w:r>
      </w:ins>
      <w:ins w:id="176" w:author="Frances" w:date="2023-03-09T12:45:00Z">
        <w:r w:rsidRPr="0010048F">
          <w:rPr>
            <w:rStyle w:val="Literal"/>
            <w:rPrChange w:id="177" w:author="Frances" w:date="2023-03-20T12:20:00Z">
              <w:rPr/>
            </w:rPrChange>
          </w:rPr>
          <w:t>ggplot2</w:t>
        </w:r>
        <w:r w:rsidR="0081689F">
          <w:t xml:space="preserve"> </w:t>
        </w:r>
      </w:ins>
      <w:ins w:id="178" w:author="Frances" w:date="2023-03-09T12:43:00Z">
        <w:r w:rsidRPr="008D0399">
          <w:t>package</w:t>
        </w:r>
      </w:ins>
      <w:ins w:id="179" w:author="Frances" w:date="2023-03-09T12:46:00Z">
        <w:r w:rsidR="0081689F">
          <w:t xml:space="preserve">’s </w:t>
        </w:r>
        <w:proofErr w:type="gramStart"/>
        <w:r w:rsidR="0081689F" w:rsidRPr="0081689F">
          <w:rPr>
            <w:rStyle w:val="Literal"/>
            <w:rPrChange w:id="180" w:author="Frances" w:date="2023-03-09T12:46:00Z">
              <w:rPr/>
            </w:rPrChange>
          </w:rPr>
          <w:t>theme(</w:t>
        </w:r>
        <w:proofErr w:type="gramEnd"/>
        <w:r w:rsidR="0081689F" w:rsidRPr="0081689F">
          <w:rPr>
            <w:rStyle w:val="Literal"/>
            <w:rPrChange w:id="181" w:author="Frances" w:date="2023-03-09T12:46:00Z">
              <w:rPr/>
            </w:rPrChange>
          </w:rPr>
          <w:t>)</w:t>
        </w:r>
        <w:r w:rsidR="0081689F">
          <w:t xml:space="preserve"> function. Rather than fist loading the package</w:t>
        </w:r>
      </w:ins>
      <w:ins w:id="182" w:author="Frances" w:date="2023-03-09T12:43:00Z">
        <w:r w:rsidRPr="008D0399">
          <w:t xml:space="preserve"> wit</w:t>
        </w:r>
        <w:r>
          <w:t xml:space="preserve">h the code </w:t>
        </w:r>
        <w:r w:rsidRPr="00101E0F">
          <w:rPr>
            <w:rStyle w:val="Literal"/>
          </w:rPr>
          <w:t>library(ggplot2)</w:t>
        </w:r>
        <w:r>
          <w:t xml:space="preserve"> and then u</w:t>
        </w:r>
      </w:ins>
      <w:ins w:id="183" w:author="Frances" w:date="2023-03-09T12:46:00Z">
        <w:r w:rsidR="0081689F">
          <w:t xml:space="preserve">sing </w:t>
        </w:r>
      </w:ins>
      <w:ins w:id="184" w:author="Frances" w:date="2023-03-09T12:45:00Z">
        <w:r w:rsidR="0081689F">
          <w:t>its</w:t>
        </w:r>
      </w:ins>
      <w:ins w:id="185" w:author="Frances" w:date="2023-03-09T12:43:00Z">
        <w:r>
          <w:t xml:space="preserve"> function</w:t>
        </w:r>
      </w:ins>
      <w:ins w:id="186" w:author="Frances" w:date="2023-03-09T12:46:00Z">
        <w:r w:rsidR="0081689F">
          <w:t xml:space="preserve">, we </w:t>
        </w:r>
      </w:ins>
      <w:ins w:id="187" w:author="Frances" w:date="2023-03-09T12:43:00Z">
        <w:r>
          <w:t xml:space="preserve">use the syntax </w:t>
        </w:r>
        <w:r w:rsidRPr="00315070">
          <w:rPr>
            <w:rStyle w:val="Literal"/>
          </w:rPr>
          <w:t>ggplot</w:t>
        </w:r>
        <w:proofErr w:type="gramStart"/>
        <w:r w:rsidRPr="00315070">
          <w:rPr>
            <w:rStyle w:val="Literal"/>
          </w:rPr>
          <w:t>2::</w:t>
        </w:r>
        <w:proofErr w:type="gramEnd"/>
        <w:r w:rsidRPr="00315070">
          <w:rPr>
            <w:rStyle w:val="Literal"/>
          </w:rPr>
          <w:t>theme()</w:t>
        </w:r>
        <w:r>
          <w:t xml:space="preserve">, indicating that the </w:t>
        </w:r>
        <w:r w:rsidRPr="00BF11C0">
          <w:rPr>
            <w:rStyle w:val="Literal"/>
          </w:rPr>
          <w:t>theme()</w:t>
        </w:r>
        <w:r>
          <w:t xml:space="preserve"> function comes from </w:t>
        </w:r>
        <w:r w:rsidRPr="009F512D">
          <w:t xml:space="preserve">the </w:t>
        </w:r>
        <w:r w:rsidRPr="0010048F">
          <w:rPr>
            <w:rStyle w:val="Literal"/>
            <w:rPrChange w:id="188" w:author="Frances" w:date="2023-03-20T12:21:00Z">
              <w:rPr/>
            </w:rPrChange>
          </w:rPr>
          <w:t>ggplot2</w:t>
        </w:r>
        <w:r>
          <w:t xml:space="preserve"> package. We write code in this way when making an R package, something we’ll discuss in </w:t>
        </w:r>
        <w:proofErr w:type="spellStart"/>
        <w:r w:rsidRPr="00BF11C0">
          <w:rPr>
            <w:rStyle w:val="Xref"/>
          </w:rPr>
          <w:t>Chapter</w:t>
        </w:r>
        <w:proofErr w:type="spellEnd"/>
        <w:r w:rsidRPr="00BF11C0">
          <w:rPr>
            <w:rStyle w:val="Xref"/>
          </w:rPr>
          <w:t xml:space="preserve"> 13</w:t>
        </w:r>
        <w:r>
          <w:t>.</w:t>
        </w:r>
      </w:ins>
      <w:del w:id="189" w:author="Frances" w:date="2023-03-09T12:08:00Z">
        <w:r w:rsidR="008B4741" w:rsidRPr="009E46F1" w:rsidDel="005018F8">
          <w:delText xml:space="preserve">    # This sets the font, size, type and colour </w:delText>
        </w:r>
      </w:del>
    </w:p>
    <w:p w14:paraId="532FC266" w14:textId="77777777" w:rsidR="006E3E31" w:rsidRPr="009E46F1" w:rsidRDefault="006E3E31">
      <w:pPr>
        <w:pStyle w:val="Body"/>
        <w:rPr>
          <w:ins w:id="190" w:author="Frances" w:date="2023-03-09T12:43:00Z"/>
        </w:rPr>
        <w:pPrChange w:id="191" w:author="Frances" w:date="2023-03-09T12:43:00Z">
          <w:pPr>
            <w:pStyle w:val="Code"/>
          </w:pPr>
        </w:pPrChange>
      </w:pPr>
    </w:p>
    <w:p w14:paraId="6CDFE992" w14:textId="55C45862" w:rsidR="005852F2" w:rsidRPr="009E46F1" w:rsidDel="005018F8" w:rsidRDefault="008B4741" w:rsidP="00BF11C0">
      <w:pPr>
        <w:pStyle w:val="Code"/>
        <w:rPr>
          <w:del w:id="192" w:author="Frances" w:date="2023-03-09T12:08:00Z"/>
        </w:rPr>
      </w:pPr>
      <w:del w:id="193" w:author="Frances" w:date="2023-03-09T12:08:00Z">
        <w:r w:rsidRPr="009E46F1" w:rsidDel="005018F8">
          <w:delText xml:space="preserve">    # of text for the chart's title</w:delText>
        </w:r>
      </w:del>
    </w:p>
    <w:p w14:paraId="6510651F" w14:textId="17DB492F" w:rsidR="005852F2" w:rsidRPr="009E46F1" w:rsidDel="006E3E31" w:rsidRDefault="008B4741" w:rsidP="00BF11C0">
      <w:pPr>
        <w:pStyle w:val="Code"/>
        <w:rPr>
          <w:del w:id="194" w:author="Frances" w:date="2023-03-09T12:40:00Z"/>
        </w:rPr>
      </w:pPr>
      <w:commentRangeStart w:id="195"/>
      <w:del w:id="196" w:author="Frances" w:date="2023-03-09T12:40:00Z">
        <w:r w:rsidRPr="009E46F1" w:rsidDel="006E3E31">
          <w:delText xml:space="preserve">    plot.title = ggplot2::element_text(</w:delText>
        </w:r>
      </w:del>
    </w:p>
    <w:p w14:paraId="4104436F" w14:textId="6E675EBC" w:rsidR="005852F2" w:rsidRPr="009E46F1" w:rsidDel="006E3E31" w:rsidRDefault="008B4741" w:rsidP="00BF11C0">
      <w:pPr>
        <w:pStyle w:val="Code"/>
        <w:rPr>
          <w:del w:id="197" w:author="Frances" w:date="2023-03-09T12:40:00Z"/>
        </w:rPr>
      </w:pPr>
      <w:del w:id="198" w:author="Frances" w:date="2023-03-09T12:40:00Z">
        <w:r w:rsidRPr="009E46F1" w:rsidDel="006E3E31">
          <w:delText xml:space="preserve">      family = font,</w:delText>
        </w:r>
      </w:del>
      <w:commentRangeEnd w:id="195"/>
      <w:r w:rsidR="00E60049">
        <w:rPr>
          <w:rStyle w:val="CommentReference"/>
          <w:rFonts w:ascii="Calibri" w:eastAsiaTheme="minorHAnsi" w:hAnsi="Calibri" w:cs="Times New Roman"/>
          <w:color w:val="auto"/>
          <w:kern w:val="2"/>
          <w:lang w:eastAsia="en-US"/>
          <w14:ligatures w14:val="standardContextual"/>
        </w:rPr>
        <w:commentReference w:id="195"/>
      </w:r>
    </w:p>
    <w:p w14:paraId="5B9BC5C0" w14:textId="58F32D57" w:rsidR="005852F2" w:rsidRPr="009E46F1" w:rsidDel="006E3E31" w:rsidRDefault="008B4741" w:rsidP="00BF11C0">
      <w:pPr>
        <w:pStyle w:val="Code"/>
        <w:rPr>
          <w:del w:id="199" w:author="Frances" w:date="2023-03-09T12:40:00Z"/>
        </w:rPr>
      </w:pPr>
      <w:del w:id="200" w:author="Frances" w:date="2023-03-09T12:40:00Z">
        <w:r w:rsidRPr="009E46F1" w:rsidDel="006E3E31">
          <w:delText xml:space="preserve">      size = 28,</w:delText>
        </w:r>
      </w:del>
    </w:p>
    <w:p w14:paraId="01FE3B15" w14:textId="48EFB104" w:rsidR="005852F2" w:rsidRPr="009E46F1" w:rsidDel="006E3E31" w:rsidRDefault="008B4741" w:rsidP="00BF11C0">
      <w:pPr>
        <w:pStyle w:val="Code"/>
        <w:rPr>
          <w:del w:id="201" w:author="Frances" w:date="2023-03-09T12:40:00Z"/>
        </w:rPr>
      </w:pPr>
      <w:del w:id="202" w:author="Frances" w:date="2023-03-09T12:40:00Z">
        <w:r w:rsidRPr="009E46F1" w:rsidDel="006E3E31">
          <w:delText xml:space="preserve">      face = "bold",</w:delText>
        </w:r>
      </w:del>
    </w:p>
    <w:p w14:paraId="112D506D" w14:textId="37EDAEC3" w:rsidR="005852F2" w:rsidRPr="009E46F1" w:rsidDel="006E3E31" w:rsidRDefault="008B4741" w:rsidP="00BF11C0">
      <w:pPr>
        <w:pStyle w:val="Code"/>
        <w:rPr>
          <w:del w:id="203" w:author="Frances" w:date="2023-03-09T12:40:00Z"/>
        </w:rPr>
      </w:pPr>
      <w:del w:id="204" w:author="Frances" w:date="2023-03-09T12:40:00Z">
        <w:r w:rsidRPr="009E46F1" w:rsidDel="006E3E31">
          <w:delText xml:space="preserve">      color = "#222222"</w:delText>
        </w:r>
      </w:del>
    </w:p>
    <w:p w14:paraId="12731721" w14:textId="6AE4A743" w:rsidR="005852F2" w:rsidRPr="009E46F1" w:rsidDel="006E3E31" w:rsidRDefault="008B4741" w:rsidP="00BF11C0">
      <w:pPr>
        <w:pStyle w:val="Code"/>
        <w:rPr>
          <w:del w:id="205" w:author="Frances" w:date="2023-03-09T12:40:00Z"/>
        </w:rPr>
      </w:pPr>
      <w:del w:id="206" w:author="Frances" w:date="2023-03-09T12:40:00Z">
        <w:r w:rsidRPr="009E46F1" w:rsidDel="006E3E31">
          <w:delText xml:space="preserve">    ),</w:delText>
        </w:r>
      </w:del>
    </w:p>
    <w:p w14:paraId="644B19F0" w14:textId="55DA11DF" w:rsidR="005852F2" w:rsidRPr="009E46F1" w:rsidDel="005018F8" w:rsidRDefault="008B4741" w:rsidP="00BF11C0">
      <w:pPr>
        <w:pStyle w:val="Code"/>
        <w:rPr>
          <w:del w:id="207" w:author="Frances" w:date="2023-03-09T12:08:00Z"/>
        </w:rPr>
      </w:pPr>
      <w:del w:id="208" w:author="Frances" w:date="2023-03-09T12:08:00Z">
        <w:r w:rsidRPr="009E46F1" w:rsidDel="005018F8">
          <w:delText xml:space="preserve">    # This sets the font, size, type and colour</w:delText>
        </w:r>
      </w:del>
    </w:p>
    <w:p w14:paraId="302EFAEF" w14:textId="01E9A7A8" w:rsidR="005852F2" w:rsidRPr="009E46F1" w:rsidDel="005018F8" w:rsidRDefault="008B4741" w:rsidP="00BF11C0">
      <w:pPr>
        <w:pStyle w:val="Code"/>
        <w:rPr>
          <w:del w:id="209" w:author="Frances" w:date="2023-03-09T12:08:00Z"/>
        </w:rPr>
      </w:pPr>
      <w:del w:id="210" w:author="Frances" w:date="2023-03-09T12:08:00Z">
        <w:r w:rsidRPr="009E46F1" w:rsidDel="005018F8">
          <w:delText xml:space="preserve">    # of text for the chart's subtitle,</w:delText>
        </w:r>
      </w:del>
    </w:p>
    <w:p w14:paraId="155D6823" w14:textId="3251BB59" w:rsidR="005852F2" w:rsidRPr="009E46F1" w:rsidDel="005018F8" w:rsidRDefault="008B4741" w:rsidP="00BF11C0">
      <w:pPr>
        <w:pStyle w:val="Code"/>
        <w:rPr>
          <w:del w:id="211" w:author="Frances" w:date="2023-03-09T12:08:00Z"/>
        </w:rPr>
      </w:pPr>
      <w:del w:id="212" w:author="Frances" w:date="2023-03-09T12:08:00Z">
        <w:r w:rsidRPr="009E46F1" w:rsidDel="005018F8">
          <w:delText xml:space="preserve">    # as well as setting a margin between the title and the subtitle</w:delText>
        </w:r>
      </w:del>
    </w:p>
    <w:p w14:paraId="3B70BADE" w14:textId="5A842DBE" w:rsidR="005852F2" w:rsidRPr="009E46F1" w:rsidDel="006E3E31" w:rsidRDefault="008B4741" w:rsidP="00BF11C0">
      <w:pPr>
        <w:pStyle w:val="Code"/>
        <w:rPr>
          <w:del w:id="213" w:author="Frances" w:date="2023-03-09T12:40:00Z"/>
        </w:rPr>
      </w:pPr>
      <w:del w:id="214" w:author="Frances" w:date="2023-03-09T12:40:00Z">
        <w:r w:rsidRPr="009E46F1" w:rsidDel="006E3E31">
          <w:delText xml:space="preserve">    plot.subtitle = ggplot2::element_text(</w:delText>
        </w:r>
      </w:del>
    </w:p>
    <w:p w14:paraId="6EBD9A4E" w14:textId="4342A1D4" w:rsidR="005852F2" w:rsidRPr="009E46F1" w:rsidDel="006E3E31" w:rsidRDefault="008B4741" w:rsidP="00BF11C0">
      <w:pPr>
        <w:pStyle w:val="Code"/>
        <w:rPr>
          <w:del w:id="215" w:author="Frances" w:date="2023-03-09T12:40:00Z"/>
        </w:rPr>
      </w:pPr>
      <w:del w:id="216" w:author="Frances" w:date="2023-03-09T12:40:00Z">
        <w:r w:rsidRPr="009E46F1" w:rsidDel="006E3E31">
          <w:delText xml:space="preserve">      family = font,</w:delText>
        </w:r>
      </w:del>
    </w:p>
    <w:p w14:paraId="7AD5A35C" w14:textId="6D06CC36" w:rsidR="005852F2" w:rsidRPr="009E46F1" w:rsidDel="006E3E31" w:rsidRDefault="008B4741" w:rsidP="00BF11C0">
      <w:pPr>
        <w:pStyle w:val="Code"/>
        <w:rPr>
          <w:del w:id="217" w:author="Frances" w:date="2023-03-09T12:40:00Z"/>
        </w:rPr>
      </w:pPr>
      <w:del w:id="218" w:author="Frances" w:date="2023-03-09T12:40:00Z">
        <w:r w:rsidRPr="009E46F1" w:rsidDel="006E3E31">
          <w:delText xml:space="preserve">      size = 22,</w:delText>
        </w:r>
      </w:del>
    </w:p>
    <w:p w14:paraId="70E8F887" w14:textId="5E11ED62" w:rsidR="005852F2" w:rsidRPr="009E46F1" w:rsidDel="006E3E31" w:rsidRDefault="008B4741" w:rsidP="00BF11C0">
      <w:pPr>
        <w:pStyle w:val="Code"/>
        <w:rPr>
          <w:del w:id="219" w:author="Frances" w:date="2023-03-09T12:40:00Z"/>
        </w:rPr>
      </w:pPr>
      <w:del w:id="220" w:author="Frances" w:date="2023-03-09T12:40:00Z">
        <w:r w:rsidRPr="009E46F1" w:rsidDel="006E3E31">
          <w:delText xml:space="preserve">      margin = ggplot2::margin(9, 0, 9, 0)</w:delText>
        </w:r>
      </w:del>
    </w:p>
    <w:p w14:paraId="349359D7" w14:textId="7882F80F" w:rsidR="005852F2" w:rsidRPr="009E46F1" w:rsidDel="006E3E31" w:rsidRDefault="008B4741" w:rsidP="00BF11C0">
      <w:pPr>
        <w:pStyle w:val="Code"/>
        <w:rPr>
          <w:del w:id="221" w:author="Frances" w:date="2023-03-09T12:40:00Z"/>
        </w:rPr>
      </w:pPr>
      <w:del w:id="222" w:author="Frances" w:date="2023-03-09T12:40:00Z">
        <w:r w:rsidRPr="009E46F1" w:rsidDel="006E3E31">
          <w:delText xml:space="preserve">    ),</w:delText>
        </w:r>
      </w:del>
    </w:p>
    <w:p w14:paraId="13EA5E41" w14:textId="0FE12A98" w:rsidR="005852F2" w:rsidRPr="009E46F1" w:rsidDel="005018F8" w:rsidRDefault="008B4741" w:rsidP="00BF11C0">
      <w:pPr>
        <w:pStyle w:val="Code"/>
        <w:rPr>
          <w:del w:id="223" w:author="Frances" w:date="2023-03-09T12:08:00Z"/>
        </w:rPr>
      </w:pPr>
      <w:del w:id="224" w:author="Frances" w:date="2023-03-09T12:08:00Z">
        <w:r w:rsidRPr="009E46F1" w:rsidDel="005018F8">
          <w:delText xml:space="preserve">    # This leaves the caption text element empty, </w:delText>
        </w:r>
      </w:del>
    </w:p>
    <w:p w14:paraId="212EB297" w14:textId="44910EBC" w:rsidR="005852F2" w:rsidRPr="009E46F1" w:rsidDel="005018F8" w:rsidRDefault="008B4741" w:rsidP="00BF11C0">
      <w:pPr>
        <w:pStyle w:val="Code"/>
        <w:rPr>
          <w:del w:id="225" w:author="Frances" w:date="2023-03-09T12:08:00Z"/>
        </w:rPr>
      </w:pPr>
      <w:del w:id="226" w:author="Frances" w:date="2023-03-09T12:08:00Z">
        <w:r w:rsidRPr="009E46F1" w:rsidDel="005018F8">
          <w:delText xml:space="preserve">    # because it is set elsewhere in the finalise plot function</w:delText>
        </w:r>
      </w:del>
    </w:p>
    <w:p w14:paraId="17860F91" w14:textId="5E2EE449" w:rsidR="005852F2" w:rsidRPr="009E46F1" w:rsidDel="006E3E31" w:rsidRDefault="008B4741" w:rsidP="00BF11C0">
      <w:pPr>
        <w:pStyle w:val="Code"/>
        <w:rPr>
          <w:del w:id="227" w:author="Frances" w:date="2023-03-09T12:40:00Z"/>
        </w:rPr>
      </w:pPr>
      <w:del w:id="228" w:author="Frances" w:date="2023-03-09T12:40:00Z">
        <w:r w:rsidRPr="009E46F1" w:rsidDel="006E3E31">
          <w:delText xml:space="preserve">    plot.caption = ggplot2::element_blank(),</w:delText>
        </w:r>
      </w:del>
    </w:p>
    <w:p w14:paraId="0D0FF6CF" w14:textId="2852FBEC" w:rsidR="005852F2" w:rsidRPr="009E46F1" w:rsidDel="006E3E31" w:rsidRDefault="008B4741" w:rsidP="00BF11C0">
      <w:pPr>
        <w:pStyle w:val="Code"/>
        <w:rPr>
          <w:del w:id="229" w:author="Frances" w:date="2023-03-09T12:40:00Z"/>
        </w:rPr>
      </w:pPr>
      <w:del w:id="230" w:author="Frances" w:date="2023-03-09T12:40:00Z">
        <w:r w:rsidRPr="009E46F1" w:rsidDel="006E3E31">
          <w:delText xml:space="preserve">    </w:delText>
        </w:r>
      </w:del>
    </w:p>
    <w:p w14:paraId="387C2177" w14:textId="5380BB82" w:rsidR="005852F2" w:rsidRPr="009E46F1" w:rsidDel="006E3E31" w:rsidRDefault="008B4741" w:rsidP="00BF11C0">
      <w:pPr>
        <w:pStyle w:val="Code"/>
        <w:rPr>
          <w:del w:id="231" w:author="Frances" w:date="2023-03-09T12:40:00Z"/>
        </w:rPr>
      </w:pPr>
      <w:del w:id="232" w:author="Frances" w:date="2023-03-09T12:40:00Z">
        <w:r w:rsidRPr="009E46F1" w:rsidDel="006E3E31">
          <w:delText xml:space="preserve">    # LEGEND FORMAT</w:delText>
        </w:r>
      </w:del>
    </w:p>
    <w:p w14:paraId="0D1CA9E6" w14:textId="07B07F6C" w:rsidR="005852F2" w:rsidRPr="009E46F1" w:rsidDel="005018F8" w:rsidRDefault="008B4741" w:rsidP="00BF11C0">
      <w:pPr>
        <w:pStyle w:val="Code"/>
        <w:rPr>
          <w:del w:id="233" w:author="Frances" w:date="2023-03-09T12:09:00Z"/>
        </w:rPr>
      </w:pPr>
      <w:del w:id="234" w:author="Frances" w:date="2023-03-09T12:09:00Z">
        <w:r w:rsidRPr="009E46F1" w:rsidDel="005018F8">
          <w:delText xml:space="preserve">    # This sets the position and alignment of the legend, </w:delText>
        </w:r>
      </w:del>
    </w:p>
    <w:p w14:paraId="1FAEA3F7" w14:textId="543E832C" w:rsidR="005852F2" w:rsidRPr="009E46F1" w:rsidDel="005018F8" w:rsidRDefault="008B4741" w:rsidP="00BF11C0">
      <w:pPr>
        <w:pStyle w:val="Code"/>
        <w:rPr>
          <w:del w:id="235" w:author="Frances" w:date="2023-03-09T12:09:00Z"/>
        </w:rPr>
      </w:pPr>
      <w:del w:id="236" w:author="Frances" w:date="2023-03-09T12:09:00Z">
        <w:r w:rsidRPr="009E46F1" w:rsidDel="005018F8">
          <w:delText xml:space="preserve">    # removes a title and background for it</w:delText>
        </w:r>
      </w:del>
    </w:p>
    <w:p w14:paraId="09D4F22E" w14:textId="5C3E9ECA" w:rsidR="005852F2" w:rsidRPr="009E46F1" w:rsidDel="005018F8" w:rsidRDefault="008B4741" w:rsidP="00BF11C0">
      <w:pPr>
        <w:pStyle w:val="Code"/>
        <w:rPr>
          <w:del w:id="237" w:author="Frances" w:date="2023-03-09T12:09:00Z"/>
        </w:rPr>
      </w:pPr>
      <w:del w:id="238" w:author="Frances" w:date="2023-03-09T12:09:00Z">
        <w:r w:rsidRPr="009E46F1" w:rsidDel="005018F8">
          <w:delText xml:space="preserve">    # and sets the requirements for any text within the legend.</w:delText>
        </w:r>
      </w:del>
    </w:p>
    <w:p w14:paraId="495B9212" w14:textId="6C3A9595" w:rsidR="005852F2" w:rsidRPr="009E46F1" w:rsidDel="005018F8" w:rsidRDefault="008B4741" w:rsidP="00BF11C0">
      <w:pPr>
        <w:pStyle w:val="Code"/>
        <w:rPr>
          <w:del w:id="239" w:author="Frances" w:date="2023-03-09T12:09:00Z"/>
        </w:rPr>
      </w:pPr>
      <w:del w:id="240" w:author="Frances" w:date="2023-03-09T12:09:00Z">
        <w:r w:rsidRPr="009E46F1" w:rsidDel="005018F8">
          <w:delText xml:space="preserve">    # The legend may often need some more manual tweaking </w:delText>
        </w:r>
      </w:del>
    </w:p>
    <w:p w14:paraId="58FFA1B1" w14:textId="15EF031A" w:rsidR="005852F2" w:rsidRPr="009E46F1" w:rsidDel="005018F8" w:rsidRDefault="008B4741" w:rsidP="00BF11C0">
      <w:pPr>
        <w:pStyle w:val="Code"/>
        <w:rPr>
          <w:del w:id="241" w:author="Frances" w:date="2023-03-09T12:09:00Z"/>
        </w:rPr>
      </w:pPr>
      <w:del w:id="242" w:author="Frances" w:date="2023-03-09T12:09:00Z">
        <w:r w:rsidRPr="009E46F1" w:rsidDel="005018F8">
          <w:delText xml:space="preserve">    # when it comes to its exact position based on the plot coordinates.</w:delText>
        </w:r>
      </w:del>
    </w:p>
    <w:p w14:paraId="61EAE561" w14:textId="19D63A9E" w:rsidR="005852F2" w:rsidRPr="009E46F1" w:rsidDel="006E3E31" w:rsidRDefault="008B4741" w:rsidP="00BF11C0">
      <w:pPr>
        <w:pStyle w:val="Code"/>
        <w:rPr>
          <w:del w:id="243" w:author="Frances" w:date="2023-03-09T12:40:00Z"/>
        </w:rPr>
      </w:pPr>
      <w:del w:id="244" w:author="Frances" w:date="2023-03-09T12:40:00Z">
        <w:r w:rsidRPr="009E46F1" w:rsidDel="006E3E31">
          <w:delText xml:space="preserve">    legend.position = "top",</w:delText>
        </w:r>
      </w:del>
    </w:p>
    <w:p w14:paraId="0B6EB187" w14:textId="2F9E0847" w:rsidR="005852F2" w:rsidRPr="009E46F1" w:rsidDel="006E3E31" w:rsidRDefault="008B4741" w:rsidP="00BF11C0">
      <w:pPr>
        <w:pStyle w:val="Code"/>
        <w:rPr>
          <w:del w:id="245" w:author="Frances" w:date="2023-03-09T12:40:00Z"/>
        </w:rPr>
      </w:pPr>
      <w:del w:id="246" w:author="Frances" w:date="2023-03-09T12:40:00Z">
        <w:r w:rsidRPr="009E46F1" w:rsidDel="006E3E31">
          <w:delText xml:space="preserve">    legend.text.align = 0,</w:delText>
        </w:r>
      </w:del>
    </w:p>
    <w:p w14:paraId="309D421D" w14:textId="2FFE2488" w:rsidR="005852F2" w:rsidRPr="009E46F1" w:rsidDel="006E3E31" w:rsidRDefault="008B4741" w:rsidP="00BF11C0">
      <w:pPr>
        <w:pStyle w:val="Code"/>
        <w:rPr>
          <w:del w:id="247" w:author="Frances" w:date="2023-03-09T12:40:00Z"/>
        </w:rPr>
      </w:pPr>
      <w:del w:id="248" w:author="Frances" w:date="2023-03-09T12:40:00Z">
        <w:r w:rsidRPr="009E46F1" w:rsidDel="006E3E31">
          <w:delText xml:space="preserve">    legend.background = ggplot2::element_blank(),</w:delText>
        </w:r>
      </w:del>
    </w:p>
    <w:p w14:paraId="1BFE239C" w14:textId="6BBA5472" w:rsidR="005852F2" w:rsidRPr="009E46F1" w:rsidDel="006E3E31" w:rsidRDefault="008B4741" w:rsidP="00BF11C0">
      <w:pPr>
        <w:pStyle w:val="Code"/>
        <w:rPr>
          <w:del w:id="249" w:author="Frances" w:date="2023-03-09T12:40:00Z"/>
        </w:rPr>
      </w:pPr>
      <w:del w:id="250" w:author="Frances" w:date="2023-03-09T12:40:00Z">
        <w:r w:rsidRPr="009E46F1" w:rsidDel="006E3E31">
          <w:delText xml:space="preserve">    legend.title = ggplot2::element_blank(),</w:delText>
        </w:r>
      </w:del>
    </w:p>
    <w:p w14:paraId="7FA8DFAD" w14:textId="68307EF7" w:rsidR="005852F2" w:rsidRPr="009E46F1" w:rsidDel="006E3E31" w:rsidRDefault="008B4741" w:rsidP="00BF11C0">
      <w:pPr>
        <w:pStyle w:val="Code"/>
        <w:rPr>
          <w:del w:id="251" w:author="Frances" w:date="2023-03-09T12:40:00Z"/>
        </w:rPr>
      </w:pPr>
      <w:del w:id="252" w:author="Frances" w:date="2023-03-09T12:40:00Z">
        <w:r w:rsidRPr="009E46F1" w:rsidDel="006E3E31">
          <w:delText xml:space="preserve">    legend.key = ggplot2::element_blank(),</w:delText>
        </w:r>
      </w:del>
    </w:p>
    <w:p w14:paraId="0C99DF0B" w14:textId="09997631" w:rsidR="005852F2" w:rsidRPr="009E46F1" w:rsidDel="006E3E31" w:rsidRDefault="008B4741" w:rsidP="00BF11C0">
      <w:pPr>
        <w:pStyle w:val="Code"/>
        <w:rPr>
          <w:del w:id="253" w:author="Frances" w:date="2023-03-09T12:40:00Z"/>
        </w:rPr>
      </w:pPr>
      <w:del w:id="254" w:author="Frances" w:date="2023-03-09T12:40:00Z">
        <w:r w:rsidRPr="009E46F1" w:rsidDel="006E3E31">
          <w:delText xml:space="preserve">    legend.text = ggplot2::element_text(</w:delText>
        </w:r>
      </w:del>
    </w:p>
    <w:p w14:paraId="060E71C1" w14:textId="26F4FD1B" w:rsidR="005852F2" w:rsidRPr="009E46F1" w:rsidDel="006E3E31" w:rsidRDefault="008B4741" w:rsidP="00BF11C0">
      <w:pPr>
        <w:pStyle w:val="Code"/>
        <w:rPr>
          <w:del w:id="255" w:author="Frances" w:date="2023-03-09T12:40:00Z"/>
        </w:rPr>
      </w:pPr>
      <w:del w:id="256" w:author="Frances" w:date="2023-03-09T12:40:00Z">
        <w:r w:rsidRPr="009E46F1" w:rsidDel="006E3E31">
          <w:delText xml:space="preserve">      family = font,</w:delText>
        </w:r>
      </w:del>
    </w:p>
    <w:p w14:paraId="732EBAE6" w14:textId="4B6B1F60" w:rsidR="005852F2" w:rsidRPr="009E46F1" w:rsidDel="006E3E31" w:rsidRDefault="008B4741" w:rsidP="00BF11C0">
      <w:pPr>
        <w:pStyle w:val="Code"/>
        <w:rPr>
          <w:del w:id="257" w:author="Frances" w:date="2023-03-09T12:40:00Z"/>
        </w:rPr>
      </w:pPr>
      <w:del w:id="258" w:author="Frances" w:date="2023-03-09T12:40:00Z">
        <w:r w:rsidRPr="009E46F1" w:rsidDel="006E3E31">
          <w:delText xml:space="preserve">      size = 18,</w:delText>
        </w:r>
      </w:del>
    </w:p>
    <w:p w14:paraId="62C4F5D3" w14:textId="7375F84B" w:rsidR="005852F2" w:rsidRPr="009E46F1" w:rsidDel="006E3E31" w:rsidRDefault="008B4741" w:rsidP="00BF11C0">
      <w:pPr>
        <w:pStyle w:val="Code"/>
        <w:rPr>
          <w:del w:id="259" w:author="Frances" w:date="2023-03-09T12:40:00Z"/>
        </w:rPr>
      </w:pPr>
      <w:del w:id="260" w:author="Frances" w:date="2023-03-09T12:40:00Z">
        <w:r w:rsidRPr="009E46F1" w:rsidDel="006E3E31">
          <w:delText xml:space="preserve">      color = "#222222"</w:delText>
        </w:r>
      </w:del>
    </w:p>
    <w:p w14:paraId="39178BA0" w14:textId="4F6D9FAB" w:rsidR="005852F2" w:rsidRPr="009E46F1" w:rsidDel="006E3E31" w:rsidRDefault="008B4741" w:rsidP="00BF11C0">
      <w:pPr>
        <w:pStyle w:val="Code"/>
        <w:rPr>
          <w:del w:id="261" w:author="Frances" w:date="2023-03-09T12:40:00Z"/>
        </w:rPr>
      </w:pPr>
      <w:del w:id="262" w:author="Frances" w:date="2023-03-09T12:40:00Z">
        <w:r w:rsidRPr="009E46F1" w:rsidDel="006E3E31">
          <w:lastRenderedPageBreak/>
          <w:delText xml:space="preserve">    ),</w:delText>
        </w:r>
      </w:del>
    </w:p>
    <w:p w14:paraId="57544926" w14:textId="1A881BB0" w:rsidR="005852F2" w:rsidRPr="009E46F1" w:rsidDel="006E3E31" w:rsidRDefault="008B4741" w:rsidP="00BF11C0">
      <w:pPr>
        <w:pStyle w:val="Code"/>
        <w:rPr>
          <w:del w:id="263" w:author="Frances" w:date="2023-03-09T12:40:00Z"/>
        </w:rPr>
      </w:pPr>
      <w:del w:id="264" w:author="Frances" w:date="2023-03-09T12:40:00Z">
        <w:r w:rsidRPr="009E46F1" w:rsidDel="006E3E31">
          <w:delText xml:space="preserve">    </w:delText>
        </w:r>
      </w:del>
    </w:p>
    <w:p w14:paraId="57871058" w14:textId="3DF20B64" w:rsidR="005852F2" w:rsidRPr="009E46F1" w:rsidDel="006E3E31" w:rsidRDefault="008B4741" w:rsidP="00BF11C0">
      <w:pPr>
        <w:pStyle w:val="Code"/>
        <w:rPr>
          <w:del w:id="265" w:author="Frances" w:date="2023-03-09T12:40:00Z"/>
        </w:rPr>
      </w:pPr>
      <w:del w:id="266" w:author="Frances" w:date="2023-03-09T12:40:00Z">
        <w:r w:rsidRPr="009E46F1" w:rsidDel="006E3E31">
          <w:delText xml:space="preserve">    # AXIS FORMAT</w:delText>
        </w:r>
      </w:del>
    </w:p>
    <w:p w14:paraId="738ADC21" w14:textId="64887133" w:rsidR="005852F2" w:rsidRPr="009E46F1" w:rsidDel="005018F8" w:rsidRDefault="008B4741" w:rsidP="00BF11C0">
      <w:pPr>
        <w:pStyle w:val="Code"/>
        <w:rPr>
          <w:del w:id="267" w:author="Frances" w:date="2023-03-09T12:09:00Z"/>
        </w:rPr>
      </w:pPr>
      <w:del w:id="268" w:author="Frances" w:date="2023-03-09T12:09:00Z">
        <w:r w:rsidRPr="009E46F1" w:rsidDel="005018F8">
          <w:delText xml:space="preserve">    # This sets the text font, size and colour for the axis test, </w:delText>
        </w:r>
      </w:del>
    </w:p>
    <w:p w14:paraId="312BC7DD" w14:textId="785249D9" w:rsidR="005852F2" w:rsidRPr="009E46F1" w:rsidDel="005018F8" w:rsidRDefault="008B4741" w:rsidP="00BF11C0">
      <w:pPr>
        <w:pStyle w:val="Code"/>
        <w:rPr>
          <w:del w:id="269" w:author="Frances" w:date="2023-03-09T12:09:00Z"/>
        </w:rPr>
      </w:pPr>
      <w:del w:id="270" w:author="Frances" w:date="2023-03-09T12:09:00Z">
        <w:r w:rsidRPr="009E46F1" w:rsidDel="005018F8">
          <w:delText xml:space="preserve">    # as well as setting the margins and removes lines and ticks.</w:delText>
        </w:r>
      </w:del>
    </w:p>
    <w:p w14:paraId="779F3615" w14:textId="6B6891EE" w:rsidR="005852F2" w:rsidRPr="009E46F1" w:rsidDel="005018F8" w:rsidRDefault="008B4741" w:rsidP="00BF11C0">
      <w:pPr>
        <w:pStyle w:val="Code"/>
        <w:rPr>
          <w:del w:id="271" w:author="Frances" w:date="2023-03-09T12:09:00Z"/>
        </w:rPr>
      </w:pPr>
      <w:del w:id="272" w:author="Frances" w:date="2023-03-09T12:09:00Z">
        <w:r w:rsidRPr="009E46F1" w:rsidDel="005018F8">
          <w:delText xml:space="preserve">    # In some cases, axis lines and axis ticks are things we would </w:delText>
        </w:r>
      </w:del>
    </w:p>
    <w:p w14:paraId="31EACACD" w14:textId="67E9F7F6" w:rsidR="005852F2" w:rsidRPr="009E46F1" w:rsidDel="005018F8" w:rsidRDefault="008B4741" w:rsidP="00BF11C0">
      <w:pPr>
        <w:pStyle w:val="Code"/>
        <w:rPr>
          <w:del w:id="273" w:author="Frances" w:date="2023-03-09T12:09:00Z"/>
        </w:rPr>
      </w:pPr>
      <w:del w:id="274" w:author="Frances" w:date="2023-03-09T12:09:00Z">
        <w:r w:rsidRPr="009E46F1" w:rsidDel="005018F8">
          <w:delText xml:space="preserve">    # want to have in the chart - </w:delText>
        </w:r>
      </w:del>
    </w:p>
    <w:p w14:paraId="1772E807" w14:textId="5FA21029" w:rsidR="005852F2" w:rsidRPr="009E46F1" w:rsidDel="005018F8" w:rsidRDefault="008B4741" w:rsidP="00BF11C0">
      <w:pPr>
        <w:pStyle w:val="Code"/>
        <w:rPr>
          <w:del w:id="275" w:author="Frances" w:date="2023-03-09T12:09:00Z"/>
        </w:rPr>
      </w:pPr>
      <w:del w:id="276" w:author="Frances" w:date="2023-03-09T12:09:00Z">
        <w:r w:rsidRPr="009E46F1" w:rsidDel="005018F8">
          <w:delText xml:space="preserve">    # the cookbook shows examples of how to do so.</w:delText>
        </w:r>
      </w:del>
    </w:p>
    <w:p w14:paraId="2E3C07F2" w14:textId="5208D0DC" w:rsidR="005852F2" w:rsidRPr="009E46F1" w:rsidDel="006E3E31" w:rsidRDefault="008B4741" w:rsidP="00BF11C0">
      <w:pPr>
        <w:pStyle w:val="Code"/>
        <w:rPr>
          <w:del w:id="277" w:author="Frances" w:date="2023-03-09T12:40:00Z"/>
        </w:rPr>
      </w:pPr>
      <w:del w:id="278" w:author="Frances" w:date="2023-03-09T12:40:00Z">
        <w:r w:rsidRPr="009E46F1" w:rsidDel="006E3E31">
          <w:delText xml:space="preserve">    axis.title = ggplot2::element_blank(),</w:delText>
        </w:r>
      </w:del>
    </w:p>
    <w:p w14:paraId="5009999E" w14:textId="0AE5B6DB" w:rsidR="005852F2" w:rsidRPr="009E46F1" w:rsidDel="006E3E31" w:rsidRDefault="008B4741" w:rsidP="00BF11C0">
      <w:pPr>
        <w:pStyle w:val="Code"/>
        <w:rPr>
          <w:del w:id="279" w:author="Frances" w:date="2023-03-09T12:40:00Z"/>
        </w:rPr>
      </w:pPr>
      <w:del w:id="280" w:author="Frances" w:date="2023-03-09T12:40:00Z">
        <w:r w:rsidRPr="009E46F1" w:rsidDel="006E3E31">
          <w:delText xml:space="preserve">    axis.text = ggplot2::element_text(</w:delText>
        </w:r>
      </w:del>
    </w:p>
    <w:p w14:paraId="1B571FE9" w14:textId="34953D49" w:rsidR="005852F2" w:rsidRPr="009E46F1" w:rsidDel="006E3E31" w:rsidRDefault="008B4741" w:rsidP="00BF11C0">
      <w:pPr>
        <w:pStyle w:val="Code"/>
        <w:rPr>
          <w:del w:id="281" w:author="Frances" w:date="2023-03-09T12:40:00Z"/>
        </w:rPr>
      </w:pPr>
      <w:del w:id="282" w:author="Frances" w:date="2023-03-09T12:40:00Z">
        <w:r w:rsidRPr="009E46F1" w:rsidDel="006E3E31">
          <w:delText xml:space="preserve">      family = font,</w:delText>
        </w:r>
      </w:del>
    </w:p>
    <w:p w14:paraId="786FFB7E" w14:textId="22B607B8" w:rsidR="005852F2" w:rsidRPr="009E46F1" w:rsidDel="006E3E31" w:rsidRDefault="008B4741" w:rsidP="00BF11C0">
      <w:pPr>
        <w:pStyle w:val="Code"/>
        <w:rPr>
          <w:del w:id="283" w:author="Frances" w:date="2023-03-09T12:40:00Z"/>
        </w:rPr>
      </w:pPr>
      <w:del w:id="284" w:author="Frances" w:date="2023-03-09T12:40:00Z">
        <w:r w:rsidRPr="009E46F1" w:rsidDel="006E3E31">
          <w:delText xml:space="preserve">      size = 18,</w:delText>
        </w:r>
      </w:del>
    </w:p>
    <w:p w14:paraId="7B100668" w14:textId="2CDC4A62" w:rsidR="005852F2" w:rsidRPr="009E46F1" w:rsidDel="006E3E31" w:rsidRDefault="008B4741" w:rsidP="00BF11C0">
      <w:pPr>
        <w:pStyle w:val="Code"/>
        <w:rPr>
          <w:del w:id="285" w:author="Frances" w:date="2023-03-09T12:40:00Z"/>
        </w:rPr>
      </w:pPr>
      <w:del w:id="286" w:author="Frances" w:date="2023-03-09T12:40:00Z">
        <w:r w:rsidRPr="009E46F1" w:rsidDel="006E3E31">
          <w:delText xml:space="preserve">      color = "#222222"</w:delText>
        </w:r>
      </w:del>
    </w:p>
    <w:p w14:paraId="30D2CAE1" w14:textId="175DF5A8" w:rsidR="005852F2" w:rsidRPr="009E46F1" w:rsidDel="006E3E31" w:rsidRDefault="008B4741" w:rsidP="00BF11C0">
      <w:pPr>
        <w:pStyle w:val="Code"/>
        <w:rPr>
          <w:del w:id="287" w:author="Frances" w:date="2023-03-09T12:40:00Z"/>
        </w:rPr>
      </w:pPr>
      <w:del w:id="288" w:author="Frances" w:date="2023-03-09T12:40:00Z">
        <w:r w:rsidRPr="009E46F1" w:rsidDel="006E3E31">
          <w:delText xml:space="preserve">    ),</w:delText>
        </w:r>
      </w:del>
    </w:p>
    <w:p w14:paraId="21BDE066" w14:textId="2C73C206" w:rsidR="005852F2" w:rsidRPr="009E46F1" w:rsidDel="006E3E31" w:rsidRDefault="008B4741" w:rsidP="00BF11C0">
      <w:pPr>
        <w:pStyle w:val="Code"/>
        <w:rPr>
          <w:del w:id="289" w:author="Frances" w:date="2023-03-09T12:40:00Z"/>
        </w:rPr>
      </w:pPr>
      <w:del w:id="290" w:author="Frances" w:date="2023-03-09T12:40:00Z">
        <w:r w:rsidRPr="009E46F1" w:rsidDel="006E3E31">
          <w:delText xml:space="preserve">    axis.text.x = ggplot2::element_text(margin = ggplot2::margin(5, b = 10)),</w:delText>
        </w:r>
      </w:del>
    </w:p>
    <w:p w14:paraId="0C56678C" w14:textId="22562A55" w:rsidR="005852F2" w:rsidRPr="009E46F1" w:rsidDel="006E3E31" w:rsidRDefault="008B4741" w:rsidP="00BF11C0">
      <w:pPr>
        <w:pStyle w:val="Code"/>
        <w:rPr>
          <w:del w:id="291" w:author="Frances" w:date="2023-03-09T12:40:00Z"/>
        </w:rPr>
      </w:pPr>
      <w:del w:id="292" w:author="Frances" w:date="2023-03-09T12:40:00Z">
        <w:r w:rsidRPr="009E46F1" w:rsidDel="006E3E31">
          <w:delText xml:space="preserve">    axis.ticks = ggplot2::element_blank(),</w:delText>
        </w:r>
      </w:del>
    </w:p>
    <w:p w14:paraId="69CF2C11" w14:textId="08B5C141" w:rsidR="005852F2" w:rsidRPr="009E46F1" w:rsidDel="006E3E31" w:rsidRDefault="008B4741" w:rsidP="00BF11C0">
      <w:pPr>
        <w:pStyle w:val="Code"/>
        <w:rPr>
          <w:del w:id="293" w:author="Frances" w:date="2023-03-09T12:40:00Z"/>
        </w:rPr>
      </w:pPr>
      <w:del w:id="294" w:author="Frances" w:date="2023-03-09T12:40:00Z">
        <w:r w:rsidRPr="009E46F1" w:rsidDel="006E3E31">
          <w:delText xml:space="preserve">    axis.line = ggplot2::element_blank(),</w:delText>
        </w:r>
      </w:del>
    </w:p>
    <w:p w14:paraId="4BDA6995" w14:textId="4E3FC23B" w:rsidR="005852F2" w:rsidRPr="009E46F1" w:rsidDel="006E3E31" w:rsidRDefault="008B4741" w:rsidP="00BF11C0">
      <w:pPr>
        <w:pStyle w:val="Code"/>
        <w:rPr>
          <w:del w:id="295" w:author="Frances" w:date="2023-03-09T12:40:00Z"/>
        </w:rPr>
      </w:pPr>
      <w:del w:id="296" w:author="Frances" w:date="2023-03-09T12:40:00Z">
        <w:r w:rsidRPr="009E46F1" w:rsidDel="006E3E31">
          <w:delText xml:space="preserve">    </w:delText>
        </w:r>
      </w:del>
    </w:p>
    <w:p w14:paraId="15115811" w14:textId="6BCF9F5B" w:rsidR="005852F2" w:rsidRPr="009E46F1" w:rsidDel="006E3E31" w:rsidRDefault="008B4741" w:rsidP="00BF11C0">
      <w:pPr>
        <w:pStyle w:val="Code"/>
        <w:rPr>
          <w:del w:id="297" w:author="Frances" w:date="2023-03-09T12:40:00Z"/>
        </w:rPr>
      </w:pPr>
      <w:del w:id="298" w:author="Frances" w:date="2023-03-09T12:40:00Z">
        <w:r w:rsidRPr="009E46F1" w:rsidDel="006E3E31">
          <w:delText xml:space="preserve">    # GRID LINES</w:delText>
        </w:r>
      </w:del>
    </w:p>
    <w:p w14:paraId="556C3CF8" w14:textId="786E943B" w:rsidR="005852F2" w:rsidRPr="009E46F1" w:rsidDel="005018F8" w:rsidRDefault="008B4741" w:rsidP="00BF11C0">
      <w:pPr>
        <w:pStyle w:val="Code"/>
        <w:rPr>
          <w:del w:id="299" w:author="Frances" w:date="2023-03-09T12:09:00Z"/>
        </w:rPr>
      </w:pPr>
      <w:del w:id="300" w:author="Frances" w:date="2023-03-09T12:09:00Z">
        <w:r w:rsidRPr="009E46F1" w:rsidDel="005018F8">
          <w:delText xml:space="preserve">    # This removes all minor gridlines and adds major y gridlines.</w:delText>
        </w:r>
      </w:del>
    </w:p>
    <w:p w14:paraId="346BEA29" w14:textId="4B572D84" w:rsidR="005852F2" w:rsidRPr="009E46F1" w:rsidDel="005018F8" w:rsidRDefault="008B4741" w:rsidP="00BF11C0">
      <w:pPr>
        <w:pStyle w:val="Code"/>
        <w:rPr>
          <w:del w:id="301" w:author="Frances" w:date="2023-03-09T12:09:00Z"/>
        </w:rPr>
      </w:pPr>
      <w:del w:id="302" w:author="Frances" w:date="2023-03-09T12:09:00Z">
        <w:r w:rsidRPr="009E46F1" w:rsidDel="005018F8">
          <w:delText xml:space="preserve">    # In many cases you will want to change this to remove </w:delText>
        </w:r>
      </w:del>
    </w:p>
    <w:p w14:paraId="2B02E83C" w14:textId="66C79633" w:rsidR="005852F2" w:rsidRPr="009E46F1" w:rsidDel="005018F8" w:rsidRDefault="008B4741" w:rsidP="00BF11C0">
      <w:pPr>
        <w:pStyle w:val="Code"/>
        <w:rPr>
          <w:del w:id="303" w:author="Frances" w:date="2023-03-09T12:09:00Z"/>
        </w:rPr>
      </w:pPr>
      <w:del w:id="304" w:author="Frances" w:date="2023-03-09T12:09:00Z">
        <w:r w:rsidRPr="009E46F1" w:rsidDel="005018F8">
          <w:delText xml:space="preserve">    # y gridlines and add x gridlines.</w:delText>
        </w:r>
      </w:del>
    </w:p>
    <w:p w14:paraId="29940843" w14:textId="72EFD11A" w:rsidR="005852F2" w:rsidRPr="009E46F1" w:rsidDel="005018F8" w:rsidRDefault="008B4741" w:rsidP="00BF11C0">
      <w:pPr>
        <w:pStyle w:val="Code"/>
        <w:rPr>
          <w:del w:id="305" w:author="Frances" w:date="2023-03-09T12:09:00Z"/>
        </w:rPr>
      </w:pPr>
      <w:del w:id="306" w:author="Frances" w:date="2023-03-09T12:09:00Z">
        <w:r w:rsidRPr="009E46F1" w:rsidDel="005018F8">
          <w:delText xml:space="preserve">    # The cookbook shows you examples for doing so.</w:delText>
        </w:r>
      </w:del>
    </w:p>
    <w:p w14:paraId="2F0DAA3D" w14:textId="3EFD82F2" w:rsidR="005852F2" w:rsidRPr="009E46F1" w:rsidDel="006E3E31" w:rsidRDefault="008B4741" w:rsidP="00BF11C0">
      <w:pPr>
        <w:pStyle w:val="Code"/>
        <w:rPr>
          <w:del w:id="307" w:author="Frances" w:date="2023-03-09T12:40:00Z"/>
        </w:rPr>
      </w:pPr>
      <w:del w:id="308" w:author="Frances" w:date="2023-03-09T12:40:00Z">
        <w:r w:rsidRPr="009E46F1" w:rsidDel="006E3E31">
          <w:delText xml:space="preserve">    panel.grid.minor = ggplot2::element_blank(),</w:delText>
        </w:r>
      </w:del>
    </w:p>
    <w:p w14:paraId="3A48ACF8" w14:textId="194BDA1B" w:rsidR="005852F2" w:rsidRPr="009E46F1" w:rsidDel="006E3E31" w:rsidRDefault="008B4741" w:rsidP="00BF11C0">
      <w:pPr>
        <w:pStyle w:val="Code"/>
        <w:rPr>
          <w:del w:id="309" w:author="Frances" w:date="2023-03-09T12:40:00Z"/>
        </w:rPr>
      </w:pPr>
      <w:del w:id="310" w:author="Frances" w:date="2023-03-09T12:40:00Z">
        <w:r w:rsidRPr="009E46F1" w:rsidDel="006E3E31">
          <w:delText xml:space="preserve">    panel.grid.major.y = ggplot2::element_line(color = "#cbcbcb"),</w:delText>
        </w:r>
      </w:del>
    </w:p>
    <w:p w14:paraId="11207286" w14:textId="4805765D" w:rsidR="005852F2" w:rsidRPr="009E46F1" w:rsidDel="006E3E31" w:rsidRDefault="008B4741" w:rsidP="00BF11C0">
      <w:pPr>
        <w:pStyle w:val="Code"/>
        <w:rPr>
          <w:del w:id="311" w:author="Frances" w:date="2023-03-09T12:40:00Z"/>
        </w:rPr>
      </w:pPr>
      <w:del w:id="312" w:author="Frances" w:date="2023-03-09T12:40:00Z">
        <w:r w:rsidRPr="009E46F1" w:rsidDel="006E3E31">
          <w:delText xml:space="preserve">    panel.grid.major.x = ggplot2::element_blank(),</w:delText>
        </w:r>
      </w:del>
    </w:p>
    <w:p w14:paraId="24D63CA6" w14:textId="0AD2E5AC" w:rsidR="005852F2" w:rsidRPr="009E46F1" w:rsidDel="006E3E31" w:rsidRDefault="008B4741" w:rsidP="00BF11C0">
      <w:pPr>
        <w:pStyle w:val="Code"/>
        <w:rPr>
          <w:del w:id="313" w:author="Frances" w:date="2023-03-09T12:40:00Z"/>
        </w:rPr>
      </w:pPr>
      <w:del w:id="314" w:author="Frances" w:date="2023-03-09T12:40:00Z">
        <w:r w:rsidRPr="009E46F1" w:rsidDel="006E3E31">
          <w:delText xml:space="preserve">    </w:delText>
        </w:r>
      </w:del>
    </w:p>
    <w:p w14:paraId="49E16819" w14:textId="3DBF7A68" w:rsidR="005852F2" w:rsidRPr="009E46F1" w:rsidDel="006E3E31" w:rsidRDefault="008B4741" w:rsidP="00BF11C0">
      <w:pPr>
        <w:pStyle w:val="Code"/>
        <w:rPr>
          <w:del w:id="315" w:author="Frances" w:date="2023-03-09T12:40:00Z"/>
        </w:rPr>
      </w:pPr>
      <w:del w:id="316" w:author="Frances" w:date="2023-03-09T12:40:00Z">
        <w:r w:rsidRPr="009E46F1" w:rsidDel="006E3E31">
          <w:delText xml:space="preserve">    # BLANK BACKGROUND</w:delText>
        </w:r>
      </w:del>
    </w:p>
    <w:p w14:paraId="67635EF9" w14:textId="14A48E5D" w:rsidR="005852F2" w:rsidRPr="009E46F1" w:rsidDel="005018F8" w:rsidRDefault="008B4741" w:rsidP="00BF11C0">
      <w:pPr>
        <w:pStyle w:val="Code"/>
        <w:rPr>
          <w:del w:id="317" w:author="Frances" w:date="2023-03-09T12:09:00Z"/>
        </w:rPr>
      </w:pPr>
      <w:del w:id="318" w:author="Frances" w:date="2023-03-09T12:09:00Z">
        <w:r w:rsidRPr="009E46F1" w:rsidDel="005018F8">
          <w:delText xml:space="preserve">    # This sets the panel background as blank, removing the standard </w:delText>
        </w:r>
      </w:del>
    </w:p>
    <w:p w14:paraId="6A3F52C4" w14:textId="0E4FB660" w:rsidR="005852F2" w:rsidRPr="009E46F1" w:rsidDel="005018F8" w:rsidRDefault="008B4741" w:rsidP="00BF11C0">
      <w:pPr>
        <w:pStyle w:val="Code"/>
        <w:rPr>
          <w:del w:id="319" w:author="Frances" w:date="2023-03-09T12:09:00Z"/>
        </w:rPr>
      </w:pPr>
      <w:del w:id="320" w:author="Frances" w:date="2023-03-09T12:09:00Z">
        <w:r w:rsidRPr="009E46F1" w:rsidDel="005018F8">
          <w:delText xml:space="preserve">    # grey ggplot background colour from the plot.</w:delText>
        </w:r>
      </w:del>
    </w:p>
    <w:p w14:paraId="1A572104" w14:textId="6EC1A6FE" w:rsidR="005852F2" w:rsidRPr="009E46F1" w:rsidDel="006E3E31" w:rsidRDefault="008B4741" w:rsidP="00BF11C0">
      <w:pPr>
        <w:pStyle w:val="Code"/>
        <w:rPr>
          <w:del w:id="321" w:author="Frances" w:date="2023-03-09T12:40:00Z"/>
        </w:rPr>
      </w:pPr>
      <w:del w:id="322" w:author="Frances" w:date="2023-03-09T12:40:00Z">
        <w:r w:rsidRPr="009E46F1" w:rsidDel="006E3E31">
          <w:delText xml:space="preserve">    panel.background = ggplot2::element_blank(),</w:delText>
        </w:r>
      </w:del>
    </w:p>
    <w:p w14:paraId="1B9A5AF1" w14:textId="56E4D43E" w:rsidR="005852F2" w:rsidRPr="009E46F1" w:rsidDel="006E3E31" w:rsidRDefault="008B4741" w:rsidP="00BF11C0">
      <w:pPr>
        <w:pStyle w:val="Code"/>
        <w:rPr>
          <w:del w:id="323" w:author="Frances" w:date="2023-03-09T12:40:00Z"/>
        </w:rPr>
      </w:pPr>
      <w:del w:id="324" w:author="Frances" w:date="2023-03-09T12:40:00Z">
        <w:r w:rsidRPr="009E46F1" w:rsidDel="006E3E31">
          <w:delText xml:space="preserve">    </w:delText>
        </w:r>
      </w:del>
    </w:p>
    <w:p w14:paraId="0B9F83C8" w14:textId="1141EE3F" w:rsidR="005852F2" w:rsidRPr="009E46F1" w:rsidDel="006E3E31" w:rsidRDefault="008B4741" w:rsidP="00BF11C0">
      <w:pPr>
        <w:pStyle w:val="Code"/>
        <w:rPr>
          <w:del w:id="325" w:author="Frances" w:date="2023-03-09T12:40:00Z"/>
        </w:rPr>
      </w:pPr>
      <w:del w:id="326" w:author="Frances" w:date="2023-03-09T12:40:00Z">
        <w:r w:rsidRPr="009E46F1" w:rsidDel="006E3E31">
          <w:delText xml:space="preserve">    # STRIP BACKGROUND</w:delText>
        </w:r>
      </w:del>
    </w:p>
    <w:p w14:paraId="018F33ED" w14:textId="08103839" w:rsidR="005852F2" w:rsidRPr="009E46F1" w:rsidDel="005018F8" w:rsidRDefault="008B4741" w:rsidP="00BF11C0">
      <w:pPr>
        <w:pStyle w:val="Code"/>
        <w:rPr>
          <w:del w:id="327" w:author="Frances" w:date="2023-03-09T12:09:00Z"/>
        </w:rPr>
      </w:pPr>
      <w:del w:id="328" w:author="Frances" w:date="2023-03-09T12:09:00Z">
        <w:r w:rsidRPr="009E46F1" w:rsidDel="005018F8">
          <w:delText xml:space="preserve">    # This sets the panel background for facet-wrapped plots to white,</w:delText>
        </w:r>
      </w:del>
    </w:p>
    <w:p w14:paraId="6DC7BB46" w14:textId="2F1EDA3B" w:rsidR="005852F2" w:rsidRPr="009E46F1" w:rsidDel="005018F8" w:rsidRDefault="008B4741" w:rsidP="00BF11C0">
      <w:pPr>
        <w:pStyle w:val="Code"/>
        <w:rPr>
          <w:del w:id="329" w:author="Frances" w:date="2023-03-09T12:09:00Z"/>
        </w:rPr>
      </w:pPr>
      <w:del w:id="330" w:author="Frances" w:date="2023-03-09T12:09:00Z">
        <w:r w:rsidRPr="009E46F1" w:rsidDel="005018F8">
          <w:delText xml:space="preserve">    # removing the standard grey ggplot background colour and sets the </w:delText>
        </w:r>
      </w:del>
    </w:p>
    <w:p w14:paraId="226864C5" w14:textId="13E5E313" w:rsidR="005852F2" w:rsidRPr="009E46F1" w:rsidDel="005018F8" w:rsidRDefault="008B4741" w:rsidP="00BF11C0">
      <w:pPr>
        <w:pStyle w:val="Code"/>
        <w:rPr>
          <w:del w:id="331" w:author="Frances" w:date="2023-03-09T12:09:00Z"/>
        </w:rPr>
      </w:pPr>
      <w:del w:id="332" w:author="Frances" w:date="2023-03-09T12:09:00Z">
        <w:r w:rsidRPr="009E46F1" w:rsidDel="005018F8">
          <w:delText xml:space="preserve">    # title size of the facet-wrap title to font size 22.</w:delText>
        </w:r>
      </w:del>
    </w:p>
    <w:p w14:paraId="19EE8DA5" w14:textId="553CB0C1" w:rsidR="005852F2" w:rsidRPr="009E46F1" w:rsidDel="006E3E31" w:rsidRDefault="008B4741" w:rsidP="00BF11C0">
      <w:pPr>
        <w:pStyle w:val="Code"/>
        <w:rPr>
          <w:del w:id="333" w:author="Frances" w:date="2023-03-09T12:40:00Z"/>
        </w:rPr>
      </w:pPr>
      <w:del w:id="334" w:author="Frances" w:date="2023-03-09T12:40:00Z">
        <w:r w:rsidRPr="009E46F1" w:rsidDel="006E3E31">
          <w:delText xml:space="preserve">    strip.background = ggplot2::element_rect(fill = "white"),</w:delText>
        </w:r>
      </w:del>
    </w:p>
    <w:p w14:paraId="6FBCAFA1" w14:textId="218A47BC" w:rsidR="005852F2" w:rsidRPr="009E46F1" w:rsidDel="006E3E31" w:rsidRDefault="008B4741" w:rsidP="00BF11C0">
      <w:pPr>
        <w:pStyle w:val="Code"/>
        <w:rPr>
          <w:del w:id="335" w:author="Frances" w:date="2023-03-09T12:40:00Z"/>
        </w:rPr>
      </w:pPr>
      <w:del w:id="336" w:author="Frances" w:date="2023-03-09T12:40:00Z">
        <w:r w:rsidRPr="009E46F1" w:rsidDel="006E3E31">
          <w:delText xml:space="preserve">    strip.text = ggplot2::element_text(size = 22, hjust = 0)</w:delText>
        </w:r>
      </w:del>
    </w:p>
    <w:p w14:paraId="34AAB8A3" w14:textId="6F707BB8" w:rsidR="005852F2" w:rsidRPr="009E46F1" w:rsidDel="006E3E31" w:rsidRDefault="008B4741" w:rsidP="00BF11C0">
      <w:pPr>
        <w:pStyle w:val="Code"/>
        <w:rPr>
          <w:del w:id="337" w:author="Frances" w:date="2023-03-09T12:40:00Z"/>
        </w:rPr>
      </w:pPr>
      <w:del w:id="338" w:author="Frances" w:date="2023-03-09T12:40:00Z">
        <w:r w:rsidRPr="009E46F1" w:rsidDel="006E3E31">
          <w:delText xml:space="preserve">  )</w:delText>
        </w:r>
      </w:del>
    </w:p>
    <w:p w14:paraId="0252BFCB" w14:textId="4C64A7A0" w:rsidR="008B4741" w:rsidRPr="009E46F1" w:rsidDel="006E3E31" w:rsidRDefault="008B4741" w:rsidP="00BF11C0">
      <w:pPr>
        <w:pStyle w:val="Code"/>
        <w:rPr>
          <w:del w:id="339" w:author="Frances" w:date="2023-03-09T12:40:00Z"/>
        </w:rPr>
      </w:pPr>
      <w:del w:id="340" w:author="Frances" w:date="2023-03-09T12:40:00Z">
        <w:r w:rsidRPr="009E46F1" w:rsidDel="006E3E31">
          <w:delText>}</w:delText>
        </w:r>
      </w:del>
    </w:p>
    <w:p w14:paraId="43EC7CE6" w14:textId="2780E2A4" w:rsidR="002E313A" w:rsidDel="006E3E31" w:rsidRDefault="00B048A3" w:rsidP="001E72D0">
      <w:pPr>
        <w:pStyle w:val="Body"/>
        <w:rPr>
          <w:del w:id="341" w:author="Frances" w:date="2023-03-09T12:42:00Z"/>
        </w:rPr>
      </w:pPr>
      <w:del w:id="342" w:author="Frances" w:date="2023-03-09T12:11:00Z">
        <w:r w:rsidDel="005018F8">
          <w:delText xml:space="preserve">You’ll </w:delText>
        </w:r>
        <w:r w:rsidR="00F8582A" w:rsidDel="005018F8">
          <w:delText xml:space="preserve">also </w:delText>
        </w:r>
        <w:r w:rsidDel="005018F8">
          <w:delText>see</w:delText>
        </w:r>
      </w:del>
      <w:del w:id="343" w:author="Frances" w:date="2023-03-09T12:41:00Z">
        <w:r w:rsidDel="006E3E31">
          <w:delText xml:space="preserve"> that instead of loading </w:delText>
        </w:r>
        <w:r w:rsidRPr="008D0399" w:rsidDel="006E3E31">
          <w:delText xml:space="preserve">the package </w:delText>
        </w:r>
        <w:r w:rsidRPr="00BF11C0" w:rsidDel="006E3E31">
          <w:delText>ggplot2</w:delText>
        </w:r>
        <w:r w:rsidRPr="008D0399" w:rsidDel="006E3E31">
          <w:delText xml:space="preserve"> wit</w:delText>
        </w:r>
        <w:r w:rsidDel="006E3E31">
          <w:delText xml:space="preserve">h the code </w:delText>
        </w:r>
        <w:r w:rsidRPr="00101E0F" w:rsidDel="006E3E31">
          <w:rPr>
            <w:rStyle w:val="Literal"/>
          </w:rPr>
          <w:delText>library(ggplot2)</w:delText>
        </w:r>
        <w:r w:rsidDel="006E3E31">
          <w:delText xml:space="preserve"> and then using the </w:delText>
        </w:r>
        <w:r w:rsidRPr="00315070" w:rsidDel="006E3E31">
          <w:rPr>
            <w:rStyle w:val="Literal"/>
          </w:rPr>
          <w:delText>theme()</w:delText>
        </w:r>
        <w:r w:rsidDel="006E3E31">
          <w:delText xml:space="preserve"> function, the code uses</w:delText>
        </w:r>
        <w:r w:rsidR="00F8582A" w:rsidDel="006E3E31">
          <w:delText xml:space="preserve"> the syntax</w:delText>
        </w:r>
        <w:r w:rsidDel="006E3E31">
          <w:delText xml:space="preserve"> </w:delText>
        </w:r>
        <w:r w:rsidRPr="00315070" w:rsidDel="006E3E31">
          <w:rPr>
            <w:rStyle w:val="Literal"/>
          </w:rPr>
          <w:delText>ggplot2::theme()</w:delText>
        </w:r>
        <w:r w:rsidR="00F8582A" w:rsidDel="006E3E31">
          <w:delText>,</w:delText>
        </w:r>
        <w:r w:rsidDel="006E3E31">
          <w:delText xml:space="preserve"> indicat</w:delText>
        </w:r>
        <w:r w:rsidR="00F8582A" w:rsidDel="006E3E31">
          <w:delText>ing</w:delText>
        </w:r>
        <w:r w:rsidDel="006E3E31">
          <w:delText xml:space="preserve"> that the </w:delText>
        </w:r>
        <w:r w:rsidRPr="00BF11C0" w:rsidDel="006E3E31">
          <w:rPr>
            <w:rStyle w:val="Literal"/>
          </w:rPr>
          <w:delText>theme()</w:delText>
        </w:r>
        <w:r w:rsidDel="006E3E31">
          <w:delText xml:space="preserve"> function comes from </w:delText>
        </w:r>
        <w:r w:rsidRPr="009F512D" w:rsidDel="006E3E31">
          <w:delText xml:space="preserve">the </w:delText>
        </w:r>
        <w:r w:rsidRPr="00BF11C0" w:rsidDel="006E3E31">
          <w:delText>ggplot2</w:delText>
        </w:r>
        <w:r w:rsidDel="006E3E31">
          <w:delText xml:space="preserve"> package. W</w:delText>
        </w:r>
        <w:r w:rsidR="00F8582A" w:rsidDel="006E3E31">
          <w:delText>e w</w:delText>
        </w:r>
        <w:r w:rsidDel="006E3E31">
          <w:delText>rit</w:delText>
        </w:r>
        <w:r w:rsidR="00F8582A" w:rsidDel="006E3E31">
          <w:delText>e</w:delText>
        </w:r>
        <w:r w:rsidDel="006E3E31">
          <w:delText xml:space="preserve"> code in this way when making an R package, something we’ll discuss in </w:delText>
        </w:r>
        <w:r w:rsidRPr="00BF11C0" w:rsidDel="006E3E31">
          <w:rPr>
            <w:rStyle w:val="Xref"/>
          </w:rPr>
          <w:delText>Chapter 13</w:delText>
        </w:r>
        <w:r w:rsidDel="006E3E31">
          <w:delText>.</w:delText>
        </w:r>
      </w:del>
    </w:p>
    <w:p w14:paraId="2B1F4086" w14:textId="5B165F66" w:rsidR="009F512D" w:rsidRDefault="00B048A3" w:rsidP="001E72D0">
      <w:pPr>
        <w:pStyle w:val="Body"/>
      </w:pPr>
      <w:r>
        <w:t xml:space="preserve">Nearly all of the code in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exists within th</w:t>
      </w:r>
      <w:ins w:id="344" w:author="Frances" w:date="2023-03-09T12:47:00Z">
        <w:r w:rsidR="0081689F">
          <w:t>is</w:t>
        </w:r>
      </w:ins>
      <w:del w:id="345" w:author="Frances" w:date="2023-03-09T12:47:00Z">
        <w:r w:rsidDel="0081689F">
          <w:delText>e</w:delText>
        </w:r>
      </w:del>
      <w:r>
        <w:t xml:space="preserve"> </w:t>
      </w:r>
      <w:r w:rsidRPr="00BF11C0">
        <w:rPr>
          <w:rStyle w:val="Literal"/>
        </w:rPr>
        <w:t>theme()</w:t>
      </w:r>
      <w:r>
        <w:t xml:space="preserve"> function</w:t>
      </w:r>
      <w:del w:id="346" w:author="Frances" w:date="2023-03-09T12:47:00Z">
        <w:r w:rsidDel="0081689F">
          <w:delText xml:space="preserve"> from </w:delText>
        </w:r>
        <w:r w:rsidRPr="00BF11C0" w:rsidDel="0081689F">
          <w:delText>ggplot2</w:delText>
        </w:r>
      </w:del>
      <w:r w:rsidRPr="00EF0D3E">
        <w:t xml:space="preserve">. </w:t>
      </w:r>
      <w:r w:rsidR="009F512D">
        <w:t xml:space="preserve">Remember from </w:t>
      </w:r>
      <w:proofErr w:type="spellStart"/>
      <w:r w:rsidRPr="00BF11C0">
        <w:rPr>
          <w:rStyle w:val="Xref"/>
        </w:rPr>
        <w:t>Chapter</w:t>
      </w:r>
      <w:proofErr w:type="spellEnd"/>
      <w:r w:rsidRPr="00BF11C0">
        <w:rPr>
          <w:rStyle w:val="Xref"/>
        </w:rPr>
        <w:t xml:space="preserve"> 2</w:t>
      </w:r>
      <w:r>
        <w:t xml:space="preserve"> </w:t>
      </w:r>
      <w:r w:rsidR="009F512D">
        <w:t xml:space="preserve">that </w:t>
      </w:r>
      <w:proofErr w:type="gramStart"/>
      <w:r w:rsidR="009F512D" w:rsidRPr="000860CD">
        <w:rPr>
          <w:rStyle w:val="Literal"/>
        </w:rPr>
        <w:t>theme(</w:t>
      </w:r>
      <w:proofErr w:type="gramEnd"/>
      <w:r w:rsidR="009F512D" w:rsidRPr="000860CD">
        <w:rPr>
          <w:rStyle w:val="Literal"/>
        </w:rPr>
        <w:t>)</w:t>
      </w:r>
      <w:r w:rsidR="009F512D">
        <w:t xml:space="preserve"> makes additional tweaks to an existing theme; it isn’t a complete theme like </w:t>
      </w:r>
      <w:proofErr w:type="spellStart"/>
      <w:r w:rsidRPr="000860CD">
        <w:rPr>
          <w:rStyle w:val="Literal"/>
        </w:rPr>
        <w:t>theme_light</w:t>
      </w:r>
      <w:proofErr w:type="spellEnd"/>
      <w:r w:rsidRPr="000860CD">
        <w:rPr>
          <w:rStyle w:val="Literal"/>
        </w:rPr>
        <w:t>()</w:t>
      </w:r>
      <w:r w:rsidR="009F512D">
        <w:t>, which</w:t>
      </w:r>
      <w:r>
        <w:t xml:space="preserve"> will change the whole look-and-feel of your plot. </w:t>
      </w:r>
      <w:r w:rsidR="009F512D">
        <w:t>In other words, b</w:t>
      </w:r>
      <w:r>
        <w:t xml:space="preserve">y jumping straight into the </w:t>
      </w:r>
      <w:proofErr w:type="gramStart"/>
      <w:r w:rsidRPr="000860CD">
        <w:rPr>
          <w:rStyle w:val="Literal"/>
        </w:rPr>
        <w:t>theme(</w:t>
      </w:r>
      <w:proofErr w:type="gramEnd"/>
      <w:r w:rsidRPr="000860CD">
        <w:rPr>
          <w:rStyle w:val="Literal"/>
        </w:rPr>
        <w:t>)</w:t>
      </w:r>
      <w:r>
        <w:t xml:space="preserve"> function, </w:t>
      </w:r>
      <w:proofErr w:type="spellStart"/>
      <w:r w:rsidR="009F512D" w:rsidRPr="000860CD">
        <w:rPr>
          <w:rStyle w:val="Literal"/>
        </w:rPr>
        <w:t>bbc_style</w:t>
      </w:r>
      <w:proofErr w:type="spellEnd"/>
      <w:r w:rsidR="009F512D" w:rsidRPr="000860CD">
        <w:rPr>
          <w:rStyle w:val="Literal"/>
        </w:rPr>
        <w:t>()</w:t>
      </w:r>
      <w:r w:rsidR="009F512D">
        <w:t xml:space="preserve"> </w:t>
      </w:r>
      <w:r>
        <w:t>make</w:t>
      </w:r>
      <w:r w:rsidR="009F512D">
        <w:t>s</w:t>
      </w:r>
      <w:r>
        <w:t xml:space="preserve"> tweaks to the ggplot defaults. </w:t>
      </w:r>
    </w:p>
    <w:p w14:paraId="34287C9B" w14:textId="1E5602E4" w:rsidR="002E313A" w:rsidRDefault="00B048A3" w:rsidP="001E72D0">
      <w:pPr>
        <w:pStyle w:val="Body"/>
      </w:pPr>
      <w:r>
        <w:t>As you</w:t>
      </w:r>
      <w:ins w:id="347" w:author="Frances" w:date="2023-03-09T12:47:00Z">
        <w:r w:rsidR="0081689F">
          <w:t>’ll</w:t>
        </w:r>
      </w:ins>
      <w:del w:id="348" w:author="Frances" w:date="2023-03-09T12:47:00Z">
        <w:r w:rsidDel="0081689F">
          <w:delText xml:space="preserve"> can</w:delText>
        </w:r>
      </w:del>
      <w:r>
        <w:t xml:space="preserve"> see,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does a lot of tweaking.</w:t>
      </w:r>
      <w:r w:rsidR="009F512D">
        <w:t xml:space="preserve"> L</w:t>
      </w:r>
      <w:r>
        <w:t>et’s go through the changes it makes, section by section.</w:t>
      </w:r>
    </w:p>
    <w:p w14:paraId="10410ADF" w14:textId="77777777" w:rsidR="002E313A" w:rsidRDefault="00B048A3" w:rsidP="001E72D0">
      <w:pPr>
        <w:pStyle w:val="HeadB"/>
      </w:pPr>
      <w:bookmarkStart w:id="349" w:name="_Toc129261298"/>
      <w:bookmarkStart w:id="350" w:name="text-formatting"/>
      <w:bookmarkEnd w:id="135"/>
      <w:r>
        <w:t>Text Formatting</w:t>
      </w:r>
      <w:bookmarkEnd w:id="349"/>
    </w:p>
    <w:p w14:paraId="5852571C" w14:textId="35ED4093" w:rsidR="006E3E31" w:rsidRDefault="00B048A3" w:rsidP="006F18C4">
      <w:pPr>
        <w:pStyle w:val="Body"/>
        <w:rPr>
          <w:ins w:id="351" w:author="Frances" w:date="2023-03-09T12:35:00Z"/>
        </w:rPr>
      </w:pPr>
      <w:r>
        <w:t xml:space="preserve">The first </w:t>
      </w:r>
      <w:r w:rsidR="009F512D">
        <w:t xml:space="preserve">code </w:t>
      </w:r>
      <w:r>
        <w:t>section</w:t>
      </w:r>
      <w:ins w:id="352" w:author="Frances" w:date="2023-03-09T12:47:00Z">
        <w:r w:rsidR="0081689F">
          <w:t xml:space="preserve"> within the </w:t>
        </w:r>
        <w:proofErr w:type="gramStart"/>
        <w:r w:rsidR="0081689F" w:rsidRPr="0081689F">
          <w:rPr>
            <w:rStyle w:val="Literal"/>
            <w:rPrChange w:id="353" w:author="Frances" w:date="2023-03-09T12:47:00Z">
              <w:rPr/>
            </w:rPrChange>
          </w:rPr>
          <w:t>theme(</w:t>
        </w:r>
        <w:proofErr w:type="gramEnd"/>
        <w:r w:rsidR="0081689F" w:rsidRPr="0081689F">
          <w:rPr>
            <w:rStyle w:val="Literal"/>
            <w:rPrChange w:id="354" w:author="Frances" w:date="2023-03-09T12:47:00Z">
              <w:rPr/>
            </w:rPrChange>
          </w:rPr>
          <w:t>)</w:t>
        </w:r>
        <w:r w:rsidR="0081689F">
          <w:t xml:space="preserve"> function</w:t>
        </w:r>
      </w:ins>
      <w:r>
        <w:t xml:space="preserve"> </w:t>
      </w:r>
      <w:r w:rsidR="006B5003">
        <w:t>formats</w:t>
      </w:r>
      <w:r>
        <w:t xml:space="preserve"> </w:t>
      </w:r>
      <w:r w:rsidR="006B5003">
        <w:t xml:space="preserve">the </w:t>
      </w:r>
      <w:r>
        <w:t>text</w:t>
      </w:r>
      <w:ins w:id="355" w:author="Frances" w:date="2023-03-09T12:35:00Z">
        <w:r w:rsidR="006E3E31">
          <w:t>:</w:t>
        </w:r>
      </w:ins>
      <w:del w:id="356" w:author="Frances" w:date="2023-03-09T12:35:00Z">
        <w:r w:rsidDel="006E3E31">
          <w:delText>.</w:delText>
        </w:r>
      </w:del>
      <w:r>
        <w:t xml:space="preserve"> </w:t>
      </w:r>
    </w:p>
    <w:p w14:paraId="659B3667" w14:textId="77777777" w:rsidR="006E3E31" w:rsidRPr="009E46F1" w:rsidRDefault="006E3E31" w:rsidP="006E3E31">
      <w:pPr>
        <w:pStyle w:val="Code"/>
        <w:rPr>
          <w:ins w:id="357" w:author="Frances" w:date="2023-03-09T12:35:00Z"/>
        </w:rPr>
      </w:pPr>
      <w:ins w:id="358" w:author="Frances" w:date="2023-03-09T12:35:00Z">
        <w:r w:rsidRPr="009E46F1">
          <w:t xml:space="preserve">    </w:t>
        </w:r>
        <w:proofErr w:type="spellStart"/>
        <w:proofErr w:type="gramStart"/>
        <w:r w:rsidRPr="009E46F1">
          <w:t>plot.title</w:t>
        </w:r>
        <w:proofErr w:type="spellEnd"/>
        <w:proofErr w:type="gramEnd"/>
        <w:r w:rsidRPr="009E46F1">
          <w:t xml:space="preserve"> = ggplot2::</w:t>
        </w:r>
        <w:proofErr w:type="spellStart"/>
        <w:r w:rsidRPr="009E46F1">
          <w:t>element_text</w:t>
        </w:r>
        <w:proofErr w:type="spellEnd"/>
        <w:r w:rsidRPr="009E46F1">
          <w:t>(</w:t>
        </w:r>
      </w:ins>
    </w:p>
    <w:p w14:paraId="0E82FA38" w14:textId="77777777" w:rsidR="006E3E31" w:rsidRPr="009E46F1" w:rsidRDefault="006E3E31" w:rsidP="006E3E31">
      <w:pPr>
        <w:pStyle w:val="Code"/>
        <w:rPr>
          <w:ins w:id="359" w:author="Frances" w:date="2023-03-09T12:35:00Z"/>
        </w:rPr>
      </w:pPr>
      <w:ins w:id="360" w:author="Frances" w:date="2023-03-09T12:35:00Z">
        <w:r w:rsidRPr="009E46F1">
          <w:t xml:space="preserve">      family = font,</w:t>
        </w:r>
      </w:ins>
    </w:p>
    <w:p w14:paraId="51C5DFEE" w14:textId="77777777" w:rsidR="006E3E31" w:rsidRPr="009E46F1" w:rsidRDefault="006E3E31" w:rsidP="006E3E31">
      <w:pPr>
        <w:pStyle w:val="Code"/>
        <w:rPr>
          <w:ins w:id="361" w:author="Frances" w:date="2023-03-09T12:35:00Z"/>
        </w:rPr>
      </w:pPr>
      <w:ins w:id="362" w:author="Frances" w:date="2023-03-09T12:35:00Z">
        <w:r w:rsidRPr="009E46F1">
          <w:lastRenderedPageBreak/>
          <w:t xml:space="preserve">      size = 28,</w:t>
        </w:r>
      </w:ins>
    </w:p>
    <w:p w14:paraId="2F2C8009" w14:textId="77777777" w:rsidR="006E3E31" w:rsidRPr="009E46F1" w:rsidRDefault="006E3E31" w:rsidP="006E3E31">
      <w:pPr>
        <w:pStyle w:val="Code"/>
        <w:rPr>
          <w:ins w:id="363" w:author="Frances" w:date="2023-03-09T12:35:00Z"/>
        </w:rPr>
      </w:pPr>
      <w:ins w:id="364" w:author="Frances" w:date="2023-03-09T12:35:00Z">
        <w:r w:rsidRPr="009E46F1">
          <w:t xml:space="preserve">      face = "bold",</w:t>
        </w:r>
      </w:ins>
    </w:p>
    <w:p w14:paraId="59389330" w14:textId="77777777" w:rsidR="006E3E31" w:rsidRPr="009E46F1" w:rsidRDefault="006E3E31" w:rsidP="006E3E31">
      <w:pPr>
        <w:pStyle w:val="Code"/>
        <w:rPr>
          <w:ins w:id="365" w:author="Frances" w:date="2023-03-09T12:35:00Z"/>
        </w:rPr>
      </w:pPr>
      <w:ins w:id="366" w:author="Frances" w:date="2023-03-09T12:35:00Z">
        <w:r w:rsidRPr="009E46F1">
          <w:t xml:space="preserve">      color = "#222222"</w:t>
        </w:r>
      </w:ins>
    </w:p>
    <w:p w14:paraId="6A7381EF" w14:textId="77777777" w:rsidR="006E3E31" w:rsidRPr="009E46F1" w:rsidRDefault="006E3E31" w:rsidP="006E3E31">
      <w:pPr>
        <w:pStyle w:val="Code"/>
        <w:rPr>
          <w:ins w:id="367" w:author="Frances" w:date="2023-03-09T12:35:00Z"/>
        </w:rPr>
      </w:pPr>
      <w:ins w:id="368" w:author="Frances" w:date="2023-03-09T12:35:00Z">
        <w:r w:rsidRPr="009E46F1">
          <w:t xml:space="preserve">    ),</w:t>
        </w:r>
      </w:ins>
    </w:p>
    <w:p w14:paraId="6C4CA46F" w14:textId="77777777" w:rsidR="006E3E31" w:rsidRPr="009E46F1" w:rsidRDefault="006E3E31" w:rsidP="006E3E31">
      <w:pPr>
        <w:pStyle w:val="Code"/>
        <w:rPr>
          <w:ins w:id="369" w:author="Frances" w:date="2023-03-09T12:35:00Z"/>
        </w:rPr>
      </w:pPr>
      <w:ins w:id="370" w:author="Frances" w:date="2023-03-09T12:35:00Z">
        <w:r w:rsidRPr="009E46F1">
          <w:t xml:space="preserve">    </w:t>
        </w:r>
        <w:proofErr w:type="spellStart"/>
        <w:proofErr w:type="gramStart"/>
        <w:r w:rsidRPr="009E46F1">
          <w:t>plot.subtitle</w:t>
        </w:r>
        <w:proofErr w:type="spellEnd"/>
        <w:proofErr w:type="gramEnd"/>
        <w:r w:rsidRPr="009E46F1">
          <w:t xml:space="preserve"> = ggplot2::</w:t>
        </w:r>
        <w:proofErr w:type="spellStart"/>
        <w:r w:rsidRPr="009E46F1">
          <w:t>element_text</w:t>
        </w:r>
        <w:proofErr w:type="spellEnd"/>
        <w:r w:rsidRPr="009E46F1">
          <w:t>(</w:t>
        </w:r>
      </w:ins>
    </w:p>
    <w:p w14:paraId="534D24C5" w14:textId="77777777" w:rsidR="006E3E31" w:rsidRPr="009E46F1" w:rsidRDefault="006E3E31" w:rsidP="006E3E31">
      <w:pPr>
        <w:pStyle w:val="Code"/>
        <w:rPr>
          <w:ins w:id="371" w:author="Frances" w:date="2023-03-09T12:35:00Z"/>
        </w:rPr>
      </w:pPr>
      <w:ins w:id="372" w:author="Frances" w:date="2023-03-09T12:35:00Z">
        <w:r w:rsidRPr="009E46F1">
          <w:t xml:space="preserve">      family = font,</w:t>
        </w:r>
      </w:ins>
    </w:p>
    <w:p w14:paraId="51886984" w14:textId="77777777" w:rsidR="006E3E31" w:rsidRPr="009E46F1" w:rsidRDefault="006E3E31" w:rsidP="006E3E31">
      <w:pPr>
        <w:pStyle w:val="Code"/>
        <w:rPr>
          <w:ins w:id="373" w:author="Frances" w:date="2023-03-09T12:35:00Z"/>
        </w:rPr>
      </w:pPr>
      <w:ins w:id="374" w:author="Frances" w:date="2023-03-09T12:35:00Z">
        <w:r w:rsidRPr="009E46F1">
          <w:t xml:space="preserve">      size = 22,</w:t>
        </w:r>
      </w:ins>
    </w:p>
    <w:p w14:paraId="7944BF85" w14:textId="77777777" w:rsidR="006E3E31" w:rsidRPr="009E46F1" w:rsidRDefault="006E3E31" w:rsidP="006E3E31">
      <w:pPr>
        <w:pStyle w:val="Code"/>
        <w:rPr>
          <w:ins w:id="375" w:author="Frances" w:date="2023-03-09T12:35:00Z"/>
        </w:rPr>
      </w:pPr>
      <w:ins w:id="376" w:author="Frances" w:date="2023-03-09T12:35:00Z">
        <w:r w:rsidRPr="009E46F1">
          <w:t xml:space="preserve">      margin = ggplot</w:t>
        </w:r>
        <w:proofErr w:type="gramStart"/>
        <w:r w:rsidRPr="009E46F1">
          <w:t>2::</w:t>
        </w:r>
        <w:proofErr w:type="gramEnd"/>
        <w:r w:rsidRPr="009E46F1">
          <w:t>margin(9, 0, 9, 0)</w:t>
        </w:r>
      </w:ins>
    </w:p>
    <w:p w14:paraId="5D7457F6" w14:textId="77777777" w:rsidR="006E3E31" w:rsidRPr="009E46F1" w:rsidRDefault="006E3E31" w:rsidP="006E3E31">
      <w:pPr>
        <w:pStyle w:val="Code"/>
        <w:rPr>
          <w:ins w:id="377" w:author="Frances" w:date="2023-03-09T12:35:00Z"/>
        </w:rPr>
      </w:pPr>
      <w:ins w:id="378" w:author="Frances" w:date="2023-03-09T12:35:00Z">
        <w:r w:rsidRPr="009E46F1">
          <w:t xml:space="preserve">    ),</w:t>
        </w:r>
      </w:ins>
    </w:p>
    <w:p w14:paraId="535F61F1" w14:textId="77777777" w:rsidR="006E3E31" w:rsidRPr="009E46F1" w:rsidRDefault="006E3E31" w:rsidP="006E3E31">
      <w:pPr>
        <w:pStyle w:val="Code"/>
        <w:rPr>
          <w:ins w:id="379" w:author="Frances" w:date="2023-03-09T12:35:00Z"/>
        </w:rPr>
      </w:pPr>
      <w:ins w:id="380" w:author="Frances" w:date="2023-03-09T12:35:00Z">
        <w:r w:rsidRPr="009E46F1">
          <w:t xml:space="preserve">    </w:t>
        </w:r>
        <w:proofErr w:type="spellStart"/>
        <w:proofErr w:type="gramStart"/>
        <w:r w:rsidRPr="009E46F1">
          <w:t>plot.caption</w:t>
        </w:r>
        <w:proofErr w:type="spellEnd"/>
        <w:proofErr w:type="gramEnd"/>
        <w:r w:rsidRPr="009E46F1">
          <w:t xml:space="preserve"> = ggplot2::</w:t>
        </w:r>
        <w:proofErr w:type="spellStart"/>
        <w:r w:rsidRPr="009E46F1">
          <w:t>element_blank</w:t>
        </w:r>
        <w:proofErr w:type="spellEnd"/>
        <w:r w:rsidRPr="009E46F1">
          <w:t>(),</w:t>
        </w:r>
      </w:ins>
    </w:p>
    <w:p w14:paraId="0D3D31C5" w14:textId="77777777" w:rsidR="006E3E31" w:rsidRPr="009E46F1" w:rsidRDefault="006E3E31" w:rsidP="006E3E31">
      <w:pPr>
        <w:pStyle w:val="Code"/>
        <w:rPr>
          <w:ins w:id="381" w:author="Frances" w:date="2023-03-09T12:35:00Z"/>
        </w:rPr>
      </w:pPr>
      <w:ins w:id="382" w:author="Frances" w:date="2023-03-09T12:35:00Z">
        <w:r w:rsidRPr="009E46F1">
          <w:t xml:space="preserve">    </w:t>
        </w:r>
      </w:ins>
    </w:p>
    <w:p w14:paraId="2A4AC835" w14:textId="55C9ACBA" w:rsidR="002E313A" w:rsidDel="006E3E31" w:rsidRDefault="009F512D" w:rsidP="006F18C4">
      <w:pPr>
        <w:pStyle w:val="Body"/>
        <w:rPr>
          <w:moveFrom w:id="383" w:author="Frances" w:date="2023-03-09T12:44:00Z"/>
        </w:rPr>
      </w:pPr>
      <w:moveFromRangeStart w:id="384" w:author="Frances" w:date="2023-03-09T12:44:00Z" w:name="move129258305"/>
      <w:moveFrom w:id="385" w:author="Frances" w:date="2023-03-09T12:44:00Z">
        <w:r w:rsidDel="006E3E31">
          <w:t>I</w:t>
        </w:r>
        <w:r w:rsidR="00B048A3" w:rsidDel="006E3E31">
          <w:t xml:space="preserve">t defines a variable called </w:t>
        </w:r>
        <w:r w:rsidR="00B048A3" w:rsidRPr="00BF11C0" w:rsidDel="006E3E31">
          <w:rPr>
            <w:rStyle w:val="Literal"/>
          </w:rPr>
          <w:t>font</w:t>
        </w:r>
        <w:r w:rsidR="00B048A3" w:rsidDel="006E3E31">
          <w:t xml:space="preserve"> and assigns it the value </w:t>
        </w:r>
        <w:r w:rsidR="00B048A3" w:rsidRPr="00BF11C0" w:rsidDel="006E3E31">
          <w:rPr>
            <w:rStyle w:val="Literal"/>
          </w:rPr>
          <w:t>Helvetica</w:t>
        </w:r>
        <w:r w:rsidR="006F18C4" w:rsidDel="006E3E31">
          <w:t xml:space="preserve">. </w:t>
        </w:r>
        <w:r w:rsidR="00B048A3" w:rsidDel="006E3E31">
          <w:t>This allows later sections to simply write</w:t>
        </w:r>
        <w:r w:rsidR="00B048A3" w:rsidRPr="006B5003" w:rsidDel="006E3E31">
          <w:t xml:space="preserve"> </w:t>
        </w:r>
        <w:r w:rsidR="00B048A3" w:rsidRPr="00BF11C0" w:rsidDel="006E3E31">
          <w:rPr>
            <w:rStyle w:val="Literal"/>
          </w:rPr>
          <w:t>font</w:t>
        </w:r>
        <w:r w:rsidR="00B048A3" w:rsidDel="006E3E31">
          <w:t xml:space="preserve"> rather than repeating </w:t>
        </w:r>
        <w:r w:rsidR="00B048A3" w:rsidRPr="00BF11C0" w:rsidDel="006E3E31">
          <w:rPr>
            <w:rStyle w:val="Literal"/>
          </w:rPr>
          <w:t>Helvetica</w:t>
        </w:r>
        <w:r w:rsidR="00B048A3" w:rsidDel="006E3E31">
          <w:t xml:space="preserve"> over and over again. </w:t>
        </w:r>
        <w:r w:rsidR="006B5003" w:rsidDel="006E3E31">
          <w:t>Also</w:t>
        </w:r>
        <w:r w:rsidR="00B048A3" w:rsidDel="006E3E31">
          <w:t xml:space="preserve">, if the </w:t>
        </w:r>
        <w:r w:rsidR="006B5003" w:rsidDel="006E3E31">
          <w:t xml:space="preserve">BBC </w:t>
        </w:r>
        <w:r w:rsidR="00B048A3" w:rsidDel="006E3E31">
          <w:t xml:space="preserve">team ever wanted to use a different font, they could change </w:t>
        </w:r>
        <w:r w:rsidR="00B048A3" w:rsidRPr="001925BB" w:rsidDel="006E3E31">
          <w:rPr>
            <w:rStyle w:val="Literal"/>
          </w:rPr>
          <w:t>Helvetica</w:t>
        </w:r>
        <w:r w:rsidR="00B048A3" w:rsidDel="006E3E31">
          <w:t xml:space="preserve"> to, say, </w:t>
        </w:r>
        <w:r w:rsidR="00B048A3" w:rsidRPr="001925BB" w:rsidDel="006E3E31">
          <w:rPr>
            <w:rStyle w:val="Literal"/>
          </w:rPr>
          <w:t>Comic Sans</w:t>
        </w:r>
        <w:r w:rsidR="00B048A3" w:rsidDel="006E3E31">
          <w:t xml:space="preserve"> and </w:t>
        </w:r>
        <w:r w:rsidR="006B5003" w:rsidDel="006E3E31">
          <w:t>update the font of</w:t>
        </w:r>
        <w:r w:rsidR="00B048A3" w:rsidDel="006E3E31">
          <w:t xml:space="preserve"> all BBC plots (</w:t>
        </w:r>
        <w:r w:rsidR="006B5003" w:rsidDel="006E3E31">
          <w:t xml:space="preserve">though </w:t>
        </w:r>
        <w:r w:rsidR="00B048A3" w:rsidDel="006E3E31">
          <w:t>I suspect higher-ups at the BBC might not be on board).</w:t>
        </w:r>
      </w:moveFrom>
    </w:p>
    <w:moveFromRangeEnd w:id="384"/>
    <w:p w14:paraId="273992C2" w14:textId="7166A6A2" w:rsidR="002E313A" w:rsidRDefault="00B048A3" w:rsidP="001E72D0">
      <w:pPr>
        <w:pStyle w:val="Body"/>
      </w:pPr>
      <w:del w:id="386" w:author="Frances" w:date="2023-03-09T12:47:00Z">
        <w:r w:rsidDel="0081689F">
          <w:delText>Subsequent pieces of this section</w:delText>
        </w:r>
      </w:del>
      <w:ins w:id="387" w:author="Frances" w:date="2023-03-09T12:47:00Z">
        <w:r w:rsidR="0081689F">
          <w:t>To</w:t>
        </w:r>
      </w:ins>
      <w:r>
        <w:t xml:space="preserve"> make changes to the title, subtitle, and caption</w:t>
      </w:r>
      <w:ins w:id="388" w:author="Frances" w:date="2023-03-09T12:47:00Z">
        <w:r w:rsidR="0081689F">
          <w:t>, it uses</w:t>
        </w:r>
      </w:ins>
      <w:r w:rsidR="00A446F7">
        <w:t xml:space="preserve"> </w:t>
      </w:r>
      <w:r>
        <w:t>us</w:t>
      </w:r>
      <w:r w:rsidR="00A446F7">
        <w:t>ing</w:t>
      </w:r>
      <w:r>
        <w:t xml:space="preserve"> </w:t>
      </w:r>
      <w:r w:rsidR="00A446F7">
        <w:t xml:space="preserve">the </w:t>
      </w:r>
      <w:r>
        <w:t>follow</w:t>
      </w:r>
      <w:r w:rsidR="00A446F7">
        <w:t>ing pattern</w:t>
      </w:r>
      <w:r>
        <w:t>:</w:t>
      </w:r>
    </w:p>
    <w:p w14:paraId="147A1684" w14:textId="458DFF1B" w:rsidR="005852F2" w:rsidRDefault="00B048A3" w:rsidP="00C76CA4">
      <w:pPr>
        <w:pStyle w:val="Code"/>
      </w:pPr>
      <w:r w:rsidRPr="00BF11C0">
        <w:rPr>
          <w:rStyle w:val="LiteralItalic"/>
        </w:rPr>
        <w:t>AREA_OF_CHART</w:t>
      </w:r>
      <w:r w:rsidRPr="00BF11C0">
        <w:t xml:space="preserve"> </w:t>
      </w:r>
      <w:r w:rsidRPr="00C76CA4">
        <w:rPr>
          <w:rStyle w:val="OtherTok"/>
          <w:rFonts w:ascii="Courier" w:hAnsi="Courier"/>
          <w:color w:val="000000"/>
          <w:sz w:val="17"/>
          <w:shd w:val="clear" w:color="auto" w:fill="auto"/>
        </w:rPr>
        <w:t>=</w:t>
      </w:r>
      <w:r w:rsidRPr="00BF11C0">
        <w:t xml:space="preserve"> </w:t>
      </w:r>
      <w:r w:rsidRPr="00BF11C0">
        <w:rPr>
          <w:rStyle w:val="LiteralItalic"/>
        </w:rPr>
        <w:t>ELEMENT_</w:t>
      </w:r>
      <w:proofErr w:type="gramStart"/>
      <w:r w:rsidRPr="00BF11C0">
        <w:rPr>
          <w:rStyle w:val="LiteralItalic"/>
        </w:rPr>
        <w:t>TYPE</w:t>
      </w:r>
      <w:r w:rsidRPr="00BF11C0">
        <w:t>(</w:t>
      </w:r>
      <w:proofErr w:type="gramEnd"/>
    </w:p>
    <w:p w14:paraId="2ABE7C81" w14:textId="73809708" w:rsidR="005852F2" w:rsidRDefault="00B048A3" w:rsidP="00C76CA4">
      <w:pPr>
        <w:pStyle w:val="Code"/>
      </w:pPr>
      <w:r w:rsidRPr="00BF11C0">
        <w:t xml:space="preserve">  </w:t>
      </w:r>
      <w:r w:rsidRPr="00BF11C0">
        <w:rPr>
          <w:rStyle w:val="LiteralItalic"/>
        </w:rPr>
        <w:t>PROPERTY</w:t>
      </w:r>
      <w:r w:rsidRPr="00C76CA4">
        <w:rPr>
          <w:rStyle w:val="AttributeTok"/>
          <w:rFonts w:ascii="Courier" w:hAnsi="Courier"/>
          <w:color w:val="000000"/>
          <w:sz w:val="17"/>
          <w:shd w:val="clear" w:color="auto" w:fill="auto"/>
        </w:rPr>
        <w:t xml:space="preserve"> =</w:t>
      </w:r>
      <w:r w:rsidRPr="00BF11C0">
        <w:t xml:space="preserve"> </w:t>
      </w:r>
      <w:r w:rsidRPr="00BF11C0">
        <w:rPr>
          <w:rStyle w:val="LiteralItalic"/>
        </w:rPr>
        <w:t>VALUE</w:t>
      </w:r>
    </w:p>
    <w:p w14:paraId="66BFEAED" w14:textId="77777777" w:rsidR="002E313A" w:rsidRPr="00C76CA4" w:rsidRDefault="00B048A3" w:rsidP="00C76CA4">
      <w:pPr>
        <w:pStyle w:val="Code"/>
      </w:pPr>
      <w:r w:rsidRPr="00BF11C0">
        <w:t>)</w:t>
      </w:r>
    </w:p>
    <w:p w14:paraId="46C3CCD3" w14:textId="65D0630A" w:rsidR="009E46F1" w:rsidRPr="009E46F1" w:rsidDel="00E01C17" w:rsidRDefault="00B048A3" w:rsidP="009E46F1">
      <w:pPr>
        <w:pStyle w:val="Code"/>
        <w:rPr>
          <w:del w:id="389" w:author="Frances" w:date="2023-03-09T12:33:00Z"/>
          <w:moveTo w:id="390" w:author="Frances" w:date="2023-03-09T11:46:00Z"/>
        </w:rPr>
      </w:pPr>
      <w:del w:id="391" w:author="Frances" w:date="2023-03-09T12:32:00Z">
        <w:r w:rsidDel="00E01C17">
          <w:delText>We begin by selecting an area of the chart (f</w:delText>
        </w:r>
      </w:del>
      <w:del w:id="392" w:author="Frances" w:date="2023-03-09T12:33:00Z">
        <w:r w:rsidDel="00E01C17">
          <w:delText xml:space="preserve">or example, </w:delText>
        </w:r>
        <w:r w:rsidRPr="00C76CA4" w:rsidDel="00E01C17">
          <w:rPr>
            <w:rStyle w:val="Literal"/>
          </w:rPr>
          <w:delText>plot.title</w:delText>
        </w:r>
      </w:del>
      <w:del w:id="393" w:author="Frances" w:date="2023-03-09T12:32:00Z">
        <w:r w:rsidDel="00E01C17">
          <w:delText>)</w:delText>
        </w:r>
      </w:del>
      <w:del w:id="394" w:author="Frances" w:date="2023-03-09T11:45:00Z">
        <w:r w:rsidDel="009E46F1">
          <w:delText>.</w:delText>
        </w:r>
      </w:del>
      <w:moveToRangeStart w:id="395" w:author="Frances" w:date="2023-03-09T11:46:00Z" w:name="move129254777"/>
      <w:moveTo w:id="396" w:author="Frances" w:date="2023-03-09T11:46:00Z">
        <w:del w:id="397" w:author="Frances" w:date="2023-03-09T12:33:00Z">
          <w:r w:rsidR="009E46F1" w:rsidRPr="009E46F1" w:rsidDel="00E01C17">
            <w:delText xml:space="preserve">penguins_plot </w:delText>
          </w:r>
          <w:r w:rsidR="009E46F1" w:rsidRPr="009E46F1" w:rsidDel="00E01C17">
            <w:rPr>
              <w:rPrChange w:id="398" w:author="Frances" w:date="2023-03-09T11:46:00Z">
                <w:rPr>
                  <w:rStyle w:val="SpecialCharTok"/>
                  <w:rFonts w:ascii="Courier" w:hAnsi="Courier"/>
                  <w:sz w:val="17"/>
                  <w:shd w:val="clear" w:color="auto" w:fill="auto"/>
                </w:rPr>
              </w:rPrChange>
            </w:rPr>
            <w:delText>+</w:delText>
          </w:r>
        </w:del>
      </w:moveTo>
    </w:p>
    <w:p w14:paraId="60959E28" w14:textId="198379A7" w:rsidR="009E46F1" w:rsidRPr="009E46F1" w:rsidDel="00E01C17" w:rsidRDefault="009E46F1" w:rsidP="009E46F1">
      <w:pPr>
        <w:pStyle w:val="Code"/>
        <w:rPr>
          <w:del w:id="399" w:author="Frances" w:date="2023-03-09T12:33:00Z"/>
          <w:moveTo w:id="400" w:author="Frances" w:date="2023-03-09T11:46:00Z"/>
        </w:rPr>
      </w:pPr>
      <w:moveTo w:id="401" w:author="Frances" w:date="2023-03-09T11:46:00Z">
        <w:del w:id="402" w:author="Frances" w:date="2023-03-09T12:33:00Z">
          <w:r w:rsidRPr="009E46F1" w:rsidDel="00E01C17">
            <w:delText xml:space="preserve">  </w:delText>
          </w:r>
          <w:r w:rsidRPr="009E46F1" w:rsidDel="00E01C17">
            <w:rPr>
              <w:rPrChange w:id="403" w:author="Frances" w:date="2023-03-09T11:46:00Z">
                <w:rPr>
                  <w:rStyle w:val="FunctionTok"/>
                  <w:rFonts w:ascii="Courier" w:hAnsi="Courier"/>
                  <w:sz w:val="17"/>
                  <w:shd w:val="clear" w:color="auto" w:fill="auto"/>
                </w:rPr>
              </w:rPrChange>
            </w:rPr>
            <w:delText>theme</w:delText>
          </w:r>
          <w:r w:rsidRPr="009E46F1" w:rsidDel="00E01C17">
            <w:delText>(</w:delText>
          </w:r>
        </w:del>
      </w:moveTo>
    </w:p>
    <w:p w14:paraId="66E146C3" w14:textId="3B077552" w:rsidR="009E46F1" w:rsidRPr="009E46F1" w:rsidDel="00E01C17" w:rsidRDefault="009E46F1" w:rsidP="009E46F1">
      <w:pPr>
        <w:pStyle w:val="Code"/>
        <w:rPr>
          <w:del w:id="404" w:author="Frances" w:date="2023-03-09T12:33:00Z"/>
          <w:moveTo w:id="405" w:author="Frances" w:date="2023-03-09T11:46:00Z"/>
        </w:rPr>
      </w:pPr>
      <w:moveTo w:id="406" w:author="Frances" w:date="2023-03-09T11:46:00Z">
        <w:del w:id="407" w:author="Frances" w:date="2023-03-09T12:33:00Z">
          <w:r w:rsidRPr="009E46F1" w:rsidDel="00E01C17">
            <w:delText xml:space="preserve">    </w:delText>
          </w:r>
          <w:r w:rsidRPr="009E46F1" w:rsidDel="00E01C17">
            <w:rPr>
              <w:rPrChange w:id="408" w:author="Frances" w:date="2023-03-09T11:46:00Z">
                <w:rPr>
                  <w:rStyle w:val="AttributeTok"/>
                  <w:rFonts w:ascii="Courier" w:hAnsi="Courier"/>
                  <w:color w:val="000000"/>
                  <w:sz w:val="17"/>
                  <w:shd w:val="clear" w:color="auto" w:fill="auto"/>
                </w:rPr>
              </w:rPrChange>
            </w:rPr>
            <w:delText>plot.title =</w:delText>
          </w:r>
          <w:r w:rsidRPr="009E46F1" w:rsidDel="00E01C17">
            <w:delText xml:space="preserve"> </w:delText>
          </w:r>
          <w:r w:rsidRPr="009E46F1" w:rsidDel="00E01C17">
            <w:rPr>
              <w:rPrChange w:id="409" w:author="Frances" w:date="2023-03-09T11:46:00Z">
                <w:rPr>
                  <w:rStyle w:val="FunctionTok"/>
                  <w:rFonts w:ascii="Courier" w:hAnsi="Courier"/>
                  <w:sz w:val="17"/>
                  <w:shd w:val="clear" w:color="auto" w:fill="auto"/>
                </w:rPr>
              </w:rPrChange>
            </w:rPr>
            <w:delText>element_text</w:delText>
          </w:r>
          <w:r w:rsidRPr="009E46F1" w:rsidDel="00E01C17">
            <w:delText>(</w:delText>
          </w:r>
        </w:del>
      </w:moveTo>
    </w:p>
    <w:p w14:paraId="6B6485B2" w14:textId="30337255" w:rsidR="009E46F1" w:rsidRPr="009E46F1" w:rsidDel="00E01C17" w:rsidRDefault="009E46F1" w:rsidP="009E46F1">
      <w:pPr>
        <w:pStyle w:val="Code"/>
        <w:rPr>
          <w:del w:id="410" w:author="Frances" w:date="2023-03-09T12:33:00Z"/>
          <w:moveTo w:id="411" w:author="Frances" w:date="2023-03-09T11:46:00Z"/>
        </w:rPr>
      </w:pPr>
      <w:moveTo w:id="412" w:author="Frances" w:date="2023-03-09T11:46:00Z">
        <w:del w:id="413" w:author="Frances" w:date="2023-03-09T12:33:00Z">
          <w:r w:rsidRPr="009E46F1" w:rsidDel="00E01C17">
            <w:delText xml:space="preserve">      </w:delText>
          </w:r>
          <w:r w:rsidRPr="009E46F1" w:rsidDel="00E01C17">
            <w:rPr>
              <w:rPrChange w:id="414" w:author="Frances" w:date="2023-03-09T11:46:00Z">
                <w:rPr>
                  <w:rStyle w:val="AttributeTok"/>
                  <w:rFonts w:ascii="Courier" w:hAnsi="Courier"/>
                  <w:color w:val="000000"/>
                  <w:sz w:val="17"/>
                  <w:shd w:val="clear" w:color="auto" w:fill="auto"/>
                </w:rPr>
              </w:rPrChange>
            </w:rPr>
            <w:delText>family =</w:delText>
          </w:r>
          <w:r w:rsidRPr="009E46F1" w:rsidDel="00E01C17">
            <w:delText xml:space="preserve"> font,</w:delText>
          </w:r>
        </w:del>
      </w:moveTo>
    </w:p>
    <w:p w14:paraId="0A69FC39" w14:textId="1DFB911D" w:rsidR="009E46F1" w:rsidRPr="009E46F1" w:rsidDel="00E01C17" w:rsidRDefault="009E46F1" w:rsidP="009E46F1">
      <w:pPr>
        <w:pStyle w:val="Code"/>
        <w:rPr>
          <w:del w:id="415" w:author="Frances" w:date="2023-03-09T12:33:00Z"/>
          <w:moveTo w:id="416" w:author="Frances" w:date="2023-03-09T11:46:00Z"/>
        </w:rPr>
      </w:pPr>
      <w:moveTo w:id="417" w:author="Frances" w:date="2023-03-09T11:46:00Z">
        <w:del w:id="418" w:author="Frances" w:date="2023-03-09T12:33:00Z">
          <w:r w:rsidRPr="009E46F1" w:rsidDel="00E01C17">
            <w:delText xml:space="preserve">      </w:delText>
          </w:r>
          <w:r w:rsidRPr="009E46F1" w:rsidDel="00E01C17">
            <w:rPr>
              <w:rPrChange w:id="419" w:author="Frances" w:date="2023-03-09T11:46:00Z">
                <w:rPr>
                  <w:rStyle w:val="AttributeTok"/>
                  <w:rFonts w:ascii="Courier" w:hAnsi="Courier"/>
                  <w:color w:val="000000"/>
                  <w:sz w:val="17"/>
                  <w:shd w:val="clear" w:color="auto" w:fill="auto"/>
                </w:rPr>
              </w:rPrChange>
            </w:rPr>
            <w:delText>size =</w:delText>
          </w:r>
          <w:r w:rsidRPr="009E46F1" w:rsidDel="00E01C17">
            <w:delText xml:space="preserve"> </w:delText>
          </w:r>
          <w:r w:rsidRPr="009E46F1" w:rsidDel="00E01C17">
            <w:rPr>
              <w:rPrChange w:id="420" w:author="Frances" w:date="2023-03-09T11:46:00Z">
                <w:rPr>
                  <w:rStyle w:val="DecValTok"/>
                  <w:rFonts w:ascii="Courier" w:hAnsi="Courier"/>
                  <w:color w:val="000000"/>
                  <w:sz w:val="17"/>
                  <w:shd w:val="clear" w:color="auto" w:fill="auto"/>
                </w:rPr>
              </w:rPrChange>
            </w:rPr>
            <w:delText>28</w:delText>
          </w:r>
          <w:r w:rsidRPr="009E46F1" w:rsidDel="00E01C17">
            <w:delText>,</w:delText>
          </w:r>
        </w:del>
      </w:moveTo>
    </w:p>
    <w:p w14:paraId="1EFDC23E" w14:textId="2EE95FF0" w:rsidR="009E46F1" w:rsidRPr="009E46F1" w:rsidDel="00E01C17" w:rsidRDefault="009E46F1" w:rsidP="009E46F1">
      <w:pPr>
        <w:pStyle w:val="Code"/>
        <w:rPr>
          <w:del w:id="421" w:author="Frances" w:date="2023-03-09T12:33:00Z"/>
          <w:moveTo w:id="422" w:author="Frances" w:date="2023-03-09T11:46:00Z"/>
        </w:rPr>
      </w:pPr>
      <w:moveTo w:id="423" w:author="Frances" w:date="2023-03-09T11:46:00Z">
        <w:del w:id="424" w:author="Frances" w:date="2023-03-09T12:33:00Z">
          <w:r w:rsidRPr="009E46F1" w:rsidDel="00E01C17">
            <w:delText xml:space="preserve">      </w:delText>
          </w:r>
          <w:r w:rsidRPr="009E46F1" w:rsidDel="00E01C17">
            <w:rPr>
              <w:rPrChange w:id="425" w:author="Frances" w:date="2023-03-09T11:46:00Z">
                <w:rPr>
                  <w:rStyle w:val="AttributeTok"/>
                  <w:rFonts w:ascii="Courier" w:hAnsi="Courier"/>
                  <w:color w:val="000000"/>
                  <w:sz w:val="17"/>
                  <w:shd w:val="clear" w:color="auto" w:fill="auto"/>
                </w:rPr>
              </w:rPrChange>
            </w:rPr>
            <w:delText>face =</w:delText>
          </w:r>
          <w:r w:rsidRPr="009E46F1" w:rsidDel="00E01C17">
            <w:delText xml:space="preserve"> </w:delText>
          </w:r>
          <w:r w:rsidRPr="009E46F1" w:rsidDel="00E01C17">
            <w:rPr>
              <w:rPrChange w:id="426" w:author="Frances" w:date="2023-03-09T11:46:00Z">
                <w:rPr>
                  <w:rStyle w:val="StringTok"/>
                  <w:rFonts w:ascii="Courier" w:hAnsi="Courier"/>
                  <w:color w:val="000000"/>
                  <w:sz w:val="17"/>
                  <w:shd w:val="clear" w:color="auto" w:fill="auto"/>
                </w:rPr>
              </w:rPrChange>
            </w:rPr>
            <w:delText>"bold"</w:delText>
          </w:r>
          <w:r w:rsidRPr="009E46F1" w:rsidDel="00E01C17">
            <w:delText>,</w:delText>
          </w:r>
        </w:del>
      </w:moveTo>
    </w:p>
    <w:p w14:paraId="08118C75" w14:textId="1D15B484" w:rsidR="009E46F1" w:rsidRPr="009E46F1" w:rsidDel="00E01C17" w:rsidRDefault="009E46F1" w:rsidP="009E46F1">
      <w:pPr>
        <w:pStyle w:val="Code"/>
        <w:rPr>
          <w:del w:id="427" w:author="Frances" w:date="2023-03-09T12:33:00Z"/>
          <w:moveTo w:id="428" w:author="Frances" w:date="2023-03-09T11:46:00Z"/>
        </w:rPr>
      </w:pPr>
      <w:moveTo w:id="429" w:author="Frances" w:date="2023-03-09T11:46:00Z">
        <w:del w:id="430" w:author="Frances" w:date="2023-03-09T12:33:00Z">
          <w:r w:rsidRPr="009E46F1" w:rsidDel="00E01C17">
            <w:delText xml:space="preserve">      </w:delText>
          </w:r>
          <w:r w:rsidRPr="009E46F1" w:rsidDel="00E01C17">
            <w:rPr>
              <w:rPrChange w:id="431" w:author="Frances" w:date="2023-03-09T11:46:00Z">
                <w:rPr>
                  <w:rStyle w:val="AttributeTok"/>
                  <w:rFonts w:ascii="Courier" w:hAnsi="Courier"/>
                  <w:color w:val="000000"/>
                  <w:sz w:val="17"/>
                  <w:shd w:val="clear" w:color="auto" w:fill="auto"/>
                </w:rPr>
              </w:rPrChange>
            </w:rPr>
            <w:delText>color =</w:delText>
          </w:r>
          <w:r w:rsidRPr="009E46F1" w:rsidDel="00E01C17">
            <w:delText xml:space="preserve"> </w:delText>
          </w:r>
          <w:r w:rsidRPr="009E46F1" w:rsidDel="00E01C17">
            <w:rPr>
              <w:rPrChange w:id="432" w:author="Frances" w:date="2023-03-09T11:46:00Z">
                <w:rPr>
                  <w:rStyle w:val="StringTok"/>
                  <w:rFonts w:ascii="Courier" w:hAnsi="Courier"/>
                  <w:color w:val="000000"/>
                  <w:sz w:val="17"/>
                  <w:shd w:val="clear" w:color="auto" w:fill="auto"/>
                </w:rPr>
              </w:rPrChange>
            </w:rPr>
            <w:delText>"#222222"</w:delText>
          </w:r>
        </w:del>
      </w:moveTo>
    </w:p>
    <w:p w14:paraId="2446265E" w14:textId="6FE972D4" w:rsidR="009E46F1" w:rsidRPr="009E46F1" w:rsidDel="00E01C17" w:rsidRDefault="009E46F1" w:rsidP="009E46F1">
      <w:pPr>
        <w:pStyle w:val="Code"/>
        <w:rPr>
          <w:del w:id="433" w:author="Frances" w:date="2023-03-09T12:33:00Z"/>
          <w:moveTo w:id="434" w:author="Frances" w:date="2023-03-09T11:46:00Z"/>
        </w:rPr>
      </w:pPr>
      <w:moveTo w:id="435" w:author="Frances" w:date="2023-03-09T11:46:00Z">
        <w:del w:id="436" w:author="Frances" w:date="2023-03-09T12:33:00Z">
          <w:r w:rsidRPr="009E46F1" w:rsidDel="00E01C17">
            <w:delText xml:space="preserve">    ),</w:delText>
          </w:r>
        </w:del>
      </w:moveTo>
    </w:p>
    <w:p w14:paraId="323AB107" w14:textId="252856A9" w:rsidR="009E46F1" w:rsidRPr="009E46F1" w:rsidDel="00E01C17" w:rsidRDefault="009E46F1" w:rsidP="009E46F1">
      <w:pPr>
        <w:pStyle w:val="Code"/>
        <w:rPr>
          <w:del w:id="437" w:author="Frances" w:date="2023-03-09T12:32:00Z"/>
          <w:moveTo w:id="438" w:author="Frances" w:date="2023-03-09T11:46:00Z"/>
        </w:rPr>
      </w:pPr>
      <w:moveTo w:id="439" w:author="Frances" w:date="2023-03-09T11:46:00Z">
        <w:del w:id="440" w:author="Frances" w:date="2023-03-09T12:32:00Z">
          <w:r w:rsidRPr="009E46F1" w:rsidDel="00E01C17">
            <w:delText xml:space="preserve">    </w:delText>
          </w:r>
          <w:r w:rsidRPr="009E46F1" w:rsidDel="00E01C17">
            <w:rPr>
              <w:rPrChange w:id="441" w:author="Frances" w:date="2023-03-09T11:46:00Z">
                <w:rPr>
                  <w:rStyle w:val="AttributeTok"/>
                  <w:rFonts w:ascii="Courier" w:hAnsi="Courier"/>
                  <w:color w:val="000000"/>
                  <w:sz w:val="17"/>
                  <w:shd w:val="clear" w:color="auto" w:fill="auto"/>
                </w:rPr>
              </w:rPrChange>
            </w:rPr>
            <w:delText>plot.subtitle =</w:delText>
          </w:r>
          <w:r w:rsidRPr="009E46F1" w:rsidDel="00E01C17">
            <w:delText xml:space="preserve"> </w:delText>
          </w:r>
          <w:r w:rsidRPr="009E46F1" w:rsidDel="00E01C17">
            <w:rPr>
              <w:rPrChange w:id="442" w:author="Frances" w:date="2023-03-09T11:46:00Z">
                <w:rPr>
                  <w:rStyle w:val="FunctionTok"/>
                  <w:rFonts w:ascii="Courier" w:hAnsi="Courier"/>
                  <w:sz w:val="17"/>
                  <w:shd w:val="clear" w:color="auto" w:fill="auto"/>
                </w:rPr>
              </w:rPrChange>
            </w:rPr>
            <w:delText>element_text</w:delText>
          </w:r>
          <w:r w:rsidRPr="009E46F1" w:rsidDel="00E01C17">
            <w:delText>(</w:delText>
          </w:r>
        </w:del>
      </w:moveTo>
    </w:p>
    <w:p w14:paraId="10A61AF5" w14:textId="14E67938" w:rsidR="009E46F1" w:rsidRPr="009E46F1" w:rsidDel="00E01C17" w:rsidRDefault="009E46F1" w:rsidP="009E46F1">
      <w:pPr>
        <w:pStyle w:val="Code"/>
        <w:rPr>
          <w:del w:id="443" w:author="Frances" w:date="2023-03-09T12:32:00Z"/>
          <w:moveTo w:id="444" w:author="Frances" w:date="2023-03-09T11:46:00Z"/>
        </w:rPr>
      </w:pPr>
      <w:moveTo w:id="445" w:author="Frances" w:date="2023-03-09T11:46:00Z">
        <w:del w:id="446" w:author="Frances" w:date="2023-03-09T12:32:00Z">
          <w:r w:rsidRPr="009E46F1" w:rsidDel="00E01C17">
            <w:delText xml:space="preserve">      </w:delText>
          </w:r>
          <w:r w:rsidRPr="009E46F1" w:rsidDel="00E01C17">
            <w:rPr>
              <w:rPrChange w:id="447" w:author="Frances" w:date="2023-03-09T11:46:00Z">
                <w:rPr>
                  <w:rStyle w:val="AttributeTok"/>
                  <w:rFonts w:ascii="Courier" w:hAnsi="Courier"/>
                  <w:color w:val="000000"/>
                  <w:sz w:val="17"/>
                  <w:shd w:val="clear" w:color="auto" w:fill="auto"/>
                </w:rPr>
              </w:rPrChange>
            </w:rPr>
            <w:delText>family =</w:delText>
          </w:r>
          <w:r w:rsidRPr="009E46F1" w:rsidDel="00E01C17">
            <w:delText xml:space="preserve"> font,</w:delText>
          </w:r>
        </w:del>
      </w:moveTo>
    </w:p>
    <w:p w14:paraId="4F64F26F" w14:textId="6B8DA2C9" w:rsidR="009E46F1" w:rsidRPr="009E46F1" w:rsidDel="00E01C17" w:rsidRDefault="009E46F1" w:rsidP="009E46F1">
      <w:pPr>
        <w:pStyle w:val="Code"/>
        <w:rPr>
          <w:del w:id="448" w:author="Frances" w:date="2023-03-09T12:32:00Z"/>
          <w:moveTo w:id="449" w:author="Frances" w:date="2023-03-09T11:46:00Z"/>
        </w:rPr>
      </w:pPr>
      <w:moveTo w:id="450" w:author="Frances" w:date="2023-03-09T11:46:00Z">
        <w:del w:id="451" w:author="Frances" w:date="2023-03-09T12:32:00Z">
          <w:r w:rsidRPr="009E46F1" w:rsidDel="00E01C17">
            <w:delText xml:space="preserve">      </w:delText>
          </w:r>
          <w:r w:rsidRPr="009E46F1" w:rsidDel="00E01C17">
            <w:rPr>
              <w:rPrChange w:id="452" w:author="Frances" w:date="2023-03-09T11:46:00Z">
                <w:rPr>
                  <w:rStyle w:val="AttributeTok"/>
                  <w:rFonts w:ascii="Courier" w:hAnsi="Courier"/>
                  <w:color w:val="000000"/>
                  <w:sz w:val="17"/>
                  <w:shd w:val="clear" w:color="auto" w:fill="auto"/>
                </w:rPr>
              </w:rPrChange>
            </w:rPr>
            <w:delText>size =</w:delText>
          </w:r>
          <w:r w:rsidRPr="009E46F1" w:rsidDel="00E01C17">
            <w:delText xml:space="preserve"> </w:delText>
          </w:r>
          <w:r w:rsidRPr="009E46F1" w:rsidDel="00E01C17">
            <w:rPr>
              <w:rPrChange w:id="453" w:author="Frances" w:date="2023-03-09T11:46:00Z">
                <w:rPr>
                  <w:rStyle w:val="DecValTok"/>
                  <w:rFonts w:ascii="Courier" w:hAnsi="Courier"/>
                  <w:color w:val="000000"/>
                  <w:sz w:val="17"/>
                  <w:shd w:val="clear" w:color="auto" w:fill="auto"/>
                </w:rPr>
              </w:rPrChange>
            </w:rPr>
            <w:delText>22</w:delText>
          </w:r>
          <w:r w:rsidRPr="009E46F1" w:rsidDel="00E01C17">
            <w:delText>,</w:delText>
          </w:r>
        </w:del>
      </w:moveTo>
    </w:p>
    <w:p w14:paraId="6EB56676" w14:textId="2641304D" w:rsidR="009E46F1" w:rsidRPr="009E46F1" w:rsidDel="00E01C17" w:rsidRDefault="009E46F1" w:rsidP="009E46F1">
      <w:pPr>
        <w:pStyle w:val="Code"/>
        <w:rPr>
          <w:del w:id="454" w:author="Frances" w:date="2023-03-09T12:32:00Z"/>
          <w:moveTo w:id="455" w:author="Frances" w:date="2023-03-09T11:46:00Z"/>
        </w:rPr>
      </w:pPr>
      <w:moveTo w:id="456" w:author="Frances" w:date="2023-03-09T11:46:00Z">
        <w:del w:id="457" w:author="Frances" w:date="2023-03-09T12:32:00Z">
          <w:r w:rsidRPr="009E46F1" w:rsidDel="00E01C17">
            <w:delText xml:space="preserve">      </w:delText>
          </w:r>
          <w:r w:rsidRPr="009E46F1" w:rsidDel="00E01C17">
            <w:rPr>
              <w:rPrChange w:id="458" w:author="Frances" w:date="2023-03-09T11:46:00Z">
                <w:rPr>
                  <w:rStyle w:val="AttributeTok"/>
                  <w:rFonts w:ascii="Courier" w:hAnsi="Courier"/>
                  <w:color w:val="000000"/>
                  <w:sz w:val="17"/>
                  <w:shd w:val="clear" w:color="auto" w:fill="auto"/>
                </w:rPr>
              </w:rPrChange>
            </w:rPr>
            <w:delText>margin =</w:delText>
          </w:r>
          <w:r w:rsidRPr="009E46F1" w:rsidDel="00E01C17">
            <w:delText xml:space="preserve"> </w:delText>
          </w:r>
          <w:r w:rsidRPr="009E46F1" w:rsidDel="00E01C17">
            <w:rPr>
              <w:rPrChange w:id="459" w:author="Frances" w:date="2023-03-09T11:46:00Z">
                <w:rPr>
                  <w:rStyle w:val="FunctionTok"/>
                  <w:rFonts w:ascii="Courier" w:hAnsi="Courier"/>
                  <w:sz w:val="17"/>
                  <w:shd w:val="clear" w:color="auto" w:fill="auto"/>
                </w:rPr>
              </w:rPrChange>
            </w:rPr>
            <w:delText>margin</w:delText>
          </w:r>
          <w:r w:rsidRPr="009E46F1" w:rsidDel="00E01C17">
            <w:delText>(</w:delText>
          </w:r>
          <w:r w:rsidRPr="009E46F1" w:rsidDel="00E01C17">
            <w:rPr>
              <w:rPrChange w:id="460" w:author="Frances" w:date="2023-03-09T11:46:00Z">
                <w:rPr>
                  <w:rStyle w:val="DecValTok"/>
                  <w:rFonts w:ascii="Courier" w:hAnsi="Courier"/>
                  <w:color w:val="000000"/>
                  <w:sz w:val="17"/>
                  <w:shd w:val="clear" w:color="auto" w:fill="auto"/>
                </w:rPr>
              </w:rPrChange>
            </w:rPr>
            <w:delText>9</w:delText>
          </w:r>
          <w:r w:rsidRPr="009E46F1" w:rsidDel="00E01C17">
            <w:delText xml:space="preserve">, </w:delText>
          </w:r>
          <w:r w:rsidRPr="009E46F1" w:rsidDel="00E01C17">
            <w:rPr>
              <w:rPrChange w:id="461" w:author="Frances" w:date="2023-03-09T11:46:00Z">
                <w:rPr>
                  <w:rStyle w:val="DecValTok"/>
                  <w:rFonts w:ascii="Courier" w:hAnsi="Courier"/>
                  <w:color w:val="000000"/>
                  <w:sz w:val="17"/>
                  <w:shd w:val="clear" w:color="auto" w:fill="auto"/>
                </w:rPr>
              </w:rPrChange>
            </w:rPr>
            <w:delText>0</w:delText>
          </w:r>
          <w:r w:rsidRPr="009E46F1" w:rsidDel="00E01C17">
            <w:delText xml:space="preserve">, </w:delText>
          </w:r>
          <w:r w:rsidRPr="009E46F1" w:rsidDel="00E01C17">
            <w:rPr>
              <w:rPrChange w:id="462" w:author="Frances" w:date="2023-03-09T11:46:00Z">
                <w:rPr>
                  <w:rStyle w:val="DecValTok"/>
                  <w:rFonts w:ascii="Courier" w:hAnsi="Courier"/>
                  <w:color w:val="000000"/>
                  <w:sz w:val="17"/>
                  <w:shd w:val="clear" w:color="auto" w:fill="auto"/>
                </w:rPr>
              </w:rPrChange>
            </w:rPr>
            <w:delText>9</w:delText>
          </w:r>
          <w:r w:rsidRPr="009E46F1" w:rsidDel="00E01C17">
            <w:delText xml:space="preserve">, </w:delText>
          </w:r>
          <w:r w:rsidRPr="009E46F1" w:rsidDel="00E01C17">
            <w:rPr>
              <w:rPrChange w:id="463" w:author="Frances" w:date="2023-03-09T11:46:00Z">
                <w:rPr>
                  <w:rStyle w:val="DecValTok"/>
                  <w:rFonts w:ascii="Courier" w:hAnsi="Courier"/>
                  <w:color w:val="000000"/>
                  <w:sz w:val="17"/>
                  <w:shd w:val="clear" w:color="auto" w:fill="auto"/>
                </w:rPr>
              </w:rPrChange>
            </w:rPr>
            <w:delText>0</w:delText>
          </w:r>
          <w:r w:rsidRPr="009E46F1" w:rsidDel="00E01C17">
            <w:delText>)</w:delText>
          </w:r>
        </w:del>
      </w:moveTo>
    </w:p>
    <w:p w14:paraId="4028AA6A" w14:textId="0736D3D4" w:rsidR="009E46F1" w:rsidRPr="009E46F1" w:rsidDel="00E01C17" w:rsidRDefault="009E46F1" w:rsidP="009E46F1">
      <w:pPr>
        <w:pStyle w:val="Code"/>
        <w:rPr>
          <w:del w:id="464" w:author="Frances" w:date="2023-03-09T12:32:00Z"/>
          <w:moveTo w:id="465" w:author="Frances" w:date="2023-03-09T11:46:00Z"/>
        </w:rPr>
      </w:pPr>
      <w:moveTo w:id="466" w:author="Frances" w:date="2023-03-09T11:46:00Z">
        <w:del w:id="467" w:author="Frances" w:date="2023-03-09T12:32:00Z">
          <w:r w:rsidRPr="009E46F1" w:rsidDel="00E01C17">
            <w:delText xml:space="preserve">    ),</w:delText>
          </w:r>
        </w:del>
      </w:moveTo>
    </w:p>
    <w:p w14:paraId="731E6D8F" w14:textId="2AB429C5" w:rsidR="009E46F1" w:rsidRPr="009E46F1" w:rsidDel="00E01C17" w:rsidRDefault="009E46F1" w:rsidP="009E46F1">
      <w:pPr>
        <w:pStyle w:val="Code"/>
        <w:rPr>
          <w:del w:id="468" w:author="Frances" w:date="2023-03-09T12:32:00Z"/>
          <w:moveTo w:id="469" w:author="Frances" w:date="2023-03-09T11:46:00Z"/>
        </w:rPr>
      </w:pPr>
      <w:moveTo w:id="470" w:author="Frances" w:date="2023-03-09T11:46:00Z">
        <w:del w:id="471" w:author="Frances" w:date="2023-03-09T12:32:00Z">
          <w:r w:rsidRPr="009E46F1" w:rsidDel="00E01C17">
            <w:delText xml:space="preserve">    </w:delText>
          </w:r>
          <w:r w:rsidRPr="009E46F1" w:rsidDel="00E01C17">
            <w:rPr>
              <w:rPrChange w:id="472" w:author="Frances" w:date="2023-03-09T11:46:00Z">
                <w:rPr>
                  <w:rStyle w:val="AttributeTok"/>
                  <w:rFonts w:ascii="Courier" w:hAnsi="Courier"/>
                  <w:color w:val="000000"/>
                  <w:sz w:val="17"/>
                  <w:shd w:val="clear" w:color="auto" w:fill="auto"/>
                </w:rPr>
              </w:rPrChange>
            </w:rPr>
            <w:delText>plot.caption =</w:delText>
          </w:r>
          <w:r w:rsidRPr="009E46F1" w:rsidDel="00E01C17">
            <w:delText xml:space="preserve"> </w:delText>
          </w:r>
          <w:r w:rsidRPr="009E46F1" w:rsidDel="00E01C17">
            <w:rPr>
              <w:rPrChange w:id="473" w:author="Frances" w:date="2023-03-09T11:46:00Z">
                <w:rPr>
                  <w:rStyle w:val="FunctionTok"/>
                  <w:rFonts w:ascii="Courier" w:hAnsi="Courier"/>
                  <w:sz w:val="17"/>
                  <w:shd w:val="clear" w:color="auto" w:fill="auto"/>
                </w:rPr>
              </w:rPrChange>
            </w:rPr>
            <w:delText>element_blank</w:delText>
          </w:r>
          <w:r w:rsidRPr="009E46F1" w:rsidDel="00E01C17">
            <w:delText>()</w:delText>
          </w:r>
        </w:del>
      </w:moveTo>
    </w:p>
    <w:p w14:paraId="715E0AF8" w14:textId="7095D4DB" w:rsidR="009E46F1" w:rsidRPr="009E46F1" w:rsidDel="00E01C17" w:rsidRDefault="009E46F1" w:rsidP="009E46F1">
      <w:pPr>
        <w:pStyle w:val="Code"/>
        <w:rPr>
          <w:del w:id="474" w:author="Frances" w:date="2023-03-09T12:32:00Z"/>
          <w:moveTo w:id="475" w:author="Frances" w:date="2023-03-09T11:46:00Z"/>
        </w:rPr>
      </w:pPr>
      <w:moveTo w:id="476" w:author="Frances" w:date="2023-03-09T11:46:00Z">
        <w:del w:id="477" w:author="Frances" w:date="2023-03-09T12:32:00Z">
          <w:r w:rsidRPr="009E46F1" w:rsidDel="00E01C17">
            <w:delText xml:space="preserve">  )</w:delText>
          </w:r>
        </w:del>
      </w:moveTo>
    </w:p>
    <w:moveToRangeEnd w:id="395"/>
    <w:p w14:paraId="6BA466C1" w14:textId="3B28ED09" w:rsidR="002E313A" w:rsidRDefault="00B048A3" w:rsidP="001E72D0">
      <w:pPr>
        <w:pStyle w:val="Body"/>
      </w:pPr>
      <w:del w:id="478" w:author="Frances" w:date="2023-03-09T11:46:00Z">
        <w:r w:rsidDel="009E46F1">
          <w:delText xml:space="preserve"> Then</w:delText>
        </w:r>
      </w:del>
      <w:ins w:id="479" w:author="Frances" w:date="2023-03-09T11:46:00Z">
        <w:r w:rsidR="009E46F1">
          <w:t>For each area</w:t>
        </w:r>
      </w:ins>
      <w:r>
        <w:t>, we say what type of element it is</w:t>
      </w:r>
      <w:r w:rsidR="009F512D">
        <w:t>:</w:t>
      </w:r>
      <w:r>
        <w:t xml:space="preserve"> </w:t>
      </w:r>
      <w:proofErr w:type="spellStart"/>
      <w:r w:rsidRPr="00C76CA4">
        <w:rPr>
          <w:rStyle w:val="Literal"/>
        </w:rPr>
        <w:t>element_text</w:t>
      </w:r>
      <w:proofErr w:type="spellEnd"/>
      <w:r w:rsidRPr="00C76CA4">
        <w:rPr>
          <w:rStyle w:val="Literal"/>
        </w:rPr>
        <w:t>()</w:t>
      </w:r>
      <w:r>
        <w:t xml:space="preserve">, </w:t>
      </w:r>
      <w:proofErr w:type="spellStart"/>
      <w:r w:rsidRPr="00C76CA4">
        <w:rPr>
          <w:rStyle w:val="Literal"/>
        </w:rPr>
        <w:t>element_line</w:t>
      </w:r>
      <w:proofErr w:type="spellEnd"/>
      <w:r w:rsidRPr="00C76CA4">
        <w:rPr>
          <w:rStyle w:val="Literal"/>
        </w:rPr>
        <w:t>()</w:t>
      </w:r>
      <w:r>
        <w:t xml:space="preserve">, </w:t>
      </w:r>
      <w:proofErr w:type="spellStart"/>
      <w:r w:rsidRPr="00C76CA4">
        <w:rPr>
          <w:rStyle w:val="Literal"/>
        </w:rPr>
        <w:t>element_rect</w:t>
      </w:r>
      <w:proofErr w:type="spellEnd"/>
      <w:r w:rsidRPr="00C76CA4">
        <w:rPr>
          <w:rStyle w:val="Literal"/>
        </w:rPr>
        <w:t>()</w:t>
      </w:r>
      <w:r>
        <w:t xml:space="preserve">, </w:t>
      </w:r>
      <w:r w:rsidR="009F512D">
        <w:t>or</w:t>
      </w:r>
      <w:r>
        <w:t xml:space="preserve"> </w:t>
      </w:r>
      <w:proofErr w:type="spellStart"/>
      <w:r w:rsidRPr="00C76CA4">
        <w:rPr>
          <w:rStyle w:val="Literal"/>
        </w:rPr>
        <w:t>element_blank</w:t>
      </w:r>
      <w:proofErr w:type="spellEnd"/>
      <w:r w:rsidRPr="00C76CA4">
        <w:rPr>
          <w:rStyle w:val="Literal"/>
        </w:rPr>
        <w:t>()</w:t>
      </w:r>
      <w:r>
        <w:t>.</w:t>
      </w:r>
      <w:del w:id="480" w:author="Frances" w:date="2023-03-09T12:52:00Z">
        <w:r w:rsidR="009F512D" w:rsidDel="006B1752">
          <w:delText xml:space="preserve"> </w:delText>
        </w:r>
      </w:del>
      <w:ins w:id="481" w:author="Frances" w:date="2023-03-09T12:52:00Z">
        <w:r w:rsidR="006B1752">
          <w:t xml:space="preserve"> </w:t>
        </w:r>
      </w:ins>
      <w:del w:id="482" w:author="Frances" w:date="2023-03-09T12:52:00Z">
        <w:r w:rsidDel="006B1752">
          <w:delText xml:space="preserve">For now, we’re working with </w:delText>
        </w:r>
        <w:r w:rsidRPr="00C76CA4" w:rsidDel="006B1752">
          <w:rPr>
            <w:rStyle w:val="Literal"/>
          </w:rPr>
          <w:delText>element_text()</w:delText>
        </w:r>
        <w:r w:rsidDel="006B1752">
          <w:delText xml:space="preserve"> to handle formatting the title, subtitle, and caption. </w:delText>
        </w:r>
      </w:del>
      <w:r>
        <w:t>Within the element type, we give values to properties. This can be, say, setting the font family (the property) to Helvetica (the value).</w:t>
      </w:r>
    </w:p>
    <w:p w14:paraId="1C2FDE9D" w14:textId="77777777" w:rsidR="009E46F1" w:rsidRDefault="00B048A3" w:rsidP="006F18C4">
      <w:pPr>
        <w:pStyle w:val="Body"/>
        <w:rPr>
          <w:ins w:id="483" w:author="Frances" w:date="2023-03-09T11:45:00Z"/>
        </w:rPr>
      </w:pPr>
      <w:r>
        <w:t xml:space="preserve">One of the main things the </w:t>
      </w:r>
      <w:proofErr w:type="spellStart"/>
      <w:r w:rsidRPr="00C76CA4">
        <w:rPr>
          <w:rStyle w:val="Literal"/>
        </w:rPr>
        <w:t>bbc_</w:t>
      </w:r>
      <w:proofErr w:type="gramStart"/>
      <w:r w:rsidRPr="00C76CA4">
        <w:rPr>
          <w:rStyle w:val="Literal"/>
        </w:rPr>
        <w:t>style</w:t>
      </w:r>
      <w:proofErr w:type="spellEnd"/>
      <w:r w:rsidRPr="00C76CA4">
        <w:rPr>
          <w:rStyle w:val="Literal"/>
        </w:rPr>
        <w:t>(</w:t>
      </w:r>
      <w:proofErr w:type="gramEnd"/>
      <w:r w:rsidRPr="00C76CA4">
        <w:rPr>
          <w:rStyle w:val="Literal"/>
        </w:rPr>
        <w:t>)</w:t>
      </w:r>
      <w:r>
        <w:t xml:space="preserve"> function does is bump up the text size. Increasing font size helps with legibility, especially when plots </w:t>
      </w:r>
      <w:r w:rsidRPr="006F18C4">
        <w:t xml:space="preserve">made using the </w:t>
      </w:r>
      <w:proofErr w:type="spellStart"/>
      <w:r w:rsidRPr="00BF11C0">
        <w:t>bbplot</w:t>
      </w:r>
      <w:proofErr w:type="spellEnd"/>
      <w:r w:rsidRPr="006F18C4">
        <w:t xml:space="preserve"> package are viewed on smaller mobile devices.</w:t>
      </w:r>
      <w:r w:rsidR="006F18C4">
        <w:t xml:space="preserve"> </w:t>
      </w:r>
      <w:r>
        <w:t>The code first formats the title</w:t>
      </w:r>
      <w:r w:rsidR="00CF6D9A">
        <w:t xml:space="preserve"> (with </w:t>
      </w:r>
      <w:proofErr w:type="spellStart"/>
      <w:proofErr w:type="gramStart"/>
      <w:r w:rsidR="00CF6D9A" w:rsidRPr="009E46F1">
        <w:rPr>
          <w:rStyle w:val="Literal"/>
        </w:rPr>
        <w:t>plot.title</w:t>
      </w:r>
      <w:proofErr w:type="spellEnd"/>
      <w:proofErr w:type="gramEnd"/>
      <w:r w:rsidR="00CF6D9A">
        <w:t>)</w:t>
      </w:r>
      <w:r>
        <w:t xml:space="preserve"> using Helvetica 28-point bold font in a nearly black color (that’s the hex code #222222). The subtitle </w:t>
      </w:r>
      <w:r w:rsidR="00CF6D9A">
        <w:t>(</w:t>
      </w:r>
      <w:r w:rsidR="00AA1910">
        <w:t xml:space="preserve">using </w:t>
      </w:r>
      <w:proofErr w:type="spellStart"/>
      <w:proofErr w:type="gramStart"/>
      <w:r w:rsidR="00CF6D9A" w:rsidRPr="009E46F1">
        <w:rPr>
          <w:rStyle w:val="Literal"/>
        </w:rPr>
        <w:t>plot.subtitle</w:t>
      </w:r>
      <w:proofErr w:type="spellEnd"/>
      <w:proofErr w:type="gramEnd"/>
      <w:r w:rsidR="00CF6D9A">
        <w:t xml:space="preserve">) </w:t>
      </w:r>
      <w:r>
        <w:t xml:space="preserve">is 22-point Helvetica. </w:t>
      </w:r>
    </w:p>
    <w:p w14:paraId="2BCFB470" w14:textId="1634E2CC" w:rsidR="002E313A" w:rsidDel="005018F8" w:rsidRDefault="009E46F1" w:rsidP="005018F8">
      <w:pPr>
        <w:pStyle w:val="Body"/>
        <w:rPr>
          <w:del w:id="484" w:author="Frances" w:date="2023-03-09T12:11:00Z"/>
        </w:rPr>
      </w:pPr>
      <w:ins w:id="485" w:author="Frances" w:date="2023-03-09T11:45:00Z">
        <w:r>
          <w:t>We add s</w:t>
        </w:r>
      </w:ins>
      <w:del w:id="486" w:author="Frances" w:date="2023-03-09T11:45:00Z">
        <w:r w:rsidR="00B048A3" w:rsidDel="009E46F1">
          <w:delText>S</w:delText>
        </w:r>
      </w:del>
      <w:r w:rsidR="00B048A3">
        <w:t>ome spacing</w:t>
      </w:r>
      <w:del w:id="487" w:author="Frances" w:date="2023-03-09T11:45:00Z">
        <w:r w:rsidR="00B048A3" w:rsidDel="009E46F1">
          <w:delText xml:space="preserve"> is added</w:delText>
        </w:r>
      </w:del>
      <w:r w:rsidR="00B048A3">
        <w:t xml:space="preserve"> between the title and subtitle using the </w:t>
      </w:r>
      <w:proofErr w:type="gramStart"/>
      <w:r w:rsidR="00B048A3" w:rsidRPr="00BF11C0">
        <w:rPr>
          <w:rStyle w:val="Literal"/>
        </w:rPr>
        <w:t>margin(</w:t>
      </w:r>
      <w:proofErr w:type="gramEnd"/>
      <w:r w:rsidR="00B048A3" w:rsidRPr="00BF11C0">
        <w:rPr>
          <w:rStyle w:val="Literal"/>
        </w:rPr>
        <w:t>)</w:t>
      </w:r>
      <w:r w:rsidR="00B048A3">
        <w:t xml:space="preserve"> function, which gives the spacing, in points, for the top (9), right (0), bottom (9), and left (0) sides. Finally, the caption</w:t>
      </w:r>
      <w:r w:rsidR="00AA1910">
        <w:t xml:space="preserve"> (through the </w:t>
      </w:r>
      <w:proofErr w:type="spellStart"/>
      <w:proofErr w:type="gramStart"/>
      <w:r w:rsidR="00AA1910" w:rsidRPr="009E46F1">
        <w:rPr>
          <w:rStyle w:val="Literal"/>
        </w:rPr>
        <w:t>plot.caption</w:t>
      </w:r>
      <w:proofErr w:type="spellEnd"/>
      <w:proofErr w:type="gramEnd"/>
      <w:r w:rsidR="00AA1910">
        <w:t xml:space="preserve"> argument)</w:t>
      </w:r>
      <w:r w:rsidR="00B048A3">
        <w:t xml:space="preserve"> is removed using the </w:t>
      </w:r>
      <w:proofErr w:type="spellStart"/>
      <w:r w:rsidR="00B048A3" w:rsidRPr="00C76CA4">
        <w:rPr>
          <w:rStyle w:val="Literal"/>
        </w:rPr>
        <w:t>element_blank</w:t>
      </w:r>
      <w:proofErr w:type="spellEnd"/>
      <w:r w:rsidR="00B048A3" w:rsidRPr="00C76CA4">
        <w:rPr>
          <w:rStyle w:val="Literal"/>
        </w:rPr>
        <w:t>()</w:t>
      </w:r>
      <w:r w:rsidR="00B048A3">
        <w:t xml:space="preserve"> function. This is done because the </w:t>
      </w:r>
      <w:proofErr w:type="spellStart"/>
      <w:r w:rsidR="00B048A3" w:rsidRPr="00C76CA4">
        <w:rPr>
          <w:rStyle w:val="Literal"/>
        </w:rPr>
        <w:t>finalise_</w:t>
      </w:r>
      <w:proofErr w:type="gramStart"/>
      <w:r w:rsidR="00B048A3" w:rsidRPr="00C76CA4">
        <w:rPr>
          <w:rStyle w:val="Literal"/>
        </w:rPr>
        <w:t>plot</w:t>
      </w:r>
      <w:proofErr w:type="spellEnd"/>
      <w:r w:rsidR="00B048A3" w:rsidRPr="00C76CA4">
        <w:rPr>
          <w:rStyle w:val="Literal"/>
        </w:rPr>
        <w:t>(</w:t>
      </w:r>
      <w:proofErr w:type="gramEnd"/>
      <w:r w:rsidR="00B048A3" w:rsidRPr="00C76CA4">
        <w:rPr>
          <w:rStyle w:val="Literal"/>
        </w:rPr>
        <w:t>)</w:t>
      </w:r>
      <w:r w:rsidR="00B048A3">
        <w:t xml:space="preserve"> function </w:t>
      </w:r>
      <w:r w:rsidR="00B048A3" w:rsidRPr="009F512D">
        <w:t xml:space="preserve">in the </w:t>
      </w:r>
      <w:proofErr w:type="spellStart"/>
      <w:r w:rsidR="00B048A3" w:rsidRPr="00BF11C0">
        <w:t>bbplot</w:t>
      </w:r>
      <w:proofErr w:type="spellEnd"/>
      <w:r w:rsidR="00B048A3" w:rsidRPr="009F512D">
        <w:t xml:space="preserve"> package adds elements, including a caption and the BBC logo to the bottom of plots.</w:t>
      </w:r>
      <w:ins w:id="488" w:author="Frances" w:date="2023-03-09T12:11:00Z">
        <w:r w:rsidR="005018F8">
          <w:t xml:space="preserve"> </w:t>
        </w:r>
      </w:ins>
    </w:p>
    <w:p w14:paraId="05ED7911" w14:textId="77777777" w:rsidR="005018F8" w:rsidRPr="009F512D" w:rsidRDefault="005018F8" w:rsidP="006F18C4">
      <w:pPr>
        <w:pStyle w:val="Body"/>
        <w:rPr>
          <w:ins w:id="489" w:author="Frances" w:date="2023-03-09T12:11:00Z"/>
        </w:rPr>
      </w:pPr>
    </w:p>
    <w:p w14:paraId="7CF7B916" w14:textId="6B9747B0" w:rsidR="006F18C4" w:rsidDel="009E46F1" w:rsidRDefault="005018F8" w:rsidP="006F18C4">
      <w:pPr>
        <w:pStyle w:val="Body"/>
        <w:rPr>
          <w:del w:id="490" w:author="Frances" w:date="2023-03-09T11:46:00Z"/>
        </w:rPr>
      </w:pPr>
      <w:ins w:id="491" w:author="Frances" w:date="2023-03-09T12:11:00Z">
        <w:r>
          <w:lastRenderedPageBreak/>
          <w:t xml:space="preserve">Figure 3-3 shows </w:t>
        </w:r>
      </w:ins>
      <w:del w:id="492" w:author="Frances" w:date="2023-03-09T11:46:00Z">
        <w:r w:rsidR="006F18C4" w:rsidDel="009E46F1">
          <w:delText>Let’s XXXXXX</w:delText>
        </w:r>
      </w:del>
    </w:p>
    <w:p w14:paraId="68BB1D54" w14:textId="271BA895" w:rsidR="005852F2" w:rsidDel="009E46F1" w:rsidRDefault="00B048A3" w:rsidP="00475BCA">
      <w:pPr>
        <w:pStyle w:val="Code"/>
        <w:rPr>
          <w:ins w:id="493" w:author="David Keyes" w:date="2022-11-11T07:05:00Z"/>
          <w:moveFrom w:id="494" w:author="Frances" w:date="2023-03-09T11:46:00Z"/>
        </w:rPr>
      </w:pPr>
      <w:moveFromRangeStart w:id="495" w:author="Frances" w:date="2023-03-09T11:46:00Z" w:name="move129254777"/>
      <w:moveFrom w:id="496" w:author="Frances" w:date="2023-03-09T11:46:00Z">
        <w:r w:rsidRPr="004955AD" w:rsidDel="009E46F1">
          <w:t xml:space="preserve">penguins_plot </w:t>
        </w:r>
        <w:r w:rsidRPr="00475BCA" w:rsidDel="009E46F1">
          <w:rPr>
            <w:rStyle w:val="SpecialCharTok"/>
            <w:rFonts w:ascii="Courier" w:hAnsi="Courier"/>
            <w:sz w:val="17"/>
            <w:shd w:val="clear" w:color="auto" w:fill="auto"/>
          </w:rPr>
          <w:t>+</w:t>
        </w:r>
        <w:r w:rsidRPr="00475BCA" w:rsidDel="009E46F1">
          <w:br/>
        </w:r>
      </w:moveFrom>
    </w:p>
    <w:p w14:paraId="6D610FC1" w14:textId="49BB7B92" w:rsidR="005852F2" w:rsidDel="009E46F1" w:rsidRDefault="00B048A3" w:rsidP="00475BCA">
      <w:pPr>
        <w:pStyle w:val="Code"/>
        <w:rPr>
          <w:ins w:id="497" w:author="David Keyes" w:date="2022-11-11T07:05:00Z"/>
          <w:moveFrom w:id="498" w:author="Frances" w:date="2023-03-09T11:46:00Z"/>
        </w:rPr>
      </w:pPr>
      <w:moveFrom w:id="499" w:author="Frances" w:date="2023-03-09T11:46:00Z">
        <w:r w:rsidRPr="004955AD" w:rsidDel="009E46F1">
          <w:t xml:space="preserve">  </w:t>
        </w:r>
        <w:r w:rsidRPr="00475BCA" w:rsidDel="009E46F1">
          <w:rPr>
            <w:rStyle w:val="FunctionTok"/>
            <w:rFonts w:ascii="Courier" w:hAnsi="Courier"/>
            <w:sz w:val="17"/>
            <w:shd w:val="clear" w:color="auto" w:fill="auto"/>
          </w:rPr>
          <w:t>theme</w:t>
        </w:r>
        <w:r w:rsidRPr="004955AD" w:rsidDel="009E46F1">
          <w:t>(</w:t>
        </w:r>
        <w:r w:rsidRPr="00475BCA" w:rsidDel="009E46F1">
          <w:br/>
        </w:r>
      </w:moveFrom>
    </w:p>
    <w:p w14:paraId="3FA66310" w14:textId="3CC41826" w:rsidR="005852F2" w:rsidDel="009E46F1" w:rsidRDefault="00B048A3" w:rsidP="00475BCA">
      <w:pPr>
        <w:pStyle w:val="Code"/>
        <w:rPr>
          <w:ins w:id="500" w:author="David Keyes" w:date="2022-11-11T07:05:00Z"/>
          <w:moveFrom w:id="501" w:author="Frances" w:date="2023-03-09T11:46:00Z"/>
        </w:rPr>
      </w:pPr>
      <w:moveFrom w:id="502" w:author="Frances" w:date="2023-03-09T11:46:00Z">
        <w:r w:rsidRPr="004955AD" w:rsidDel="009E46F1">
          <w:t xml:space="preserve">    </w:t>
        </w:r>
        <w:r w:rsidRPr="00475BCA" w:rsidDel="009E46F1">
          <w:rPr>
            <w:rStyle w:val="AttributeTok"/>
            <w:rFonts w:ascii="Courier" w:hAnsi="Courier"/>
            <w:color w:val="000000"/>
            <w:sz w:val="17"/>
            <w:shd w:val="clear" w:color="auto" w:fill="auto"/>
          </w:rPr>
          <w:t>plot.title =</w:t>
        </w:r>
        <w:r w:rsidRPr="004955AD" w:rsidDel="009E46F1">
          <w:t xml:space="preserve"> </w:t>
        </w:r>
        <w:r w:rsidRPr="00475BCA" w:rsidDel="009E46F1">
          <w:rPr>
            <w:rStyle w:val="FunctionTok"/>
            <w:rFonts w:ascii="Courier" w:hAnsi="Courier"/>
            <w:sz w:val="17"/>
            <w:shd w:val="clear" w:color="auto" w:fill="auto"/>
          </w:rPr>
          <w:t>element_text</w:t>
        </w:r>
        <w:r w:rsidRPr="004955AD" w:rsidDel="009E46F1">
          <w:t>(</w:t>
        </w:r>
        <w:r w:rsidRPr="00475BCA" w:rsidDel="009E46F1">
          <w:br/>
        </w:r>
      </w:moveFrom>
    </w:p>
    <w:p w14:paraId="6D3331B4" w14:textId="111530F3" w:rsidR="005852F2" w:rsidDel="009E46F1" w:rsidRDefault="00B048A3" w:rsidP="00475BCA">
      <w:pPr>
        <w:pStyle w:val="Code"/>
        <w:rPr>
          <w:ins w:id="503" w:author="David Keyes" w:date="2022-11-11T07:05:00Z"/>
          <w:moveFrom w:id="504" w:author="Frances" w:date="2023-03-09T11:46:00Z"/>
        </w:rPr>
      </w:pPr>
      <w:moveFrom w:id="505" w:author="Frances" w:date="2023-03-09T11:46:00Z">
        <w:r w:rsidRPr="004955AD" w:rsidDel="009E46F1">
          <w:t xml:space="preserve">      </w:t>
        </w:r>
        <w:r w:rsidRPr="00475BCA" w:rsidDel="009E46F1">
          <w:rPr>
            <w:rStyle w:val="AttributeTok"/>
            <w:rFonts w:ascii="Courier" w:hAnsi="Courier"/>
            <w:color w:val="000000"/>
            <w:sz w:val="17"/>
            <w:shd w:val="clear" w:color="auto" w:fill="auto"/>
          </w:rPr>
          <w:t>family =</w:t>
        </w:r>
        <w:r w:rsidRPr="004955AD" w:rsidDel="009E46F1">
          <w:t xml:space="preserve"> font,</w:t>
        </w:r>
        <w:r w:rsidRPr="00475BCA" w:rsidDel="009E46F1">
          <w:br/>
        </w:r>
      </w:moveFrom>
    </w:p>
    <w:p w14:paraId="6006BEE0" w14:textId="66093BE0" w:rsidR="005852F2" w:rsidDel="009E46F1" w:rsidRDefault="00B048A3" w:rsidP="00475BCA">
      <w:pPr>
        <w:pStyle w:val="Code"/>
        <w:rPr>
          <w:ins w:id="506" w:author="David Keyes" w:date="2022-11-11T07:05:00Z"/>
          <w:moveFrom w:id="507" w:author="Frances" w:date="2023-03-09T11:46:00Z"/>
        </w:rPr>
      </w:pPr>
      <w:moveFrom w:id="508" w:author="Frances" w:date="2023-03-09T11:46:00Z">
        <w:r w:rsidRPr="004955AD" w:rsidDel="009E46F1">
          <w:t xml:space="preserve">      </w:t>
        </w:r>
        <w:r w:rsidRPr="00475BCA" w:rsidDel="009E46F1">
          <w:rPr>
            <w:rStyle w:val="AttributeTok"/>
            <w:rFonts w:ascii="Courier" w:hAnsi="Courier"/>
            <w:color w:val="000000"/>
            <w:sz w:val="17"/>
            <w:shd w:val="clear" w:color="auto" w:fill="auto"/>
          </w:rPr>
          <w:t>size =</w:t>
        </w:r>
        <w:r w:rsidRPr="004955AD" w:rsidDel="009E46F1">
          <w:t xml:space="preserve"> </w:t>
        </w:r>
        <w:r w:rsidRPr="00475BCA" w:rsidDel="009E46F1">
          <w:rPr>
            <w:rStyle w:val="DecValTok"/>
            <w:rFonts w:ascii="Courier" w:hAnsi="Courier"/>
            <w:color w:val="000000"/>
            <w:sz w:val="17"/>
            <w:shd w:val="clear" w:color="auto" w:fill="auto"/>
          </w:rPr>
          <w:t>28</w:t>
        </w:r>
        <w:r w:rsidRPr="004955AD" w:rsidDel="009E46F1">
          <w:t>,</w:t>
        </w:r>
        <w:r w:rsidRPr="00475BCA" w:rsidDel="009E46F1">
          <w:br/>
        </w:r>
      </w:moveFrom>
    </w:p>
    <w:p w14:paraId="7DD57435" w14:textId="19241536" w:rsidR="005852F2" w:rsidDel="009E46F1" w:rsidRDefault="00B048A3" w:rsidP="00475BCA">
      <w:pPr>
        <w:pStyle w:val="Code"/>
        <w:rPr>
          <w:ins w:id="509" w:author="David Keyes" w:date="2022-11-11T07:05:00Z"/>
          <w:moveFrom w:id="510" w:author="Frances" w:date="2023-03-09T11:46:00Z"/>
        </w:rPr>
      </w:pPr>
      <w:moveFrom w:id="511" w:author="Frances" w:date="2023-03-09T11:46:00Z">
        <w:r w:rsidRPr="004955AD" w:rsidDel="009E46F1">
          <w:t xml:space="preserve">      </w:t>
        </w:r>
        <w:r w:rsidRPr="00475BCA" w:rsidDel="009E46F1">
          <w:rPr>
            <w:rStyle w:val="AttributeTok"/>
            <w:rFonts w:ascii="Courier" w:hAnsi="Courier"/>
            <w:color w:val="000000"/>
            <w:sz w:val="17"/>
            <w:shd w:val="clear" w:color="auto" w:fill="auto"/>
          </w:rPr>
          <w:t>face =</w:t>
        </w:r>
        <w:r w:rsidRPr="004955AD" w:rsidDel="009E46F1">
          <w:t xml:space="preserve"> </w:t>
        </w:r>
        <w:r w:rsidRPr="00475BCA" w:rsidDel="009E46F1">
          <w:rPr>
            <w:rStyle w:val="StringTok"/>
            <w:rFonts w:ascii="Courier" w:hAnsi="Courier"/>
            <w:color w:val="000000"/>
            <w:sz w:val="17"/>
            <w:shd w:val="clear" w:color="auto" w:fill="auto"/>
          </w:rPr>
          <w:t>"bold"</w:t>
        </w:r>
        <w:r w:rsidRPr="004955AD" w:rsidDel="009E46F1">
          <w:t>,</w:t>
        </w:r>
        <w:r w:rsidRPr="00475BCA" w:rsidDel="009E46F1">
          <w:br/>
        </w:r>
      </w:moveFrom>
    </w:p>
    <w:p w14:paraId="00D8177C" w14:textId="7652E694" w:rsidR="005852F2" w:rsidDel="009E46F1" w:rsidRDefault="00B048A3" w:rsidP="00475BCA">
      <w:pPr>
        <w:pStyle w:val="Code"/>
        <w:rPr>
          <w:ins w:id="512" w:author="David Keyes" w:date="2022-11-11T07:05:00Z"/>
          <w:moveFrom w:id="513" w:author="Frances" w:date="2023-03-09T11:46:00Z"/>
        </w:rPr>
      </w:pPr>
      <w:moveFrom w:id="514" w:author="Frances" w:date="2023-03-09T11:46:00Z">
        <w:r w:rsidRPr="004955AD" w:rsidDel="009E46F1">
          <w:t xml:space="preserve">      </w:t>
        </w:r>
        <w:r w:rsidRPr="00475BCA" w:rsidDel="009E46F1">
          <w:rPr>
            <w:rStyle w:val="AttributeTok"/>
            <w:rFonts w:ascii="Courier" w:hAnsi="Courier"/>
            <w:color w:val="000000"/>
            <w:sz w:val="17"/>
            <w:shd w:val="clear" w:color="auto" w:fill="auto"/>
          </w:rPr>
          <w:t>color =</w:t>
        </w:r>
        <w:r w:rsidRPr="004955AD" w:rsidDel="009E46F1">
          <w:t xml:space="preserve"> </w:t>
        </w:r>
        <w:r w:rsidRPr="00475BCA" w:rsidDel="009E46F1">
          <w:rPr>
            <w:rStyle w:val="StringTok"/>
            <w:rFonts w:ascii="Courier" w:hAnsi="Courier"/>
            <w:color w:val="000000"/>
            <w:sz w:val="17"/>
            <w:shd w:val="clear" w:color="auto" w:fill="auto"/>
          </w:rPr>
          <w:t>"#222222"</w:t>
        </w:r>
        <w:r w:rsidRPr="00475BCA" w:rsidDel="009E46F1">
          <w:br/>
        </w:r>
      </w:moveFrom>
    </w:p>
    <w:p w14:paraId="7D0997D5" w14:textId="66BD1A76" w:rsidR="005852F2" w:rsidDel="009E46F1" w:rsidRDefault="00B048A3" w:rsidP="00475BCA">
      <w:pPr>
        <w:pStyle w:val="Code"/>
        <w:rPr>
          <w:ins w:id="515" w:author="David Keyes" w:date="2022-11-11T07:05:00Z"/>
          <w:moveFrom w:id="516" w:author="Frances" w:date="2023-03-09T11:46:00Z"/>
        </w:rPr>
      </w:pPr>
      <w:moveFrom w:id="517" w:author="Frances" w:date="2023-03-09T11:46:00Z">
        <w:r w:rsidRPr="004955AD" w:rsidDel="009E46F1">
          <w:t xml:space="preserve">    ),</w:t>
        </w:r>
        <w:r w:rsidRPr="00475BCA" w:rsidDel="009E46F1">
          <w:br/>
        </w:r>
      </w:moveFrom>
    </w:p>
    <w:p w14:paraId="7412B186" w14:textId="3A7DF64C" w:rsidR="005852F2" w:rsidDel="009E46F1" w:rsidRDefault="00B048A3" w:rsidP="00475BCA">
      <w:pPr>
        <w:pStyle w:val="Code"/>
        <w:rPr>
          <w:ins w:id="518" w:author="David Keyes" w:date="2022-11-11T07:05:00Z"/>
          <w:moveFrom w:id="519" w:author="Frances" w:date="2023-03-09T11:46:00Z"/>
        </w:rPr>
      </w:pPr>
      <w:moveFrom w:id="520" w:author="Frances" w:date="2023-03-09T11:46:00Z">
        <w:r w:rsidRPr="004955AD" w:rsidDel="009E46F1">
          <w:t xml:space="preserve">    </w:t>
        </w:r>
        <w:r w:rsidRPr="00475BCA" w:rsidDel="009E46F1">
          <w:rPr>
            <w:rStyle w:val="AttributeTok"/>
            <w:rFonts w:ascii="Courier" w:hAnsi="Courier"/>
            <w:color w:val="000000"/>
            <w:sz w:val="17"/>
            <w:shd w:val="clear" w:color="auto" w:fill="auto"/>
          </w:rPr>
          <w:t>plot.subtitle =</w:t>
        </w:r>
        <w:r w:rsidRPr="004955AD" w:rsidDel="009E46F1">
          <w:t xml:space="preserve"> </w:t>
        </w:r>
        <w:r w:rsidRPr="00475BCA" w:rsidDel="009E46F1">
          <w:rPr>
            <w:rStyle w:val="FunctionTok"/>
            <w:rFonts w:ascii="Courier" w:hAnsi="Courier"/>
            <w:sz w:val="17"/>
            <w:shd w:val="clear" w:color="auto" w:fill="auto"/>
          </w:rPr>
          <w:t>element_text</w:t>
        </w:r>
        <w:r w:rsidRPr="004955AD" w:rsidDel="009E46F1">
          <w:t>(</w:t>
        </w:r>
        <w:r w:rsidRPr="00475BCA" w:rsidDel="009E46F1">
          <w:br/>
        </w:r>
      </w:moveFrom>
    </w:p>
    <w:p w14:paraId="0C3163AF" w14:textId="5140F93B" w:rsidR="005852F2" w:rsidDel="009E46F1" w:rsidRDefault="00B048A3" w:rsidP="00475BCA">
      <w:pPr>
        <w:pStyle w:val="Code"/>
        <w:rPr>
          <w:ins w:id="521" w:author="David Keyes" w:date="2022-11-11T07:05:00Z"/>
          <w:moveFrom w:id="522" w:author="Frances" w:date="2023-03-09T11:46:00Z"/>
        </w:rPr>
      </w:pPr>
      <w:moveFrom w:id="523" w:author="Frances" w:date="2023-03-09T11:46:00Z">
        <w:r w:rsidRPr="004955AD" w:rsidDel="009E46F1">
          <w:t xml:space="preserve">      </w:t>
        </w:r>
        <w:r w:rsidRPr="00475BCA" w:rsidDel="009E46F1">
          <w:rPr>
            <w:rStyle w:val="AttributeTok"/>
            <w:rFonts w:ascii="Courier" w:hAnsi="Courier"/>
            <w:color w:val="000000"/>
            <w:sz w:val="17"/>
            <w:shd w:val="clear" w:color="auto" w:fill="auto"/>
          </w:rPr>
          <w:t>family =</w:t>
        </w:r>
        <w:r w:rsidRPr="004955AD" w:rsidDel="009E46F1">
          <w:t xml:space="preserve"> font,</w:t>
        </w:r>
        <w:r w:rsidRPr="00475BCA" w:rsidDel="009E46F1">
          <w:br/>
        </w:r>
      </w:moveFrom>
    </w:p>
    <w:p w14:paraId="5DC9E9BE" w14:textId="0ED02BD6" w:rsidR="005852F2" w:rsidDel="009E46F1" w:rsidRDefault="00B048A3" w:rsidP="00475BCA">
      <w:pPr>
        <w:pStyle w:val="Code"/>
        <w:rPr>
          <w:ins w:id="524" w:author="David Keyes" w:date="2022-11-11T07:05:00Z"/>
          <w:moveFrom w:id="525" w:author="Frances" w:date="2023-03-09T11:46:00Z"/>
        </w:rPr>
      </w:pPr>
      <w:moveFrom w:id="526" w:author="Frances" w:date="2023-03-09T11:46:00Z">
        <w:r w:rsidRPr="004955AD" w:rsidDel="009E46F1">
          <w:t xml:space="preserve">      </w:t>
        </w:r>
        <w:r w:rsidRPr="00475BCA" w:rsidDel="009E46F1">
          <w:rPr>
            <w:rStyle w:val="AttributeTok"/>
            <w:rFonts w:ascii="Courier" w:hAnsi="Courier"/>
            <w:color w:val="000000"/>
            <w:sz w:val="17"/>
            <w:shd w:val="clear" w:color="auto" w:fill="auto"/>
          </w:rPr>
          <w:t>size =</w:t>
        </w:r>
        <w:r w:rsidRPr="004955AD" w:rsidDel="009E46F1">
          <w:t xml:space="preserve"> </w:t>
        </w:r>
        <w:r w:rsidRPr="00475BCA" w:rsidDel="009E46F1">
          <w:rPr>
            <w:rStyle w:val="DecValTok"/>
            <w:rFonts w:ascii="Courier" w:hAnsi="Courier"/>
            <w:color w:val="000000"/>
            <w:sz w:val="17"/>
            <w:shd w:val="clear" w:color="auto" w:fill="auto"/>
          </w:rPr>
          <w:t>22</w:t>
        </w:r>
        <w:r w:rsidRPr="004955AD" w:rsidDel="009E46F1">
          <w:t>,</w:t>
        </w:r>
        <w:r w:rsidRPr="00475BCA" w:rsidDel="009E46F1">
          <w:br/>
        </w:r>
      </w:moveFrom>
    </w:p>
    <w:p w14:paraId="26190E91" w14:textId="366D1858" w:rsidR="005852F2" w:rsidDel="009E46F1" w:rsidRDefault="00B048A3" w:rsidP="00475BCA">
      <w:pPr>
        <w:pStyle w:val="Code"/>
        <w:rPr>
          <w:ins w:id="527" w:author="David Keyes" w:date="2022-11-11T07:05:00Z"/>
          <w:moveFrom w:id="528" w:author="Frances" w:date="2023-03-09T11:46:00Z"/>
        </w:rPr>
      </w:pPr>
      <w:moveFrom w:id="529" w:author="Frances" w:date="2023-03-09T11:46:00Z">
        <w:r w:rsidRPr="004955AD" w:rsidDel="009E46F1">
          <w:t xml:space="preserve">      </w:t>
        </w:r>
        <w:r w:rsidRPr="00475BCA" w:rsidDel="009E46F1">
          <w:rPr>
            <w:rStyle w:val="AttributeTok"/>
            <w:rFonts w:ascii="Courier" w:hAnsi="Courier"/>
            <w:color w:val="000000"/>
            <w:sz w:val="17"/>
            <w:shd w:val="clear" w:color="auto" w:fill="auto"/>
          </w:rPr>
          <w:t>margin =</w:t>
        </w:r>
        <w:r w:rsidRPr="004955AD" w:rsidDel="009E46F1">
          <w:t xml:space="preserve"> </w:t>
        </w:r>
        <w:r w:rsidRPr="00475BCA" w:rsidDel="009E46F1">
          <w:rPr>
            <w:rStyle w:val="FunctionTok"/>
            <w:rFonts w:ascii="Courier" w:hAnsi="Courier"/>
            <w:sz w:val="17"/>
            <w:shd w:val="clear" w:color="auto" w:fill="auto"/>
          </w:rPr>
          <w:t>margin</w:t>
        </w:r>
        <w:r w:rsidRPr="004955AD" w:rsidDel="009E46F1">
          <w:t>(</w:t>
        </w:r>
        <w:r w:rsidRPr="00475BCA" w:rsidDel="009E46F1">
          <w:rPr>
            <w:rStyle w:val="DecValTok"/>
            <w:rFonts w:ascii="Courier" w:hAnsi="Courier"/>
            <w:color w:val="000000"/>
            <w:sz w:val="17"/>
            <w:shd w:val="clear" w:color="auto" w:fill="auto"/>
          </w:rPr>
          <w:t>9</w:t>
        </w:r>
        <w:r w:rsidRPr="004955AD" w:rsidDel="009E46F1">
          <w:t xml:space="preserve">, </w:t>
        </w:r>
        <w:r w:rsidRPr="00475BCA" w:rsidDel="009E46F1">
          <w:rPr>
            <w:rStyle w:val="DecValTok"/>
            <w:rFonts w:ascii="Courier" w:hAnsi="Courier"/>
            <w:color w:val="000000"/>
            <w:sz w:val="17"/>
            <w:shd w:val="clear" w:color="auto" w:fill="auto"/>
          </w:rPr>
          <w:t>0</w:t>
        </w:r>
        <w:r w:rsidRPr="004955AD" w:rsidDel="009E46F1">
          <w:t xml:space="preserve">, </w:t>
        </w:r>
        <w:r w:rsidRPr="00475BCA" w:rsidDel="009E46F1">
          <w:rPr>
            <w:rStyle w:val="DecValTok"/>
            <w:rFonts w:ascii="Courier" w:hAnsi="Courier"/>
            <w:color w:val="000000"/>
            <w:sz w:val="17"/>
            <w:shd w:val="clear" w:color="auto" w:fill="auto"/>
          </w:rPr>
          <w:t>9</w:t>
        </w:r>
        <w:r w:rsidRPr="004955AD" w:rsidDel="009E46F1">
          <w:t xml:space="preserve">, </w:t>
        </w:r>
        <w:r w:rsidRPr="00475BCA" w:rsidDel="009E46F1">
          <w:rPr>
            <w:rStyle w:val="DecValTok"/>
            <w:rFonts w:ascii="Courier" w:hAnsi="Courier"/>
            <w:color w:val="000000"/>
            <w:sz w:val="17"/>
            <w:shd w:val="clear" w:color="auto" w:fill="auto"/>
          </w:rPr>
          <w:t>0</w:t>
        </w:r>
        <w:r w:rsidRPr="004955AD" w:rsidDel="009E46F1">
          <w:t>)</w:t>
        </w:r>
        <w:r w:rsidRPr="00475BCA" w:rsidDel="009E46F1">
          <w:br/>
        </w:r>
      </w:moveFrom>
    </w:p>
    <w:p w14:paraId="2A50A3C6" w14:textId="7D85C353" w:rsidR="005852F2" w:rsidDel="009E46F1" w:rsidRDefault="00B048A3" w:rsidP="00475BCA">
      <w:pPr>
        <w:pStyle w:val="Code"/>
        <w:rPr>
          <w:ins w:id="530" w:author="David Keyes" w:date="2022-11-11T07:05:00Z"/>
          <w:moveFrom w:id="531" w:author="Frances" w:date="2023-03-09T11:46:00Z"/>
        </w:rPr>
      </w:pPr>
      <w:moveFrom w:id="532" w:author="Frances" w:date="2023-03-09T11:46:00Z">
        <w:r w:rsidRPr="004955AD" w:rsidDel="009E46F1">
          <w:t xml:space="preserve">    ),</w:t>
        </w:r>
        <w:r w:rsidRPr="00475BCA" w:rsidDel="009E46F1">
          <w:br/>
        </w:r>
      </w:moveFrom>
    </w:p>
    <w:p w14:paraId="72A7A743" w14:textId="3B19A6FE" w:rsidR="005852F2" w:rsidDel="009E46F1" w:rsidRDefault="00B048A3" w:rsidP="00475BCA">
      <w:pPr>
        <w:pStyle w:val="Code"/>
        <w:rPr>
          <w:ins w:id="533" w:author="David Keyes" w:date="2022-11-11T07:05:00Z"/>
          <w:moveFrom w:id="534" w:author="Frances" w:date="2023-03-09T11:46:00Z"/>
        </w:rPr>
      </w:pPr>
      <w:moveFrom w:id="535" w:author="Frances" w:date="2023-03-09T11:46:00Z">
        <w:r w:rsidRPr="004955AD" w:rsidDel="009E46F1">
          <w:t xml:space="preserve">    </w:t>
        </w:r>
        <w:r w:rsidRPr="00475BCA" w:rsidDel="009E46F1">
          <w:rPr>
            <w:rStyle w:val="AttributeTok"/>
            <w:rFonts w:ascii="Courier" w:hAnsi="Courier"/>
            <w:color w:val="000000"/>
            <w:sz w:val="17"/>
            <w:shd w:val="clear" w:color="auto" w:fill="auto"/>
          </w:rPr>
          <w:t>plot.caption =</w:t>
        </w:r>
        <w:r w:rsidRPr="004955AD" w:rsidDel="009E46F1">
          <w:t xml:space="preserve"> </w:t>
        </w:r>
        <w:r w:rsidRPr="00475BCA" w:rsidDel="009E46F1">
          <w:rPr>
            <w:rStyle w:val="FunctionTok"/>
            <w:rFonts w:ascii="Courier" w:hAnsi="Courier"/>
            <w:sz w:val="17"/>
            <w:shd w:val="clear" w:color="auto" w:fill="auto"/>
          </w:rPr>
          <w:t>element_blank</w:t>
        </w:r>
        <w:r w:rsidRPr="004955AD" w:rsidDel="009E46F1">
          <w:t>()</w:t>
        </w:r>
        <w:r w:rsidRPr="00475BCA" w:rsidDel="009E46F1">
          <w:br/>
        </w:r>
      </w:moveFrom>
    </w:p>
    <w:p w14:paraId="5A49FD9C" w14:textId="3A541559" w:rsidR="002E313A" w:rsidRPr="00475BCA" w:rsidDel="009E46F1" w:rsidRDefault="00B048A3" w:rsidP="00475BCA">
      <w:pPr>
        <w:pStyle w:val="Code"/>
        <w:rPr>
          <w:moveFrom w:id="536" w:author="Frances" w:date="2023-03-09T11:46:00Z"/>
        </w:rPr>
      </w:pPr>
      <w:moveFrom w:id="537" w:author="Frances" w:date="2023-03-09T11:46:00Z">
        <w:r w:rsidRPr="004955AD" w:rsidDel="009E46F1">
          <w:t xml:space="preserve">  )</w:t>
        </w:r>
      </w:moveFrom>
    </w:p>
    <w:moveFromRangeEnd w:id="495"/>
    <w:p w14:paraId="63932A1A" w14:textId="698887D0" w:rsidR="002E313A" w:rsidRDefault="00B048A3" w:rsidP="005018F8">
      <w:pPr>
        <w:pStyle w:val="Body"/>
      </w:pPr>
      <w:del w:id="538" w:author="Frances" w:date="2023-03-09T11:47:00Z">
        <w:r w:rsidDel="009E46F1">
          <w:delText>We</w:delText>
        </w:r>
      </w:del>
      <w:del w:id="539" w:author="Frances" w:date="2023-03-09T12:11:00Z">
        <w:r w:rsidDel="005018F8">
          <w:delText xml:space="preserve"> can see </w:delText>
        </w:r>
      </w:del>
      <w:r>
        <w:t>these changes</w:t>
      </w:r>
      <w:del w:id="540" w:author="Frances" w:date="2023-03-09T12:11:00Z">
        <w:r w:rsidDel="005018F8">
          <w:delText xml:space="preserve"> in </w:delText>
        </w:r>
        <w:r w:rsidR="005C5B56" w:rsidDel="005018F8">
          <w:delText>Figure 3-</w:delText>
        </w:r>
        <w:r w:rsidDel="005018F8">
          <w:delText>3</w:delText>
        </w:r>
      </w:del>
      <w:r>
        <w:t>.</w:t>
      </w:r>
    </w:p>
    <w:p w14:paraId="1FC31EE2" w14:textId="77777777" w:rsidR="002E313A" w:rsidRDefault="00B048A3" w:rsidP="001E72D0">
      <w:pPr>
        <w:pStyle w:val="GraphicSlug"/>
      </w:pPr>
      <w:r>
        <w:t>[</w:t>
      </w:r>
      <w:r w:rsidRPr="001E72D0">
        <w:t>F03003</w:t>
      </w:r>
      <w:r>
        <w:t>.pdf]</w:t>
      </w:r>
    </w:p>
    <w:p w14:paraId="1B848C1C" w14:textId="77777777" w:rsidR="002E313A" w:rsidRDefault="00B048A3">
      <w:pPr>
        <w:pStyle w:val="CaptionedFigure"/>
      </w:pPr>
      <w:r>
        <w:rPr>
          <w:noProof/>
        </w:rPr>
        <w:lastRenderedPageBreak/>
        <w:drawing>
          <wp:inline distT="0" distB="0" distL="0" distR="0" wp14:anchorId="613E3964" wp14:editId="2B2C9F40">
            <wp:extent cx="4602684" cy="3682147"/>
            <wp:effectExtent l="0" t="0" r="0" b="0"/>
            <wp:docPr id="136" name="Picture"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37" name="Picture" descr="custom-theme_files/figure-docx/penguins-plot-text-formatting-plot-1.png"/>
                    <pic:cNvPicPr>
                      <a:picLocks noChangeAspect="1" noChangeArrowheads="1"/>
                    </pic:cNvPicPr>
                  </pic:nvPicPr>
                  <pic:blipFill>
                    <a:blip r:embed="rId15"/>
                    <a:stretch>
                      <a:fillRect/>
                    </a:stretch>
                  </pic:blipFill>
                  <pic:spPr bwMode="auto">
                    <a:xfrm>
                      <a:off x="0" y="0"/>
                      <a:ext cx="4602684" cy="3682147"/>
                    </a:xfrm>
                    <a:prstGeom prst="rect">
                      <a:avLst/>
                    </a:prstGeom>
                    <a:noFill/>
                    <a:ln w="9525">
                      <a:noFill/>
                      <a:headEnd/>
                      <a:tailEnd/>
                    </a:ln>
                  </pic:spPr>
                </pic:pic>
              </a:graphicData>
            </a:graphic>
          </wp:inline>
        </w:drawing>
      </w:r>
    </w:p>
    <w:p w14:paraId="46FFD701" w14:textId="3476AF9B" w:rsidR="002E313A" w:rsidRDefault="006F18C4" w:rsidP="005C5B56">
      <w:pPr>
        <w:pStyle w:val="CaptionLine"/>
      </w:pPr>
      <w:r>
        <w:t>The penguin chart with only the text formatting changed</w:t>
      </w:r>
    </w:p>
    <w:p w14:paraId="5FE80A1E" w14:textId="4D238BD0" w:rsidR="002E313A" w:rsidDel="0010048F" w:rsidRDefault="00B048A3" w:rsidP="006F18C4">
      <w:pPr>
        <w:pStyle w:val="HeadB"/>
        <w:rPr>
          <w:del w:id="541" w:author="Frances" w:date="2023-03-09T11:47:00Z"/>
        </w:rPr>
      </w:pPr>
      <w:commentRangeStart w:id="542"/>
      <w:del w:id="543" w:author="Frances" w:date="2023-03-09T11:47:00Z">
        <w:r w:rsidDel="009E46F1">
          <w:delText>We then</w:delText>
        </w:r>
      </w:del>
      <w:del w:id="544" w:author="Frances" w:date="2023-03-09T12:48:00Z">
        <w:r w:rsidDel="0081689F">
          <w:delText xml:space="preserve"> save </w:delText>
        </w:r>
      </w:del>
      <w:del w:id="545" w:author="Frances" w:date="2023-03-09T11:47:00Z">
        <w:r w:rsidDel="009E46F1">
          <w:delText>our</w:delText>
        </w:r>
      </w:del>
      <w:del w:id="546" w:author="Frances" w:date="2023-03-09T12:48:00Z">
        <w:r w:rsidDel="0081689F">
          <w:delText xml:space="preserve"> plot as an object </w:delText>
        </w:r>
        <w:r w:rsidR="006F18C4" w:rsidDel="0081689F">
          <w:delText>so we can</w:delText>
        </w:r>
        <w:r w:rsidDel="0081689F">
          <w:delText xml:space="preserve"> work with it in the next section</w:delText>
        </w:r>
        <w:r w:rsidR="006F18C4" w:rsidDel="0081689F">
          <w:delText xml:space="preserve"> </w:delText>
        </w:r>
      </w:del>
      <w:del w:id="547" w:author="Frances" w:date="2023-03-09T11:47:00Z">
        <w:r w:rsidR="006F18C4" w:rsidDel="009E46F1">
          <w:delText>by modifying the first line as follows:</w:delText>
        </w:r>
      </w:del>
    </w:p>
    <w:commentRangeEnd w:id="542"/>
    <w:p w14:paraId="67B79748" w14:textId="77777777" w:rsidR="0010048F" w:rsidRDefault="0010048F" w:rsidP="009E46F1">
      <w:pPr>
        <w:pStyle w:val="Body"/>
        <w:rPr>
          <w:ins w:id="548" w:author="Frances" w:date="2023-03-20T12:21:00Z"/>
        </w:rPr>
      </w:pPr>
      <w:r>
        <w:rPr>
          <w:rStyle w:val="CommentReference"/>
          <w:rFonts w:ascii="Calibri" w:eastAsiaTheme="minorHAnsi" w:hAnsi="Calibri" w:cs="Times New Roman"/>
          <w:color w:val="auto"/>
          <w:kern w:val="2"/>
          <w:lang w:eastAsia="en-US"/>
          <w14:ligatures w14:val="standardContextual"/>
        </w:rPr>
        <w:commentReference w:id="542"/>
      </w:r>
    </w:p>
    <w:p w14:paraId="24C8A85B" w14:textId="5F2F17F4" w:rsidR="005852F2" w:rsidDel="009E46F1" w:rsidRDefault="00B048A3">
      <w:pPr>
        <w:pStyle w:val="Body"/>
        <w:rPr>
          <w:ins w:id="549" w:author="David Keyes" w:date="2022-11-11T07:05:00Z"/>
          <w:del w:id="550" w:author="Frances" w:date="2023-03-09T11:47:00Z"/>
        </w:rPr>
        <w:pPrChange w:id="551" w:author="Frances" w:date="2023-03-09T11:47:00Z">
          <w:pPr>
            <w:pStyle w:val="Code"/>
          </w:pPr>
        </w:pPrChange>
      </w:pPr>
      <w:del w:id="552" w:author="Frances" w:date="2023-03-09T11:47:00Z">
        <w:r w:rsidRPr="00BF11C0" w:rsidDel="009E46F1">
          <w:delText xml:space="preserve">penguins_plot_text </w:delText>
        </w:r>
        <w:r w:rsidRPr="000C3CE4" w:rsidDel="009E46F1">
          <w:rPr>
            <w:rStyle w:val="OtherTok"/>
            <w:rFonts w:ascii="Courier" w:hAnsi="Courier"/>
            <w:color w:val="000000"/>
            <w:sz w:val="17"/>
            <w:shd w:val="clear" w:color="auto" w:fill="auto"/>
          </w:rPr>
          <w:delText>&lt;-</w:delText>
        </w:r>
        <w:r w:rsidRPr="00BF11C0" w:rsidDel="009E46F1">
          <w:delText xml:space="preserve"> penguins_plot </w:delText>
        </w:r>
        <w:r w:rsidRPr="000C3CE4" w:rsidDel="009E46F1">
          <w:rPr>
            <w:rStyle w:val="SpecialCharTok"/>
            <w:rFonts w:ascii="Courier" w:hAnsi="Courier"/>
            <w:sz w:val="17"/>
            <w:shd w:val="clear" w:color="auto" w:fill="auto"/>
          </w:rPr>
          <w:delText>+</w:delText>
        </w:r>
        <w:r w:rsidRPr="000C3CE4" w:rsidDel="009E46F1">
          <w:br/>
        </w:r>
      </w:del>
    </w:p>
    <w:p w14:paraId="63D9090C" w14:textId="21C741F6" w:rsidR="002E313A" w:rsidRPr="000C3CE4" w:rsidDel="009E46F1" w:rsidRDefault="002E313A">
      <w:pPr>
        <w:pStyle w:val="Body"/>
        <w:rPr>
          <w:del w:id="553" w:author="Frances" w:date="2023-03-09T11:47:00Z"/>
        </w:rPr>
        <w:pPrChange w:id="554" w:author="Frances" w:date="2023-03-09T11:47:00Z">
          <w:pPr>
            <w:pStyle w:val="Code"/>
          </w:pPr>
        </w:pPrChange>
      </w:pPr>
    </w:p>
    <w:p w14:paraId="424E7BF7" w14:textId="63B07E57" w:rsidR="006F18C4" w:rsidDel="0081689F" w:rsidRDefault="006F18C4" w:rsidP="009E46F1">
      <w:pPr>
        <w:pStyle w:val="Body"/>
        <w:rPr>
          <w:del w:id="555" w:author="Frances" w:date="2023-03-09T12:48:00Z"/>
        </w:rPr>
      </w:pPr>
      <w:bookmarkStart w:id="556" w:name="legend-formatting"/>
      <w:bookmarkEnd w:id="350"/>
      <w:del w:id="557" w:author="Frances" w:date="2023-03-09T11:47:00Z">
        <w:r w:rsidDel="009E46F1">
          <w:delText>XXXX</w:delText>
        </w:r>
      </w:del>
    </w:p>
    <w:p w14:paraId="183CFDA2" w14:textId="05199AA6" w:rsidR="002E313A" w:rsidRDefault="00B048A3" w:rsidP="006F18C4">
      <w:pPr>
        <w:pStyle w:val="HeadB"/>
      </w:pPr>
      <w:bookmarkStart w:id="558" w:name="_Toc129261299"/>
      <w:r>
        <w:t>Legend Formatting</w:t>
      </w:r>
      <w:bookmarkEnd w:id="558"/>
    </w:p>
    <w:p w14:paraId="76DAF562" w14:textId="66C5D63C" w:rsidR="002E313A" w:rsidRDefault="00B048A3" w:rsidP="001E72D0">
      <w:pPr>
        <w:pStyle w:val="Body"/>
      </w:pPr>
      <w:r>
        <w:t xml:space="preserve">Next, we </w:t>
      </w:r>
      <w:del w:id="559" w:author="Frances" w:date="2023-03-20T12:02:00Z">
        <w:r w:rsidDel="008A3B8A">
          <w:delText xml:space="preserve">deal with </w:delText>
        </w:r>
      </w:del>
      <w:ins w:id="560" w:author="Frances" w:date="2023-03-20T12:02:00Z">
        <w:r w:rsidR="008A3B8A">
          <w:t xml:space="preserve">format </w:t>
        </w:r>
      </w:ins>
      <w:r>
        <w:t>the legend</w:t>
      </w:r>
      <w:r w:rsidR="009F512D">
        <w:t>,</w:t>
      </w:r>
      <w:r>
        <w:t xml:space="preserve"> put</w:t>
      </w:r>
      <w:r w:rsidR="009F512D">
        <w:t>ting</w:t>
      </w:r>
      <w:r>
        <w:t xml:space="preserve"> </w:t>
      </w:r>
      <w:r w:rsidR="009F512D">
        <w:t>it</w:t>
      </w:r>
      <w:r>
        <w:t xml:space="preserve"> on top of the plot and left</w:t>
      </w:r>
      <w:r w:rsidR="00A446F7">
        <w:t>-</w:t>
      </w:r>
      <w:r>
        <w:t>align</w:t>
      </w:r>
      <w:r w:rsidR="009F512D">
        <w:t>ing</w:t>
      </w:r>
      <w:r>
        <w:t xml:space="preserve"> the text within it</w:t>
      </w:r>
      <w:ins w:id="561" w:author="Frances" w:date="2023-03-09T12:15:00Z">
        <w:r w:rsidR="0036405A">
          <w:t>:</w:t>
        </w:r>
      </w:ins>
      <w:del w:id="562" w:author="Frances" w:date="2023-03-09T12:15:00Z">
        <w:r w:rsidDel="0036405A">
          <w:delText>.</w:delText>
        </w:r>
      </w:del>
      <w:r>
        <w:t xml:space="preserve"> </w:t>
      </w:r>
      <w:moveFromRangeStart w:id="563" w:author="Frances" w:date="2023-03-09T12:15:00Z" w:name="move129256521"/>
      <w:moveFrom w:id="564" w:author="Frances" w:date="2023-03-09T12:15:00Z">
        <w:r w:rsidDel="0036405A">
          <w:t xml:space="preserve">Then, </w:t>
        </w:r>
        <w:r w:rsidR="009F512D" w:rsidDel="0036405A">
          <w:t>we</w:t>
        </w:r>
        <w:r w:rsidDel="0036405A">
          <w:t xml:space="preserve"> remove the legend background (</w:t>
        </w:r>
        <w:r w:rsidR="00A446F7" w:rsidDel="0036405A">
          <w:t>which</w:t>
        </w:r>
        <w:r w:rsidDel="0036405A">
          <w:t xml:space="preserve"> would show up </w:t>
        </w:r>
        <w:r w:rsidR="00A446F7" w:rsidDel="0036405A">
          <w:t xml:space="preserve">only </w:t>
        </w:r>
        <w:r w:rsidDel="0036405A">
          <w:t>if the background color of the entire plot were different), title, and legend key (</w:t>
        </w:r>
        <w:r w:rsidR="00AA1910" w:rsidDel="0036405A">
          <w:t>the borders on the red, green, and blue boxes that show the island names</w:t>
        </w:r>
        <w:r w:rsidDel="0036405A">
          <w:t>). Finally, we make the legend</w:t>
        </w:r>
        <w:r w:rsidR="00A446F7" w:rsidDel="0036405A">
          <w:t>’s</w:t>
        </w:r>
        <w:r w:rsidDel="0036405A">
          <w:t xml:space="preserve"> text 18-point Helvetica with the same nearly black color.</w:t>
        </w:r>
      </w:moveFrom>
      <w:moveFromRangeEnd w:id="563"/>
    </w:p>
    <w:p w14:paraId="40EF7E01" w14:textId="69626F4D" w:rsidR="005852F2" w:rsidRPr="009E46F1" w:rsidDel="006B1752" w:rsidRDefault="00B048A3" w:rsidP="000E7F6F">
      <w:pPr>
        <w:pStyle w:val="Code"/>
        <w:rPr>
          <w:del w:id="565" w:author="Frances" w:date="2023-03-09T12:54:00Z"/>
        </w:rPr>
      </w:pPr>
      <w:del w:id="566" w:author="Frances" w:date="2023-03-09T12:54:00Z">
        <w:r w:rsidRPr="009E46F1" w:rsidDel="006B1752">
          <w:delText>penguins_plot_text +</w:delText>
        </w:r>
      </w:del>
    </w:p>
    <w:p w14:paraId="7DF7761A" w14:textId="77777777" w:rsidR="006E3E31" w:rsidRPr="009E46F1" w:rsidRDefault="006E3E31" w:rsidP="006E3E31">
      <w:pPr>
        <w:pStyle w:val="Code"/>
        <w:rPr>
          <w:ins w:id="567" w:author="Frances" w:date="2023-03-09T12:37:00Z"/>
        </w:rPr>
      </w:pPr>
      <w:ins w:id="568" w:author="Frances" w:date="2023-03-09T12:37:00Z">
        <w:r w:rsidRPr="009E46F1">
          <w:t xml:space="preserve">    </w:t>
        </w:r>
        <w:proofErr w:type="spellStart"/>
        <w:proofErr w:type="gramStart"/>
        <w:r w:rsidRPr="009E46F1">
          <w:t>legend.position</w:t>
        </w:r>
        <w:proofErr w:type="spellEnd"/>
        <w:proofErr w:type="gramEnd"/>
        <w:r w:rsidRPr="009E46F1">
          <w:t xml:space="preserve"> = "top",</w:t>
        </w:r>
      </w:ins>
    </w:p>
    <w:p w14:paraId="197AB7F6" w14:textId="77777777" w:rsidR="006E3E31" w:rsidRPr="009E46F1" w:rsidRDefault="006E3E31" w:rsidP="006E3E31">
      <w:pPr>
        <w:pStyle w:val="Code"/>
        <w:rPr>
          <w:ins w:id="569" w:author="Frances" w:date="2023-03-09T12:37:00Z"/>
        </w:rPr>
      </w:pPr>
      <w:ins w:id="570" w:author="Frances" w:date="2023-03-09T12:37:00Z">
        <w:r w:rsidRPr="009E46F1">
          <w:t xml:space="preserve">    </w:t>
        </w:r>
        <w:proofErr w:type="spellStart"/>
        <w:r w:rsidRPr="009E46F1">
          <w:t>legend.</w:t>
        </w:r>
        <w:proofErr w:type="gramStart"/>
        <w:r w:rsidRPr="009E46F1">
          <w:t>text.align</w:t>
        </w:r>
        <w:proofErr w:type="spellEnd"/>
        <w:proofErr w:type="gramEnd"/>
        <w:r w:rsidRPr="009E46F1">
          <w:t xml:space="preserve"> = 0,</w:t>
        </w:r>
      </w:ins>
    </w:p>
    <w:p w14:paraId="13F01D3B" w14:textId="77777777" w:rsidR="006E3E31" w:rsidRPr="009E46F1" w:rsidRDefault="006E3E31" w:rsidP="006E3E31">
      <w:pPr>
        <w:pStyle w:val="Code"/>
        <w:rPr>
          <w:ins w:id="571" w:author="Frances" w:date="2023-03-09T12:37:00Z"/>
        </w:rPr>
      </w:pPr>
      <w:ins w:id="572" w:author="Frances" w:date="2023-03-09T12:37:00Z">
        <w:r w:rsidRPr="009E46F1">
          <w:t xml:space="preserve">    </w:t>
        </w:r>
        <w:proofErr w:type="spellStart"/>
        <w:proofErr w:type="gramStart"/>
        <w:r w:rsidRPr="009E46F1">
          <w:t>legend.background</w:t>
        </w:r>
        <w:proofErr w:type="spellEnd"/>
        <w:proofErr w:type="gramEnd"/>
        <w:r w:rsidRPr="009E46F1">
          <w:t xml:space="preserve"> = ggplot2::</w:t>
        </w:r>
        <w:proofErr w:type="spellStart"/>
        <w:r w:rsidRPr="009E46F1">
          <w:t>element_blank</w:t>
        </w:r>
        <w:proofErr w:type="spellEnd"/>
        <w:r w:rsidRPr="009E46F1">
          <w:t>(),</w:t>
        </w:r>
      </w:ins>
    </w:p>
    <w:p w14:paraId="7D9E1122" w14:textId="77777777" w:rsidR="006E3E31" w:rsidRPr="009E46F1" w:rsidRDefault="006E3E31" w:rsidP="006E3E31">
      <w:pPr>
        <w:pStyle w:val="Code"/>
        <w:rPr>
          <w:ins w:id="573" w:author="Frances" w:date="2023-03-09T12:37:00Z"/>
        </w:rPr>
      </w:pPr>
      <w:ins w:id="574" w:author="Frances" w:date="2023-03-09T12:37:00Z">
        <w:r w:rsidRPr="009E46F1">
          <w:t xml:space="preserve">    </w:t>
        </w:r>
        <w:proofErr w:type="spellStart"/>
        <w:proofErr w:type="gramStart"/>
        <w:r w:rsidRPr="009E46F1">
          <w:t>legend.title</w:t>
        </w:r>
        <w:proofErr w:type="spellEnd"/>
        <w:proofErr w:type="gramEnd"/>
        <w:r w:rsidRPr="009E46F1">
          <w:t xml:space="preserve"> = ggplot2::</w:t>
        </w:r>
        <w:proofErr w:type="spellStart"/>
        <w:r w:rsidRPr="009E46F1">
          <w:t>element_blank</w:t>
        </w:r>
        <w:proofErr w:type="spellEnd"/>
        <w:r w:rsidRPr="009E46F1">
          <w:t>(),</w:t>
        </w:r>
      </w:ins>
    </w:p>
    <w:p w14:paraId="3404481A" w14:textId="77777777" w:rsidR="006E3E31" w:rsidRPr="009E46F1" w:rsidRDefault="006E3E31" w:rsidP="006E3E31">
      <w:pPr>
        <w:pStyle w:val="Code"/>
        <w:rPr>
          <w:ins w:id="575" w:author="Frances" w:date="2023-03-09T12:37:00Z"/>
        </w:rPr>
      </w:pPr>
      <w:ins w:id="576" w:author="Frances" w:date="2023-03-09T12:37:00Z">
        <w:r w:rsidRPr="009E46F1">
          <w:t xml:space="preserve">    </w:t>
        </w:r>
        <w:proofErr w:type="spellStart"/>
        <w:r w:rsidRPr="009E46F1">
          <w:t>legend.key</w:t>
        </w:r>
        <w:proofErr w:type="spellEnd"/>
        <w:r w:rsidRPr="009E46F1">
          <w:t xml:space="preserve"> = ggplot</w:t>
        </w:r>
        <w:proofErr w:type="gramStart"/>
        <w:r w:rsidRPr="009E46F1">
          <w:t>2::</w:t>
        </w:r>
        <w:proofErr w:type="spellStart"/>
        <w:proofErr w:type="gramEnd"/>
        <w:r w:rsidRPr="009E46F1">
          <w:t>element_blank</w:t>
        </w:r>
        <w:proofErr w:type="spellEnd"/>
        <w:r w:rsidRPr="009E46F1">
          <w:t>(),</w:t>
        </w:r>
      </w:ins>
    </w:p>
    <w:p w14:paraId="234EE5F0" w14:textId="77777777" w:rsidR="006E3E31" w:rsidRPr="009E46F1" w:rsidRDefault="006E3E31" w:rsidP="006E3E31">
      <w:pPr>
        <w:pStyle w:val="Code"/>
        <w:rPr>
          <w:ins w:id="577" w:author="Frances" w:date="2023-03-09T12:37:00Z"/>
        </w:rPr>
      </w:pPr>
      <w:ins w:id="578" w:author="Frances" w:date="2023-03-09T12:37:00Z">
        <w:r w:rsidRPr="009E46F1">
          <w:t xml:space="preserve">    </w:t>
        </w:r>
        <w:proofErr w:type="spellStart"/>
        <w:r w:rsidRPr="009E46F1">
          <w:t>legend.text</w:t>
        </w:r>
        <w:proofErr w:type="spellEnd"/>
        <w:r w:rsidRPr="009E46F1">
          <w:t xml:space="preserve"> = ggplot</w:t>
        </w:r>
        <w:proofErr w:type="gramStart"/>
        <w:r w:rsidRPr="009E46F1">
          <w:t>2::</w:t>
        </w:r>
        <w:proofErr w:type="spellStart"/>
        <w:proofErr w:type="gramEnd"/>
        <w:r w:rsidRPr="009E46F1">
          <w:t>element_text</w:t>
        </w:r>
        <w:proofErr w:type="spellEnd"/>
        <w:r w:rsidRPr="009E46F1">
          <w:t>(</w:t>
        </w:r>
      </w:ins>
    </w:p>
    <w:p w14:paraId="24D7EF85" w14:textId="77777777" w:rsidR="006E3E31" w:rsidRPr="009E46F1" w:rsidRDefault="006E3E31" w:rsidP="006E3E31">
      <w:pPr>
        <w:pStyle w:val="Code"/>
        <w:rPr>
          <w:ins w:id="579" w:author="Frances" w:date="2023-03-09T12:37:00Z"/>
        </w:rPr>
      </w:pPr>
      <w:ins w:id="580" w:author="Frances" w:date="2023-03-09T12:37:00Z">
        <w:r w:rsidRPr="009E46F1">
          <w:t xml:space="preserve">      family = font,</w:t>
        </w:r>
      </w:ins>
    </w:p>
    <w:p w14:paraId="0B0C9829" w14:textId="77777777" w:rsidR="006E3E31" w:rsidRPr="009E46F1" w:rsidRDefault="006E3E31" w:rsidP="006E3E31">
      <w:pPr>
        <w:pStyle w:val="Code"/>
        <w:rPr>
          <w:ins w:id="581" w:author="Frances" w:date="2023-03-09T12:37:00Z"/>
        </w:rPr>
      </w:pPr>
      <w:ins w:id="582" w:author="Frances" w:date="2023-03-09T12:37:00Z">
        <w:r w:rsidRPr="009E46F1">
          <w:t xml:space="preserve">      size = 18,</w:t>
        </w:r>
      </w:ins>
    </w:p>
    <w:p w14:paraId="7D36245F" w14:textId="77777777" w:rsidR="006E3E31" w:rsidRPr="009E46F1" w:rsidRDefault="006E3E31" w:rsidP="006E3E31">
      <w:pPr>
        <w:pStyle w:val="Code"/>
        <w:rPr>
          <w:ins w:id="583" w:author="Frances" w:date="2023-03-09T12:37:00Z"/>
        </w:rPr>
      </w:pPr>
      <w:ins w:id="584" w:author="Frances" w:date="2023-03-09T12:37:00Z">
        <w:r w:rsidRPr="009E46F1">
          <w:t xml:space="preserve">      color = "#222222"</w:t>
        </w:r>
      </w:ins>
    </w:p>
    <w:p w14:paraId="24AEFB59" w14:textId="06BEEA7E" w:rsidR="006E3E31" w:rsidRPr="009E46F1" w:rsidRDefault="006E3E31" w:rsidP="006B1752">
      <w:pPr>
        <w:pStyle w:val="Code"/>
        <w:rPr>
          <w:ins w:id="585" w:author="Frances" w:date="2023-03-09T12:37:00Z"/>
        </w:rPr>
      </w:pPr>
      <w:ins w:id="586" w:author="Frances" w:date="2023-03-09T12:37:00Z">
        <w:r w:rsidRPr="009E46F1">
          <w:t xml:space="preserve">    ),</w:t>
        </w:r>
      </w:ins>
    </w:p>
    <w:p w14:paraId="3EC1C920" w14:textId="13114C03" w:rsidR="005852F2" w:rsidRPr="009E46F1" w:rsidDel="006E3E31" w:rsidRDefault="00B048A3" w:rsidP="000E7F6F">
      <w:pPr>
        <w:pStyle w:val="Code"/>
        <w:rPr>
          <w:del w:id="587" w:author="Frances" w:date="2023-03-09T12:37:00Z"/>
        </w:rPr>
      </w:pPr>
      <w:del w:id="588" w:author="Frances" w:date="2023-03-09T12:37:00Z">
        <w:r w:rsidRPr="009E46F1" w:rsidDel="006E3E31">
          <w:lastRenderedPageBreak/>
          <w:delText xml:space="preserve">  theme(</w:delText>
        </w:r>
      </w:del>
    </w:p>
    <w:p w14:paraId="2B4DA585" w14:textId="35434B90" w:rsidR="005852F2" w:rsidRPr="009E46F1" w:rsidDel="006E3E31" w:rsidRDefault="00B048A3" w:rsidP="000E7F6F">
      <w:pPr>
        <w:pStyle w:val="Code"/>
        <w:rPr>
          <w:del w:id="589" w:author="Frances" w:date="2023-03-09T12:37:00Z"/>
        </w:rPr>
      </w:pPr>
      <w:del w:id="590" w:author="Frances" w:date="2023-03-09T12:37:00Z">
        <w:r w:rsidRPr="009E46F1" w:rsidDel="006E3E31">
          <w:delText xml:space="preserve">    legend.position = "top",</w:delText>
        </w:r>
      </w:del>
    </w:p>
    <w:p w14:paraId="5CD3B170" w14:textId="64FD160C" w:rsidR="005852F2" w:rsidRPr="009E46F1" w:rsidDel="006E3E31" w:rsidRDefault="00B048A3" w:rsidP="000E7F6F">
      <w:pPr>
        <w:pStyle w:val="Code"/>
        <w:rPr>
          <w:del w:id="591" w:author="Frances" w:date="2023-03-09T12:37:00Z"/>
        </w:rPr>
      </w:pPr>
      <w:del w:id="592" w:author="Frances" w:date="2023-03-09T12:37:00Z">
        <w:r w:rsidRPr="009E46F1" w:rsidDel="006E3E31">
          <w:delText xml:space="preserve">    legend.text.align = 0,</w:delText>
        </w:r>
      </w:del>
    </w:p>
    <w:p w14:paraId="404AF286" w14:textId="0F924DE0" w:rsidR="005852F2" w:rsidRPr="009E46F1" w:rsidDel="006E3E31" w:rsidRDefault="00B048A3" w:rsidP="000E7F6F">
      <w:pPr>
        <w:pStyle w:val="Code"/>
        <w:rPr>
          <w:del w:id="593" w:author="Frances" w:date="2023-03-09T12:37:00Z"/>
        </w:rPr>
      </w:pPr>
      <w:del w:id="594" w:author="Frances" w:date="2023-03-09T12:37:00Z">
        <w:r w:rsidRPr="009E46F1" w:rsidDel="006E3E31">
          <w:delText xml:space="preserve">    legend.background = element_blank(),</w:delText>
        </w:r>
      </w:del>
    </w:p>
    <w:p w14:paraId="1646DA8B" w14:textId="167BD884" w:rsidR="005852F2" w:rsidRPr="009E46F1" w:rsidDel="006E3E31" w:rsidRDefault="00B048A3" w:rsidP="000E7F6F">
      <w:pPr>
        <w:pStyle w:val="Code"/>
        <w:rPr>
          <w:del w:id="595" w:author="Frances" w:date="2023-03-09T12:37:00Z"/>
        </w:rPr>
      </w:pPr>
      <w:del w:id="596" w:author="Frances" w:date="2023-03-09T12:37:00Z">
        <w:r w:rsidRPr="009E46F1" w:rsidDel="006E3E31">
          <w:delText xml:space="preserve">    legend.title = element_blank(),</w:delText>
        </w:r>
      </w:del>
    </w:p>
    <w:p w14:paraId="373AD47F" w14:textId="1AFA481D" w:rsidR="005852F2" w:rsidRPr="009E46F1" w:rsidDel="006E3E31" w:rsidRDefault="00B048A3" w:rsidP="000E7F6F">
      <w:pPr>
        <w:pStyle w:val="Code"/>
        <w:rPr>
          <w:del w:id="597" w:author="Frances" w:date="2023-03-09T12:37:00Z"/>
        </w:rPr>
      </w:pPr>
      <w:del w:id="598" w:author="Frances" w:date="2023-03-09T12:37:00Z">
        <w:r w:rsidRPr="009E46F1" w:rsidDel="006E3E31">
          <w:delText xml:space="preserve">    legend.key = element_blank(),</w:delText>
        </w:r>
      </w:del>
    </w:p>
    <w:p w14:paraId="66F6E958" w14:textId="2878553F" w:rsidR="005852F2" w:rsidRPr="009E46F1" w:rsidDel="006E3E31" w:rsidRDefault="00B048A3" w:rsidP="000E7F6F">
      <w:pPr>
        <w:pStyle w:val="Code"/>
        <w:rPr>
          <w:del w:id="599" w:author="Frances" w:date="2023-03-09T12:37:00Z"/>
        </w:rPr>
      </w:pPr>
      <w:del w:id="600" w:author="Frances" w:date="2023-03-09T12:37:00Z">
        <w:r w:rsidRPr="009E46F1" w:rsidDel="006E3E31">
          <w:delText xml:space="preserve">    legend.text = element_text(</w:delText>
        </w:r>
      </w:del>
    </w:p>
    <w:p w14:paraId="2962D3AD" w14:textId="5E0089D8" w:rsidR="005852F2" w:rsidRPr="009E46F1" w:rsidDel="006E3E31" w:rsidRDefault="00B048A3" w:rsidP="000E7F6F">
      <w:pPr>
        <w:pStyle w:val="Code"/>
        <w:rPr>
          <w:del w:id="601" w:author="Frances" w:date="2023-03-09T12:37:00Z"/>
        </w:rPr>
      </w:pPr>
      <w:del w:id="602" w:author="Frances" w:date="2023-03-09T12:37:00Z">
        <w:r w:rsidRPr="009E46F1" w:rsidDel="006E3E31">
          <w:delText xml:space="preserve">      family = font,</w:delText>
        </w:r>
      </w:del>
    </w:p>
    <w:p w14:paraId="4F5F4D3E" w14:textId="7DB34BEF" w:rsidR="005852F2" w:rsidRPr="009E46F1" w:rsidDel="006E3E31" w:rsidRDefault="00B048A3" w:rsidP="000E7F6F">
      <w:pPr>
        <w:pStyle w:val="Code"/>
        <w:rPr>
          <w:del w:id="603" w:author="Frances" w:date="2023-03-09T12:37:00Z"/>
        </w:rPr>
      </w:pPr>
      <w:del w:id="604" w:author="Frances" w:date="2023-03-09T12:37:00Z">
        <w:r w:rsidRPr="009E46F1" w:rsidDel="006E3E31">
          <w:delText xml:space="preserve">      size = 18,</w:delText>
        </w:r>
      </w:del>
    </w:p>
    <w:p w14:paraId="1623229C" w14:textId="2D43B6F7" w:rsidR="005852F2" w:rsidRPr="009E46F1" w:rsidDel="006E3E31" w:rsidRDefault="00B048A3" w:rsidP="000E7F6F">
      <w:pPr>
        <w:pStyle w:val="Code"/>
        <w:rPr>
          <w:del w:id="605" w:author="Frances" w:date="2023-03-09T12:37:00Z"/>
        </w:rPr>
      </w:pPr>
      <w:del w:id="606" w:author="Frances" w:date="2023-03-09T12:37:00Z">
        <w:r w:rsidRPr="009E46F1" w:rsidDel="006E3E31">
          <w:delText xml:space="preserve">      color = "#222222"</w:delText>
        </w:r>
      </w:del>
    </w:p>
    <w:p w14:paraId="5CF38167" w14:textId="34792301" w:rsidR="005852F2" w:rsidRPr="009E46F1" w:rsidDel="006E3E31" w:rsidRDefault="00B048A3" w:rsidP="000E7F6F">
      <w:pPr>
        <w:pStyle w:val="Code"/>
        <w:rPr>
          <w:del w:id="607" w:author="Frances" w:date="2023-03-09T12:37:00Z"/>
        </w:rPr>
      </w:pPr>
      <w:del w:id="608" w:author="Frances" w:date="2023-03-09T12:37:00Z">
        <w:r w:rsidRPr="009E46F1" w:rsidDel="006E3E31">
          <w:delText xml:space="preserve">    )</w:delText>
        </w:r>
      </w:del>
    </w:p>
    <w:p w14:paraId="4904A005" w14:textId="1C1D136D" w:rsidR="002E313A" w:rsidRPr="009E46F1" w:rsidDel="006E3E31" w:rsidRDefault="00B048A3" w:rsidP="000E7F6F">
      <w:pPr>
        <w:pStyle w:val="Code"/>
        <w:rPr>
          <w:del w:id="609" w:author="Frances" w:date="2023-03-09T12:37:00Z"/>
        </w:rPr>
      </w:pPr>
      <w:del w:id="610" w:author="Frances" w:date="2023-03-09T12:37:00Z">
        <w:r w:rsidRPr="009E46F1" w:rsidDel="006E3E31">
          <w:delText xml:space="preserve">  )</w:delText>
        </w:r>
      </w:del>
    </w:p>
    <w:p w14:paraId="517BBD8D" w14:textId="3B942FCF" w:rsidR="002E313A" w:rsidRDefault="0036405A" w:rsidP="001E72D0">
      <w:pPr>
        <w:pStyle w:val="Body"/>
      </w:pPr>
      <w:moveToRangeStart w:id="611" w:author="Frances" w:date="2023-03-09T12:15:00Z" w:name="move129256521"/>
      <w:moveTo w:id="612" w:author="Frances" w:date="2023-03-09T12:15:00Z">
        <w:del w:id="613" w:author="Frances" w:date="2023-03-09T12:15:00Z">
          <w:r w:rsidDel="0036405A">
            <w:delText xml:space="preserve">Then, </w:delText>
          </w:r>
        </w:del>
      </w:moveTo>
      <w:ins w:id="614" w:author="Frances" w:date="2023-03-09T12:15:00Z">
        <w:r>
          <w:t>W</w:t>
        </w:r>
      </w:ins>
      <w:moveTo w:id="615" w:author="Frances" w:date="2023-03-09T12:15:00Z">
        <w:del w:id="616" w:author="Frances" w:date="2023-03-09T12:15:00Z">
          <w:r w:rsidDel="0036405A">
            <w:delText>w</w:delText>
          </w:r>
        </w:del>
        <w:r>
          <w:t xml:space="preserve">e </w:t>
        </w:r>
        <w:proofErr w:type="gramStart"/>
        <w:r>
          <w:t>remove</w:t>
        </w:r>
        <w:proofErr w:type="gramEnd"/>
        <w:r>
          <w:t xml:space="preserve"> the legend background (which would show up only if the background color of the entire plot were different), title, and legend key (the borders on the red, green, and blue boxes that show the island names). Finally, we make the legend’s text 18-point Helvetica with the same nearly black color.</w:t>
        </w:r>
      </w:moveTo>
      <w:moveToRangeEnd w:id="611"/>
      <w:ins w:id="617" w:author="Frances" w:date="2023-03-09T12:15:00Z">
        <w:r>
          <w:t xml:space="preserve"> </w:t>
        </w:r>
      </w:ins>
      <w:r w:rsidR="00B048A3">
        <w:t xml:space="preserve">We can see the result in </w:t>
      </w:r>
      <w:r w:rsidR="005C5B56">
        <w:t>Figure 3-</w:t>
      </w:r>
      <w:r w:rsidR="00B048A3">
        <w:t>4.</w:t>
      </w:r>
    </w:p>
    <w:p w14:paraId="1323ACFB" w14:textId="77777777" w:rsidR="002E313A" w:rsidRDefault="00B048A3" w:rsidP="001E72D0">
      <w:pPr>
        <w:pStyle w:val="GraphicSlug"/>
      </w:pPr>
      <w:r>
        <w:t>[F03004.pdf]</w:t>
      </w:r>
    </w:p>
    <w:p w14:paraId="5AAFDC18" w14:textId="77777777" w:rsidR="002E313A" w:rsidRDefault="00B048A3">
      <w:pPr>
        <w:pStyle w:val="CaptionedFigure"/>
      </w:pPr>
      <w:r>
        <w:rPr>
          <w:noProof/>
        </w:rPr>
        <w:drawing>
          <wp:inline distT="0" distB="0" distL="0" distR="0" wp14:anchorId="69E61FA2" wp14:editId="3C586B55">
            <wp:extent cx="4602684" cy="3682147"/>
            <wp:effectExtent l="0" t="0" r="0" b="0"/>
            <wp:docPr id="140" name="Picture" descr="Our chart with changes to the legend"/>
            <wp:cNvGraphicFramePr/>
            <a:graphic xmlns:a="http://schemas.openxmlformats.org/drawingml/2006/main">
              <a:graphicData uri="http://schemas.openxmlformats.org/drawingml/2006/picture">
                <pic:pic xmlns:pic="http://schemas.openxmlformats.org/drawingml/2006/picture">
                  <pic:nvPicPr>
                    <pic:cNvPr id="141" name="Picture" descr="custom-theme_files/figure-docx/penguins-plot-legend-plot-1.png"/>
                    <pic:cNvPicPr>
                      <a:picLocks noChangeAspect="1" noChangeArrowheads="1"/>
                    </pic:cNvPicPr>
                  </pic:nvPicPr>
                  <pic:blipFill>
                    <a:blip r:embed="rId16"/>
                    <a:stretch>
                      <a:fillRect/>
                    </a:stretch>
                  </pic:blipFill>
                  <pic:spPr bwMode="auto">
                    <a:xfrm>
                      <a:off x="0" y="0"/>
                      <a:ext cx="4602684" cy="3682147"/>
                    </a:xfrm>
                    <a:prstGeom prst="rect">
                      <a:avLst/>
                    </a:prstGeom>
                    <a:noFill/>
                    <a:ln w="9525">
                      <a:noFill/>
                      <a:headEnd/>
                      <a:tailEnd/>
                    </a:ln>
                  </pic:spPr>
                </pic:pic>
              </a:graphicData>
            </a:graphic>
          </wp:inline>
        </w:drawing>
      </w:r>
    </w:p>
    <w:p w14:paraId="279B666D" w14:textId="1F3658FF" w:rsidR="002E313A" w:rsidRDefault="00B048A3" w:rsidP="005C5B56">
      <w:pPr>
        <w:pStyle w:val="CaptionLine"/>
        <w:rPr>
          <w:ins w:id="618" w:author="Frances" w:date="2023-03-20T12:22:00Z"/>
        </w:rPr>
      </w:pPr>
      <w:r>
        <w:t xml:space="preserve">Our chart with changes to the </w:t>
      </w:r>
      <w:commentRangeStart w:id="619"/>
      <w:r>
        <w:t>legend</w:t>
      </w:r>
      <w:commentRangeEnd w:id="619"/>
      <w:r w:rsidR="0010048F">
        <w:rPr>
          <w:rStyle w:val="CommentReference"/>
          <w:rFonts w:ascii="Calibri" w:eastAsiaTheme="minorHAnsi" w:hAnsi="Calibri" w:cs="Times New Roman"/>
          <w:color w:val="auto"/>
          <w:kern w:val="2"/>
          <w:lang w:eastAsia="en-US"/>
          <w14:ligatures w14:val="standardContextual"/>
        </w:rPr>
        <w:commentReference w:id="619"/>
      </w:r>
    </w:p>
    <w:p w14:paraId="0300F227" w14:textId="77777777" w:rsidR="0010048F" w:rsidRPr="0010048F" w:rsidRDefault="0010048F" w:rsidP="0010048F">
      <w:pPr>
        <w:pStyle w:val="Body"/>
        <w:pPrChange w:id="620" w:author="Frances" w:date="2023-03-20T12:22:00Z">
          <w:pPr>
            <w:pStyle w:val="CaptionLine"/>
          </w:pPr>
        </w:pPrChange>
      </w:pPr>
    </w:p>
    <w:p w14:paraId="0FB5380C" w14:textId="3AC3C16F" w:rsidR="002E313A" w:rsidDel="0081689F" w:rsidRDefault="00B048A3" w:rsidP="001E72D0">
      <w:pPr>
        <w:pStyle w:val="Body"/>
        <w:rPr>
          <w:del w:id="621" w:author="Frances" w:date="2023-03-09T12:48:00Z"/>
        </w:rPr>
      </w:pPr>
      <w:del w:id="622" w:author="Frances" w:date="2023-03-09T12:48:00Z">
        <w:r w:rsidDel="0081689F">
          <w:delText>A</w:delText>
        </w:r>
      </w:del>
      <w:del w:id="623" w:author="Frances" w:date="2023-03-09T11:50:00Z">
        <w:r w:rsidDel="009E46F1">
          <w:delText>nd a</w:delText>
        </w:r>
      </w:del>
      <w:del w:id="624" w:author="Frances" w:date="2023-03-09T12:48:00Z">
        <w:r w:rsidDel="0081689F">
          <w:delText>gain, save this plot so we can continue to alter it below.</w:delText>
        </w:r>
      </w:del>
    </w:p>
    <w:p w14:paraId="7C3FB1AE" w14:textId="77777777" w:rsidR="002E313A" w:rsidRDefault="00B048A3" w:rsidP="001E72D0">
      <w:pPr>
        <w:pStyle w:val="HeadB"/>
      </w:pPr>
      <w:bookmarkStart w:id="625" w:name="_Toc129261300"/>
      <w:bookmarkStart w:id="626" w:name="axis-formatting"/>
      <w:bookmarkEnd w:id="556"/>
      <w:r>
        <w:t>Axis Formatting</w:t>
      </w:r>
      <w:bookmarkEnd w:id="625"/>
    </w:p>
    <w:p w14:paraId="32906031" w14:textId="3C528145" w:rsidR="002E313A" w:rsidRDefault="00B048A3" w:rsidP="001E72D0">
      <w:pPr>
        <w:pStyle w:val="Body"/>
      </w:pPr>
      <w:r>
        <w:t>Next are the axes. The code first removes axis titles because</w:t>
      </w:r>
      <w:ins w:id="627" w:author="Frances" w:date="2023-03-09T12:12:00Z">
        <w:r w:rsidR="005018F8">
          <w:t xml:space="preserve"> </w:t>
        </w:r>
      </w:ins>
      <w:del w:id="628" w:author="Frances" w:date="2023-03-09T12:12:00Z">
        <w:r w:rsidDel="005018F8">
          <w:delText xml:space="preserve">, as Nassos told me, </w:delText>
        </w:r>
      </w:del>
      <w:r>
        <w:t>these tend to take up a lot of chart real estate</w:t>
      </w:r>
      <w:r w:rsidR="00A446F7">
        <w:t>,</w:t>
      </w:r>
      <w:r>
        <w:t xml:space="preserve"> and you can use the title and subtitle to make </w:t>
      </w:r>
      <w:r w:rsidR="00A446F7">
        <w:t xml:space="preserve">it </w:t>
      </w:r>
      <w:r>
        <w:t xml:space="preserve">clear what the axes show. </w:t>
      </w:r>
    </w:p>
    <w:p w14:paraId="26A73608" w14:textId="77777777" w:rsidR="006E3E31" w:rsidRPr="009E46F1" w:rsidRDefault="006E3E31" w:rsidP="006E3E31">
      <w:pPr>
        <w:pStyle w:val="Code"/>
        <w:rPr>
          <w:ins w:id="629" w:author="Frances" w:date="2023-03-09T12:37:00Z"/>
        </w:rPr>
      </w:pPr>
      <w:ins w:id="630" w:author="Frances" w:date="2023-03-09T12:37:00Z">
        <w:r w:rsidRPr="009E46F1">
          <w:t xml:space="preserve">    </w:t>
        </w:r>
        <w:proofErr w:type="spellStart"/>
        <w:proofErr w:type="gramStart"/>
        <w:r w:rsidRPr="009E46F1">
          <w:t>axis.title</w:t>
        </w:r>
        <w:proofErr w:type="spellEnd"/>
        <w:proofErr w:type="gramEnd"/>
        <w:r w:rsidRPr="009E46F1">
          <w:t xml:space="preserve"> = ggplot2::</w:t>
        </w:r>
        <w:proofErr w:type="spellStart"/>
        <w:r w:rsidRPr="009E46F1">
          <w:t>element_blank</w:t>
        </w:r>
        <w:proofErr w:type="spellEnd"/>
        <w:r w:rsidRPr="009E46F1">
          <w:t>(),</w:t>
        </w:r>
      </w:ins>
    </w:p>
    <w:p w14:paraId="77D08714" w14:textId="77777777" w:rsidR="006E3E31" w:rsidRPr="009E46F1" w:rsidRDefault="006E3E31" w:rsidP="006E3E31">
      <w:pPr>
        <w:pStyle w:val="Code"/>
        <w:rPr>
          <w:ins w:id="631" w:author="Frances" w:date="2023-03-09T12:37:00Z"/>
        </w:rPr>
      </w:pPr>
      <w:ins w:id="632" w:author="Frances" w:date="2023-03-09T12:37:00Z">
        <w:r w:rsidRPr="009E46F1">
          <w:t xml:space="preserve">    </w:t>
        </w:r>
        <w:proofErr w:type="spellStart"/>
        <w:r w:rsidRPr="009E46F1">
          <w:t>axis.text</w:t>
        </w:r>
        <w:proofErr w:type="spellEnd"/>
        <w:r w:rsidRPr="009E46F1">
          <w:t xml:space="preserve"> = ggplot</w:t>
        </w:r>
        <w:proofErr w:type="gramStart"/>
        <w:r w:rsidRPr="009E46F1">
          <w:t>2::</w:t>
        </w:r>
        <w:proofErr w:type="spellStart"/>
        <w:proofErr w:type="gramEnd"/>
        <w:r w:rsidRPr="009E46F1">
          <w:t>element_text</w:t>
        </w:r>
        <w:proofErr w:type="spellEnd"/>
        <w:r w:rsidRPr="009E46F1">
          <w:t>(</w:t>
        </w:r>
      </w:ins>
    </w:p>
    <w:p w14:paraId="15DAF09F" w14:textId="77777777" w:rsidR="006E3E31" w:rsidRPr="009E46F1" w:rsidRDefault="006E3E31" w:rsidP="006E3E31">
      <w:pPr>
        <w:pStyle w:val="Code"/>
        <w:rPr>
          <w:ins w:id="633" w:author="Frances" w:date="2023-03-09T12:37:00Z"/>
        </w:rPr>
      </w:pPr>
      <w:ins w:id="634" w:author="Frances" w:date="2023-03-09T12:37:00Z">
        <w:r w:rsidRPr="009E46F1">
          <w:t xml:space="preserve">      family = font,</w:t>
        </w:r>
      </w:ins>
    </w:p>
    <w:p w14:paraId="0B4DBC09" w14:textId="77777777" w:rsidR="006E3E31" w:rsidRPr="009E46F1" w:rsidRDefault="006E3E31" w:rsidP="006E3E31">
      <w:pPr>
        <w:pStyle w:val="Code"/>
        <w:rPr>
          <w:ins w:id="635" w:author="Frances" w:date="2023-03-09T12:37:00Z"/>
        </w:rPr>
      </w:pPr>
      <w:ins w:id="636" w:author="Frances" w:date="2023-03-09T12:37:00Z">
        <w:r w:rsidRPr="009E46F1">
          <w:lastRenderedPageBreak/>
          <w:t xml:space="preserve">      size = 18,</w:t>
        </w:r>
      </w:ins>
    </w:p>
    <w:p w14:paraId="4033688E" w14:textId="77777777" w:rsidR="006E3E31" w:rsidRPr="009E46F1" w:rsidRDefault="006E3E31" w:rsidP="006E3E31">
      <w:pPr>
        <w:pStyle w:val="Code"/>
        <w:rPr>
          <w:ins w:id="637" w:author="Frances" w:date="2023-03-09T12:37:00Z"/>
        </w:rPr>
      </w:pPr>
      <w:ins w:id="638" w:author="Frances" w:date="2023-03-09T12:37:00Z">
        <w:r w:rsidRPr="009E46F1">
          <w:t xml:space="preserve">      color = "#222222"</w:t>
        </w:r>
      </w:ins>
    </w:p>
    <w:p w14:paraId="0F3EEDC6" w14:textId="77777777" w:rsidR="006E3E31" w:rsidRPr="009E46F1" w:rsidRDefault="006E3E31" w:rsidP="006E3E31">
      <w:pPr>
        <w:pStyle w:val="Code"/>
        <w:rPr>
          <w:ins w:id="639" w:author="Frances" w:date="2023-03-09T12:37:00Z"/>
        </w:rPr>
      </w:pPr>
      <w:ins w:id="640" w:author="Frances" w:date="2023-03-09T12:37:00Z">
        <w:r w:rsidRPr="009E46F1">
          <w:t xml:space="preserve">    ),</w:t>
        </w:r>
      </w:ins>
    </w:p>
    <w:p w14:paraId="7C3484C4" w14:textId="77777777" w:rsidR="006E3E31" w:rsidRPr="009E46F1" w:rsidRDefault="006E3E31" w:rsidP="006E3E31">
      <w:pPr>
        <w:pStyle w:val="Code"/>
        <w:rPr>
          <w:ins w:id="641" w:author="Frances" w:date="2023-03-09T12:37:00Z"/>
        </w:rPr>
      </w:pPr>
      <w:ins w:id="642" w:author="Frances" w:date="2023-03-09T12:37:00Z">
        <w:r w:rsidRPr="009E46F1">
          <w:t xml:space="preserve">    </w:t>
        </w:r>
        <w:proofErr w:type="spellStart"/>
        <w:r w:rsidRPr="009E46F1">
          <w:t>axis.text.x</w:t>
        </w:r>
        <w:proofErr w:type="spellEnd"/>
        <w:r w:rsidRPr="009E46F1">
          <w:t xml:space="preserve"> = ggplot</w:t>
        </w:r>
        <w:proofErr w:type="gramStart"/>
        <w:r w:rsidRPr="009E46F1">
          <w:t>2::</w:t>
        </w:r>
        <w:proofErr w:type="spellStart"/>
        <w:proofErr w:type="gramEnd"/>
        <w:r w:rsidRPr="009E46F1">
          <w:t>element_text</w:t>
        </w:r>
        <w:proofErr w:type="spellEnd"/>
        <w:r w:rsidRPr="009E46F1">
          <w:t>(margin = ggplot2::margin(5, b = 10)),</w:t>
        </w:r>
      </w:ins>
    </w:p>
    <w:p w14:paraId="05D64A1E" w14:textId="77777777" w:rsidR="006E3E31" w:rsidRPr="009E46F1" w:rsidRDefault="006E3E31" w:rsidP="006E3E31">
      <w:pPr>
        <w:pStyle w:val="Code"/>
        <w:rPr>
          <w:ins w:id="643" w:author="Frances" w:date="2023-03-09T12:37:00Z"/>
        </w:rPr>
      </w:pPr>
      <w:ins w:id="644" w:author="Frances" w:date="2023-03-09T12:37:00Z">
        <w:r w:rsidRPr="009E46F1">
          <w:t xml:space="preserve">    </w:t>
        </w:r>
        <w:proofErr w:type="spellStart"/>
        <w:proofErr w:type="gramStart"/>
        <w:r w:rsidRPr="009E46F1">
          <w:t>axis.ticks</w:t>
        </w:r>
        <w:proofErr w:type="spellEnd"/>
        <w:proofErr w:type="gramEnd"/>
        <w:r w:rsidRPr="009E46F1">
          <w:t xml:space="preserve"> = ggplot2::</w:t>
        </w:r>
        <w:proofErr w:type="spellStart"/>
        <w:r w:rsidRPr="009E46F1">
          <w:t>element_blank</w:t>
        </w:r>
        <w:proofErr w:type="spellEnd"/>
        <w:r w:rsidRPr="009E46F1">
          <w:t>(),</w:t>
        </w:r>
      </w:ins>
    </w:p>
    <w:p w14:paraId="08E61E91" w14:textId="77777777" w:rsidR="006E3E31" w:rsidRPr="009E46F1" w:rsidRDefault="006E3E31" w:rsidP="006E3E31">
      <w:pPr>
        <w:pStyle w:val="Code"/>
        <w:rPr>
          <w:ins w:id="645" w:author="Frances" w:date="2023-03-09T12:37:00Z"/>
        </w:rPr>
      </w:pPr>
      <w:ins w:id="646" w:author="Frances" w:date="2023-03-09T12:37:00Z">
        <w:r w:rsidRPr="009E46F1">
          <w:t xml:space="preserve">    </w:t>
        </w:r>
        <w:proofErr w:type="spellStart"/>
        <w:proofErr w:type="gramStart"/>
        <w:r w:rsidRPr="009E46F1">
          <w:t>axis.line</w:t>
        </w:r>
        <w:proofErr w:type="spellEnd"/>
        <w:proofErr w:type="gramEnd"/>
        <w:r w:rsidRPr="009E46F1">
          <w:t xml:space="preserve"> = ggplot2::</w:t>
        </w:r>
        <w:proofErr w:type="spellStart"/>
        <w:r w:rsidRPr="009E46F1">
          <w:t>element_blank</w:t>
        </w:r>
        <w:proofErr w:type="spellEnd"/>
        <w:r w:rsidRPr="009E46F1">
          <w:t>(),</w:t>
        </w:r>
      </w:ins>
    </w:p>
    <w:p w14:paraId="04B8383E" w14:textId="67DB19B8" w:rsidR="005852F2" w:rsidRPr="009E46F1" w:rsidDel="006E3E31" w:rsidRDefault="00B048A3" w:rsidP="00127AAE">
      <w:pPr>
        <w:pStyle w:val="Code"/>
        <w:rPr>
          <w:del w:id="647" w:author="Frances" w:date="2023-03-09T12:37:00Z"/>
        </w:rPr>
      </w:pPr>
      <w:del w:id="648" w:author="Frances" w:date="2023-03-09T12:37:00Z">
        <w:r w:rsidRPr="009E46F1" w:rsidDel="006E3E31">
          <w:delText>penguins_plot_legend +</w:delText>
        </w:r>
      </w:del>
    </w:p>
    <w:p w14:paraId="2A52649D" w14:textId="0DAB4ED3" w:rsidR="005852F2" w:rsidRPr="009E46F1" w:rsidDel="006E3E31" w:rsidRDefault="00B048A3" w:rsidP="00127AAE">
      <w:pPr>
        <w:pStyle w:val="Code"/>
        <w:rPr>
          <w:del w:id="649" w:author="Frances" w:date="2023-03-09T12:37:00Z"/>
        </w:rPr>
      </w:pPr>
      <w:del w:id="650" w:author="Frances" w:date="2023-03-09T12:37:00Z">
        <w:r w:rsidRPr="009E46F1" w:rsidDel="006E3E31">
          <w:delText xml:space="preserve">  theme(</w:delText>
        </w:r>
      </w:del>
    </w:p>
    <w:p w14:paraId="35EA9674" w14:textId="13B5EB7E" w:rsidR="005852F2" w:rsidRPr="009E46F1" w:rsidDel="006E3E31" w:rsidRDefault="00B048A3" w:rsidP="00127AAE">
      <w:pPr>
        <w:pStyle w:val="Code"/>
        <w:rPr>
          <w:del w:id="651" w:author="Frances" w:date="2023-03-09T12:37:00Z"/>
        </w:rPr>
      </w:pPr>
      <w:del w:id="652" w:author="Frances" w:date="2023-03-09T12:37:00Z">
        <w:r w:rsidRPr="009E46F1" w:rsidDel="006E3E31">
          <w:delText xml:space="preserve">    axis.title = element_blank(),</w:delText>
        </w:r>
      </w:del>
    </w:p>
    <w:p w14:paraId="039ABB8F" w14:textId="4D44B966" w:rsidR="005852F2" w:rsidRPr="009E46F1" w:rsidDel="006E3E31" w:rsidRDefault="00B048A3" w:rsidP="00127AAE">
      <w:pPr>
        <w:pStyle w:val="Code"/>
        <w:rPr>
          <w:del w:id="653" w:author="Frances" w:date="2023-03-09T12:37:00Z"/>
        </w:rPr>
      </w:pPr>
      <w:del w:id="654" w:author="Frances" w:date="2023-03-09T12:37:00Z">
        <w:r w:rsidRPr="009E46F1" w:rsidDel="006E3E31">
          <w:delText xml:space="preserve">    axis.text = element_text(</w:delText>
        </w:r>
      </w:del>
    </w:p>
    <w:p w14:paraId="621A0123" w14:textId="470FBC4A" w:rsidR="005852F2" w:rsidRPr="009E46F1" w:rsidDel="006E3E31" w:rsidRDefault="00B048A3" w:rsidP="00127AAE">
      <w:pPr>
        <w:pStyle w:val="Code"/>
        <w:rPr>
          <w:del w:id="655" w:author="Frances" w:date="2023-03-09T12:37:00Z"/>
        </w:rPr>
      </w:pPr>
      <w:del w:id="656" w:author="Frances" w:date="2023-03-09T12:37:00Z">
        <w:r w:rsidRPr="009E46F1" w:rsidDel="006E3E31">
          <w:delText xml:space="preserve">      family = font,</w:delText>
        </w:r>
      </w:del>
    </w:p>
    <w:p w14:paraId="1AAA91A8" w14:textId="641C0258" w:rsidR="005852F2" w:rsidRPr="009E46F1" w:rsidDel="006E3E31" w:rsidRDefault="00B048A3" w:rsidP="00127AAE">
      <w:pPr>
        <w:pStyle w:val="Code"/>
        <w:rPr>
          <w:del w:id="657" w:author="Frances" w:date="2023-03-09T12:37:00Z"/>
        </w:rPr>
      </w:pPr>
      <w:del w:id="658" w:author="Frances" w:date="2023-03-09T12:37:00Z">
        <w:r w:rsidRPr="009E46F1" w:rsidDel="006E3E31">
          <w:delText xml:space="preserve">      size = 18,</w:delText>
        </w:r>
      </w:del>
    </w:p>
    <w:p w14:paraId="1CA289C3" w14:textId="7AB367F8" w:rsidR="005852F2" w:rsidRPr="009E46F1" w:rsidDel="006E3E31" w:rsidRDefault="00B048A3" w:rsidP="00127AAE">
      <w:pPr>
        <w:pStyle w:val="Code"/>
        <w:rPr>
          <w:del w:id="659" w:author="Frances" w:date="2023-03-09T12:37:00Z"/>
        </w:rPr>
      </w:pPr>
      <w:del w:id="660" w:author="Frances" w:date="2023-03-09T12:37:00Z">
        <w:r w:rsidRPr="009E46F1" w:rsidDel="006E3E31">
          <w:delText xml:space="preserve">      color = "#222222"</w:delText>
        </w:r>
      </w:del>
    </w:p>
    <w:p w14:paraId="228BCC5E" w14:textId="12856A26" w:rsidR="005852F2" w:rsidRPr="009E46F1" w:rsidDel="006E3E31" w:rsidRDefault="00B048A3" w:rsidP="00127AAE">
      <w:pPr>
        <w:pStyle w:val="Code"/>
        <w:rPr>
          <w:del w:id="661" w:author="Frances" w:date="2023-03-09T12:37:00Z"/>
        </w:rPr>
      </w:pPr>
      <w:del w:id="662" w:author="Frances" w:date="2023-03-09T12:37:00Z">
        <w:r w:rsidRPr="009E46F1" w:rsidDel="006E3E31">
          <w:delText xml:space="preserve">    ),</w:delText>
        </w:r>
      </w:del>
    </w:p>
    <w:p w14:paraId="682BF369" w14:textId="42DEE1A8" w:rsidR="005852F2" w:rsidRPr="009E46F1" w:rsidDel="006E3E31" w:rsidRDefault="00B048A3" w:rsidP="00127AAE">
      <w:pPr>
        <w:pStyle w:val="Code"/>
        <w:rPr>
          <w:del w:id="663" w:author="Frances" w:date="2023-03-09T12:37:00Z"/>
        </w:rPr>
      </w:pPr>
      <w:del w:id="664" w:author="Frances" w:date="2023-03-09T12:37:00Z">
        <w:r w:rsidRPr="009E46F1" w:rsidDel="006E3E31">
          <w:delText xml:space="preserve">    axis.text.x = element_text(margin = margin(5, b = 10)),</w:delText>
        </w:r>
      </w:del>
    </w:p>
    <w:p w14:paraId="7925E4FF" w14:textId="031AC0AF" w:rsidR="005852F2" w:rsidRPr="009E46F1" w:rsidDel="006E3E31" w:rsidRDefault="00B048A3" w:rsidP="00127AAE">
      <w:pPr>
        <w:pStyle w:val="Code"/>
        <w:rPr>
          <w:del w:id="665" w:author="Frances" w:date="2023-03-09T12:37:00Z"/>
        </w:rPr>
      </w:pPr>
      <w:del w:id="666" w:author="Frances" w:date="2023-03-09T12:37:00Z">
        <w:r w:rsidRPr="009E46F1" w:rsidDel="006E3E31">
          <w:delText xml:space="preserve">    axis.ticks = element_blank(),</w:delText>
        </w:r>
      </w:del>
    </w:p>
    <w:p w14:paraId="3DCF1362" w14:textId="25FBC9A0" w:rsidR="005852F2" w:rsidRPr="009E46F1" w:rsidDel="006E3E31" w:rsidRDefault="00B048A3" w:rsidP="00127AAE">
      <w:pPr>
        <w:pStyle w:val="Code"/>
        <w:rPr>
          <w:del w:id="667" w:author="Frances" w:date="2023-03-09T12:37:00Z"/>
        </w:rPr>
      </w:pPr>
      <w:del w:id="668" w:author="Frances" w:date="2023-03-09T12:37:00Z">
        <w:r w:rsidRPr="009E46F1" w:rsidDel="006E3E31">
          <w:delText xml:space="preserve">    axis.line = element_blank()</w:delText>
        </w:r>
      </w:del>
    </w:p>
    <w:p w14:paraId="67C6F491" w14:textId="18BE72A7" w:rsidR="002E313A" w:rsidRPr="009E46F1" w:rsidDel="006E3E31" w:rsidRDefault="00B048A3" w:rsidP="00127AAE">
      <w:pPr>
        <w:pStyle w:val="Code"/>
        <w:rPr>
          <w:del w:id="669" w:author="Frances" w:date="2023-03-09T12:37:00Z"/>
        </w:rPr>
      </w:pPr>
      <w:del w:id="670" w:author="Frances" w:date="2023-03-09T12:37:00Z">
        <w:r w:rsidRPr="009E46F1" w:rsidDel="006E3E31">
          <w:delText xml:space="preserve">  )</w:delText>
        </w:r>
      </w:del>
    </w:p>
    <w:p w14:paraId="56A1446D" w14:textId="76440423" w:rsidR="002E313A" w:rsidRDefault="00E71257" w:rsidP="00E71257">
      <w:pPr>
        <w:pStyle w:val="Body"/>
      </w:pPr>
      <w:r>
        <w:t xml:space="preserve">All text on </w:t>
      </w:r>
      <w:ins w:id="671" w:author="Frances" w:date="2023-03-09T12:12:00Z">
        <w:r w:rsidR="0036405A">
          <w:t xml:space="preserve">the </w:t>
        </w:r>
      </w:ins>
      <w:r>
        <w:t xml:space="preserve">axes becomes 18-point </w:t>
      </w:r>
      <w:proofErr w:type="spellStart"/>
      <w:r>
        <w:t>Helevetica</w:t>
      </w:r>
      <w:proofErr w:type="spellEnd"/>
      <w:r>
        <w:t xml:space="preserve"> </w:t>
      </w:r>
      <w:r w:rsidR="009F512D">
        <w:t xml:space="preserve">and </w:t>
      </w:r>
      <w:r>
        <w:t xml:space="preserve">nearly black. The text on the x axis (in our case, Biscoe, Dream, and Torgersen) gets a bit of spacing around it. And, finally, </w:t>
      </w:r>
      <w:r w:rsidR="009F512D">
        <w:t xml:space="preserve">we remove </w:t>
      </w:r>
      <w:r>
        <w:t xml:space="preserve">both axis ticks and axis lines. </w:t>
      </w:r>
      <w:r w:rsidR="00B048A3">
        <w:t xml:space="preserve">We can see the changes to </w:t>
      </w:r>
      <w:ins w:id="672" w:author="Frances" w:date="2023-03-09T12:13:00Z">
        <w:r w:rsidR="0036405A">
          <w:t>the</w:t>
        </w:r>
      </w:ins>
      <w:del w:id="673" w:author="Frances" w:date="2023-03-09T12:13:00Z">
        <w:r w:rsidR="00B048A3" w:rsidDel="0036405A">
          <w:delText>o</w:delText>
        </w:r>
      </w:del>
      <w:del w:id="674" w:author="Frances" w:date="2023-03-09T12:12:00Z">
        <w:r w:rsidR="00B048A3" w:rsidDel="0036405A">
          <w:delText>ur</w:delText>
        </w:r>
      </w:del>
      <w:r w:rsidR="00B048A3">
        <w:t xml:space="preserve"> axes in </w:t>
      </w:r>
      <w:r w:rsidR="005C5B56">
        <w:t>Figure 3-</w:t>
      </w:r>
      <w:r w:rsidR="00B048A3">
        <w:t>5.</w:t>
      </w:r>
    </w:p>
    <w:p w14:paraId="03CAFD11" w14:textId="77777777" w:rsidR="002E313A" w:rsidRDefault="00B048A3" w:rsidP="001E72D0">
      <w:pPr>
        <w:pStyle w:val="GraphicSlug"/>
      </w:pPr>
      <w:r w:rsidRPr="001E72D0">
        <w:t>[F</w:t>
      </w:r>
      <w:r>
        <w:t>03005.pdf]</w:t>
      </w:r>
    </w:p>
    <w:p w14:paraId="1D5B2522" w14:textId="77777777" w:rsidR="002E313A" w:rsidRDefault="00B048A3">
      <w:pPr>
        <w:pStyle w:val="CaptionedFigure"/>
      </w:pPr>
      <w:r>
        <w:rPr>
          <w:noProof/>
        </w:rPr>
        <w:drawing>
          <wp:inline distT="0" distB="0" distL="0" distR="0" wp14:anchorId="271A81C9" wp14:editId="3EF1B0B2">
            <wp:extent cx="4602684" cy="3682147"/>
            <wp:effectExtent l="0" t="0" r="0" b="0"/>
            <wp:docPr id="144" name="Picture"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45" name="Picture" descr="custom-theme_files/figure-docx/penguins-plot-axes-plot-1.png"/>
                    <pic:cNvPicPr>
                      <a:picLocks noChangeAspect="1" noChangeArrowheads="1"/>
                    </pic:cNvPicPr>
                  </pic:nvPicPr>
                  <pic:blipFill>
                    <a:blip r:embed="rId17"/>
                    <a:stretch>
                      <a:fillRect/>
                    </a:stretch>
                  </pic:blipFill>
                  <pic:spPr bwMode="auto">
                    <a:xfrm>
                      <a:off x="0" y="0"/>
                      <a:ext cx="4602684" cy="3682147"/>
                    </a:xfrm>
                    <a:prstGeom prst="rect">
                      <a:avLst/>
                    </a:prstGeom>
                    <a:noFill/>
                    <a:ln w="9525">
                      <a:noFill/>
                      <a:headEnd/>
                      <a:tailEnd/>
                    </a:ln>
                  </pic:spPr>
                </pic:pic>
              </a:graphicData>
            </a:graphic>
          </wp:inline>
        </w:drawing>
      </w:r>
    </w:p>
    <w:p w14:paraId="4CAC466B" w14:textId="77777777" w:rsidR="002E313A" w:rsidRDefault="00B048A3" w:rsidP="005C5B56">
      <w:pPr>
        <w:pStyle w:val="CaptionLine"/>
      </w:pPr>
      <w:r>
        <w:t xml:space="preserve">Our chart with changes to axis </w:t>
      </w:r>
      <w:commentRangeStart w:id="675"/>
      <w:r>
        <w:t>formatting</w:t>
      </w:r>
      <w:commentRangeEnd w:id="675"/>
      <w:r w:rsidR="0010048F">
        <w:rPr>
          <w:rStyle w:val="CommentReference"/>
          <w:rFonts w:ascii="Calibri" w:eastAsiaTheme="minorHAnsi" w:hAnsi="Calibri" w:cs="Times New Roman"/>
          <w:color w:val="auto"/>
          <w:kern w:val="2"/>
          <w:lang w:eastAsia="en-US"/>
          <w14:ligatures w14:val="standardContextual"/>
        </w:rPr>
        <w:commentReference w:id="675"/>
      </w:r>
    </w:p>
    <w:p w14:paraId="08165223" w14:textId="74EDBCC6" w:rsidR="002E313A" w:rsidDel="0010048F" w:rsidRDefault="00B048A3" w:rsidP="001E72D0">
      <w:pPr>
        <w:pStyle w:val="HeadB"/>
        <w:rPr>
          <w:del w:id="676" w:author="Frances" w:date="2023-03-09T12:49:00Z"/>
        </w:rPr>
      </w:pPr>
      <w:del w:id="677" w:author="Frances" w:date="2023-03-09T12:49:00Z">
        <w:r w:rsidDel="0081689F">
          <w:delText>Let’s now save this plot as an object for future tweaks.</w:delText>
        </w:r>
      </w:del>
    </w:p>
    <w:p w14:paraId="5F6FE3C0" w14:textId="77777777" w:rsidR="0010048F" w:rsidRDefault="0010048F" w:rsidP="001E72D0">
      <w:pPr>
        <w:pStyle w:val="Body"/>
        <w:rPr>
          <w:ins w:id="678" w:author="Frances" w:date="2023-03-20T12:22:00Z"/>
        </w:rPr>
      </w:pPr>
    </w:p>
    <w:p w14:paraId="1DF425B3" w14:textId="77777777" w:rsidR="002E313A" w:rsidRDefault="00B048A3" w:rsidP="001E72D0">
      <w:pPr>
        <w:pStyle w:val="HeadB"/>
      </w:pPr>
      <w:bookmarkStart w:id="679" w:name="_Toc129261301"/>
      <w:bookmarkStart w:id="680" w:name="grid-lines-formatting"/>
      <w:bookmarkEnd w:id="626"/>
      <w:r>
        <w:t>Grid Lines Formatting</w:t>
      </w:r>
      <w:bookmarkEnd w:id="679"/>
    </w:p>
    <w:p w14:paraId="3A56F302" w14:textId="261397A1" w:rsidR="002E313A" w:rsidRDefault="00B048A3" w:rsidP="001E72D0">
      <w:pPr>
        <w:pStyle w:val="Body"/>
      </w:pPr>
      <w:r>
        <w:t xml:space="preserve">Now that we’ve tweaked overall text formatting, the legend, and the axes, let’s move onto </w:t>
      </w:r>
      <w:r>
        <w:lastRenderedPageBreak/>
        <w:t>grid lines. The approach here is fairly straightforward: remove all minor grid lines</w:t>
      </w:r>
      <w:r w:rsidR="00E71257">
        <w:t xml:space="preserve"> and</w:t>
      </w:r>
      <w:r>
        <w:t xml:space="preserve"> </w:t>
      </w:r>
      <w:r w:rsidR="00E71257">
        <w:t xml:space="preserve">the </w:t>
      </w:r>
      <w:r>
        <w:t>major grid lines on the x axis, keeping only major grid lines on the y axis, but making them a light gray (using the #cbcbcb hex code).</w:t>
      </w:r>
    </w:p>
    <w:p w14:paraId="1C961CD3" w14:textId="77777777" w:rsidR="006E3E31" w:rsidRPr="009E46F1" w:rsidRDefault="006E3E31" w:rsidP="006E3E31">
      <w:pPr>
        <w:pStyle w:val="Code"/>
        <w:rPr>
          <w:ins w:id="681" w:author="Frances" w:date="2023-03-09T12:38:00Z"/>
        </w:rPr>
      </w:pPr>
      <w:ins w:id="682" w:author="Frances" w:date="2023-03-09T12:38:00Z">
        <w:r w:rsidRPr="009E46F1">
          <w:t xml:space="preserve">    </w:t>
        </w:r>
        <w:proofErr w:type="spellStart"/>
        <w:proofErr w:type="gramStart"/>
        <w:r w:rsidRPr="009E46F1">
          <w:t>panel.grid</w:t>
        </w:r>
        <w:proofErr w:type="gramEnd"/>
        <w:r w:rsidRPr="009E46F1">
          <w:t>.minor</w:t>
        </w:r>
        <w:proofErr w:type="spellEnd"/>
        <w:r w:rsidRPr="009E46F1">
          <w:t xml:space="preserve"> = ggplot2::</w:t>
        </w:r>
        <w:proofErr w:type="spellStart"/>
        <w:r w:rsidRPr="009E46F1">
          <w:t>element_blank</w:t>
        </w:r>
        <w:proofErr w:type="spellEnd"/>
        <w:r w:rsidRPr="009E46F1">
          <w:t>(),</w:t>
        </w:r>
      </w:ins>
    </w:p>
    <w:p w14:paraId="45DC8BB1" w14:textId="77777777" w:rsidR="006E3E31" w:rsidRPr="009E46F1" w:rsidRDefault="006E3E31" w:rsidP="006E3E31">
      <w:pPr>
        <w:pStyle w:val="Code"/>
        <w:rPr>
          <w:ins w:id="683" w:author="Frances" w:date="2023-03-09T12:38:00Z"/>
        </w:rPr>
      </w:pPr>
      <w:ins w:id="684" w:author="Frances" w:date="2023-03-09T12:38:00Z">
        <w:r w:rsidRPr="009E46F1">
          <w:t xml:space="preserve">    </w:t>
        </w:r>
        <w:proofErr w:type="spellStart"/>
        <w:proofErr w:type="gramStart"/>
        <w:r w:rsidRPr="009E46F1">
          <w:t>panel.grid</w:t>
        </w:r>
        <w:proofErr w:type="gramEnd"/>
        <w:r w:rsidRPr="009E46F1">
          <w:t>.major.y</w:t>
        </w:r>
        <w:proofErr w:type="spellEnd"/>
        <w:r w:rsidRPr="009E46F1">
          <w:t xml:space="preserve"> = ggplot2::</w:t>
        </w:r>
        <w:proofErr w:type="spellStart"/>
        <w:r w:rsidRPr="009E46F1">
          <w:t>element_line</w:t>
        </w:r>
        <w:proofErr w:type="spellEnd"/>
        <w:r w:rsidRPr="009E46F1">
          <w:t>(color = "#</w:t>
        </w:r>
        <w:proofErr w:type="spellStart"/>
        <w:r w:rsidRPr="009E46F1">
          <w:t>cbcbcb</w:t>
        </w:r>
        <w:proofErr w:type="spellEnd"/>
        <w:r w:rsidRPr="009E46F1">
          <w:t>"),</w:t>
        </w:r>
      </w:ins>
    </w:p>
    <w:p w14:paraId="38E7D241" w14:textId="77777777" w:rsidR="006E3E31" w:rsidRPr="009E46F1" w:rsidRDefault="006E3E31" w:rsidP="006E3E31">
      <w:pPr>
        <w:pStyle w:val="Code"/>
        <w:rPr>
          <w:ins w:id="685" w:author="Frances" w:date="2023-03-09T12:38:00Z"/>
        </w:rPr>
      </w:pPr>
      <w:ins w:id="686" w:author="Frances" w:date="2023-03-09T12:38:00Z">
        <w:r w:rsidRPr="009E46F1">
          <w:t xml:space="preserve">    </w:t>
        </w:r>
        <w:proofErr w:type="spellStart"/>
        <w:proofErr w:type="gramStart"/>
        <w:r w:rsidRPr="009E46F1">
          <w:t>panel.grid</w:t>
        </w:r>
        <w:proofErr w:type="gramEnd"/>
        <w:r w:rsidRPr="009E46F1">
          <w:t>.major.x</w:t>
        </w:r>
        <w:proofErr w:type="spellEnd"/>
        <w:r w:rsidRPr="009E46F1">
          <w:t xml:space="preserve"> = ggplot2::</w:t>
        </w:r>
        <w:proofErr w:type="spellStart"/>
        <w:r w:rsidRPr="009E46F1">
          <w:t>element_blank</w:t>
        </w:r>
        <w:proofErr w:type="spellEnd"/>
        <w:r w:rsidRPr="009E46F1">
          <w:t>(),</w:t>
        </w:r>
      </w:ins>
    </w:p>
    <w:p w14:paraId="3079CFFF" w14:textId="77777777" w:rsidR="006E3E31" w:rsidRPr="009E46F1" w:rsidRDefault="006E3E31" w:rsidP="006E3E31">
      <w:pPr>
        <w:pStyle w:val="Code"/>
        <w:rPr>
          <w:ins w:id="687" w:author="Frances" w:date="2023-03-09T12:38:00Z"/>
        </w:rPr>
      </w:pPr>
      <w:ins w:id="688" w:author="Frances" w:date="2023-03-09T12:38:00Z">
        <w:r w:rsidRPr="009E46F1">
          <w:t xml:space="preserve">    </w:t>
        </w:r>
      </w:ins>
    </w:p>
    <w:p w14:paraId="4C275D1C" w14:textId="632738C9" w:rsidR="005852F2" w:rsidRPr="009E46F1" w:rsidDel="006E3E31" w:rsidRDefault="00B048A3" w:rsidP="00D61FBF">
      <w:pPr>
        <w:pStyle w:val="Code"/>
        <w:rPr>
          <w:del w:id="689" w:author="Frances" w:date="2023-03-09T12:38:00Z"/>
        </w:rPr>
      </w:pPr>
      <w:del w:id="690" w:author="Frances" w:date="2023-03-09T12:38:00Z">
        <w:r w:rsidRPr="009E46F1" w:rsidDel="006E3E31">
          <w:delText>penguins_plot_axes +</w:delText>
        </w:r>
      </w:del>
    </w:p>
    <w:p w14:paraId="1D2BD217" w14:textId="73129481" w:rsidR="005852F2" w:rsidRPr="009E46F1" w:rsidDel="006E3E31" w:rsidRDefault="00B048A3" w:rsidP="00D61FBF">
      <w:pPr>
        <w:pStyle w:val="Code"/>
        <w:rPr>
          <w:del w:id="691" w:author="Frances" w:date="2023-03-09T12:38:00Z"/>
        </w:rPr>
      </w:pPr>
      <w:del w:id="692" w:author="Frances" w:date="2023-03-09T12:38:00Z">
        <w:r w:rsidRPr="009E46F1" w:rsidDel="006E3E31">
          <w:delText xml:space="preserve">  theme(</w:delText>
        </w:r>
      </w:del>
    </w:p>
    <w:p w14:paraId="35278ACE" w14:textId="2A16FFE2" w:rsidR="005852F2" w:rsidRPr="009E46F1" w:rsidDel="006E3E31" w:rsidRDefault="00B048A3" w:rsidP="00D61FBF">
      <w:pPr>
        <w:pStyle w:val="Code"/>
        <w:rPr>
          <w:del w:id="693" w:author="Frances" w:date="2023-03-09T12:38:00Z"/>
        </w:rPr>
      </w:pPr>
      <w:del w:id="694" w:author="Frances" w:date="2023-03-09T12:38:00Z">
        <w:r w:rsidRPr="009E46F1" w:rsidDel="006E3E31">
          <w:delText xml:space="preserve">    panel.grid.minor = element_blank(),</w:delText>
        </w:r>
      </w:del>
    </w:p>
    <w:p w14:paraId="4904E17E" w14:textId="6F618F4F" w:rsidR="005852F2" w:rsidRPr="009E46F1" w:rsidDel="006E3E31" w:rsidRDefault="00B048A3" w:rsidP="00D61FBF">
      <w:pPr>
        <w:pStyle w:val="Code"/>
        <w:rPr>
          <w:del w:id="695" w:author="Frances" w:date="2023-03-09T12:38:00Z"/>
        </w:rPr>
      </w:pPr>
      <w:del w:id="696" w:author="Frances" w:date="2023-03-09T12:38:00Z">
        <w:r w:rsidRPr="009E46F1" w:rsidDel="006E3E31">
          <w:delText xml:space="preserve">    panel.grid.major.y = element_line(color = "#cbcbcb"),</w:delText>
        </w:r>
      </w:del>
    </w:p>
    <w:p w14:paraId="5B4B84C0" w14:textId="45F88116" w:rsidR="005852F2" w:rsidRPr="009E46F1" w:rsidDel="006E3E31" w:rsidRDefault="00B048A3" w:rsidP="00D61FBF">
      <w:pPr>
        <w:pStyle w:val="Code"/>
        <w:rPr>
          <w:del w:id="697" w:author="Frances" w:date="2023-03-09T12:38:00Z"/>
        </w:rPr>
      </w:pPr>
      <w:del w:id="698" w:author="Frances" w:date="2023-03-09T12:38:00Z">
        <w:r w:rsidRPr="009E46F1" w:rsidDel="006E3E31">
          <w:delText xml:space="preserve">    panel.grid.major.x = element_blank()</w:delText>
        </w:r>
      </w:del>
    </w:p>
    <w:p w14:paraId="34B5694C" w14:textId="7E43DBA1" w:rsidR="002E313A" w:rsidRPr="009E46F1" w:rsidDel="006E3E31" w:rsidRDefault="00B048A3" w:rsidP="00D61FBF">
      <w:pPr>
        <w:pStyle w:val="Code"/>
        <w:rPr>
          <w:del w:id="699" w:author="Frances" w:date="2023-03-09T12:38:00Z"/>
        </w:rPr>
      </w:pPr>
      <w:del w:id="700" w:author="Frances" w:date="2023-03-09T12:38:00Z">
        <w:r w:rsidRPr="009E46F1" w:rsidDel="006E3E31">
          <w:delText xml:space="preserve">  )</w:delText>
        </w:r>
      </w:del>
    </w:p>
    <w:p w14:paraId="2E954CB8" w14:textId="4FE09C30" w:rsidR="002E313A" w:rsidDel="0081689F" w:rsidRDefault="00B048A3" w:rsidP="001E72D0">
      <w:pPr>
        <w:pStyle w:val="Body"/>
        <w:rPr>
          <w:del w:id="701" w:author="Frances" w:date="2023-03-09T12:49:00Z"/>
        </w:rPr>
      </w:pPr>
      <w:del w:id="702" w:author="Frances" w:date="2023-03-09T12:49:00Z">
        <w:r w:rsidDel="0081689F">
          <w:delText xml:space="preserve">We can see the result of these tweaks to the grid lines in </w:delText>
        </w:r>
        <w:r w:rsidR="005C5B56" w:rsidDel="0081689F">
          <w:delText>Figure 3-</w:delText>
        </w:r>
        <w:r w:rsidDel="0081689F">
          <w:delText>6.</w:delText>
        </w:r>
      </w:del>
    </w:p>
    <w:p w14:paraId="30AD0CF4" w14:textId="77777777" w:rsidR="002E313A" w:rsidRDefault="00B048A3" w:rsidP="001E72D0">
      <w:pPr>
        <w:pStyle w:val="GraphicSlug"/>
      </w:pPr>
      <w:r>
        <w:t>[F03006.pdf]</w:t>
      </w:r>
    </w:p>
    <w:p w14:paraId="79D6CBDF" w14:textId="77777777" w:rsidR="002E313A" w:rsidRDefault="00B048A3">
      <w:pPr>
        <w:pStyle w:val="CaptionedFigure"/>
      </w:pPr>
      <w:r>
        <w:rPr>
          <w:noProof/>
        </w:rPr>
        <w:drawing>
          <wp:inline distT="0" distB="0" distL="0" distR="0" wp14:anchorId="59146ABD" wp14:editId="7F4FB8D6">
            <wp:extent cx="4602684" cy="3682147"/>
            <wp:effectExtent l="0" t="0" r="0" b="0"/>
            <wp:docPr id="148" name="Picture" descr="Our chart with tweaks to the grid lines"/>
            <wp:cNvGraphicFramePr/>
            <a:graphic xmlns:a="http://schemas.openxmlformats.org/drawingml/2006/main">
              <a:graphicData uri="http://schemas.openxmlformats.org/drawingml/2006/picture">
                <pic:pic xmlns:pic="http://schemas.openxmlformats.org/drawingml/2006/picture">
                  <pic:nvPicPr>
                    <pic:cNvPr id="149" name="Picture" descr="custom-theme_files/figure-docx/penguins-plot-gridlines-plot-1.png"/>
                    <pic:cNvPicPr>
                      <a:picLocks noChangeAspect="1" noChangeArrowheads="1"/>
                    </pic:cNvPicPr>
                  </pic:nvPicPr>
                  <pic:blipFill>
                    <a:blip r:embed="rId18"/>
                    <a:stretch>
                      <a:fillRect/>
                    </a:stretch>
                  </pic:blipFill>
                  <pic:spPr bwMode="auto">
                    <a:xfrm>
                      <a:off x="0" y="0"/>
                      <a:ext cx="4602684" cy="3682147"/>
                    </a:xfrm>
                    <a:prstGeom prst="rect">
                      <a:avLst/>
                    </a:prstGeom>
                    <a:noFill/>
                    <a:ln w="9525">
                      <a:noFill/>
                      <a:headEnd/>
                      <a:tailEnd/>
                    </a:ln>
                  </pic:spPr>
                </pic:pic>
              </a:graphicData>
            </a:graphic>
          </wp:inline>
        </w:drawing>
      </w:r>
    </w:p>
    <w:p w14:paraId="4058250B" w14:textId="77777777" w:rsidR="002E313A" w:rsidRDefault="00B048A3" w:rsidP="005C5B56">
      <w:pPr>
        <w:pStyle w:val="CaptionLine"/>
      </w:pPr>
      <w:r>
        <w:t>Our chart with tweaks to the grid lines</w:t>
      </w:r>
    </w:p>
    <w:p w14:paraId="1091FABB" w14:textId="2DB2378A" w:rsidR="002E313A" w:rsidDel="0081689F" w:rsidRDefault="00E71257" w:rsidP="001E72D0">
      <w:pPr>
        <w:pStyle w:val="Body"/>
        <w:rPr>
          <w:del w:id="703" w:author="Frances" w:date="2023-03-09T12:49:00Z"/>
        </w:rPr>
      </w:pPr>
      <w:del w:id="704" w:author="Frances" w:date="2023-03-09T12:49:00Z">
        <w:r w:rsidDel="0081689F">
          <w:delText>O</w:delText>
        </w:r>
        <w:r w:rsidR="00B048A3" w:rsidDel="0081689F">
          <w:delText xml:space="preserve">nce again, save </w:delText>
        </w:r>
        <w:r w:rsidR="00AD4D61" w:rsidDel="0081689F">
          <w:delText>the</w:delText>
        </w:r>
        <w:r w:rsidR="00B048A3" w:rsidDel="0081689F">
          <w:delText xml:space="preserve"> plot to an object.</w:delText>
        </w:r>
      </w:del>
    </w:p>
    <w:p w14:paraId="4B4C8258" w14:textId="77777777" w:rsidR="002E313A" w:rsidRDefault="00B048A3" w:rsidP="001E72D0">
      <w:pPr>
        <w:pStyle w:val="HeadB"/>
      </w:pPr>
      <w:bookmarkStart w:id="705" w:name="_Toc129261302"/>
      <w:bookmarkStart w:id="706" w:name="background-formatting"/>
      <w:bookmarkEnd w:id="680"/>
      <w:r>
        <w:t>Background Formatting</w:t>
      </w:r>
      <w:bookmarkEnd w:id="705"/>
    </w:p>
    <w:p w14:paraId="51313C77" w14:textId="059AED01" w:rsidR="002E313A" w:rsidRDefault="00E71257" w:rsidP="001E72D0">
      <w:pPr>
        <w:pStyle w:val="Body"/>
      </w:pPr>
      <w:r>
        <w:t>T</w:t>
      </w:r>
      <w:r w:rsidR="00B048A3">
        <w:t xml:space="preserve">he previous iteration of our plot still had a gray background. The </w:t>
      </w:r>
      <w:proofErr w:type="spellStart"/>
      <w:r w:rsidR="00B048A3" w:rsidRPr="00F26BFB">
        <w:rPr>
          <w:rStyle w:val="Literal"/>
        </w:rPr>
        <w:t>bbc_</w:t>
      </w:r>
      <w:proofErr w:type="gramStart"/>
      <w:r w:rsidR="00B048A3" w:rsidRPr="00F26BFB">
        <w:rPr>
          <w:rStyle w:val="Literal"/>
        </w:rPr>
        <w:t>style</w:t>
      </w:r>
      <w:proofErr w:type="spellEnd"/>
      <w:r w:rsidR="00B048A3" w:rsidRPr="00F26BFB">
        <w:rPr>
          <w:rStyle w:val="Literal"/>
        </w:rPr>
        <w:t>(</w:t>
      </w:r>
      <w:proofErr w:type="gramEnd"/>
      <w:r w:rsidR="00B048A3" w:rsidRPr="00F26BFB">
        <w:rPr>
          <w:rStyle w:val="Literal"/>
        </w:rPr>
        <w:t>)</w:t>
      </w:r>
      <w:r w:rsidR="00B048A3">
        <w:t xml:space="preserve"> function removes this with the following code.</w:t>
      </w:r>
    </w:p>
    <w:p w14:paraId="4DAA481A" w14:textId="77777777" w:rsidR="006E3E31" w:rsidRPr="009E46F1" w:rsidRDefault="006E3E31" w:rsidP="006E3E31">
      <w:pPr>
        <w:pStyle w:val="Code"/>
        <w:rPr>
          <w:ins w:id="707" w:author="Frances" w:date="2023-03-09T12:39:00Z"/>
        </w:rPr>
      </w:pPr>
      <w:ins w:id="708" w:author="Frances" w:date="2023-03-09T12:39:00Z">
        <w:r w:rsidRPr="009E46F1">
          <w:t xml:space="preserve">    </w:t>
        </w:r>
        <w:proofErr w:type="spellStart"/>
        <w:proofErr w:type="gramStart"/>
        <w:r w:rsidRPr="009E46F1">
          <w:t>panel.background</w:t>
        </w:r>
        <w:proofErr w:type="spellEnd"/>
        <w:proofErr w:type="gramEnd"/>
        <w:r w:rsidRPr="009E46F1">
          <w:t xml:space="preserve"> = ggplot2::</w:t>
        </w:r>
        <w:proofErr w:type="spellStart"/>
        <w:r w:rsidRPr="009E46F1">
          <w:t>element_blank</w:t>
        </w:r>
        <w:proofErr w:type="spellEnd"/>
        <w:r w:rsidRPr="009E46F1">
          <w:t>(),</w:t>
        </w:r>
      </w:ins>
    </w:p>
    <w:p w14:paraId="12D42B6F" w14:textId="27DA6452" w:rsidR="005852F2" w:rsidDel="006E3E31" w:rsidRDefault="00444CBB">
      <w:pPr>
        <w:pStyle w:val="Code"/>
        <w:rPr>
          <w:del w:id="709" w:author="Frances" w:date="2023-03-09T12:39:00Z"/>
        </w:rPr>
      </w:pPr>
      <w:del w:id="710" w:author="Frances" w:date="2023-03-09T12:39:00Z">
        <w:r w:rsidRPr="00444CBB" w:rsidDel="006E3E31">
          <w:rPr>
            <w:rStyle w:val="NormalTok"/>
            <w:rFonts w:ascii="Courier" w:hAnsi="Courier"/>
            <w:i w:val="0"/>
            <w:sz w:val="17"/>
            <w:shd w:val="clear" w:color="auto" w:fill="auto"/>
          </w:rPr>
          <w:delText xml:space="preserve">penguins_plot_grid_lines </w:delText>
        </w:r>
        <w:r w:rsidRPr="00444CBB" w:rsidDel="006E3E31">
          <w:rPr>
            <w:rStyle w:val="SpecialCharTok"/>
            <w:rFonts w:ascii="Courier" w:hAnsi="Courier" w:cs="TheSansMonoCondensed-Plain"/>
            <w:i w:val="0"/>
            <w:sz w:val="17"/>
            <w:szCs w:val="17"/>
            <w:shd w:val="clear" w:color="auto" w:fill="auto"/>
            <w:lang w:val="en-US"/>
          </w:rPr>
          <w:delText>+</w:delText>
        </w:r>
      </w:del>
    </w:p>
    <w:p w14:paraId="52641B85" w14:textId="521B3039" w:rsidR="005852F2" w:rsidDel="006E3E31" w:rsidRDefault="00444CBB">
      <w:pPr>
        <w:pStyle w:val="Code"/>
        <w:rPr>
          <w:del w:id="711" w:author="Frances" w:date="2023-03-09T12:39:00Z"/>
        </w:rPr>
      </w:pPr>
      <w:del w:id="712" w:author="Frances" w:date="2023-03-09T12:39:00Z">
        <w:r w:rsidRPr="00444CBB" w:rsidDel="006E3E31">
          <w:rPr>
            <w:rStyle w:val="NormalTok"/>
            <w:rFonts w:ascii="Courier" w:hAnsi="Courier"/>
            <w:i w:val="0"/>
            <w:sz w:val="17"/>
            <w:shd w:val="clear" w:color="auto" w:fill="auto"/>
          </w:rPr>
          <w:delText xml:space="preserve">  </w:delText>
        </w:r>
        <w:r w:rsidRPr="00444CBB" w:rsidDel="006E3E31">
          <w:rPr>
            <w:rStyle w:val="FunctionTok"/>
            <w:rFonts w:ascii="Courier" w:hAnsi="Courier"/>
            <w:i w:val="0"/>
            <w:sz w:val="17"/>
            <w:shd w:val="clear" w:color="auto" w:fill="auto"/>
          </w:rPr>
          <w:delText>theme</w:delText>
        </w:r>
        <w:r w:rsidRPr="00444CBB" w:rsidDel="006E3E31">
          <w:rPr>
            <w:rStyle w:val="NormalTok"/>
            <w:rFonts w:ascii="Courier" w:hAnsi="Courier"/>
            <w:i w:val="0"/>
            <w:sz w:val="17"/>
            <w:shd w:val="clear" w:color="auto" w:fill="auto"/>
          </w:rPr>
          <w:delText>(</w:delText>
        </w:r>
      </w:del>
    </w:p>
    <w:p w14:paraId="1436088C" w14:textId="405FE75E" w:rsidR="005852F2" w:rsidDel="006E3E31" w:rsidRDefault="00444CBB">
      <w:pPr>
        <w:pStyle w:val="Code"/>
        <w:rPr>
          <w:del w:id="713" w:author="Frances" w:date="2023-03-09T12:39:00Z"/>
        </w:rPr>
      </w:pPr>
      <w:del w:id="714" w:author="Frances" w:date="2023-03-09T12:39:00Z">
        <w:r w:rsidRPr="00444CBB" w:rsidDel="006E3E31">
          <w:rPr>
            <w:rStyle w:val="NormalTok"/>
            <w:rFonts w:ascii="Courier" w:hAnsi="Courier"/>
            <w:i w:val="0"/>
            <w:sz w:val="17"/>
            <w:shd w:val="clear" w:color="auto" w:fill="auto"/>
          </w:rPr>
          <w:delText xml:space="preserve">    </w:delText>
        </w:r>
        <w:r w:rsidRPr="00444CBB" w:rsidDel="006E3E31">
          <w:rPr>
            <w:rStyle w:val="AttributeTok"/>
            <w:rFonts w:ascii="Courier" w:hAnsi="Courier"/>
            <w:i w:val="0"/>
            <w:color w:val="000000"/>
            <w:sz w:val="17"/>
            <w:shd w:val="clear" w:color="auto" w:fill="auto"/>
          </w:rPr>
          <w:delText>panel.background =</w:delText>
        </w:r>
        <w:r w:rsidRPr="00444CBB" w:rsidDel="006E3E31">
          <w:rPr>
            <w:rStyle w:val="NormalTok"/>
            <w:rFonts w:ascii="Courier" w:hAnsi="Courier"/>
            <w:i w:val="0"/>
            <w:sz w:val="17"/>
            <w:shd w:val="clear" w:color="auto" w:fill="auto"/>
          </w:rPr>
          <w:delText xml:space="preserve"> </w:delText>
        </w:r>
        <w:r w:rsidRPr="00444CBB" w:rsidDel="006E3E31">
          <w:rPr>
            <w:rStyle w:val="FunctionTok"/>
            <w:rFonts w:ascii="Courier" w:hAnsi="Courier"/>
            <w:i w:val="0"/>
            <w:sz w:val="17"/>
            <w:shd w:val="clear" w:color="auto" w:fill="auto"/>
          </w:rPr>
          <w:delText>element_blank</w:delText>
        </w:r>
        <w:r w:rsidRPr="00444CBB" w:rsidDel="006E3E31">
          <w:rPr>
            <w:rStyle w:val="NormalTok"/>
            <w:rFonts w:ascii="Courier" w:hAnsi="Courier"/>
            <w:i w:val="0"/>
            <w:sz w:val="17"/>
            <w:shd w:val="clear" w:color="auto" w:fill="auto"/>
          </w:rPr>
          <w:delText>()</w:delText>
        </w:r>
      </w:del>
    </w:p>
    <w:p w14:paraId="2382FAEF" w14:textId="2666B7EA" w:rsidR="00444CBB" w:rsidDel="006E3E31" w:rsidRDefault="00444CBB" w:rsidP="005018F8">
      <w:pPr>
        <w:pStyle w:val="Code"/>
        <w:rPr>
          <w:del w:id="715" w:author="Frances" w:date="2023-03-09T12:39:00Z"/>
        </w:rPr>
      </w:pPr>
      <w:del w:id="716" w:author="Frances" w:date="2023-03-09T12:39:00Z">
        <w:r w:rsidRPr="00444CBB" w:rsidDel="006E3E31">
          <w:rPr>
            <w:rStyle w:val="NormalTok"/>
            <w:rFonts w:ascii="Courier" w:hAnsi="Courier"/>
            <w:i w:val="0"/>
            <w:sz w:val="17"/>
            <w:shd w:val="clear" w:color="auto" w:fill="auto"/>
          </w:rPr>
          <w:delText xml:space="preserve">  )</w:delText>
        </w:r>
      </w:del>
    </w:p>
    <w:p w14:paraId="68E97A8B" w14:textId="785B6699" w:rsidR="002E313A" w:rsidRDefault="00B048A3" w:rsidP="001E72D0">
      <w:pPr>
        <w:pStyle w:val="Body"/>
      </w:pPr>
      <w:r>
        <w:t xml:space="preserve">The plot without the gray background is seen in </w:t>
      </w:r>
      <w:r w:rsidR="005C5B56">
        <w:t>Figure 3-</w:t>
      </w:r>
      <w:r>
        <w:t>7.</w:t>
      </w:r>
    </w:p>
    <w:p w14:paraId="600F141D" w14:textId="77777777" w:rsidR="002E313A" w:rsidRDefault="00B048A3" w:rsidP="001E72D0">
      <w:pPr>
        <w:pStyle w:val="GraphicSlug"/>
      </w:pPr>
      <w:r w:rsidRPr="001E72D0">
        <w:lastRenderedPageBreak/>
        <w:t>[F</w:t>
      </w:r>
      <w:r>
        <w:t>03007.pdf]</w:t>
      </w:r>
    </w:p>
    <w:p w14:paraId="3D8392C6" w14:textId="77777777" w:rsidR="002E313A" w:rsidRDefault="00B048A3">
      <w:pPr>
        <w:pStyle w:val="CaptionedFigure"/>
      </w:pPr>
      <w:r>
        <w:rPr>
          <w:noProof/>
        </w:rPr>
        <w:drawing>
          <wp:inline distT="0" distB="0" distL="0" distR="0" wp14:anchorId="3072E453" wp14:editId="42AE2449">
            <wp:extent cx="4602684" cy="3682147"/>
            <wp:effectExtent l="0" t="0" r="0" b="0"/>
            <wp:docPr id="152" name="Picture"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53" name="Picture" descr="custom-theme_files/figure-docx/penguins-plot-no-bg-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7BA28187" w14:textId="77777777" w:rsidR="002E313A" w:rsidRDefault="00B048A3" w:rsidP="005C5B56">
      <w:pPr>
        <w:pStyle w:val="CaptionLine"/>
      </w:pPr>
      <w:r>
        <w:t>Our chart with the gray background removed</w:t>
      </w:r>
    </w:p>
    <w:p w14:paraId="21F49815" w14:textId="4F311708" w:rsidR="00D358D1" w:rsidRDefault="00E71257" w:rsidP="001E72D0">
      <w:pPr>
        <w:pStyle w:val="Body"/>
      </w:pPr>
      <w:bookmarkStart w:id="717" w:name="small-multiples-formatting"/>
      <w:bookmarkEnd w:id="706"/>
      <w:del w:id="718" w:author="Frances" w:date="2023-03-09T12:13:00Z">
        <w:r w:rsidDel="0036405A">
          <w:delText xml:space="preserve">There we go! </w:delText>
        </w:r>
      </w:del>
      <w:r>
        <w:t xml:space="preserve">We’ve </w:t>
      </w:r>
      <w:ins w:id="719" w:author="Frances" w:date="2023-03-09T12:50:00Z">
        <w:r w:rsidR="0081689F">
          <w:t>nearly</w:t>
        </w:r>
      </w:ins>
      <w:ins w:id="720" w:author="Frances" w:date="2023-03-09T12:49:00Z">
        <w:r w:rsidR="0081689F">
          <w:t xml:space="preserve"> </w:t>
        </w:r>
      </w:ins>
      <w:r>
        <w:t xml:space="preserve">recreated the Penguin plot using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t xml:space="preserve"> function. </w:t>
      </w:r>
      <w:ins w:id="721" w:author="Frances" w:date="2023-03-09T12:49:00Z">
        <w:r w:rsidR="0081689F">
          <w:t>Ther</w:t>
        </w:r>
      </w:ins>
      <w:ins w:id="722" w:author="Frances" w:date="2023-03-09T12:50:00Z">
        <w:r w:rsidR="0081689F">
          <w:t>e is just one more tweak to go.</w:t>
        </w:r>
      </w:ins>
    </w:p>
    <w:p w14:paraId="42254DA9" w14:textId="77777777" w:rsidR="00D358D1" w:rsidRDefault="00D358D1" w:rsidP="00D358D1">
      <w:pPr>
        <w:pStyle w:val="HeadB"/>
      </w:pPr>
      <w:bookmarkStart w:id="723" w:name="_Toc129261303"/>
      <w:r>
        <w:t>Small Multiples Formatting</w:t>
      </w:r>
      <w:bookmarkEnd w:id="723"/>
    </w:p>
    <w:p w14:paraId="09676BED" w14:textId="23ACD2AE" w:rsidR="002E313A" w:rsidRDefault="00B048A3" w:rsidP="00E71257">
      <w:pPr>
        <w:pStyle w:val="Body"/>
      </w:pPr>
      <w:del w:id="724" w:author="Frances" w:date="2023-03-09T12:50:00Z">
        <w:r w:rsidDel="0081689F">
          <w:delText xml:space="preserve">However, you may recall </w:delText>
        </w:r>
        <w:r w:rsidR="00E71257" w:rsidDel="0081689F">
          <w:delText>that</w:delText>
        </w:r>
      </w:del>
      <w:ins w:id="725" w:author="Frances" w:date="2023-03-09T12:50:00Z">
        <w:r w:rsidR="0081689F">
          <w:t>The</w:t>
        </w:r>
      </w:ins>
      <w:del w:id="726" w:author="Frances" w:date="2023-03-09T12:50:00Z">
        <w:r w:rsidDel="0081689F">
          <w:delText xml:space="preserve"> the</w:delText>
        </w:r>
      </w:del>
      <w:r>
        <w:t xml:space="preserve"> function</w:t>
      </w:r>
      <w:r w:rsidR="00E71257">
        <w:t xml:space="preserve"> contains a bit more code</w:t>
      </w:r>
      <w:r w:rsidR="00D358D1">
        <w:t>,</w:t>
      </w:r>
      <w:r w:rsidR="00E71257">
        <w:t xml:space="preserve"> to modify</w:t>
      </w:r>
      <w:r>
        <w:t xml:space="preserve"> </w:t>
      </w:r>
      <w:proofErr w:type="spellStart"/>
      <w:r w:rsidRPr="009B69D2">
        <w:rPr>
          <w:rStyle w:val="Literal"/>
        </w:rPr>
        <w:t>strip.background</w:t>
      </w:r>
      <w:proofErr w:type="spellEnd"/>
      <w:r>
        <w:t xml:space="preserve"> and </w:t>
      </w:r>
      <w:proofErr w:type="spellStart"/>
      <w:r w:rsidRPr="009B69D2">
        <w:rPr>
          <w:rStyle w:val="Literal"/>
        </w:rPr>
        <w:t>strip.text</w:t>
      </w:r>
      <w:proofErr w:type="spellEnd"/>
      <w:r>
        <w:t xml:space="preserve">. </w:t>
      </w:r>
      <w:r w:rsidR="00E71257">
        <w:t>T</w:t>
      </w:r>
      <w:r>
        <w:t>hese</w:t>
      </w:r>
      <w:r w:rsidR="00E71257">
        <w:t xml:space="preserve"> elements</w:t>
      </w:r>
      <w:r>
        <w:t xml:space="preserve"> </w:t>
      </w:r>
      <w:r w:rsidR="00E71257">
        <w:t>become relevant</w:t>
      </w:r>
      <w:r>
        <w:t xml:space="preserve"> </w:t>
      </w:r>
      <w:r w:rsidR="00E71257">
        <w:t>in</w:t>
      </w:r>
      <w:r>
        <w:t xml:space="preserve"> small multiples charts</w:t>
      </w:r>
      <w:r w:rsidR="00E71257">
        <w:t xml:space="preserve"> like the one discussed in </w:t>
      </w:r>
      <w:proofErr w:type="spellStart"/>
      <w:r w:rsidR="00E71257" w:rsidRPr="00BF11C0">
        <w:rPr>
          <w:rStyle w:val="Xref"/>
        </w:rPr>
        <w:t>Chapter</w:t>
      </w:r>
      <w:proofErr w:type="spellEnd"/>
      <w:r w:rsidR="00E71257" w:rsidRPr="00BF11C0">
        <w:rPr>
          <w:rStyle w:val="Xref"/>
        </w:rPr>
        <w:t xml:space="preserve"> 2</w:t>
      </w:r>
      <w:r w:rsidR="00E71257">
        <w:t xml:space="preserve">. </w:t>
      </w:r>
      <w:r>
        <w:t xml:space="preserve">Let’s </w:t>
      </w:r>
      <w:r w:rsidR="00E71257">
        <w:t>turn our penguin chart into a</w:t>
      </w:r>
      <w:r>
        <w:t xml:space="preserve"> small multiples chart to </w:t>
      </w:r>
      <w:r w:rsidR="00E71257">
        <w:t>see</w:t>
      </w:r>
      <w:r>
        <w:t xml:space="preserve"> </w:t>
      </w:r>
      <w:r w:rsidR="00E71257">
        <w:t>these components of the BBC’s theme</w:t>
      </w:r>
      <w:r>
        <w:t xml:space="preserve">. I’ve used </w:t>
      </w:r>
      <w:r w:rsidR="00AB0B85">
        <w:t xml:space="preserve">the </w:t>
      </w:r>
      <w:r>
        <w:t xml:space="preserve">code from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rsidRPr="00BF11C0">
        <w:t xml:space="preserve"> </w:t>
      </w:r>
      <w:r w:rsidRPr="004341A2">
        <w:t>function</w:t>
      </w:r>
      <w:r w:rsidR="00AB0B85">
        <w:t xml:space="preserve">, minus the sections that deal with small multiples, </w:t>
      </w:r>
      <w:r>
        <w:t xml:space="preserve">to make </w:t>
      </w:r>
      <w:r w:rsidR="005C5B56">
        <w:t>Figure 3-</w:t>
      </w:r>
      <w:r>
        <w:t>8.</w:t>
      </w:r>
    </w:p>
    <w:p w14:paraId="5FA4196B" w14:textId="77777777" w:rsidR="002E313A" w:rsidRDefault="00B048A3" w:rsidP="001E72D0">
      <w:pPr>
        <w:pStyle w:val="GraphicSlug"/>
      </w:pPr>
      <w:r>
        <w:t>[F03008.pdf]</w:t>
      </w:r>
    </w:p>
    <w:p w14:paraId="35701229" w14:textId="77777777" w:rsidR="002E313A" w:rsidRDefault="00B048A3">
      <w:pPr>
        <w:pStyle w:val="CaptionedFigure"/>
      </w:pPr>
      <w:r>
        <w:rPr>
          <w:noProof/>
        </w:rPr>
        <w:lastRenderedPageBreak/>
        <w:drawing>
          <wp:inline distT="0" distB="0" distL="0" distR="0" wp14:anchorId="2DB2E015" wp14:editId="424B5E1F">
            <wp:extent cx="4602684" cy="3682147"/>
            <wp:effectExtent l="0" t="0" r="0" b="0"/>
            <wp:docPr id="156" name="Picture"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57" name="Picture" descr="custom-theme_files/figure-docx/penguin-facetted-plot-1.png"/>
                    <pic:cNvPicPr>
                      <a:picLocks noChangeAspect="1" noChangeArrowheads="1"/>
                    </pic:cNvPicPr>
                  </pic:nvPicPr>
                  <pic:blipFill>
                    <a:blip r:embed="rId19"/>
                    <a:stretch>
                      <a:fillRect/>
                    </a:stretch>
                  </pic:blipFill>
                  <pic:spPr bwMode="auto">
                    <a:xfrm>
                      <a:off x="0" y="0"/>
                      <a:ext cx="4602684" cy="3682147"/>
                    </a:xfrm>
                    <a:prstGeom prst="rect">
                      <a:avLst/>
                    </a:prstGeom>
                    <a:noFill/>
                    <a:ln w="9525">
                      <a:noFill/>
                      <a:headEnd/>
                      <a:tailEnd/>
                    </a:ln>
                  </pic:spPr>
                </pic:pic>
              </a:graphicData>
            </a:graphic>
          </wp:inline>
        </w:drawing>
      </w:r>
    </w:p>
    <w:p w14:paraId="27758524" w14:textId="77777777" w:rsidR="002E313A" w:rsidRDefault="00B048A3" w:rsidP="005C5B56">
      <w:pPr>
        <w:pStyle w:val="CaptionLine"/>
      </w:pPr>
      <w:r>
        <w:t>Small multiples chart with no changes to the strip text formatting</w:t>
      </w:r>
    </w:p>
    <w:p w14:paraId="62816C2D" w14:textId="7594E3F5" w:rsidR="002E313A" w:rsidRDefault="00B048A3" w:rsidP="001E72D0">
      <w:pPr>
        <w:pStyle w:val="Body"/>
      </w:pPr>
      <w:r>
        <w:t xml:space="preserve">When we use the </w:t>
      </w:r>
      <w:proofErr w:type="spellStart"/>
      <w:r w:rsidRPr="009B69D2">
        <w:rPr>
          <w:rStyle w:val="Literal"/>
        </w:rPr>
        <w:t>facet_</w:t>
      </w:r>
      <w:proofErr w:type="gramStart"/>
      <w:r w:rsidRPr="009B69D2">
        <w:rPr>
          <w:rStyle w:val="Literal"/>
        </w:rPr>
        <w:t>wrap</w:t>
      </w:r>
      <w:proofErr w:type="spellEnd"/>
      <w:r w:rsidRPr="009B69D2">
        <w:rPr>
          <w:rStyle w:val="Literal"/>
        </w:rPr>
        <w:t>(</w:t>
      </w:r>
      <w:proofErr w:type="gramEnd"/>
      <w:r w:rsidRPr="009B69D2">
        <w:rPr>
          <w:rStyle w:val="Literal"/>
        </w:rPr>
        <w:t>)</w:t>
      </w:r>
      <w:r>
        <w:t xml:space="preserve"> function</w:t>
      </w:r>
      <w:del w:id="727" w:author="Frances" w:date="2023-03-09T12:02:00Z">
        <w:r w:rsidDel="005018F8">
          <w:delText>,</w:delText>
        </w:r>
      </w:del>
      <w:r>
        <w:t xml:space="preserve"> </w:t>
      </w:r>
      <w:r w:rsidR="000A5146">
        <w:t xml:space="preserve">to make a small multiples chart, </w:t>
      </w:r>
      <w:r>
        <w:t>we are left with one chart per island. But note that, by default, the text above each chart is noticeably smaller than the rest of the chart</w:t>
      </w:r>
      <w:ins w:id="728" w:author="Frances" w:date="2023-03-09T12:02:00Z">
        <w:r w:rsidR="005018F8">
          <w:t>, a</w:t>
        </w:r>
      </w:ins>
      <w:del w:id="729" w:author="Frances" w:date="2023-03-09T12:02:00Z">
        <w:r w:rsidDel="005018F8">
          <w:delText>. A</w:delText>
        </w:r>
      </w:del>
      <w:r>
        <w:t>nd the gray background behind the text stands out when we have removed the gray background from other parts of the chart.</w:t>
      </w:r>
      <w:r w:rsidR="004341A2">
        <w:t xml:space="preserve"> </w:t>
      </w:r>
      <w:r w:rsidR="00CE7F82">
        <w:t>The consistency we’ve worked toward is now gone, with small text that is out of proportion to the other text in the chart and a gray background that sticks out like a sore thumb</w:t>
      </w:r>
      <w:del w:id="730" w:author="Frances" w:date="2023-03-09T12:02:00Z">
        <w:r w:rsidR="00CE7F82" w:rsidDel="005018F8">
          <w:delText xml:space="preserve"> in a chart with an all white background</w:delText>
        </w:r>
      </w:del>
      <w:r w:rsidR="00CE7F82">
        <w:t xml:space="preserve">. </w:t>
      </w:r>
    </w:p>
    <w:p w14:paraId="1A1FD9BC" w14:textId="058324DA" w:rsidR="002E313A" w:rsidRDefault="00B048A3" w:rsidP="001E72D0">
      <w:pPr>
        <w:pStyle w:val="Body"/>
      </w:pPr>
      <w:r>
        <w:t xml:space="preserve">I’ve saved the code used to make </w:t>
      </w:r>
      <w:r w:rsidR="005C5B56">
        <w:t>Figure 3-</w:t>
      </w:r>
      <w:r>
        <w:t>8 as an object</w:t>
      </w:r>
      <w:r w:rsidR="009F512D">
        <w:t>,</w:t>
      </w:r>
      <w:r>
        <w:t xml:space="preserve"> </w:t>
      </w:r>
      <w:proofErr w:type="spellStart"/>
      <w:r w:rsidRPr="00F17A20">
        <w:rPr>
          <w:rStyle w:val="Literal"/>
        </w:rPr>
        <w:t>penguins_plot_weight</w:t>
      </w:r>
      <w:proofErr w:type="spellEnd"/>
      <w:r>
        <w:t xml:space="preserve">. We now use this object in order to show how to change the text that shows up above each small multiples chart (called the </w:t>
      </w:r>
      <w:r w:rsidRPr="00BF11C0">
        <w:rPr>
          <w:rStyle w:val="Italic"/>
        </w:rPr>
        <w:t>strip</w:t>
      </w:r>
      <w:r w:rsidR="004341A2">
        <w:t xml:space="preserve"> in ggplot</w:t>
      </w:r>
      <w:r>
        <w:t>)</w:t>
      </w:r>
      <w:r w:rsidR="004341A2">
        <w:t>:</w:t>
      </w:r>
      <w:r>
        <w:t xml:space="preserve"> </w:t>
      </w:r>
    </w:p>
    <w:p w14:paraId="193A0BE4" w14:textId="77777777" w:rsidR="006E3E31" w:rsidRPr="009E46F1" w:rsidRDefault="006E3E31" w:rsidP="006E3E31">
      <w:pPr>
        <w:pStyle w:val="Code"/>
        <w:rPr>
          <w:ins w:id="731" w:author="Frances" w:date="2023-03-09T12:40:00Z"/>
        </w:rPr>
      </w:pPr>
      <w:ins w:id="732" w:author="Frances" w:date="2023-03-09T12:40:00Z">
        <w:r w:rsidRPr="009E46F1">
          <w:t xml:space="preserve">    </w:t>
        </w:r>
        <w:proofErr w:type="spellStart"/>
        <w:proofErr w:type="gramStart"/>
        <w:r w:rsidRPr="009E46F1">
          <w:t>strip.background</w:t>
        </w:r>
        <w:proofErr w:type="spellEnd"/>
        <w:proofErr w:type="gramEnd"/>
        <w:r w:rsidRPr="009E46F1">
          <w:t xml:space="preserve"> = ggplot2::</w:t>
        </w:r>
        <w:proofErr w:type="spellStart"/>
        <w:r w:rsidRPr="009E46F1">
          <w:t>element_rect</w:t>
        </w:r>
        <w:proofErr w:type="spellEnd"/>
        <w:r w:rsidRPr="009E46F1">
          <w:t>(fill = "white"),</w:t>
        </w:r>
      </w:ins>
    </w:p>
    <w:p w14:paraId="62E6D85B" w14:textId="77777777" w:rsidR="006E3E31" w:rsidRPr="009E46F1" w:rsidRDefault="006E3E31" w:rsidP="006E3E31">
      <w:pPr>
        <w:pStyle w:val="Code"/>
        <w:rPr>
          <w:ins w:id="733" w:author="Frances" w:date="2023-03-09T12:40:00Z"/>
        </w:rPr>
      </w:pPr>
      <w:ins w:id="734" w:author="Frances" w:date="2023-03-09T12:40:00Z">
        <w:r w:rsidRPr="009E46F1">
          <w:t xml:space="preserve">    </w:t>
        </w:r>
        <w:proofErr w:type="spellStart"/>
        <w:r w:rsidRPr="009E46F1">
          <w:t>strip.text</w:t>
        </w:r>
        <w:proofErr w:type="spellEnd"/>
        <w:r w:rsidRPr="009E46F1">
          <w:t xml:space="preserve"> = ggplot</w:t>
        </w:r>
        <w:proofErr w:type="gramStart"/>
        <w:r w:rsidRPr="009E46F1">
          <w:t>2::</w:t>
        </w:r>
        <w:proofErr w:type="spellStart"/>
        <w:proofErr w:type="gramEnd"/>
        <w:r w:rsidRPr="009E46F1">
          <w:t>element_text</w:t>
        </w:r>
        <w:proofErr w:type="spellEnd"/>
        <w:r w:rsidRPr="009E46F1">
          <w:t xml:space="preserve">(size = 22, </w:t>
        </w:r>
        <w:proofErr w:type="spellStart"/>
        <w:r w:rsidRPr="009E46F1">
          <w:t>hjust</w:t>
        </w:r>
        <w:proofErr w:type="spellEnd"/>
        <w:r w:rsidRPr="009E46F1">
          <w:t xml:space="preserve"> = 0)</w:t>
        </w:r>
      </w:ins>
    </w:p>
    <w:p w14:paraId="4D07138B" w14:textId="77777777" w:rsidR="006E3E31" w:rsidRPr="009E46F1" w:rsidRDefault="006E3E31" w:rsidP="006E3E31">
      <w:pPr>
        <w:pStyle w:val="Code"/>
        <w:rPr>
          <w:ins w:id="735" w:author="Frances" w:date="2023-03-09T12:40:00Z"/>
        </w:rPr>
      </w:pPr>
      <w:ins w:id="736" w:author="Frances" w:date="2023-03-09T12:40:00Z">
        <w:r w:rsidRPr="009E46F1">
          <w:t xml:space="preserve">  )</w:t>
        </w:r>
      </w:ins>
    </w:p>
    <w:p w14:paraId="23859856" w14:textId="77777777" w:rsidR="006E3E31" w:rsidRPr="009E46F1" w:rsidRDefault="006E3E31" w:rsidP="006E3E31">
      <w:pPr>
        <w:pStyle w:val="Code"/>
        <w:rPr>
          <w:ins w:id="737" w:author="Frances" w:date="2023-03-09T12:40:00Z"/>
        </w:rPr>
      </w:pPr>
      <w:ins w:id="738" w:author="Frances" w:date="2023-03-09T12:40:00Z">
        <w:r w:rsidRPr="009E46F1">
          <w:t>}</w:t>
        </w:r>
      </w:ins>
    </w:p>
    <w:p w14:paraId="77F29DFA" w14:textId="6DD95053" w:rsidR="005852F2" w:rsidRPr="005018F8" w:rsidDel="006E3E31" w:rsidRDefault="00B048A3" w:rsidP="003D1FC4">
      <w:pPr>
        <w:pStyle w:val="Code"/>
        <w:rPr>
          <w:del w:id="739" w:author="Frances" w:date="2023-03-09T12:40:00Z"/>
        </w:rPr>
      </w:pPr>
      <w:del w:id="740" w:author="Frances" w:date="2023-03-09T12:40:00Z">
        <w:r w:rsidRPr="005018F8" w:rsidDel="006E3E31">
          <w:delText>penguins_plot_weight +</w:delText>
        </w:r>
      </w:del>
    </w:p>
    <w:p w14:paraId="31A365B9" w14:textId="10CA0E9B" w:rsidR="005852F2" w:rsidRPr="005018F8" w:rsidDel="006E3E31" w:rsidRDefault="00B048A3" w:rsidP="003D1FC4">
      <w:pPr>
        <w:pStyle w:val="Code"/>
        <w:rPr>
          <w:del w:id="741" w:author="Frances" w:date="2023-03-09T12:40:00Z"/>
        </w:rPr>
      </w:pPr>
      <w:del w:id="742" w:author="Frances" w:date="2023-03-09T12:40:00Z">
        <w:r w:rsidRPr="005018F8" w:rsidDel="006E3E31">
          <w:delText xml:space="preserve">  theme(</w:delText>
        </w:r>
      </w:del>
    </w:p>
    <w:p w14:paraId="6482453E" w14:textId="76BE4C33" w:rsidR="005852F2" w:rsidRPr="005018F8" w:rsidDel="006E3E31" w:rsidRDefault="00B048A3" w:rsidP="003D1FC4">
      <w:pPr>
        <w:pStyle w:val="Code"/>
        <w:rPr>
          <w:del w:id="743" w:author="Frances" w:date="2023-03-09T12:40:00Z"/>
        </w:rPr>
      </w:pPr>
      <w:del w:id="744" w:author="Frances" w:date="2023-03-09T12:40:00Z">
        <w:r w:rsidRPr="005018F8" w:rsidDel="006E3E31">
          <w:delText xml:space="preserve">    strip.background = element_rect(fill = "white"),</w:delText>
        </w:r>
      </w:del>
    </w:p>
    <w:p w14:paraId="74A74FF6" w14:textId="7F95696A" w:rsidR="005852F2" w:rsidRPr="005018F8" w:rsidDel="006E3E31" w:rsidRDefault="00B048A3" w:rsidP="003D1FC4">
      <w:pPr>
        <w:pStyle w:val="Code"/>
        <w:rPr>
          <w:del w:id="745" w:author="Frances" w:date="2023-03-09T12:40:00Z"/>
        </w:rPr>
      </w:pPr>
      <w:del w:id="746" w:author="Frances" w:date="2023-03-09T12:40:00Z">
        <w:r w:rsidRPr="005018F8" w:rsidDel="006E3E31">
          <w:delText xml:space="preserve">    strip.text = element_text(size = 17, hjust = 0, face = "bold")</w:delText>
        </w:r>
      </w:del>
    </w:p>
    <w:p w14:paraId="52F0BD8A" w14:textId="0E0CB9A1" w:rsidR="002E313A" w:rsidRPr="005018F8" w:rsidDel="006E3E31" w:rsidRDefault="00B048A3" w:rsidP="003D1FC4">
      <w:pPr>
        <w:pStyle w:val="Code"/>
        <w:rPr>
          <w:del w:id="747" w:author="Frances" w:date="2023-03-09T12:40:00Z"/>
        </w:rPr>
      </w:pPr>
      <w:del w:id="748" w:author="Frances" w:date="2023-03-09T12:40:00Z">
        <w:r w:rsidRPr="005018F8" w:rsidDel="006E3E31">
          <w:delText xml:space="preserve">  )</w:delText>
        </w:r>
      </w:del>
    </w:p>
    <w:p w14:paraId="78A43278" w14:textId="745680DF" w:rsidR="002E313A" w:rsidRDefault="004341A2" w:rsidP="00D650C7">
      <w:pPr>
        <w:pStyle w:val="Body"/>
      </w:pPr>
      <w:r>
        <w:t xml:space="preserve">We remove the background (or, more accurately, </w:t>
      </w:r>
      <w:r w:rsidR="00D650C7">
        <w:t>color</w:t>
      </w:r>
      <w:r>
        <w:t xml:space="preserve"> it white)</w:t>
      </w:r>
      <w:r w:rsidR="00D650C7">
        <w:t>.</w:t>
      </w:r>
      <w:r>
        <w:t xml:space="preserve"> </w:t>
      </w:r>
      <w:r w:rsidR="00D650C7">
        <w:t>Then we</w:t>
      </w:r>
      <w:r>
        <w:t xml:space="preserve"> make the text larger, bold, and left aligned using </w:t>
      </w:r>
      <w:proofErr w:type="spellStart"/>
      <w:r w:rsidRPr="00F17A20">
        <w:rPr>
          <w:rStyle w:val="Literal"/>
        </w:rPr>
        <w:t>hjust</w:t>
      </w:r>
      <w:proofErr w:type="spellEnd"/>
      <w:r w:rsidRPr="00F17A20">
        <w:rPr>
          <w:rStyle w:val="Literal"/>
        </w:rPr>
        <w:t xml:space="preserve"> = 0</w:t>
      </w:r>
      <w:r>
        <w:t>. I did have to make the text size slightly smaller to fit in the book and added code to make it bold</w:t>
      </w:r>
      <w:r w:rsidR="00200374">
        <w:t xml:space="preserve">. </w:t>
      </w:r>
      <w:r w:rsidR="00D650C7">
        <w:t>You can see t</w:t>
      </w:r>
      <w:r w:rsidR="00B048A3">
        <w:t xml:space="preserve">he result in </w:t>
      </w:r>
      <w:r w:rsidR="005C5B56">
        <w:t>Figure 3-</w:t>
      </w:r>
      <w:r w:rsidR="00B048A3">
        <w:t>9.</w:t>
      </w:r>
    </w:p>
    <w:p w14:paraId="4E310F8B" w14:textId="77777777" w:rsidR="002E313A" w:rsidRDefault="00B048A3" w:rsidP="001E72D0">
      <w:pPr>
        <w:pStyle w:val="GraphicSlug"/>
      </w:pPr>
      <w:r>
        <w:t>[F03009.pdf]</w:t>
      </w:r>
    </w:p>
    <w:p w14:paraId="4B2E1B57" w14:textId="77777777" w:rsidR="002E313A" w:rsidRDefault="00B048A3">
      <w:pPr>
        <w:pStyle w:val="CaptionedFigure"/>
      </w:pPr>
      <w:r>
        <w:rPr>
          <w:noProof/>
        </w:rPr>
        <w:lastRenderedPageBreak/>
        <w:drawing>
          <wp:inline distT="0" distB="0" distL="0" distR="0" wp14:anchorId="60669298" wp14:editId="5A12A80F">
            <wp:extent cx="4602684" cy="3682147"/>
            <wp:effectExtent l="0" t="0" r="0" b="0"/>
            <wp:docPr id="159" name="Picture" descr="Small multiples chart in the BBC style"/>
            <wp:cNvGraphicFramePr/>
            <a:graphic xmlns:a="http://schemas.openxmlformats.org/drawingml/2006/main">
              <a:graphicData uri="http://schemas.openxmlformats.org/drawingml/2006/picture">
                <pic:pic xmlns:pic="http://schemas.openxmlformats.org/drawingml/2006/picture">
                  <pic:nvPicPr>
                    <pic:cNvPr id="160" name="Picture" descr="custom-theme_files/figure-docx/penguins-plot-facetted-bbc-plot-1.png"/>
                    <pic:cNvPicPr>
                      <a:picLocks noChangeAspect="1" noChangeArrowheads="1"/>
                    </pic:cNvPicPr>
                  </pic:nvPicPr>
                  <pic:blipFill>
                    <a:blip r:embed="rId20"/>
                    <a:stretch>
                      <a:fillRect/>
                    </a:stretch>
                  </pic:blipFill>
                  <pic:spPr bwMode="auto">
                    <a:xfrm>
                      <a:off x="0" y="0"/>
                      <a:ext cx="4602684" cy="3682147"/>
                    </a:xfrm>
                    <a:prstGeom prst="rect">
                      <a:avLst/>
                    </a:prstGeom>
                    <a:noFill/>
                    <a:ln w="9525">
                      <a:noFill/>
                      <a:headEnd/>
                      <a:tailEnd/>
                    </a:ln>
                  </pic:spPr>
                </pic:pic>
              </a:graphicData>
            </a:graphic>
          </wp:inline>
        </w:drawing>
      </w:r>
    </w:p>
    <w:p w14:paraId="42DBBC43" w14:textId="77777777" w:rsidR="002E313A" w:rsidRDefault="00B048A3" w:rsidP="005C5B56">
      <w:pPr>
        <w:pStyle w:val="CaptionLine"/>
      </w:pPr>
      <w:r>
        <w:t>Small multiples chart in the BBC style</w:t>
      </w:r>
    </w:p>
    <w:p w14:paraId="02D22026" w14:textId="74E01DF9" w:rsidR="002E313A" w:rsidRDefault="00B048A3" w:rsidP="001E72D0">
      <w:pPr>
        <w:pStyle w:val="Body"/>
      </w:pPr>
      <w:r>
        <w:t xml:space="preserve">If you take a look at any chart on the BBC </w:t>
      </w:r>
      <w:r w:rsidR="00D650C7">
        <w:t>web</w:t>
      </w:r>
      <w:r>
        <w:t xml:space="preserve">site, you’ll see how similar it </w:t>
      </w:r>
      <w:r w:rsidR="00D650C7">
        <w:t>looks</w:t>
      </w:r>
      <w:r>
        <w:t xml:space="preserve"> to our</w:t>
      </w:r>
      <w:r w:rsidR="00D650C7">
        <w:t>s</w:t>
      </w:r>
      <w:r>
        <w:t xml:space="preserve">. </w:t>
      </w:r>
      <w:r w:rsidR="00240D55">
        <w:t>T</w:t>
      </w:r>
      <w:r>
        <w:t xml:space="preserve">he tweaks in the </w:t>
      </w:r>
      <w:proofErr w:type="spellStart"/>
      <w:r w:rsidRPr="003D1FC4">
        <w:rPr>
          <w:rStyle w:val="Literal"/>
        </w:rPr>
        <w:t>bbc_</w:t>
      </w:r>
      <w:proofErr w:type="gramStart"/>
      <w:r w:rsidRPr="003D1FC4">
        <w:rPr>
          <w:rStyle w:val="Literal"/>
        </w:rPr>
        <w:t>style</w:t>
      </w:r>
      <w:proofErr w:type="spellEnd"/>
      <w:r w:rsidRPr="003D1FC4">
        <w:rPr>
          <w:rStyle w:val="Literal"/>
        </w:rPr>
        <w:t>(</w:t>
      </w:r>
      <w:proofErr w:type="gramEnd"/>
      <w:r w:rsidRPr="003D1FC4">
        <w:rPr>
          <w:rStyle w:val="Literal"/>
        </w:rPr>
        <w:t>)</w:t>
      </w:r>
      <w:r>
        <w:t xml:space="preserve"> function (</w:t>
      </w:r>
      <w:r w:rsidR="008D6485">
        <w:t xml:space="preserve">to the </w:t>
      </w:r>
      <w:r>
        <w:t>text formatting, legends, axes, grid lines, and backgrounds) show up in charts seen by millions on the BBC.</w:t>
      </w:r>
    </w:p>
    <w:p w14:paraId="5228020F" w14:textId="77777777" w:rsidR="002E313A" w:rsidRDefault="00B048A3" w:rsidP="008D6485">
      <w:pPr>
        <w:pStyle w:val="HeadB"/>
      </w:pPr>
      <w:bookmarkStart w:id="749" w:name="_Toc129261304"/>
      <w:bookmarkStart w:id="750" w:name="what-about-colors"/>
      <w:bookmarkEnd w:id="717"/>
      <w:r>
        <w:t>What About Colors?</w:t>
      </w:r>
      <w:bookmarkEnd w:id="749"/>
    </w:p>
    <w:p w14:paraId="63E3D264" w14:textId="7AC0FD75" w:rsidR="002E313A" w:rsidDel="008A3B8A" w:rsidRDefault="00B048A3" w:rsidP="001E72D0">
      <w:pPr>
        <w:pStyle w:val="Body"/>
        <w:rPr>
          <w:del w:id="751" w:author="Frances" w:date="2023-03-20T12:03:00Z"/>
        </w:rPr>
      </w:pPr>
      <w:r>
        <w:t>You might be thinking: wait, what about the color</w:t>
      </w:r>
      <w:r w:rsidR="00241209">
        <w:t xml:space="preserve"> of the bars</w:t>
      </w:r>
      <w:r>
        <w:t xml:space="preserve">? Doesn’t the theme change </w:t>
      </w:r>
      <w:r w:rsidR="00241209">
        <w:t>those</w:t>
      </w:r>
      <w:r>
        <w:t xml:space="preserve">? It’s a common point of confusion. If we read the documentation for the </w:t>
      </w:r>
      <w:proofErr w:type="gramStart"/>
      <w:r w:rsidRPr="00287D40">
        <w:rPr>
          <w:rStyle w:val="Literal"/>
        </w:rPr>
        <w:t>theme(</w:t>
      </w:r>
      <w:proofErr w:type="gramEnd"/>
      <w:r w:rsidRPr="00287D40">
        <w:rPr>
          <w:rStyle w:val="Literal"/>
        </w:rPr>
        <w:t>)</w:t>
      </w:r>
      <w:r>
        <w:t xml:space="preserve"> function, though, it becomes clearer why this is the case:</w:t>
      </w:r>
      <w:ins w:id="752" w:author="Frances" w:date="2023-03-20T12:03:00Z">
        <w:r w:rsidR="008A3B8A">
          <w:t xml:space="preserve"> “</w:t>
        </w:r>
      </w:ins>
    </w:p>
    <w:p w14:paraId="360B281C" w14:textId="4EA4A02B" w:rsidR="002E313A" w:rsidRDefault="00B048A3" w:rsidP="008A3B8A">
      <w:pPr>
        <w:pStyle w:val="Body"/>
        <w:pPrChange w:id="753" w:author="Frances" w:date="2023-03-20T12:03:00Z">
          <w:pPr>
            <w:pStyle w:val="Blockquote"/>
          </w:pPr>
        </w:pPrChange>
      </w:pPr>
      <w:r>
        <w:t xml:space="preserve">Themes are a powerful way to customize the non-data components of your plots: </w:t>
      </w:r>
      <w:proofErr w:type="gramStart"/>
      <w:r>
        <w:t>i.e.</w:t>
      </w:r>
      <w:proofErr w:type="gramEnd"/>
      <w:r>
        <w:t> titles, labels, fonts, background, gridlines, and legends.</w:t>
      </w:r>
      <w:ins w:id="754" w:author="Frances" w:date="2023-03-20T12:03:00Z">
        <w:r w:rsidR="008A3B8A">
          <w:t>”</w:t>
        </w:r>
      </w:ins>
    </w:p>
    <w:p w14:paraId="650E9595" w14:textId="77777777" w:rsidR="002E313A" w:rsidRDefault="00B048A3" w:rsidP="001E72D0">
      <w:pPr>
        <w:pStyle w:val="Body"/>
      </w:pPr>
      <w: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sidRPr="00287D40">
        <w:rPr>
          <w:rStyle w:val="Literal"/>
        </w:rPr>
        <w:t>scale_fill</w:t>
      </w:r>
      <w:proofErr w:type="spellEnd"/>
      <w:r w:rsidRPr="00287D40">
        <w:rPr>
          <w:rStyle w:val="Literal"/>
        </w:rPr>
        <w:t>_</w:t>
      </w:r>
      <w:r>
        <w:t xml:space="preserve"> functions. It is because fill is tied to the data rather than being about the overall look-and-feel that ggplot themes do not, on their own, change this component of plots.</w:t>
      </w:r>
    </w:p>
    <w:p w14:paraId="7B8D660B" w14:textId="04DD3AB1" w:rsidR="002E313A" w:rsidRPr="001E72D0" w:rsidRDefault="00E109A2" w:rsidP="001E72D0">
      <w:pPr>
        <w:pStyle w:val="HeadA"/>
      </w:pPr>
      <w:bookmarkStart w:id="755" w:name="code-is-the-catalyst-for-culture-change"/>
      <w:bookmarkEnd w:id="92"/>
      <w:bookmarkEnd w:id="750"/>
      <w:del w:id="756" w:author="Frances" w:date="2023-03-09T12:04:00Z">
        <w:r w:rsidDel="005018F8">
          <w:delText xml:space="preserve">In </w:delText>
        </w:r>
      </w:del>
      <w:bookmarkStart w:id="757" w:name="_Toc129261305"/>
      <w:r>
        <w:t>Conclusion</w:t>
      </w:r>
      <w:bookmarkEnd w:id="757"/>
      <w:del w:id="758" w:author="Frances" w:date="2023-03-09T12:03:00Z">
        <w:r w:rsidDel="005018F8">
          <w:delText xml:space="preserve">: </w:delText>
        </w:r>
        <w:r w:rsidRPr="001E72D0" w:rsidDel="005018F8">
          <w:delText>Code is the Catalyst for Culture Change</w:delText>
        </w:r>
      </w:del>
    </w:p>
    <w:p w14:paraId="7A90A9EE" w14:textId="434C7B45" w:rsidR="002E313A" w:rsidRDefault="00B048A3" w:rsidP="001E72D0">
      <w:pPr>
        <w:pStyle w:val="Body"/>
      </w:pPr>
      <w:r>
        <w:t xml:space="preserve">When </w:t>
      </w:r>
      <w:proofErr w:type="spellStart"/>
      <w:r>
        <w:t>Stylianou</w:t>
      </w:r>
      <w:proofErr w:type="spellEnd"/>
      <w:r>
        <w:t xml:space="preserve"> and</w:t>
      </w:r>
      <w:r w:rsidR="00DA3233">
        <w:t xml:space="preserve"> </w:t>
      </w:r>
      <w:proofErr w:type="spellStart"/>
      <w:r>
        <w:t>Guibourg</w:t>
      </w:r>
      <w:proofErr w:type="spellEnd"/>
      <w:r>
        <w:t xml:space="preserve"> started developing a custom theme for the BBC, they had one question: would they be able to create graphs in R that could go </w:t>
      </w:r>
      <w:r w:rsidR="00557F0A">
        <w:t>directly</w:t>
      </w:r>
      <w:r>
        <w:t xml:space="preserve"> onto the BBC website? And, wouldn’t you know, they succeeded! The </w:t>
      </w:r>
      <w:proofErr w:type="spellStart"/>
      <w:r w:rsidRPr="00BF11C0">
        <w:rPr>
          <w:rStyle w:val="Literal"/>
        </w:rPr>
        <w:t>bbplot</w:t>
      </w:r>
      <w:proofErr w:type="spellEnd"/>
      <w:r w:rsidRPr="008D6485">
        <w:t xml:space="preserve"> package allowed them to make plots </w:t>
      </w:r>
      <w:r w:rsidR="008D6485">
        <w:t xml:space="preserve">with </w:t>
      </w:r>
      <w:r w:rsidRPr="008D6485">
        <w:t>a consistent look-and-feel</w:t>
      </w:r>
      <w:r w:rsidR="00557F0A">
        <w:t xml:space="preserve"> that</w:t>
      </w:r>
      <w:r w:rsidRPr="008D6485">
        <w:t xml:space="preserve"> followed BBC</w:t>
      </w:r>
      <w:r>
        <w:t xml:space="preserve"> standards and, most importantly, did not need help from a designer.</w:t>
      </w:r>
    </w:p>
    <w:p w14:paraId="1AD40C12" w14:textId="51DD7265" w:rsidR="002E313A" w:rsidRDefault="00557F0A" w:rsidP="001E72D0">
      <w:pPr>
        <w:pStyle w:val="Body"/>
      </w:pPr>
      <w:r>
        <w:t xml:space="preserve">You can see many of the principles of high-quality data visualization discussed in </w:t>
      </w:r>
      <w:proofErr w:type="spellStart"/>
      <w:r w:rsidRPr="00BF11C0">
        <w:rPr>
          <w:rStyle w:val="Xref"/>
        </w:rPr>
        <w:t>Chapter</w:t>
      </w:r>
      <w:proofErr w:type="spellEnd"/>
      <w:r w:rsidRPr="00BF11C0">
        <w:rPr>
          <w:rStyle w:val="Xref"/>
        </w:rPr>
        <w:t xml:space="preserve"> 2</w:t>
      </w:r>
      <w:r>
        <w:t xml:space="preserve"> </w:t>
      </w:r>
      <w:r>
        <w:lastRenderedPageBreak/>
        <w:t xml:space="preserve">in this custom theme. In particular, the removal of extraneous elements (axis titles and grid lines, for instance) helps keep the focus on the data itself. And </w:t>
      </w:r>
      <w:r w:rsidR="007E5861">
        <w:t xml:space="preserve">because applying the theme </w:t>
      </w:r>
      <w:r>
        <w:t xml:space="preserve">requires users to add </w:t>
      </w:r>
      <w:r w:rsidR="007E5861">
        <w:t xml:space="preserve">only </w:t>
      </w:r>
      <w:r>
        <w:t xml:space="preserve">a single line to their ggplot code, it became simple to get others on board. </w:t>
      </w:r>
      <w:r w:rsidR="0030637E">
        <w:t>U</w:t>
      </w:r>
      <w:r>
        <w:t xml:space="preserve">sers </w:t>
      </w:r>
      <w:r w:rsidR="0030637E">
        <w:t>had only to</w:t>
      </w:r>
      <w:r>
        <w:t xml:space="preserve"> append </w:t>
      </w:r>
      <w:proofErr w:type="spellStart"/>
      <w:r w:rsidRPr="007D1DCF">
        <w:rPr>
          <w:rStyle w:val="Literal"/>
        </w:rPr>
        <w:t>bbc_</w:t>
      </w:r>
      <w:proofErr w:type="gramStart"/>
      <w:r w:rsidRPr="007D1DCF">
        <w:rPr>
          <w:rStyle w:val="Literal"/>
        </w:rPr>
        <w:t>style</w:t>
      </w:r>
      <w:proofErr w:type="spellEnd"/>
      <w:r w:rsidRPr="007D1DCF">
        <w:rPr>
          <w:rStyle w:val="Literal"/>
        </w:rPr>
        <w:t>(</w:t>
      </w:r>
      <w:proofErr w:type="gramEnd"/>
      <w:r w:rsidRPr="007D1DCF">
        <w:rPr>
          <w:rStyle w:val="Literal"/>
        </w:rPr>
        <w:t>)</w:t>
      </w:r>
      <w:r>
        <w:t xml:space="preserve"> to their code </w:t>
      </w:r>
      <w:r w:rsidR="0030637E">
        <w:t>to produce</w:t>
      </w:r>
      <w:r>
        <w:t xml:space="preserve"> a BBC-style plot.</w:t>
      </w:r>
    </w:p>
    <w:p w14:paraId="1388B1A4" w14:textId="47FA8795" w:rsidR="00EF2516" w:rsidRDefault="00B048A3" w:rsidP="0030637E">
      <w:pPr>
        <w:pStyle w:val="Body"/>
      </w:pPr>
      <w:r>
        <w:t>O</w:t>
      </w:r>
      <w:r w:rsidR="00557F0A">
        <w:t>ver time, o</w:t>
      </w:r>
      <w:r>
        <w:t xml:space="preserve">thers at the BBC </w:t>
      </w:r>
      <w:r w:rsidR="007E5861">
        <w:t>noticed</w:t>
      </w:r>
      <w:r>
        <w:t xml:space="preserve"> the data journalism team</w:t>
      </w:r>
      <w:r w:rsidR="007E5861">
        <w:t>’s</w:t>
      </w:r>
      <w:r>
        <w:t xml:space="preserve"> production-ready graphs and wanted to </w:t>
      </w:r>
      <w:r w:rsidR="0030637E">
        <w:t>make their own</w:t>
      </w:r>
      <w:r>
        <w:t>. Th</w:t>
      </w:r>
      <w:r w:rsidR="007E5861">
        <w:t>e</w:t>
      </w:r>
      <w:r>
        <w:t xml:space="preserve"> team</w:t>
      </w:r>
      <w:r w:rsidR="0030637E">
        <w:t xml:space="preserve"> members</w:t>
      </w:r>
      <w:r>
        <w:t xml:space="preserve"> set up R trainings for their colleagues and develop</w:t>
      </w:r>
      <w:r w:rsidR="007E5861">
        <w:t>ed</w:t>
      </w:r>
      <w:r>
        <w:t xml:space="preserve"> a “cookbook” (found at </w:t>
      </w:r>
      <w:hyperlink r:id="rId21">
        <w:r w:rsidRPr="00BF11C0">
          <w:rPr>
            <w:rStyle w:val="LinkURL"/>
          </w:rPr>
          <w:t>https://bbc.github.io/rcookbook/</w:t>
        </w:r>
      </w:hyperlink>
      <w:r>
        <w:t xml:space="preserve">) that </w:t>
      </w:r>
      <w:r w:rsidR="007E5861">
        <w:t>showed</w:t>
      </w:r>
      <w:r>
        <w:t xml:space="preserve"> how to make various types of charts.</w:t>
      </w:r>
      <w:r w:rsidR="00557F0A">
        <w:t xml:space="preserve"> </w:t>
      </w:r>
      <w:r w:rsidR="0030637E">
        <w:t>Soon</w:t>
      </w:r>
      <w:r>
        <w:t>, the quality and quantity of</w:t>
      </w:r>
      <w:r w:rsidR="0030637E">
        <w:t xml:space="preserve"> BBC’s</w:t>
      </w:r>
      <w:r>
        <w:t xml:space="preserve"> data visualization exploded. Stylianou told me, “I don’t think there’s been a day where someone at the BBC hasn’t used the package to produce a graphic.” </w:t>
      </w:r>
    </w:p>
    <w:p w14:paraId="7BCF372D" w14:textId="35704871" w:rsidR="00EF2516" w:rsidRDefault="00EF2516" w:rsidP="0030637E">
      <w:pPr>
        <w:pStyle w:val="Body"/>
      </w:pPr>
      <w:r>
        <w:t>Now that you’ve seen how custom ggplot themes work</w:t>
      </w:r>
      <w:del w:id="759" w:author="Frances" w:date="2023-03-09T12:04:00Z">
        <w:r w:rsidDel="005018F8">
          <w:delText>, I hope you might be inspired to</w:delText>
        </w:r>
      </w:del>
      <w:ins w:id="760" w:author="Frances" w:date="2023-03-09T12:04:00Z">
        <w:r w:rsidR="005018F8">
          <w:t>. try</w:t>
        </w:r>
      </w:ins>
      <w:r>
        <w:t xml:space="preserve"> mak</w:t>
      </w:r>
      <w:ins w:id="761" w:author="Frances" w:date="2023-03-09T12:04:00Z">
        <w:r w:rsidR="005018F8">
          <w:t>ing</w:t>
        </w:r>
      </w:ins>
      <w:del w:id="762" w:author="Frances" w:date="2023-03-09T12:04:00Z">
        <w:r w:rsidDel="005018F8">
          <w:delText>e</w:delText>
        </w:r>
      </w:del>
      <w:r>
        <w:t xml:space="preserve"> one of your own. </w:t>
      </w:r>
      <w:del w:id="763" w:author="Frances" w:date="2023-03-09T12:04:00Z">
        <w:r w:rsidDel="005018F8">
          <w:delText>As you’ve seen, custom themes are a set of small tweaks that you can apply to plots to give them a consistent look-and-feel. Developing a custom theme can take your data visualization from meh to wow. And</w:delText>
        </w:r>
      </w:del>
      <w:ins w:id="764" w:author="Frances" w:date="2023-03-09T12:04:00Z">
        <w:r w:rsidR="005018F8">
          <w:t>After all</w:t>
        </w:r>
      </w:ins>
      <w:r>
        <w:t xml:space="preserve">, once you’ve written the code, </w:t>
      </w:r>
      <w:del w:id="765" w:author="Frances" w:date="2023-03-09T12:04:00Z">
        <w:r w:rsidDel="005018F8">
          <w:delText xml:space="preserve">it </w:delText>
        </w:r>
      </w:del>
      <w:ins w:id="766" w:author="Frances" w:date="2023-03-09T12:04:00Z">
        <w:r w:rsidR="005018F8">
          <w:t>you can ap</w:t>
        </w:r>
      </w:ins>
      <w:ins w:id="767" w:author="Frances" w:date="2023-03-09T12:05:00Z">
        <w:r w:rsidR="005018F8">
          <w:t xml:space="preserve">ply it with </w:t>
        </w:r>
      </w:ins>
      <w:r>
        <w:t>only</w:t>
      </w:r>
      <w:del w:id="768" w:author="Frances" w:date="2023-03-09T12:05:00Z">
        <w:r w:rsidDel="005018F8">
          <w:delText xml:space="preserve"> takes</w:delText>
        </w:r>
      </w:del>
      <w:r>
        <w:t xml:space="preserve"> one line of code</w:t>
      </w:r>
      <w:del w:id="769" w:author="Frances" w:date="2023-03-09T12:05:00Z">
        <w:r w:rsidDel="005018F8">
          <w:delText xml:space="preserve"> to apply your custom theme. If a custom theme can transform the data visualization work of the BBC, imagine what it can do for you</w:delText>
        </w:r>
      </w:del>
      <w:r>
        <w:t>.</w:t>
      </w:r>
    </w:p>
    <w:bookmarkEnd w:id="0"/>
    <w:bookmarkEnd w:id="755"/>
    <w:p w14:paraId="754F4032" w14:textId="09092A74" w:rsidR="002E313A" w:rsidRDefault="002E313A" w:rsidP="0030637E">
      <w:pPr>
        <w:pStyle w:val="Body"/>
      </w:pPr>
    </w:p>
    <w:sectPr w:rsidR="002E31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Frances" w:date="2023-03-09T12:27:00Z" w:initials="FS">
    <w:p w14:paraId="168826E7" w14:textId="54AF4F61" w:rsidR="00E01C17" w:rsidRDefault="00E01C17">
      <w:pPr>
        <w:pStyle w:val="CommentText"/>
      </w:pPr>
      <w:r>
        <w:rPr>
          <w:rStyle w:val="CommentReference"/>
        </w:rPr>
        <w:annotationRef/>
      </w:r>
      <w:r>
        <w:t>Moved this information to the chapter intro to better highlight the concepts you’ll learn</w:t>
      </w:r>
    </w:p>
  </w:comment>
  <w:comment w:id="195" w:author="Frances" w:date="2023-03-09T13:33:00Z" w:initials="FS">
    <w:p w14:paraId="154F2F19" w14:textId="7E210F74" w:rsidR="00E60049" w:rsidRDefault="00E60049">
      <w:pPr>
        <w:pStyle w:val="CommentText"/>
      </w:pPr>
      <w:r>
        <w:rPr>
          <w:rStyle w:val="CommentReference"/>
        </w:rPr>
        <w:annotationRef/>
      </w:r>
      <w:r>
        <w:t>Deleted the complete code listing to avoid repeating code</w:t>
      </w:r>
    </w:p>
  </w:comment>
  <w:comment w:id="542" w:author="Frances" w:date="2023-03-20T12:22:00Z" w:initials="FS">
    <w:p w14:paraId="0739BCDE" w14:textId="54887D6B" w:rsidR="0010048F" w:rsidRDefault="0010048F">
      <w:pPr>
        <w:pStyle w:val="CommentText"/>
      </w:pPr>
      <w:r>
        <w:rPr>
          <w:rStyle w:val="CommentReference"/>
        </w:rPr>
        <w:annotationRef/>
      </w:r>
      <w:r>
        <w:t>Possible to add a sentence here of commentary about the chart?</w:t>
      </w:r>
    </w:p>
  </w:comment>
  <w:comment w:id="619" w:author="Frances" w:date="2023-03-20T12:22:00Z" w:initials="FS">
    <w:p w14:paraId="0EC24D4C" w14:textId="5BA01BFC" w:rsidR="0010048F" w:rsidRDefault="0010048F">
      <w:pPr>
        <w:pStyle w:val="CommentText"/>
      </w:pPr>
      <w:r>
        <w:rPr>
          <w:rStyle w:val="CommentReference"/>
        </w:rPr>
        <w:annotationRef/>
      </w:r>
      <w:r>
        <w:t>Here, too, possible to add a sentence of commentary about the chart?</w:t>
      </w:r>
    </w:p>
  </w:comment>
  <w:comment w:id="675" w:author="Frances" w:date="2023-03-20T12:22:00Z" w:initials="FS">
    <w:p w14:paraId="5E0080D5" w14:textId="17C96410" w:rsidR="0010048F" w:rsidRDefault="0010048F">
      <w:pPr>
        <w:pStyle w:val="CommentText"/>
      </w:pPr>
      <w:r>
        <w:rPr>
          <w:rStyle w:val="CommentReference"/>
        </w:rPr>
        <w:annotationRef/>
      </w:r>
      <w:r>
        <w:t>Possible to add a sentence of commentary about the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826E7" w15:done="0"/>
  <w15:commentEx w15:paraId="154F2F19" w15:done="0"/>
  <w15:commentEx w15:paraId="0739BCDE" w15:done="0"/>
  <w15:commentEx w15:paraId="0EC24D4C" w15:done="0"/>
  <w15:commentEx w15:paraId="5E008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F47" w16cex:dateUtc="2023-03-09T18:27:00Z"/>
  <w16cex:commentExtensible w16cex:durableId="27B45EBD" w16cex:dateUtc="2023-03-09T19:33:00Z"/>
  <w16cex:commentExtensible w16cex:durableId="27C2CE6F" w16cex:dateUtc="2023-03-20T17:22:00Z"/>
  <w16cex:commentExtensible w16cex:durableId="27C2CE83" w16cex:dateUtc="2023-03-20T17:22:00Z"/>
  <w16cex:commentExtensible w16cex:durableId="27C2CE98" w16cex:dateUtc="2023-03-2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826E7" w16cid:durableId="27B44F47"/>
  <w16cid:commentId w16cid:paraId="154F2F19" w16cid:durableId="27B45EBD"/>
  <w16cid:commentId w16cid:paraId="0739BCDE" w16cid:durableId="27C2CE6F"/>
  <w16cid:commentId w16cid:paraId="0EC24D4C" w16cid:durableId="27C2CE83"/>
  <w16cid:commentId w16cid:paraId="5E0080D5" w16cid:durableId="27C2C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6124" w14:textId="77777777" w:rsidR="002F60C3" w:rsidRDefault="002F60C3">
      <w:r>
        <w:separator/>
      </w:r>
    </w:p>
  </w:endnote>
  <w:endnote w:type="continuationSeparator" w:id="0">
    <w:p w14:paraId="53221F8F" w14:textId="77777777" w:rsidR="002F60C3" w:rsidRDefault="002F6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NewBaskervilleEF-Bold">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Arial"/>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altName w:val="Times New Roman"/>
    <w:charset w:val="01"/>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7E645" w14:textId="77777777" w:rsidR="002F60C3" w:rsidRDefault="002F60C3">
      <w:r>
        <w:separator/>
      </w:r>
    </w:p>
  </w:footnote>
  <w:footnote w:type="continuationSeparator" w:id="0">
    <w:p w14:paraId="40D21652" w14:textId="77777777" w:rsidR="002F60C3" w:rsidRDefault="002F6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D445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E40D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D184E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3A84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9E97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6808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4565BF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9DC5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9836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5EFE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1840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F48BF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50AAF1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2272C9"/>
    <w:multiLevelType w:val="multilevel"/>
    <w:tmpl w:val="706E9F88"/>
    <w:numStyleLink w:val="ChapterNumbering"/>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B7A6C87E"/>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2069300295">
    <w:abstractNumId w:val="11"/>
  </w:num>
  <w:num w:numId="2" w16cid:durableId="1940212624">
    <w:abstractNumId w:val="12"/>
  </w:num>
  <w:num w:numId="3" w16cid:durableId="18486709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16693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1248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1803210">
    <w:abstractNumId w:val="12"/>
  </w:num>
  <w:num w:numId="7" w16cid:durableId="1392999896">
    <w:abstractNumId w:val="12"/>
  </w:num>
  <w:num w:numId="8" w16cid:durableId="799866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30271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0802036">
    <w:abstractNumId w:val="12"/>
  </w:num>
  <w:num w:numId="11" w16cid:durableId="336661737">
    <w:abstractNumId w:val="1"/>
  </w:num>
  <w:num w:numId="12" w16cid:durableId="2141341779">
    <w:abstractNumId w:val="2"/>
  </w:num>
  <w:num w:numId="13" w16cid:durableId="1240213927">
    <w:abstractNumId w:val="3"/>
  </w:num>
  <w:num w:numId="14" w16cid:durableId="1506239809">
    <w:abstractNumId w:val="4"/>
  </w:num>
  <w:num w:numId="15" w16cid:durableId="20984651">
    <w:abstractNumId w:val="9"/>
  </w:num>
  <w:num w:numId="16" w16cid:durableId="986780642">
    <w:abstractNumId w:val="5"/>
  </w:num>
  <w:num w:numId="17" w16cid:durableId="1106657975">
    <w:abstractNumId w:val="6"/>
  </w:num>
  <w:num w:numId="18" w16cid:durableId="790174149">
    <w:abstractNumId w:val="7"/>
  </w:num>
  <w:num w:numId="19" w16cid:durableId="1015152859">
    <w:abstractNumId w:val="8"/>
  </w:num>
  <w:num w:numId="20" w16cid:durableId="616837391">
    <w:abstractNumId w:val="10"/>
  </w:num>
  <w:num w:numId="21" w16cid:durableId="1489513377">
    <w:abstractNumId w:val="15"/>
  </w:num>
  <w:num w:numId="22" w16cid:durableId="1614550781">
    <w:abstractNumId w:val="24"/>
  </w:num>
  <w:num w:numId="23" w16cid:durableId="1110969786">
    <w:abstractNumId w:val="26"/>
  </w:num>
  <w:num w:numId="24" w16cid:durableId="1685745251">
    <w:abstractNumId w:val="20"/>
  </w:num>
  <w:num w:numId="25" w16cid:durableId="686056927">
    <w:abstractNumId w:val="25"/>
  </w:num>
  <w:num w:numId="26" w16cid:durableId="1055667535">
    <w:abstractNumId w:val="18"/>
  </w:num>
  <w:num w:numId="27" w16cid:durableId="1622372944">
    <w:abstractNumId w:val="22"/>
  </w:num>
  <w:num w:numId="28" w16cid:durableId="170342791">
    <w:abstractNumId w:val="27"/>
  </w:num>
  <w:num w:numId="29" w16cid:durableId="99692161">
    <w:abstractNumId w:val="21"/>
  </w:num>
  <w:num w:numId="30" w16cid:durableId="445658514">
    <w:abstractNumId w:val="16"/>
  </w:num>
  <w:num w:numId="31" w16cid:durableId="1183781769">
    <w:abstractNumId w:val="14"/>
  </w:num>
  <w:num w:numId="32" w16cid:durableId="1546062121">
    <w:abstractNumId w:val="17"/>
  </w:num>
  <w:num w:numId="33" w16cid:durableId="1009529218">
    <w:abstractNumId w:val="28"/>
  </w:num>
  <w:num w:numId="34" w16cid:durableId="1342315279">
    <w:abstractNumId w:val="0"/>
  </w:num>
  <w:num w:numId="35" w16cid:durableId="981932678">
    <w:abstractNumId w:val="23"/>
  </w:num>
  <w:num w:numId="36" w16cid:durableId="1770850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3A"/>
    <w:rsid w:val="00027A63"/>
    <w:rsid w:val="00036FE3"/>
    <w:rsid w:val="00042B33"/>
    <w:rsid w:val="000860CD"/>
    <w:rsid w:val="000A5146"/>
    <w:rsid w:val="000B0666"/>
    <w:rsid w:val="000C3C4E"/>
    <w:rsid w:val="000C3CE4"/>
    <w:rsid w:val="000E7F6F"/>
    <w:rsid w:val="000F4D7D"/>
    <w:rsid w:val="0010048F"/>
    <w:rsid w:val="00101E0F"/>
    <w:rsid w:val="00127AAE"/>
    <w:rsid w:val="00140202"/>
    <w:rsid w:val="0015158E"/>
    <w:rsid w:val="001925BB"/>
    <w:rsid w:val="001E72D0"/>
    <w:rsid w:val="00200374"/>
    <w:rsid w:val="00240D55"/>
    <w:rsid w:val="00241209"/>
    <w:rsid w:val="00246F6A"/>
    <w:rsid w:val="00287D40"/>
    <w:rsid w:val="002E313A"/>
    <w:rsid w:val="002E3525"/>
    <w:rsid w:val="002F60C3"/>
    <w:rsid w:val="0030637E"/>
    <w:rsid w:val="00315070"/>
    <w:rsid w:val="003222BC"/>
    <w:rsid w:val="00342B5B"/>
    <w:rsid w:val="003433C4"/>
    <w:rsid w:val="0036109C"/>
    <w:rsid w:val="0036165D"/>
    <w:rsid w:val="0036405A"/>
    <w:rsid w:val="003649F5"/>
    <w:rsid w:val="003A5AF7"/>
    <w:rsid w:val="003D1FC4"/>
    <w:rsid w:val="00422090"/>
    <w:rsid w:val="004341A2"/>
    <w:rsid w:val="00444CBB"/>
    <w:rsid w:val="00475BCA"/>
    <w:rsid w:val="00490615"/>
    <w:rsid w:val="004955AD"/>
    <w:rsid w:val="004B3869"/>
    <w:rsid w:val="004E2B9D"/>
    <w:rsid w:val="005018F8"/>
    <w:rsid w:val="005524E9"/>
    <w:rsid w:val="00557F0A"/>
    <w:rsid w:val="005852F2"/>
    <w:rsid w:val="005C16A0"/>
    <w:rsid w:val="005C5B56"/>
    <w:rsid w:val="005D1860"/>
    <w:rsid w:val="005F629C"/>
    <w:rsid w:val="006B1752"/>
    <w:rsid w:val="006B5003"/>
    <w:rsid w:val="006B7DE1"/>
    <w:rsid w:val="006E3E31"/>
    <w:rsid w:val="006F18C4"/>
    <w:rsid w:val="007033C6"/>
    <w:rsid w:val="00772AD7"/>
    <w:rsid w:val="007C7492"/>
    <w:rsid w:val="007D1DCF"/>
    <w:rsid w:val="007E02EC"/>
    <w:rsid w:val="007E5861"/>
    <w:rsid w:val="0081689F"/>
    <w:rsid w:val="008210BD"/>
    <w:rsid w:val="00837AE3"/>
    <w:rsid w:val="008568AF"/>
    <w:rsid w:val="00874CB0"/>
    <w:rsid w:val="008A3B8A"/>
    <w:rsid w:val="008B4741"/>
    <w:rsid w:val="008B7805"/>
    <w:rsid w:val="008D0399"/>
    <w:rsid w:val="008D6485"/>
    <w:rsid w:val="00930633"/>
    <w:rsid w:val="00987000"/>
    <w:rsid w:val="009B69D2"/>
    <w:rsid w:val="009E46F1"/>
    <w:rsid w:val="009F512D"/>
    <w:rsid w:val="00A446F7"/>
    <w:rsid w:val="00AA0345"/>
    <w:rsid w:val="00AA1910"/>
    <w:rsid w:val="00AB0B85"/>
    <w:rsid w:val="00AD4D61"/>
    <w:rsid w:val="00AD5DF5"/>
    <w:rsid w:val="00AF4EB0"/>
    <w:rsid w:val="00B048A3"/>
    <w:rsid w:val="00B35B7E"/>
    <w:rsid w:val="00B84E59"/>
    <w:rsid w:val="00BC1952"/>
    <w:rsid w:val="00BF11C0"/>
    <w:rsid w:val="00BF35B0"/>
    <w:rsid w:val="00C2606A"/>
    <w:rsid w:val="00C2665E"/>
    <w:rsid w:val="00C347E7"/>
    <w:rsid w:val="00C350F1"/>
    <w:rsid w:val="00C76CA4"/>
    <w:rsid w:val="00C85A14"/>
    <w:rsid w:val="00CB0BFB"/>
    <w:rsid w:val="00CD28EC"/>
    <w:rsid w:val="00CE7F82"/>
    <w:rsid w:val="00CF6D9A"/>
    <w:rsid w:val="00D313C1"/>
    <w:rsid w:val="00D358D1"/>
    <w:rsid w:val="00D4489F"/>
    <w:rsid w:val="00D61FBF"/>
    <w:rsid w:val="00D650C7"/>
    <w:rsid w:val="00D8288C"/>
    <w:rsid w:val="00D869A0"/>
    <w:rsid w:val="00DA3233"/>
    <w:rsid w:val="00DF2CE1"/>
    <w:rsid w:val="00E01C17"/>
    <w:rsid w:val="00E109A2"/>
    <w:rsid w:val="00E43114"/>
    <w:rsid w:val="00E60049"/>
    <w:rsid w:val="00E71257"/>
    <w:rsid w:val="00EB402E"/>
    <w:rsid w:val="00EF0D3E"/>
    <w:rsid w:val="00EF2516"/>
    <w:rsid w:val="00EF6927"/>
    <w:rsid w:val="00F11818"/>
    <w:rsid w:val="00F17A20"/>
    <w:rsid w:val="00F26BFB"/>
    <w:rsid w:val="00F8582A"/>
    <w:rsid w:val="00F91A7C"/>
    <w:rsid w:val="00FB1F08"/>
    <w:rsid w:val="00FD76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63F3"/>
  <w15:docId w15:val="{8482CCCF-594C-4849-9FF0-351EBCEA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B8A"/>
    <w:pPr>
      <w:spacing w:after="0"/>
    </w:pPr>
    <w:rPr>
      <w:rFonts w:ascii="Calibri" w:hAnsi="Calibri" w:cs="Times New Roman"/>
      <w:kern w:val="2"/>
      <w:sz w:val="20"/>
      <w:szCs w:val="20"/>
      <w14:ligatures w14:val="standardContextual"/>
    </w:rPr>
  </w:style>
  <w:style w:type="paragraph" w:styleId="Heading1">
    <w:name w:val="heading 1"/>
    <w:basedOn w:val="Normal"/>
    <w:next w:val="BodyText"/>
    <w:link w:val="Heading1Char"/>
    <w:uiPriority w:val="9"/>
    <w:qFormat/>
    <w:rsid w:val="005852F2"/>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5852F2"/>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2F2"/>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2F2"/>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52F2"/>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52F2"/>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52F2"/>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52F2"/>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852F2"/>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rsid w:val="008A3B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B8A"/>
  </w:style>
  <w:style w:type="paragraph" w:styleId="BodyText">
    <w:name w:val="Body Text"/>
    <w:basedOn w:val="Normal"/>
    <w:link w:val="BodyTextChar"/>
    <w:qFormat/>
    <w:rsid w:val="005852F2"/>
    <w:pPr>
      <w:spacing w:before="180" w:after="180"/>
    </w:pPr>
  </w:style>
  <w:style w:type="paragraph" w:customStyle="1" w:styleId="FirstParagraph">
    <w:name w:val="First Paragraph"/>
    <w:basedOn w:val="BodyText"/>
    <w:next w:val="BodyText"/>
    <w:qFormat/>
    <w:rsid w:val="005852F2"/>
  </w:style>
  <w:style w:type="paragraph" w:customStyle="1" w:styleId="Compact">
    <w:name w:val="Compact"/>
    <w:basedOn w:val="BodyText"/>
    <w:qFormat/>
    <w:rsid w:val="005852F2"/>
    <w:pPr>
      <w:spacing w:before="36" w:after="36"/>
    </w:pPr>
  </w:style>
  <w:style w:type="paragraph" w:styleId="Title">
    <w:name w:val="Title"/>
    <w:basedOn w:val="Normal"/>
    <w:next w:val="BodyText"/>
    <w:link w:val="TitleChar"/>
    <w:qFormat/>
    <w:rsid w:val="005852F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5852F2"/>
    <w:pPr>
      <w:spacing w:before="240"/>
    </w:pPr>
    <w:rPr>
      <w:sz w:val="30"/>
      <w:szCs w:val="30"/>
    </w:rPr>
  </w:style>
  <w:style w:type="paragraph" w:customStyle="1" w:styleId="Author">
    <w:name w:val="Author"/>
    <w:next w:val="BodyText"/>
    <w:qFormat/>
    <w:rsid w:val="005852F2"/>
    <w:pPr>
      <w:keepNext/>
      <w:keepLines/>
      <w:jc w:val="center"/>
    </w:pPr>
    <w:rPr>
      <w:rFonts w:eastAsia="Times New Roman"/>
    </w:rPr>
  </w:style>
  <w:style w:type="paragraph" w:styleId="Date">
    <w:name w:val="Date"/>
    <w:next w:val="BodyText"/>
    <w:link w:val="DateChar"/>
    <w:qFormat/>
    <w:rsid w:val="005852F2"/>
    <w:pPr>
      <w:keepNext/>
      <w:keepLines/>
      <w:jc w:val="center"/>
    </w:pPr>
    <w:rPr>
      <w:rFonts w:eastAsia="Times New Roman"/>
    </w:rPr>
  </w:style>
  <w:style w:type="paragraph" w:customStyle="1" w:styleId="Abstract">
    <w:name w:val="Abstract"/>
    <w:basedOn w:val="Normal"/>
    <w:next w:val="BodyText"/>
    <w:qFormat/>
    <w:rsid w:val="005852F2"/>
    <w:pPr>
      <w:keepNext/>
      <w:keepLines/>
      <w:spacing w:before="300" w:after="300"/>
    </w:pPr>
  </w:style>
  <w:style w:type="paragraph" w:styleId="Bibliography">
    <w:name w:val="Bibliography"/>
    <w:basedOn w:val="Normal"/>
    <w:qFormat/>
    <w:rsid w:val="005852F2"/>
  </w:style>
  <w:style w:type="paragraph" w:styleId="BlockText">
    <w:name w:val="Block Text"/>
    <w:basedOn w:val="BodyText"/>
    <w:next w:val="BodyText"/>
    <w:uiPriority w:val="9"/>
    <w:unhideWhenUsed/>
    <w:qFormat/>
    <w:rsid w:val="005852F2"/>
    <w:pPr>
      <w:spacing w:before="100" w:after="100"/>
      <w:ind w:left="480" w:right="480"/>
    </w:pPr>
  </w:style>
  <w:style w:type="paragraph" w:styleId="FootnoteText">
    <w:name w:val="footnote text"/>
    <w:basedOn w:val="Normal"/>
    <w:link w:val="FootnoteTextChar"/>
    <w:uiPriority w:val="9"/>
    <w:unhideWhenUsed/>
    <w:qFormat/>
    <w:rsid w:val="005852F2"/>
  </w:style>
  <w:style w:type="table" w:customStyle="1" w:styleId="Table">
    <w:name w:val="Table"/>
    <w:semiHidden/>
    <w:unhideWhenUsed/>
    <w:qFormat/>
    <w:rsid w:val="005852F2"/>
    <w:rPr>
      <w:rFonts w:eastAsia="Times New Roman"/>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852F2"/>
    <w:pPr>
      <w:keepNext/>
      <w:keepLines/>
    </w:pPr>
    <w:rPr>
      <w:b/>
    </w:rPr>
  </w:style>
  <w:style w:type="paragraph" w:customStyle="1" w:styleId="Definition">
    <w:name w:val="Definition"/>
    <w:basedOn w:val="Normal"/>
    <w:rsid w:val="005852F2"/>
  </w:style>
  <w:style w:type="paragraph" w:styleId="Caption">
    <w:name w:val="caption"/>
    <w:basedOn w:val="Normal"/>
    <w:link w:val="CaptionChar"/>
    <w:rsid w:val="005852F2"/>
    <w:pPr>
      <w:spacing w:after="120"/>
    </w:pPr>
    <w:rPr>
      <w:i/>
    </w:rPr>
  </w:style>
  <w:style w:type="paragraph" w:customStyle="1" w:styleId="TableCaption">
    <w:name w:val="Table Caption"/>
    <w:basedOn w:val="Caption"/>
    <w:rsid w:val="005852F2"/>
    <w:pPr>
      <w:keepNext/>
    </w:pPr>
  </w:style>
  <w:style w:type="paragraph" w:customStyle="1" w:styleId="ImageCaption">
    <w:name w:val="Image Caption"/>
    <w:basedOn w:val="Caption"/>
    <w:rsid w:val="005852F2"/>
  </w:style>
  <w:style w:type="paragraph" w:customStyle="1" w:styleId="Figure">
    <w:name w:val="Figure"/>
    <w:basedOn w:val="Normal"/>
    <w:rsid w:val="005852F2"/>
  </w:style>
  <w:style w:type="paragraph" w:customStyle="1" w:styleId="CaptionedFigure">
    <w:name w:val="Captioned Figure"/>
    <w:basedOn w:val="Figure"/>
    <w:rsid w:val="005852F2"/>
    <w:pPr>
      <w:keepNext/>
    </w:pPr>
  </w:style>
  <w:style w:type="character" w:customStyle="1" w:styleId="CaptionChar">
    <w:name w:val="Caption Char"/>
    <w:basedOn w:val="DefaultParagraphFont"/>
    <w:link w:val="Caption"/>
    <w:rsid w:val="005852F2"/>
    <w:rPr>
      <w:rFonts w:ascii="Times New Roman" w:eastAsia="Times New Roman" w:hAnsi="Times New Roman" w:cs="Times New Roman"/>
      <w:i/>
      <w:sz w:val="22"/>
      <w:szCs w:val="22"/>
      <w:lang w:val="en-CA" w:eastAsia="en-CA"/>
    </w:rPr>
  </w:style>
  <w:style w:type="character" w:customStyle="1" w:styleId="VerbatimChar">
    <w:name w:val="Verbatim Char"/>
    <w:basedOn w:val="CaptionChar"/>
    <w:link w:val="SourceCode"/>
    <w:rsid w:val="005852F2"/>
    <w:rPr>
      <w:rFonts w:ascii="Consolas" w:eastAsia="Times New Roman" w:hAnsi="Consolas" w:cs="Times New Roman"/>
      <w:i/>
      <w:sz w:val="22"/>
      <w:szCs w:val="22"/>
      <w:shd w:val="clear" w:color="auto" w:fill="F8F8F8"/>
      <w:lang w:val="en-CA" w:eastAsia="en-CA"/>
    </w:rPr>
  </w:style>
  <w:style w:type="character" w:customStyle="1" w:styleId="SectionNumber">
    <w:name w:val="Section Number"/>
    <w:basedOn w:val="CaptionChar"/>
    <w:rsid w:val="005852F2"/>
    <w:rPr>
      <w:rFonts w:ascii="Times New Roman" w:eastAsia="Times New Roman" w:hAnsi="Times New Roman" w:cs="Times New Roman"/>
      <w:i/>
      <w:sz w:val="22"/>
      <w:szCs w:val="22"/>
      <w:lang w:val="en-CA" w:eastAsia="en-CA"/>
    </w:rPr>
  </w:style>
  <w:style w:type="character" w:styleId="FootnoteReference">
    <w:name w:val="footnote reference"/>
    <w:basedOn w:val="CaptionChar"/>
    <w:rsid w:val="005852F2"/>
    <w:rPr>
      <w:rFonts w:ascii="Times New Roman" w:eastAsia="Times New Roman" w:hAnsi="Times New Roman" w:cs="Times New Roman"/>
      <w:i/>
      <w:sz w:val="22"/>
      <w:szCs w:val="22"/>
      <w:vertAlign w:val="superscript"/>
      <w:lang w:val="en-CA" w:eastAsia="en-CA"/>
    </w:rPr>
  </w:style>
  <w:style w:type="character" w:styleId="Hyperlink">
    <w:name w:val="Hyperlink"/>
    <w:basedOn w:val="CaptionChar"/>
    <w:uiPriority w:val="99"/>
    <w:rsid w:val="005852F2"/>
    <w:rPr>
      <w:rFonts w:ascii="Times New Roman" w:eastAsia="Times New Roman" w:hAnsi="Times New Roman" w:cs="Times New Roman"/>
      <w:i/>
      <w:color w:val="4F81BD" w:themeColor="accent1"/>
      <w:sz w:val="22"/>
      <w:szCs w:val="22"/>
      <w:lang w:val="en-CA" w:eastAsia="en-CA"/>
    </w:rPr>
  </w:style>
  <w:style w:type="paragraph" w:styleId="TOCHeading">
    <w:name w:val="TOC Heading"/>
    <w:basedOn w:val="Heading1"/>
    <w:next w:val="BodyText"/>
    <w:uiPriority w:val="39"/>
    <w:unhideWhenUsed/>
    <w:qFormat/>
    <w:rsid w:val="005852F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852F2"/>
    <w:pPr>
      <w:shd w:val="clear" w:color="auto" w:fill="F8F8F8"/>
      <w:wordWrap w:val="0"/>
    </w:pPr>
    <w:rPr>
      <w:rFonts w:ascii="Consolas" w:hAnsi="Consolas"/>
      <w:i/>
    </w:rPr>
  </w:style>
  <w:style w:type="character" w:customStyle="1" w:styleId="KeywordTok">
    <w:name w:val="KeywordTok"/>
    <w:basedOn w:val="DefaultParagraphFont"/>
    <w:rsid w:val="005852F2"/>
    <w:rPr>
      <w:rFonts w:ascii="Consolas" w:hAnsi="Consolas"/>
      <w:b/>
      <w:i/>
      <w:color w:val="204A87"/>
      <w:sz w:val="22"/>
      <w:shd w:val="clear" w:color="auto" w:fill="F8F8F8"/>
    </w:rPr>
  </w:style>
  <w:style w:type="character" w:customStyle="1" w:styleId="DataTypeTok">
    <w:name w:val="DataTypeTok"/>
    <w:basedOn w:val="DefaultParagraphFont"/>
    <w:rsid w:val="005852F2"/>
    <w:rPr>
      <w:rFonts w:ascii="Consolas" w:hAnsi="Consolas"/>
      <w:i/>
      <w:color w:val="204A87"/>
      <w:sz w:val="22"/>
      <w:shd w:val="clear" w:color="auto" w:fill="F8F8F8"/>
    </w:rPr>
  </w:style>
  <w:style w:type="character" w:customStyle="1" w:styleId="DecValTok">
    <w:name w:val="DecValTok"/>
    <w:basedOn w:val="DefaultParagraphFont"/>
    <w:rsid w:val="005852F2"/>
    <w:rPr>
      <w:rFonts w:ascii="Consolas" w:hAnsi="Consolas"/>
      <w:i/>
      <w:color w:val="0000CF"/>
      <w:sz w:val="22"/>
      <w:shd w:val="clear" w:color="auto" w:fill="F8F8F8"/>
    </w:rPr>
  </w:style>
  <w:style w:type="character" w:customStyle="1" w:styleId="BaseNTok">
    <w:name w:val="BaseNTok"/>
    <w:basedOn w:val="DefaultParagraphFont"/>
    <w:rsid w:val="005852F2"/>
    <w:rPr>
      <w:rFonts w:ascii="Consolas" w:hAnsi="Consolas"/>
      <w:i/>
      <w:color w:val="0000CF"/>
      <w:sz w:val="22"/>
      <w:shd w:val="clear" w:color="auto" w:fill="F8F8F8"/>
    </w:rPr>
  </w:style>
  <w:style w:type="character" w:customStyle="1" w:styleId="FloatTok">
    <w:name w:val="FloatTok"/>
    <w:basedOn w:val="DefaultParagraphFont"/>
    <w:rsid w:val="005852F2"/>
    <w:rPr>
      <w:rFonts w:ascii="Consolas" w:hAnsi="Consolas"/>
      <w:i/>
      <w:color w:val="0000CF"/>
      <w:sz w:val="22"/>
      <w:shd w:val="clear" w:color="auto" w:fill="F8F8F8"/>
    </w:rPr>
  </w:style>
  <w:style w:type="character" w:customStyle="1" w:styleId="ConstantTok">
    <w:name w:val="ConstantTok"/>
    <w:basedOn w:val="DefaultParagraphFont"/>
    <w:rsid w:val="005852F2"/>
    <w:rPr>
      <w:rFonts w:ascii="Consolas" w:hAnsi="Consolas"/>
      <w:i/>
      <w:color w:val="000000"/>
      <w:sz w:val="22"/>
      <w:shd w:val="clear" w:color="auto" w:fill="F8F8F8"/>
    </w:rPr>
  </w:style>
  <w:style w:type="character" w:customStyle="1" w:styleId="CharTok">
    <w:name w:val="CharTok"/>
    <w:basedOn w:val="DefaultParagraphFont"/>
    <w:rsid w:val="005852F2"/>
    <w:rPr>
      <w:rFonts w:ascii="Consolas" w:hAnsi="Consolas"/>
      <w:i/>
      <w:color w:val="4E9A06"/>
      <w:sz w:val="22"/>
      <w:shd w:val="clear" w:color="auto" w:fill="F8F8F8"/>
    </w:rPr>
  </w:style>
  <w:style w:type="character" w:customStyle="1" w:styleId="SpecialCharTok">
    <w:name w:val="SpecialCharTok"/>
    <w:basedOn w:val="VerbatimChar"/>
    <w:rsid w:val="005852F2"/>
    <w:rPr>
      <w:rFonts w:ascii="Consolas" w:eastAsia="Times New Roman" w:hAnsi="Consolas" w:cs="Times New Roman"/>
      <w:i/>
      <w:color w:val="000000"/>
      <w:sz w:val="22"/>
      <w:szCs w:val="22"/>
      <w:shd w:val="clear" w:color="auto" w:fill="F8F8F8"/>
      <w:lang w:val="en-CA" w:eastAsia="en-CA"/>
    </w:rPr>
  </w:style>
  <w:style w:type="character" w:customStyle="1" w:styleId="StringTok">
    <w:name w:val="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VerbatimStringTok">
    <w:name w:val="Verbatim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SpecialStringTok">
    <w:name w:val="Special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ImportTok">
    <w:name w:val="ImportTok"/>
    <w:basedOn w:val="DefaultParagraphFont"/>
    <w:rsid w:val="005852F2"/>
    <w:rPr>
      <w:rFonts w:ascii="Consolas" w:hAnsi="Consolas"/>
      <w:i/>
      <w:sz w:val="22"/>
      <w:shd w:val="clear" w:color="auto" w:fill="F8F8F8"/>
    </w:rPr>
  </w:style>
  <w:style w:type="character" w:customStyle="1" w:styleId="CommentTok">
    <w:name w:val="CommentTok"/>
    <w:basedOn w:val="DefaultParagraphFont"/>
    <w:rsid w:val="005852F2"/>
    <w:rPr>
      <w:rFonts w:ascii="Consolas" w:hAnsi="Consolas"/>
      <w:i w:val="0"/>
      <w:color w:val="8F5902"/>
      <w:sz w:val="22"/>
      <w:shd w:val="clear" w:color="auto" w:fill="F8F8F8"/>
    </w:rPr>
  </w:style>
  <w:style w:type="character" w:customStyle="1" w:styleId="DocumentationTok">
    <w:name w:val="DocumentationTok"/>
    <w:basedOn w:val="DefaultParagraphFont"/>
    <w:rsid w:val="005852F2"/>
    <w:rPr>
      <w:rFonts w:ascii="Consolas" w:hAnsi="Consolas"/>
      <w:b/>
      <w:i w:val="0"/>
      <w:color w:val="8F5902"/>
      <w:sz w:val="22"/>
      <w:shd w:val="clear" w:color="auto" w:fill="F8F8F8"/>
    </w:rPr>
  </w:style>
  <w:style w:type="character" w:customStyle="1" w:styleId="AnnotationTok">
    <w:name w:val="AnnotationTok"/>
    <w:basedOn w:val="DefaultParagraphFont"/>
    <w:rsid w:val="005852F2"/>
    <w:rPr>
      <w:rFonts w:ascii="Consolas" w:hAnsi="Consolas"/>
      <w:b/>
      <w:i w:val="0"/>
      <w:color w:val="8F5902"/>
      <w:sz w:val="22"/>
      <w:shd w:val="clear" w:color="auto" w:fill="F8F8F8"/>
    </w:rPr>
  </w:style>
  <w:style w:type="character" w:customStyle="1" w:styleId="CommentVarTok">
    <w:name w:val="CommentVarTok"/>
    <w:basedOn w:val="DefaultParagraphFont"/>
    <w:rsid w:val="005852F2"/>
    <w:rPr>
      <w:rFonts w:ascii="Consolas" w:hAnsi="Consolas"/>
      <w:b/>
      <w:i w:val="0"/>
      <w:color w:val="8F5902"/>
      <w:sz w:val="22"/>
      <w:shd w:val="clear" w:color="auto" w:fill="F8F8F8"/>
    </w:rPr>
  </w:style>
  <w:style w:type="character" w:customStyle="1" w:styleId="OtherTok">
    <w:name w:val="OtherTok"/>
    <w:basedOn w:val="DefaultParagraphFont"/>
    <w:rsid w:val="005852F2"/>
    <w:rPr>
      <w:rFonts w:ascii="Consolas" w:hAnsi="Consolas"/>
      <w:i/>
      <w:color w:val="8F5902"/>
      <w:sz w:val="22"/>
      <w:shd w:val="clear" w:color="auto" w:fill="F8F8F8"/>
    </w:rPr>
  </w:style>
  <w:style w:type="character" w:customStyle="1" w:styleId="FunctionTok">
    <w:name w:val="FunctionTok"/>
    <w:basedOn w:val="DefaultParagraphFont"/>
    <w:rsid w:val="005852F2"/>
    <w:rPr>
      <w:rFonts w:ascii="Consolas" w:hAnsi="Consolas"/>
      <w:i/>
      <w:color w:val="000000"/>
      <w:sz w:val="22"/>
      <w:shd w:val="clear" w:color="auto" w:fill="F8F8F8"/>
    </w:rPr>
  </w:style>
  <w:style w:type="character" w:customStyle="1" w:styleId="VariableTok">
    <w:name w:val="VariableTok"/>
    <w:basedOn w:val="VerbatimChar"/>
    <w:rsid w:val="005852F2"/>
    <w:rPr>
      <w:rFonts w:ascii="Consolas" w:eastAsia="Times New Roman" w:hAnsi="Consolas" w:cs="Times New Roman"/>
      <w:i/>
      <w:color w:val="000000"/>
      <w:sz w:val="22"/>
      <w:szCs w:val="22"/>
      <w:shd w:val="clear" w:color="auto" w:fill="F8F8F8"/>
      <w:lang w:val="en-CA" w:eastAsia="en-CA"/>
    </w:rPr>
  </w:style>
  <w:style w:type="character" w:customStyle="1" w:styleId="ControlFlowTok">
    <w:name w:val="ControlFlowTok"/>
    <w:basedOn w:val="DefaultParagraphFont"/>
    <w:rsid w:val="005852F2"/>
    <w:rPr>
      <w:rFonts w:ascii="Consolas" w:hAnsi="Consolas"/>
      <w:b/>
      <w:i/>
      <w:color w:val="204A87"/>
      <w:sz w:val="22"/>
      <w:shd w:val="clear" w:color="auto" w:fill="F8F8F8"/>
    </w:rPr>
  </w:style>
  <w:style w:type="character" w:customStyle="1" w:styleId="OperatorTok">
    <w:name w:val="OperatorTok"/>
    <w:basedOn w:val="DefaultParagraphFont"/>
    <w:rsid w:val="005852F2"/>
    <w:rPr>
      <w:rFonts w:ascii="Consolas" w:hAnsi="Consolas"/>
      <w:b/>
      <w:i/>
      <w:color w:val="CE5C00"/>
      <w:sz w:val="22"/>
      <w:shd w:val="clear" w:color="auto" w:fill="F8F8F8"/>
    </w:rPr>
  </w:style>
  <w:style w:type="character" w:customStyle="1" w:styleId="BuiltInTok">
    <w:name w:val="BuiltInTok"/>
    <w:basedOn w:val="DefaultParagraphFont"/>
    <w:rsid w:val="005852F2"/>
    <w:rPr>
      <w:rFonts w:ascii="Consolas" w:hAnsi="Consolas"/>
      <w:i/>
      <w:sz w:val="22"/>
      <w:shd w:val="clear" w:color="auto" w:fill="F8F8F8"/>
    </w:rPr>
  </w:style>
  <w:style w:type="character" w:customStyle="1" w:styleId="ExtensionTok">
    <w:name w:val="ExtensionTok"/>
    <w:basedOn w:val="DefaultParagraphFont"/>
    <w:rsid w:val="005852F2"/>
    <w:rPr>
      <w:rFonts w:ascii="Consolas" w:hAnsi="Consolas"/>
      <w:i/>
      <w:sz w:val="22"/>
      <w:shd w:val="clear" w:color="auto" w:fill="F8F8F8"/>
    </w:rPr>
  </w:style>
  <w:style w:type="character" w:customStyle="1" w:styleId="PreprocessorTok">
    <w:name w:val="PreprocessorTok"/>
    <w:basedOn w:val="DefaultParagraphFont"/>
    <w:rsid w:val="005852F2"/>
    <w:rPr>
      <w:rFonts w:ascii="Consolas" w:hAnsi="Consolas"/>
      <w:i w:val="0"/>
      <w:color w:val="8F5902"/>
      <w:sz w:val="22"/>
      <w:shd w:val="clear" w:color="auto" w:fill="F8F8F8"/>
    </w:rPr>
  </w:style>
  <w:style w:type="character" w:customStyle="1" w:styleId="AttributeTok">
    <w:name w:val="AttributeTok"/>
    <w:basedOn w:val="DefaultParagraphFont"/>
    <w:rsid w:val="005852F2"/>
    <w:rPr>
      <w:rFonts w:ascii="Consolas" w:hAnsi="Consolas"/>
      <w:i/>
      <w:color w:val="C4A000"/>
      <w:sz w:val="22"/>
      <w:shd w:val="clear" w:color="auto" w:fill="F8F8F8"/>
    </w:rPr>
  </w:style>
  <w:style w:type="character" w:customStyle="1" w:styleId="RegionMarkerTok">
    <w:name w:val="RegionMarkerTok"/>
    <w:basedOn w:val="DefaultParagraphFont"/>
    <w:rsid w:val="005852F2"/>
    <w:rPr>
      <w:rFonts w:ascii="Consolas" w:hAnsi="Consolas"/>
      <w:i/>
      <w:sz w:val="22"/>
      <w:shd w:val="clear" w:color="auto" w:fill="F8F8F8"/>
    </w:rPr>
  </w:style>
  <w:style w:type="character" w:customStyle="1" w:styleId="InformationTok">
    <w:name w:val="InformationTok"/>
    <w:basedOn w:val="DefaultParagraphFont"/>
    <w:rsid w:val="005852F2"/>
    <w:rPr>
      <w:rFonts w:ascii="Consolas" w:hAnsi="Consolas"/>
      <w:b/>
      <w:i w:val="0"/>
      <w:color w:val="8F5902"/>
      <w:sz w:val="22"/>
      <w:shd w:val="clear" w:color="auto" w:fill="F8F8F8"/>
    </w:rPr>
  </w:style>
  <w:style w:type="character" w:customStyle="1" w:styleId="WarningTok">
    <w:name w:val="WarningTok"/>
    <w:basedOn w:val="VerbatimChar"/>
    <w:rsid w:val="005852F2"/>
    <w:rPr>
      <w:rFonts w:ascii="Consolas" w:eastAsia="Times New Roman" w:hAnsi="Consolas" w:cs="Times New Roman"/>
      <w:b/>
      <w:i w:val="0"/>
      <w:color w:val="8F5902"/>
      <w:sz w:val="22"/>
      <w:szCs w:val="22"/>
      <w:shd w:val="clear" w:color="auto" w:fill="F8F8F8"/>
      <w:lang w:val="en-CA" w:eastAsia="en-CA"/>
    </w:rPr>
  </w:style>
  <w:style w:type="character" w:customStyle="1" w:styleId="AlertTok">
    <w:name w:val="AlertTok"/>
    <w:basedOn w:val="DefaultParagraphFont"/>
    <w:rsid w:val="005852F2"/>
    <w:rPr>
      <w:rFonts w:ascii="Consolas" w:hAnsi="Consolas"/>
      <w:i/>
      <w:color w:val="EF2929"/>
      <w:sz w:val="22"/>
      <w:shd w:val="clear" w:color="auto" w:fill="F8F8F8"/>
    </w:rPr>
  </w:style>
  <w:style w:type="character" w:customStyle="1" w:styleId="ErrorTok">
    <w:name w:val="ErrorTok"/>
    <w:basedOn w:val="DefaultParagraphFont"/>
    <w:rsid w:val="005852F2"/>
    <w:rPr>
      <w:rFonts w:ascii="Consolas" w:hAnsi="Consolas"/>
      <w:b/>
      <w:i/>
      <w:color w:val="A40000"/>
      <w:sz w:val="22"/>
      <w:shd w:val="clear" w:color="auto" w:fill="F8F8F8"/>
    </w:rPr>
  </w:style>
  <w:style w:type="character" w:customStyle="1" w:styleId="NormalTok">
    <w:name w:val="NormalTok"/>
    <w:basedOn w:val="DefaultParagraphFont"/>
    <w:rsid w:val="005852F2"/>
    <w:rPr>
      <w:rFonts w:ascii="Consolas" w:hAnsi="Consolas"/>
      <w:i/>
      <w:sz w:val="22"/>
      <w:shd w:val="clear" w:color="auto" w:fill="F8F8F8"/>
    </w:rPr>
  </w:style>
  <w:style w:type="character" w:customStyle="1" w:styleId="Heading2Char">
    <w:name w:val="Heading 2 Char"/>
    <w:basedOn w:val="DefaultParagraphFont"/>
    <w:link w:val="Heading2"/>
    <w:uiPriority w:val="9"/>
    <w:rsid w:val="005852F2"/>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rsid w:val="005852F2"/>
    <w:rPr>
      <w:rFonts w:ascii="Times New Roman" w:eastAsia="Times New Roman" w:hAnsi="Times New Roman" w:cs="Times New Roman"/>
      <w:sz w:val="22"/>
      <w:szCs w:val="22"/>
      <w:lang w:val="en-CA" w:eastAsia="en-CA"/>
    </w:rPr>
  </w:style>
  <w:style w:type="character" w:customStyle="1" w:styleId="Heading3Char">
    <w:name w:val="Heading 3 Char"/>
    <w:basedOn w:val="DefaultParagraphFont"/>
    <w:link w:val="Heading3"/>
    <w:uiPriority w:val="9"/>
    <w:rsid w:val="005852F2"/>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5852F2"/>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5852F2"/>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5852F2"/>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5852F2"/>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5852F2"/>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5852F2"/>
    <w:rPr>
      <w:rFonts w:asciiTheme="majorHAnsi" w:eastAsiaTheme="majorEastAsia" w:hAnsiTheme="majorHAnsi" w:cstheme="majorBidi"/>
      <w:i/>
      <w:iCs/>
      <w:color w:val="404040" w:themeColor="text1" w:themeTint="BF"/>
      <w:sz w:val="20"/>
      <w:szCs w:val="20"/>
      <w:lang w:val="en-CA" w:eastAsia="en-CA"/>
    </w:rPr>
  </w:style>
  <w:style w:type="paragraph" w:customStyle="1" w:styleId="NoParagraphStyle">
    <w:name w:val="[No Paragraph Style]"/>
    <w:rsid w:val="005852F2"/>
    <w:pPr>
      <w:widowControl w:val="0"/>
      <w:autoSpaceDE w:val="0"/>
      <w:autoSpaceDN w:val="0"/>
      <w:adjustRightInd w:val="0"/>
      <w:spacing w:after="0" w:line="288" w:lineRule="auto"/>
      <w:textAlignment w:val="center"/>
    </w:pPr>
    <w:rPr>
      <w:rFonts w:ascii="Times New Roman" w:eastAsia="Times New Roman" w:hAnsi="Times New Roman" w:cs="TimesNewRomanPSMT"/>
      <w:color w:val="000000"/>
      <w:lang w:eastAsia="en-CA"/>
    </w:rPr>
  </w:style>
  <w:style w:type="paragraph" w:customStyle="1" w:styleId="IndexBody">
    <w:name w:val="IndexBody"/>
    <w:qFormat/>
    <w:rsid w:val="005852F2"/>
    <w:pPr>
      <w:spacing w:after="0" w:line="220" w:lineRule="atLeast"/>
    </w:pPr>
    <w:rPr>
      <w:rFonts w:ascii="Times Roman" w:eastAsia="Times New Roman" w:hAnsi="Times Roman" w:cs="NewBaskervilleStd-Roman"/>
      <w:color w:val="000000"/>
      <w:sz w:val="18"/>
      <w:szCs w:val="18"/>
      <w:lang w:eastAsia="en-CA"/>
    </w:rPr>
  </w:style>
  <w:style w:type="character" w:customStyle="1" w:styleId="BoldItalic">
    <w:name w:val="BoldItalic"/>
    <w:uiPriority w:val="1"/>
    <w:qFormat/>
    <w:rsid w:val="005852F2"/>
    <w:rPr>
      <w:rFonts w:cs="NewBaskervilleEF-Bold"/>
      <w:b/>
      <w:bCs/>
      <w:i/>
      <w:iCs/>
      <w:color w:val="3366FF"/>
      <w:w w:val="100"/>
      <w:position w:val="0"/>
      <w:u w:val="none"/>
      <w:vertAlign w:val="baseline"/>
      <w:lang w:val="en-US"/>
    </w:rPr>
  </w:style>
  <w:style w:type="paragraph" w:customStyle="1" w:styleId="BodyCustom">
    <w:name w:val="BodyCustom"/>
    <w:qFormat/>
    <w:rsid w:val="005852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0"/>
      <w:szCs w:val="20"/>
      <w:lang w:eastAsia="en-CA"/>
    </w:rPr>
  </w:style>
  <w:style w:type="paragraph" w:customStyle="1" w:styleId="IndexHead">
    <w:name w:val="IndexHead"/>
    <w:qFormat/>
    <w:rsid w:val="005852F2"/>
    <w:pPr>
      <w:spacing w:before="320" w:after="80"/>
    </w:pPr>
    <w:rPr>
      <w:rFonts w:ascii="Arial" w:eastAsia="Times New Roman" w:hAnsi="Arial" w:cs="NewBaskervilleStd-Roman"/>
      <w:color w:val="000000"/>
      <w:sz w:val="22"/>
      <w:szCs w:val="22"/>
      <w:lang w:eastAsia="en-CA"/>
    </w:rPr>
  </w:style>
  <w:style w:type="paragraph" w:customStyle="1" w:styleId="IndexLevel1">
    <w:name w:val="IndexLevel1"/>
    <w:qFormat/>
    <w:rsid w:val="005852F2"/>
    <w:pPr>
      <w:spacing w:after="0" w:line="220" w:lineRule="atLeast"/>
    </w:pPr>
    <w:rPr>
      <w:rFonts w:ascii="Times Roman" w:eastAsia="Times New Roman" w:hAnsi="Times Roman" w:cs="NewBaskervilleStd-Roman"/>
      <w:color w:val="000000"/>
      <w:sz w:val="18"/>
      <w:szCs w:val="18"/>
      <w:lang w:eastAsia="en-CA"/>
    </w:rPr>
  </w:style>
  <w:style w:type="paragraph" w:customStyle="1" w:styleId="CodeListingCaption">
    <w:name w:val="CodeListingCaption"/>
    <w:next w:val="Code"/>
    <w:qFormat/>
    <w:rsid w:val="005852F2"/>
    <w:pPr>
      <w:numPr>
        <w:ilvl w:val="6"/>
        <w:numId w:val="35"/>
      </w:numPr>
      <w:spacing w:before="240" w:after="120"/>
    </w:pPr>
    <w:rPr>
      <w:rFonts w:ascii="Times Roman" w:eastAsia="Times New Roman" w:hAnsi="Times Roman" w:cs="FuturaPT-BookObl"/>
      <w:color w:val="000000"/>
      <w:sz w:val="17"/>
      <w:szCs w:val="17"/>
      <w:lang w:eastAsia="en-CA"/>
    </w:rPr>
  </w:style>
  <w:style w:type="paragraph" w:customStyle="1" w:styleId="Code">
    <w:name w:val="Code"/>
    <w:qFormat/>
    <w:rsid w:val="005852F2"/>
    <w:pPr>
      <w:pBdr>
        <w:left w:val="single" w:sz="4" w:space="14" w:color="auto"/>
      </w:pBdr>
      <w:suppressAutoHyphens/>
      <w:spacing w:after="0" w:line="210" w:lineRule="atLeast"/>
      <w:ind w:left="1440"/>
      <w:contextualSpacing/>
      <w:textAlignment w:val="top"/>
    </w:pPr>
    <w:rPr>
      <w:rFonts w:ascii="Courier" w:eastAsia="Times New Roman" w:hAnsi="Courier" w:cs="TheSansMonoCondensed-Plain"/>
      <w:color w:val="000000"/>
      <w:sz w:val="17"/>
      <w:szCs w:val="17"/>
      <w:lang w:eastAsia="en-CA"/>
    </w:rPr>
  </w:style>
  <w:style w:type="paragraph" w:customStyle="1" w:styleId="Epigraph">
    <w:name w:val="Epigraph"/>
    <w:qFormat/>
    <w:rsid w:val="005852F2"/>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lang w:eastAsia="en-CA"/>
    </w:rPr>
  </w:style>
  <w:style w:type="character" w:customStyle="1" w:styleId="Literal">
    <w:name w:val="Literal"/>
    <w:uiPriority w:val="1"/>
    <w:qFormat/>
    <w:rsid w:val="005852F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852F2"/>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sz w:val="18"/>
      <w:szCs w:val="18"/>
      <w:lang w:eastAsia="en-CA"/>
    </w:rPr>
  </w:style>
  <w:style w:type="character" w:customStyle="1" w:styleId="LiteralBold">
    <w:name w:val="LiteralBold"/>
    <w:uiPriority w:val="1"/>
    <w:qFormat/>
    <w:rsid w:val="005852F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852F2"/>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852F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852F2"/>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sz w:val="17"/>
      <w:szCs w:val="17"/>
      <w:lang w:eastAsia="en-CA"/>
    </w:rPr>
  </w:style>
  <w:style w:type="numbering" w:customStyle="1" w:styleId="ChapterNumbering">
    <w:name w:val="ChapterNumbering"/>
    <w:uiPriority w:val="99"/>
    <w:rsid w:val="005852F2"/>
    <w:pPr>
      <w:numPr>
        <w:numId w:val="30"/>
      </w:numPr>
    </w:pPr>
  </w:style>
  <w:style w:type="paragraph" w:customStyle="1" w:styleId="HeadA">
    <w:name w:val="HeadA"/>
    <w:qFormat/>
    <w:rsid w:val="005852F2"/>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lang w:eastAsia="en-CA"/>
    </w:rPr>
  </w:style>
  <w:style w:type="paragraph" w:customStyle="1" w:styleId="Blockquote">
    <w:name w:val="Blockquote"/>
    <w:next w:val="Normal"/>
    <w:qFormat/>
    <w:rsid w:val="005852F2"/>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lang w:eastAsia="en-CA"/>
    </w:rPr>
  </w:style>
  <w:style w:type="paragraph" w:customStyle="1" w:styleId="CodeWide">
    <w:name w:val="CodeWide"/>
    <w:qFormat/>
    <w:rsid w:val="005852F2"/>
    <w:pPr>
      <w:widowControl w:val="0"/>
      <w:pBdr>
        <w:left w:val="single" w:sz="4" w:space="4" w:color="auto"/>
      </w:pBdr>
      <w:suppressAutoHyphens/>
      <w:autoSpaceDE w:val="0"/>
      <w:autoSpaceDN w:val="0"/>
      <w:adjustRightInd w:val="0"/>
      <w:spacing w:after="0" w:line="210" w:lineRule="atLeast"/>
      <w:contextualSpacing/>
      <w:textAlignment w:val="baseline"/>
    </w:pPr>
    <w:rPr>
      <w:rFonts w:ascii="Courier" w:eastAsia="Times New Roman" w:hAnsi="Courier" w:cs="TheSansMonoCondensed-Plain"/>
      <w:color w:val="000000"/>
      <w:sz w:val="17"/>
      <w:szCs w:val="17"/>
      <w:lang w:eastAsia="en-CA"/>
    </w:rPr>
  </w:style>
  <w:style w:type="paragraph" w:customStyle="1" w:styleId="CaptionLine">
    <w:name w:val="CaptionLine"/>
    <w:next w:val="Body"/>
    <w:qFormat/>
    <w:rsid w:val="005852F2"/>
    <w:pPr>
      <w:numPr>
        <w:ilvl w:val="4"/>
        <w:numId w:val="35"/>
      </w:numPr>
      <w:spacing w:after="240"/>
    </w:pPr>
    <w:rPr>
      <w:rFonts w:ascii="Times Roman" w:eastAsia="Times New Roman" w:hAnsi="Times Roman" w:cs="FuturaPT-BookObl"/>
      <w:color w:val="000000"/>
      <w:sz w:val="17"/>
      <w:szCs w:val="17"/>
      <w:lang w:eastAsia="en-CA"/>
    </w:rPr>
  </w:style>
  <w:style w:type="character" w:customStyle="1" w:styleId="Regular">
    <w:name w:val="Regular"/>
    <w:uiPriority w:val="1"/>
    <w:qFormat/>
    <w:rsid w:val="005852F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852F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852F2"/>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sz w:val="18"/>
      <w:szCs w:val="18"/>
      <w:lang w:eastAsia="en-CA"/>
    </w:rPr>
  </w:style>
  <w:style w:type="paragraph" w:customStyle="1" w:styleId="TableBody">
    <w:name w:val="TableBody"/>
    <w:qFormat/>
    <w:rsid w:val="005852F2"/>
    <w:pPr>
      <w:keepLines/>
      <w:widowControl w:val="0"/>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IndexLevel2">
    <w:name w:val="IndexLevel2"/>
    <w:qFormat/>
    <w:rsid w:val="005852F2"/>
    <w:pPr>
      <w:spacing w:after="0" w:line="220" w:lineRule="atLeast"/>
      <w:ind w:left="360"/>
    </w:pPr>
    <w:rPr>
      <w:rFonts w:ascii="Times Roman" w:eastAsia="Times New Roman" w:hAnsi="Times Roman" w:cs="NewBaskervilleStd-Roman"/>
      <w:color w:val="000000"/>
      <w:sz w:val="18"/>
      <w:szCs w:val="18"/>
      <w:lang w:eastAsia="en-CA"/>
    </w:rPr>
  </w:style>
  <w:style w:type="paragraph" w:customStyle="1" w:styleId="IndexLevel3">
    <w:name w:val="IndexLevel3"/>
    <w:qFormat/>
    <w:rsid w:val="005852F2"/>
    <w:pPr>
      <w:spacing w:after="0" w:line="220" w:lineRule="atLeast"/>
      <w:ind w:left="720"/>
    </w:pPr>
    <w:rPr>
      <w:rFonts w:ascii="Times Roman" w:eastAsia="Times New Roman" w:hAnsi="Times Roman" w:cs="NewBaskervilleStd-Roman"/>
      <w:color w:val="000000"/>
      <w:sz w:val="18"/>
      <w:szCs w:val="18"/>
      <w:lang w:eastAsia="en-CA"/>
    </w:rPr>
  </w:style>
  <w:style w:type="paragraph" w:customStyle="1" w:styleId="IndexTitle">
    <w:name w:val="IndexTitle"/>
    <w:qFormat/>
    <w:rsid w:val="005852F2"/>
    <w:pPr>
      <w:spacing w:before="600" w:after="960" w:line="360" w:lineRule="atLeast"/>
      <w:jc w:val="center"/>
    </w:pPr>
    <w:rPr>
      <w:rFonts w:ascii="DogmaOT-Bold" w:eastAsia="Times New Roman" w:hAnsi="DogmaOT-Bold" w:cs="DogmaOT-Bold"/>
      <w:b/>
      <w:bCs/>
      <w:caps/>
      <w:color w:val="000000"/>
      <w:sz w:val="32"/>
      <w:szCs w:val="32"/>
      <w:lang w:eastAsia="en-CA"/>
    </w:rPr>
  </w:style>
  <w:style w:type="paragraph" w:customStyle="1" w:styleId="ChapterIntro">
    <w:name w:val="ChapterIntro"/>
    <w:qFormat/>
    <w:rsid w:val="005852F2"/>
    <w:pPr>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BoxCaption">
    <w:name w:val="BoxCaption"/>
    <w:next w:val="BoxBody"/>
    <w:qFormat/>
    <w:rsid w:val="005852F2"/>
    <w:pPr>
      <w:spacing w:after="0" w:line="180" w:lineRule="atLeast"/>
    </w:pPr>
    <w:rPr>
      <w:rFonts w:ascii="FuturaPT-BookObl" w:eastAsia="Times New Roman" w:hAnsi="FuturaPT-BookObl" w:cs="FuturaPT-BookObl"/>
      <w:i/>
      <w:iCs/>
      <w:color w:val="000000"/>
      <w:sz w:val="15"/>
      <w:szCs w:val="15"/>
      <w:lang w:eastAsia="en-CA"/>
    </w:rPr>
  </w:style>
  <w:style w:type="paragraph" w:customStyle="1" w:styleId="BoxBody">
    <w:name w:val="BoxBody"/>
    <w:qFormat/>
    <w:rsid w:val="005852F2"/>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lang w:eastAsia="en-CA"/>
    </w:rPr>
  </w:style>
  <w:style w:type="paragraph" w:customStyle="1" w:styleId="BoxBodyFirst">
    <w:name w:val="BoxBodyFirst"/>
    <w:qFormat/>
    <w:rsid w:val="005852F2"/>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sz w:val="17"/>
      <w:szCs w:val="17"/>
      <w:lang w:eastAsia="en-CA"/>
    </w:rPr>
  </w:style>
  <w:style w:type="paragraph" w:customStyle="1" w:styleId="ChapterTitle">
    <w:name w:val="ChapterTitle"/>
    <w:qFormat/>
    <w:rsid w:val="005852F2"/>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oxListBullet">
    <w:name w:val="BoxListBullet"/>
    <w:qFormat/>
    <w:rsid w:val="005852F2"/>
    <w:pPr>
      <w:widowControl w:val="0"/>
      <w:numPr>
        <w:numId w:val="25"/>
      </w:numPr>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color w:val="000000"/>
      <w:sz w:val="17"/>
      <w:szCs w:val="17"/>
      <w:lang w:eastAsia="en-CA"/>
    </w:rPr>
  </w:style>
  <w:style w:type="paragraph" w:customStyle="1" w:styleId="BoxCode">
    <w:name w:val="BoxCode"/>
    <w:qFormat/>
    <w:rsid w:val="005852F2"/>
    <w:pPr>
      <w:widowControl w:val="0"/>
      <w:pBdr>
        <w:left w:val="single" w:sz="18" w:space="4" w:color="008000"/>
      </w:pBdr>
      <w:suppressAutoHyphens/>
      <w:autoSpaceDE w:val="0"/>
      <w:autoSpaceDN w:val="0"/>
      <w:adjustRightInd w:val="0"/>
      <w:spacing w:after="0" w:line="200" w:lineRule="atLeast"/>
      <w:contextualSpacing/>
      <w:textAlignment w:val="top"/>
    </w:pPr>
    <w:rPr>
      <w:rFonts w:ascii="Courier" w:eastAsia="Times New Roman" w:hAnsi="Courier" w:cs="TheSansMonoCondensed-Plain"/>
      <w:color w:val="000000"/>
      <w:sz w:val="16"/>
      <w:szCs w:val="16"/>
      <w:lang w:eastAsia="en-CA"/>
    </w:rPr>
  </w:style>
  <w:style w:type="paragraph" w:customStyle="1" w:styleId="BoxListBody">
    <w:name w:val="BoxListBody"/>
    <w:qFormat/>
    <w:rsid w:val="005852F2"/>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sz w:val="17"/>
      <w:szCs w:val="17"/>
      <w:lang w:eastAsia="en-CA"/>
    </w:rPr>
  </w:style>
  <w:style w:type="paragraph" w:customStyle="1" w:styleId="BoxListHead">
    <w:name w:val="BoxListHead"/>
    <w:qFormat/>
    <w:rsid w:val="005852F2"/>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sz w:val="17"/>
      <w:szCs w:val="17"/>
      <w:lang w:eastAsia="en-CA"/>
    </w:rPr>
  </w:style>
  <w:style w:type="character" w:customStyle="1" w:styleId="KeyCaps">
    <w:name w:val="KeyCaps"/>
    <w:uiPriority w:val="1"/>
    <w:qFormat/>
    <w:rsid w:val="005852F2"/>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852F2"/>
    <w:rPr>
      <w:rFonts w:ascii="Wingdings2" w:hAnsi="Wingdings2" w:cs="Wingdings2"/>
      <w:color w:val="000000"/>
      <w:w w:val="100"/>
      <w:position w:val="0"/>
      <w:u w:val="none"/>
      <w:vertAlign w:val="baseline"/>
      <w:lang w:val="en-US"/>
    </w:rPr>
  </w:style>
  <w:style w:type="paragraph" w:customStyle="1" w:styleId="ListBody">
    <w:name w:val="ListBody"/>
    <w:qFormat/>
    <w:rsid w:val="005852F2"/>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0"/>
      <w:szCs w:val="20"/>
      <w:lang w:eastAsia="en-CA"/>
    </w:rPr>
  </w:style>
  <w:style w:type="character" w:customStyle="1" w:styleId="LinkURL">
    <w:name w:val="LinkURL"/>
    <w:uiPriority w:val="1"/>
    <w:qFormat/>
    <w:rsid w:val="005852F2"/>
    <w:rPr>
      <w:rFonts w:cs="NewBaskervilleStd-Italic"/>
      <w:i/>
      <w:iCs/>
      <w:color w:val="3366FF"/>
      <w:w w:val="100"/>
      <w:position w:val="0"/>
      <w:u w:val="none"/>
      <w:vertAlign w:val="baseline"/>
      <w:lang w:val="en-US"/>
    </w:rPr>
  </w:style>
  <w:style w:type="paragraph" w:customStyle="1" w:styleId="Note">
    <w:name w:val="Note"/>
    <w:qFormat/>
    <w:rsid w:val="005852F2"/>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0"/>
      <w:szCs w:val="20"/>
      <w:lang w:eastAsia="en-CA"/>
    </w:rPr>
  </w:style>
  <w:style w:type="character" w:customStyle="1" w:styleId="bulletcharacter">
    <w:name w:val="bullet_character"/>
    <w:uiPriority w:val="99"/>
    <w:rsid w:val="005852F2"/>
    <w:rPr>
      <w:rFonts w:ascii="Symbol" w:hAnsi="Symbol" w:cs="Symbol"/>
      <w:color w:val="000000"/>
    </w:rPr>
  </w:style>
  <w:style w:type="character" w:customStyle="1" w:styleId="Superscript">
    <w:name w:val="Superscript"/>
    <w:uiPriority w:val="1"/>
    <w:qFormat/>
    <w:rsid w:val="005852F2"/>
    <w:rPr>
      <w:color w:val="3366FF"/>
      <w:vertAlign w:val="superscript"/>
    </w:rPr>
  </w:style>
  <w:style w:type="character" w:customStyle="1" w:styleId="SuperscriptItalic">
    <w:name w:val="SuperscriptItalic"/>
    <w:uiPriority w:val="1"/>
    <w:qFormat/>
    <w:rsid w:val="005852F2"/>
    <w:rPr>
      <w:i/>
      <w:color w:val="3366FF"/>
      <w:vertAlign w:val="superscript"/>
    </w:rPr>
  </w:style>
  <w:style w:type="character" w:customStyle="1" w:styleId="Subscript">
    <w:name w:val="Subscript"/>
    <w:uiPriority w:val="1"/>
    <w:qFormat/>
    <w:rsid w:val="005852F2"/>
    <w:rPr>
      <w:color w:val="3366FF"/>
      <w:vertAlign w:val="subscript"/>
    </w:rPr>
  </w:style>
  <w:style w:type="character" w:customStyle="1" w:styleId="SubscriptItalic">
    <w:name w:val="SubscriptItalic"/>
    <w:uiPriority w:val="1"/>
    <w:qFormat/>
    <w:rsid w:val="005852F2"/>
    <w:rPr>
      <w:i/>
      <w:color w:val="3366FF"/>
      <w:vertAlign w:val="subscript"/>
    </w:rPr>
  </w:style>
  <w:style w:type="character" w:customStyle="1" w:styleId="Symbol">
    <w:name w:val="Symbol"/>
    <w:uiPriority w:val="1"/>
    <w:qFormat/>
    <w:rsid w:val="005852F2"/>
    <w:rPr>
      <w:rFonts w:ascii="Symbol" w:hAnsi="Symbol"/>
    </w:rPr>
  </w:style>
  <w:style w:type="character" w:customStyle="1" w:styleId="Italic">
    <w:name w:val="Italic"/>
    <w:uiPriority w:val="1"/>
    <w:qFormat/>
    <w:rsid w:val="005852F2"/>
    <w:rPr>
      <w:rFonts w:cs="NewBaskervilleStd-Italic"/>
      <w:i/>
      <w:iCs/>
      <w:color w:val="0000FF"/>
      <w:w w:val="100"/>
      <w:position w:val="0"/>
      <w:u w:val="none"/>
      <w:vertAlign w:val="baseline"/>
      <w:lang w:val="en-US"/>
    </w:rPr>
  </w:style>
  <w:style w:type="paragraph" w:customStyle="1" w:styleId="ListBullet">
    <w:name w:val="ListBullet"/>
    <w:qFormat/>
    <w:rsid w:val="005852F2"/>
    <w:pPr>
      <w:widowControl w:val="0"/>
      <w:numPr>
        <w:numId w:val="23"/>
      </w:numPr>
      <w:tabs>
        <w:tab w:val="left" w:pos="1800"/>
      </w:tabs>
      <w:autoSpaceDE w:val="0"/>
      <w:autoSpaceDN w:val="0"/>
      <w:adjustRightInd w:val="0"/>
      <w:spacing w:before="18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ListCode">
    <w:name w:val="ListCode"/>
    <w:qFormat/>
    <w:rsid w:val="005852F2"/>
    <w:pPr>
      <w:widowControl w:val="0"/>
      <w:pBdr>
        <w:left w:val="single" w:sz="4" w:space="4" w:color="auto"/>
      </w:pBdr>
      <w:suppressAutoHyphens/>
      <w:autoSpaceDE w:val="0"/>
      <w:autoSpaceDN w:val="0"/>
      <w:adjustRightInd w:val="0"/>
      <w:spacing w:after="0" w:line="210" w:lineRule="atLeast"/>
      <w:ind w:left="1800"/>
      <w:contextualSpacing/>
      <w:textAlignment w:val="baseline"/>
    </w:pPr>
    <w:rPr>
      <w:rFonts w:ascii="Courier" w:eastAsia="Times New Roman" w:hAnsi="Courier" w:cs="TheSansMonoCondensed-Plain"/>
      <w:color w:val="000000"/>
      <w:sz w:val="17"/>
      <w:szCs w:val="17"/>
      <w:lang w:eastAsia="en-CA"/>
    </w:rPr>
  </w:style>
  <w:style w:type="paragraph" w:customStyle="1" w:styleId="ListHead">
    <w:name w:val="ListHead"/>
    <w:qFormat/>
    <w:rsid w:val="005852F2"/>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sz w:val="20"/>
      <w:szCs w:val="20"/>
      <w:lang w:eastAsia="en-CA"/>
    </w:rPr>
  </w:style>
  <w:style w:type="paragraph" w:customStyle="1" w:styleId="ListNumber">
    <w:name w:val="ListNumber"/>
    <w:qFormat/>
    <w:rsid w:val="005852F2"/>
    <w:pPr>
      <w:widowControl w:val="0"/>
      <w:numPr>
        <w:numId w:val="21"/>
      </w:numPr>
      <w:tabs>
        <w:tab w:val="left" w:pos="1800"/>
      </w:tabs>
      <w:autoSpaceDE w:val="0"/>
      <w:autoSpaceDN w:val="0"/>
      <w:adjustRightInd w:val="0"/>
      <w:spacing w:before="18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ListNumberSub">
    <w:name w:val="ListNumberSub"/>
    <w:qFormat/>
    <w:rsid w:val="005852F2"/>
    <w:pPr>
      <w:widowControl w:val="0"/>
      <w:numPr>
        <w:numId w:val="2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GraphicSlug">
    <w:name w:val="GraphicSlug"/>
    <w:qFormat/>
    <w:rsid w:val="005852F2"/>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sz w:val="18"/>
      <w:szCs w:val="18"/>
      <w:lang w:eastAsia="en-CA"/>
    </w:rPr>
  </w:style>
  <w:style w:type="character" w:customStyle="1" w:styleId="AltText">
    <w:name w:val="AltText"/>
    <w:uiPriority w:val="1"/>
    <w:qFormat/>
    <w:rsid w:val="005852F2"/>
    <w:rPr>
      <w:color w:val="008000"/>
    </w:rPr>
  </w:style>
  <w:style w:type="paragraph" w:customStyle="1" w:styleId="PartNumber">
    <w:name w:val="PartNumber"/>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PartTitle">
    <w:name w:val="PartTitle"/>
    <w:qFormat/>
    <w:rsid w:val="005852F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PartIntro">
    <w:name w:val="PartIntro"/>
    <w:qFormat/>
    <w:rsid w:val="005852F2"/>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PartList">
    <w:name w:val="PartList"/>
    <w:qFormat/>
    <w:rsid w:val="005852F2"/>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IntroList">
    <w:name w:val="ChapterIntroList"/>
    <w:qFormat/>
    <w:rsid w:val="005852F2"/>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Subtitle">
    <w:name w:val="ChapterSubtitle"/>
    <w:rsid w:val="005852F2"/>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lang w:eastAsia="en-CA"/>
    </w:rPr>
  </w:style>
  <w:style w:type="paragraph" w:customStyle="1" w:styleId="BodyContinued">
    <w:name w:val="BodyContinued"/>
    <w:qFormat/>
    <w:rsid w:val="005852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HeadA">
    <w:name w:val="BoxHeadA"/>
    <w:qFormat/>
    <w:rsid w:val="005852F2"/>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lang w:eastAsia="en-CA"/>
    </w:rPr>
  </w:style>
  <w:style w:type="paragraph" w:customStyle="1" w:styleId="BoxHeadB">
    <w:name w:val="BoxHeadB"/>
    <w:basedOn w:val="BoxHeadA"/>
    <w:qFormat/>
    <w:rsid w:val="005852F2"/>
    <w:pPr>
      <w:spacing w:before="120"/>
    </w:pPr>
    <w:rPr>
      <w:i/>
      <w:iCs/>
      <w:caps w:val="0"/>
    </w:rPr>
  </w:style>
  <w:style w:type="paragraph" w:customStyle="1" w:styleId="BoxBodyContinued">
    <w:name w:val="BoxBodyContinued"/>
    <w:qFormat/>
    <w:rsid w:val="005852F2"/>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sz w:val="17"/>
      <w:szCs w:val="17"/>
      <w:lang w:eastAsia="en-CA"/>
    </w:rPr>
  </w:style>
  <w:style w:type="character" w:customStyle="1" w:styleId="Bold">
    <w:name w:val="Bold"/>
    <w:uiPriority w:val="1"/>
    <w:rsid w:val="005852F2"/>
    <w:rPr>
      <w:b/>
      <w:bCs/>
      <w:color w:val="3366FF"/>
    </w:rPr>
  </w:style>
  <w:style w:type="paragraph" w:customStyle="1" w:styleId="RunInHead">
    <w:name w:val="RunInHead"/>
    <w:rsid w:val="005852F2"/>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sz w:val="20"/>
      <w:szCs w:val="20"/>
      <w:lang w:eastAsia="en-CA"/>
    </w:rPr>
  </w:style>
  <w:style w:type="paragraph" w:customStyle="1" w:styleId="RunInPara">
    <w:name w:val="RunInPara"/>
    <w:qFormat/>
    <w:rsid w:val="005852F2"/>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RunInHead">
    <w:name w:val="BoxRunInHead"/>
    <w:rsid w:val="005852F2"/>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sz w:val="17"/>
      <w:szCs w:val="17"/>
      <w:lang w:eastAsia="en-CA"/>
    </w:rPr>
  </w:style>
  <w:style w:type="paragraph" w:customStyle="1" w:styleId="BoxRunInPara">
    <w:name w:val="BoxRunInPara"/>
    <w:qFormat/>
    <w:rsid w:val="005852F2"/>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sz w:val="17"/>
      <w:szCs w:val="17"/>
      <w:lang w:eastAsia="en-CA"/>
    </w:rPr>
  </w:style>
  <w:style w:type="paragraph" w:customStyle="1" w:styleId="BoxExtractPara">
    <w:name w:val="BoxExtractPara"/>
    <w:qFormat/>
    <w:rsid w:val="005852F2"/>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lang w:eastAsia="en-CA"/>
    </w:rPr>
  </w:style>
  <w:style w:type="character" w:customStyle="1" w:styleId="GraphicInline">
    <w:name w:val="GraphicInline"/>
    <w:uiPriority w:val="1"/>
    <w:qFormat/>
    <w:rsid w:val="005852F2"/>
    <w:rPr>
      <w:color w:val="3366FF"/>
      <w:bdr w:val="none" w:sz="0" w:space="0" w:color="auto"/>
      <w:shd w:val="clear" w:color="auto" w:fill="99CC00"/>
    </w:rPr>
  </w:style>
  <w:style w:type="character" w:customStyle="1" w:styleId="KeyTerm">
    <w:name w:val="KeyTerm"/>
    <w:uiPriority w:val="1"/>
    <w:qFormat/>
    <w:rsid w:val="005852F2"/>
    <w:rPr>
      <w:i/>
      <w:color w:val="3366FF"/>
      <w:bdr w:val="none" w:sz="0" w:space="0" w:color="auto"/>
      <w:shd w:val="clear" w:color="auto" w:fill="D9D9D9"/>
    </w:rPr>
  </w:style>
  <w:style w:type="character" w:customStyle="1" w:styleId="DigitalOnly">
    <w:name w:val="DigitalOnly"/>
    <w:uiPriority w:val="1"/>
    <w:qFormat/>
    <w:rsid w:val="005852F2"/>
    <w:rPr>
      <w:color w:val="3366FF"/>
      <w:bdr w:val="single" w:sz="4" w:space="0" w:color="3366FF"/>
    </w:rPr>
  </w:style>
  <w:style w:type="character" w:customStyle="1" w:styleId="PrintOnly">
    <w:name w:val="PrintOnly"/>
    <w:uiPriority w:val="1"/>
    <w:qFormat/>
    <w:rsid w:val="005852F2"/>
    <w:rPr>
      <w:color w:val="3366FF"/>
      <w:bdr w:val="single" w:sz="4" w:space="0" w:color="FF0000"/>
    </w:rPr>
  </w:style>
  <w:style w:type="character" w:customStyle="1" w:styleId="LinkEmail">
    <w:name w:val="LinkEmail"/>
    <w:basedOn w:val="LinkURL"/>
    <w:uiPriority w:val="1"/>
    <w:qFormat/>
    <w:rsid w:val="005852F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852F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852F2"/>
    <w:rPr>
      <w:color w:val="3366FF"/>
      <w:bdr w:val="none" w:sz="0" w:space="0" w:color="auto"/>
      <w:shd w:val="clear" w:color="auto" w:fill="FFFF00"/>
    </w:rPr>
  </w:style>
  <w:style w:type="character" w:customStyle="1" w:styleId="FootnoteReference0">
    <w:name w:val="FootnoteReference"/>
    <w:uiPriority w:val="1"/>
    <w:qFormat/>
    <w:rsid w:val="005852F2"/>
    <w:rPr>
      <w:color w:val="3366FF"/>
      <w:vertAlign w:val="superscript"/>
    </w:rPr>
  </w:style>
  <w:style w:type="paragraph" w:customStyle="1" w:styleId="Footnote">
    <w:name w:val="Footnote"/>
    <w:qFormat/>
    <w:rsid w:val="005852F2"/>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0"/>
      <w:lang w:eastAsia="en-CA"/>
    </w:rPr>
  </w:style>
  <w:style w:type="character" w:customStyle="1" w:styleId="FootnoteRef">
    <w:name w:val="FootnoteRef"/>
    <w:basedOn w:val="FootnoteReference0"/>
    <w:uiPriority w:val="1"/>
    <w:qFormat/>
    <w:rsid w:val="005852F2"/>
    <w:rPr>
      <w:color w:val="3366FF"/>
      <w:vertAlign w:val="superscript"/>
    </w:rPr>
  </w:style>
  <w:style w:type="character" w:customStyle="1" w:styleId="EndnoteReference">
    <w:name w:val="EndnoteReference"/>
    <w:basedOn w:val="FootnoteReference0"/>
    <w:uiPriority w:val="1"/>
    <w:qFormat/>
    <w:rsid w:val="005852F2"/>
    <w:rPr>
      <w:color w:val="3366FF"/>
      <w:vertAlign w:val="superscript"/>
    </w:rPr>
  </w:style>
  <w:style w:type="paragraph" w:customStyle="1" w:styleId="QuotePara">
    <w:name w:val="QuotePara"/>
    <w:qFormat/>
    <w:rsid w:val="005852F2"/>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sz w:val="20"/>
      <w:szCs w:val="20"/>
      <w:lang w:eastAsia="en-CA"/>
    </w:rPr>
  </w:style>
  <w:style w:type="paragraph" w:customStyle="1" w:styleId="QuoteSource">
    <w:name w:val="QuoteSource"/>
    <w:basedOn w:val="QuotePara"/>
    <w:qFormat/>
    <w:rsid w:val="005852F2"/>
    <w:pPr>
      <w:spacing w:after="240"/>
      <w:jc w:val="right"/>
    </w:pPr>
  </w:style>
  <w:style w:type="character" w:customStyle="1" w:styleId="Caps">
    <w:name w:val="Caps"/>
    <w:uiPriority w:val="1"/>
    <w:qFormat/>
    <w:rsid w:val="005852F2"/>
    <w:rPr>
      <w:caps/>
      <w:smallCaps w:val="0"/>
      <w:color w:val="3366FF"/>
    </w:rPr>
  </w:style>
  <w:style w:type="character" w:customStyle="1" w:styleId="SmallCaps">
    <w:name w:val="SmallCaps"/>
    <w:uiPriority w:val="1"/>
    <w:qFormat/>
    <w:rsid w:val="005852F2"/>
    <w:rPr>
      <w:caps w:val="0"/>
      <w:smallCaps/>
      <w:color w:val="3366FF"/>
    </w:rPr>
  </w:style>
  <w:style w:type="character" w:customStyle="1" w:styleId="SmallCapsBold">
    <w:name w:val="SmallCapsBold"/>
    <w:basedOn w:val="SmallCaps"/>
    <w:uiPriority w:val="1"/>
    <w:qFormat/>
    <w:rsid w:val="005852F2"/>
    <w:rPr>
      <w:b/>
      <w:bCs/>
      <w:caps w:val="0"/>
      <w:smallCaps/>
      <w:color w:val="3366FF"/>
    </w:rPr>
  </w:style>
  <w:style w:type="character" w:customStyle="1" w:styleId="SmallCapsBoldItalic">
    <w:name w:val="SmallCapsBoldItalic"/>
    <w:basedOn w:val="SmallCapsBold"/>
    <w:uiPriority w:val="1"/>
    <w:qFormat/>
    <w:rsid w:val="005852F2"/>
    <w:rPr>
      <w:b/>
      <w:bCs/>
      <w:i/>
      <w:iCs/>
      <w:caps w:val="0"/>
      <w:smallCaps/>
      <w:color w:val="3366FF"/>
    </w:rPr>
  </w:style>
  <w:style w:type="character" w:customStyle="1" w:styleId="SmallCapsItalic">
    <w:name w:val="SmallCapsItalic"/>
    <w:basedOn w:val="SmallCaps"/>
    <w:uiPriority w:val="1"/>
    <w:qFormat/>
    <w:rsid w:val="005852F2"/>
    <w:rPr>
      <w:i/>
      <w:iCs/>
      <w:caps w:val="0"/>
      <w:smallCaps/>
      <w:color w:val="3366FF"/>
    </w:rPr>
  </w:style>
  <w:style w:type="character" w:customStyle="1" w:styleId="NSSymbol">
    <w:name w:val="NSSymbol"/>
    <w:uiPriority w:val="1"/>
    <w:qFormat/>
    <w:rsid w:val="005852F2"/>
    <w:rPr>
      <w:color w:val="3366FF"/>
    </w:rPr>
  </w:style>
  <w:style w:type="table" w:styleId="TableGrid">
    <w:name w:val="Table Grid"/>
    <w:basedOn w:val="TableNormal"/>
    <w:uiPriority w:val="59"/>
    <w:rsid w:val="005852F2"/>
    <w:pPr>
      <w:spacing w:after="0"/>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852F2"/>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sz w:val="18"/>
      <w:szCs w:val="18"/>
      <w:lang w:eastAsia="en-CA"/>
    </w:rPr>
  </w:style>
  <w:style w:type="paragraph" w:customStyle="1" w:styleId="TableFootnote">
    <w:name w:val="TableFootnote"/>
    <w:qFormat/>
    <w:rsid w:val="005852F2"/>
    <w:pPr>
      <w:keepLines/>
      <w:widowControl w:val="0"/>
      <w:autoSpaceDE w:val="0"/>
      <w:autoSpaceDN w:val="0"/>
      <w:adjustRightInd w:val="0"/>
      <w:spacing w:after="0" w:line="190" w:lineRule="atLeast"/>
      <w:textAlignment w:val="baseline"/>
    </w:pPr>
    <w:rPr>
      <w:rFonts w:ascii="Arial" w:eastAsia="Times New Roman" w:hAnsi="Arial" w:cs="FuturaPT-Book"/>
      <w:color w:val="000000"/>
      <w:sz w:val="16"/>
      <w:szCs w:val="17"/>
      <w:lang w:eastAsia="en-CA"/>
    </w:rPr>
  </w:style>
  <w:style w:type="paragraph" w:customStyle="1" w:styleId="TableListBulleted">
    <w:name w:val="TableListBulleted"/>
    <w:qFormat/>
    <w:rsid w:val="005852F2"/>
    <w:pPr>
      <w:keepLines/>
      <w:widowControl w:val="0"/>
      <w:numPr>
        <w:numId w:val="27"/>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Numbered">
    <w:name w:val="TableListNumbered"/>
    <w:qFormat/>
    <w:rsid w:val="005852F2"/>
    <w:pPr>
      <w:keepLines/>
      <w:widowControl w:val="0"/>
      <w:numPr>
        <w:numId w:val="28"/>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Plain">
    <w:name w:val="TableListPlain"/>
    <w:qFormat/>
    <w:rsid w:val="005852F2"/>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sz w:val="17"/>
      <w:szCs w:val="17"/>
      <w:lang w:eastAsia="en-CA"/>
    </w:rPr>
  </w:style>
  <w:style w:type="paragraph" w:customStyle="1" w:styleId="ExtractPara">
    <w:name w:val="ExtractPara"/>
    <w:basedOn w:val="QuotePara"/>
    <w:qFormat/>
    <w:rsid w:val="005852F2"/>
    <w:rPr>
      <w:sz w:val="18"/>
      <w:szCs w:val="18"/>
    </w:rPr>
  </w:style>
  <w:style w:type="paragraph" w:customStyle="1" w:styleId="ExtractSource">
    <w:name w:val="ExtractSource"/>
    <w:basedOn w:val="ExtractPara"/>
    <w:qFormat/>
    <w:rsid w:val="005852F2"/>
    <w:pPr>
      <w:jc w:val="right"/>
    </w:pPr>
  </w:style>
  <w:style w:type="paragraph" w:customStyle="1" w:styleId="ExtractParaContinued">
    <w:name w:val="ExtractParaContinued"/>
    <w:basedOn w:val="ExtractPara"/>
    <w:qFormat/>
    <w:rsid w:val="005852F2"/>
    <w:pPr>
      <w:spacing w:before="0"/>
      <w:ind w:firstLine="360"/>
    </w:pPr>
  </w:style>
  <w:style w:type="paragraph" w:customStyle="1" w:styleId="AppendixNumber">
    <w:name w:val="AppendixNumber"/>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AppendixTitle">
    <w:name w:val="AppendixTitle"/>
    <w:qFormat/>
    <w:rsid w:val="005852F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ackmatterTitle">
    <w:name w:val="BackmatterTitle"/>
    <w:qFormat/>
    <w:rsid w:val="005852F2"/>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lang w:eastAsia="en-CA"/>
    </w:rPr>
  </w:style>
  <w:style w:type="paragraph" w:customStyle="1" w:styleId="GlossaryTerm">
    <w:name w:val="GlossaryTerm"/>
    <w:qFormat/>
    <w:rsid w:val="005852F2"/>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sz w:val="20"/>
      <w:szCs w:val="20"/>
      <w:u w:val="single"/>
      <w:lang w:eastAsia="en-CA"/>
    </w:rPr>
  </w:style>
  <w:style w:type="paragraph" w:customStyle="1" w:styleId="GlossaryDefinition">
    <w:name w:val="GlossaryDefinition"/>
    <w:qFormat/>
    <w:rsid w:val="005852F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paragraph" w:customStyle="1" w:styleId="EndnoteEntry">
    <w:name w:val="EndnoteEntry"/>
    <w:qFormat/>
    <w:rsid w:val="005852F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character" w:customStyle="1" w:styleId="EndnoteRef">
    <w:name w:val="EndnoteRef"/>
    <w:basedOn w:val="EndnoteReference"/>
    <w:uiPriority w:val="1"/>
    <w:qFormat/>
    <w:rsid w:val="005852F2"/>
    <w:rPr>
      <w:color w:val="3366FF"/>
      <w:vertAlign w:val="superscript"/>
    </w:rPr>
  </w:style>
  <w:style w:type="paragraph" w:customStyle="1" w:styleId="Reference">
    <w:name w:val="Reference"/>
    <w:qFormat/>
    <w:rsid w:val="005852F2"/>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0"/>
      <w:szCs w:val="20"/>
      <w:lang w:eastAsia="en-CA"/>
    </w:rPr>
  </w:style>
  <w:style w:type="paragraph" w:customStyle="1" w:styleId="HeadProject">
    <w:name w:val="HeadProject"/>
    <w:qFormat/>
    <w:rsid w:val="005852F2"/>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lang w:eastAsia="en-CA"/>
    </w:rPr>
  </w:style>
  <w:style w:type="character" w:customStyle="1" w:styleId="LiteralGray">
    <w:name w:val="LiteralGray"/>
    <w:uiPriority w:val="1"/>
    <w:qFormat/>
    <w:rsid w:val="005852F2"/>
    <w:rPr>
      <w:rFonts w:ascii="Courier" w:hAnsi="Courier"/>
      <w:color w:val="A6A6A6" w:themeColor="background1" w:themeShade="A6"/>
    </w:rPr>
  </w:style>
  <w:style w:type="character" w:customStyle="1" w:styleId="PyBracket">
    <w:name w:val="PyBracket"/>
    <w:uiPriority w:val="1"/>
    <w:qFormat/>
    <w:rsid w:val="005852F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852F2"/>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852F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852F2"/>
  </w:style>
  <w:style w:type="character" w:styleId="BookTitle">
    <w:name w:val="Book Title"/>
    <w:basedOn w:val="DefaultParagraphFont"/>
    <w:uiPriority w:val="33"/>
    <w:qFormat/>
    <w:rsid w:val="005852F2"/>
    <w:rPr>
      <w:b/>
      <w:bCs/>
      <w:smallCaps/>
      <w:spacing w:val="5"/>
    </w:rPr>
  </w:style>
  <w:style w:type="paragraph" w:customStyle="1" w:styleId="BookTitle0">
    <w:name w:val="BookTitle"/>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120"/>
      <w:szCs w:val="240"/>
      <w:lang w:eastAsia="en-CA"/>
    </w:rPr>
  </w:style>
  <w:style w:type="paragraph" w:customStyle="1" w:styleId="BookSubtitle">
    <w:name w:val="BookSubtitle"/>
    <w:basedOn w:val="ChapterSubtitle"/>
    <w:qFormat/>
    <w:rsid w:val="005852F2"/>
  </w:style>
  <w:style w:type="paragraph" w:customStyle="1" w:styleId="BookEdition">
    <w:name w:val="BookEdition"/>
    <w:basedOn w:val="BookSubtitle"/>
    <w:qFormat/>
    <w:rsid w:val="005852F2"/>
    <w:rPr>
      <w:b w:val="0"/>
      <w:bCs w:val="0"/>
      <w:i/>
      <w:iCs/>
      <w:sz w:val="24"/>
      <w:szCs w:val="24"/>
    </w:rPr>
  </w:style>
  <w:style w:type="paragraph" w:customStyle="1" w:styleId="BookAuthor">
    <w:name w:val="BookAuthor"/>
    <w:basedOn w:val="BookEdition"/>
    <w:qFormat/>
    <w:rsid w:val="005852F2"/>
    <w:rPr>
      <w:i w:val="0"/>
      <w:iCs w:val="0"/>
      <w:smallCaps/>
    </w:rPr>
  </w:style>
  <w:style w:type="paragraph" w:customStyle="1" w:styleId="BookPublisher">
    <w:name w:val="BookPublisher"/>
    <w:basedOn w:val="BookAuthor"/>
    <w:qFormat/>
    <w:rsid w:val="005852F2"/>
    <w:rPr>
      <w:i/>
      <w:iCs/>
      <w:smallCaps w:val="0"/>
      <w:sz w:val="20"/>
      <w:szCs w:val="20"/>
    </w:rPr>
  </w:style>
  <w:style w:type="paragraph" w:customStyle="1" w:styleId="Copyright">
    <w:name w:val="Copyright"/>
    <w:qFormat/>
    <w:rsid w:val="005852F2"/>
    <w:pPr>
      <w:widowControl w:val="0"/>
      <w:autoSpaceDE w:val="0"/>
      <w:autoSpaceDN w:val="0"/>
      <w:adjustRightInd w:val="0"/>
      <w:spacing w:after="0" w:line="240" w:lineRule="atLeast"/>
      <w:textAlignment w:val="baseline"/>
    </w:pPr>
    <w:rPr>
      <w:rFonts w:ascii="NewBaskervilleStd-Roman" w:eastAsia="Times New Roman" w:hAnsi="NewBaskervilleStd-Roman" w:cs="NewBaskervilleStd-Roman"/>
      <w:color w:val="000000"/>
      <w:sz w:val="16"/>
      <w:szCs w:val="18"/>
      <w:lang w:eastAsia="en-CA"/>
    </w:rPr>
  </w:style>
  <w:style w:type="paragraph" w:customStyle="1" w:styleId="CopyrightLOC">
    <w:name w:val="CopyrightLOC"/>
    <w:basedOn w:val="Copyright"/>
    <w:qFormat/>
    <w:rsid w:val="005852F2"/>
  </w:style>
  <w:style w:type="paragraph" w:customStyle="1" w:styleId="CopyrightHead">
    <w:name w:val="CopyrightHead"/>
    <w:basedOn w:val="CopyrightLOC"/>
    <w:qFormat/>
    <w:rsid w:val="005852F2"/>
    <w:pPr>
      <w:jc w:val="center"/>
    </w:pPr>
    <w:rPr>
      <w:b/>
    </w:rPr>
  </w:style>
  <w:style w:type="paragraph" w:customStyle="1" w:styleId="Dedication">
    <w:name w:val="Dedication"/>
    <w:basedOn w:val="BookPublisher"/>
    <w:qFormat/>
    <w:rsid w:val="005852F2"/>
  </w:style>
  <w:style w:type="paragraph" w:customStyle="1" w:styleId="FrontmatterTitle">
    <w:name w:val="FrontmatterTitle"/>
    <w:basedOn w:val="BackmatterTitle"/>
    <w:qFormat/>
    <w:rsid w:val="005852F2"/>
  </w:style>
  <w:style w:type="paragraph" w:customStyle="1" w:styleId="TOCFM">
    <w:name w:val="TOCFM"/>
    <w:basedOn w:val="Normal"/>
    <w:qFormat/>
    <w:rsid w:val="005852F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852F2"/>
    <w:pPr>
      <w:ind w:left="720"/>
    </w:pPr>
    <w:rPr>
      <w:b/>
    </w:rPr>
  </w:style>
  <w:style w:type="paragraph" w:customStyle="1" w:styleId="TOCPart">
    <w:name w:val="TOCPart"/>
    <w:basedOn w:val="TOCH1"/>
    <w:qFormat/>
    <w:rsid w:val="005852F2"/>
    <w:pPr>
      <w:spacing w:before="120"/>
      <w:ind w:left="0"/>
      <w:jc w:val="center"/>
    </w:pPr>
    <w:rPr>
      <w:b w:val="0"/>
      <w:sz w:val="28"/>
    </w:rPr>
  </w:style>
  <w:style w:type="paragraph" w:customStyle="1" w:styleId="TOCChapter">
    <w:name w:val="TOCChapter"/>
    <w:basedOn w:val="TOCH1"/>
    <w:qFormat/>
    <w:rsid w:val="005852F2"/>
    <w:pPr>
      <w:ind w:left="360"/>
    </w:pPr>
    <w:rPr>
      <w:b w:val="0"/>
    </w:rPr>
  </w:style>
  <w:style w:type="paragraph" w:customStyle="1" w:styleId="TOCH2">
    <w:name w:val="TOCH2"/>
    <w:basedOn w:val="TOCH1"/>
    <w:qFormat/>
    <w:rsid w:val="005852F2"/>
    <w:pPr>
      <w:ind w:left="1080"/>
    </w:pPr>
    <w:rPr>
      <w:i/>
    </w:rPr>
  </w:style>
  <w:style w:type="paragraph" w:customStyle="1" w:styleId="TOCH3">
    <w:name w:val="TOCH3"/>
    <w:basedOn w:val="TOCH1"/>
    <w:qFormat/>
    <w:rsid w:val="005852F2"/>
    <w:pPr>
      <w:ind w:left="1440"/>
    </w:pPr>
    <w:rPr>
      <w:b w:val="0"/>
      <w:i/>
    </w:rPr>
  </w:style>
  <w:style w:type="paragraph" w:customStyle="1" w:styleId="BoxType">
    <w:name w:val="BoxType"/>
    <w:qFormat/>
    <w:rsid w:val="005852F2"/>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sz w:val="18"/>
      <w:szCs w:val="18"/>
      <w:lang w:eastAsia="en-CA"/>
    </w:rPr>
  </w:style>
  <w:style w:type="character" w:customStyle="1" w:styleId="CustomCharStyle">
    <w:name w:val="CustomCharStyle"/>
    <w:uiPriority w:val="1"/>
    <w:qFormat/>
    <w:rsid w:val="005852F2"/>
    <w:rPr>
      <w:b w:val="0"/>
      <w:bCs w:val="0"/>
      <w:i w:val="0"/>
      <w:iCs w:val="0"/>
      <w:color w:val="3366FF"/>
      <w:bdr w:val="none" w:sz="0" w:space="0" w:color="auto"/>
      <w:shd w:val="clear" w:color="auto" w:fill="CCFFCC"/>
    </w:rPr>
  </w:style>
  <w:style w:type="character" w:customStyle="1" w:styleId="CodeAnnotation">
    <w:name w:val="CodeAnnotation"/>
    <w:uiPriority w:val="1"/>
    <w:qFormat/>
    <w:rsid w:val="005852F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852F2"/>
    <w:pPr>
      <w:keepNext/>
      <w:keepLines/>
      <w:widowControl w:val="0"/>
      <w:numPr>
        <w:ilvl w:val="1"/>
        <w:numId w:val="3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lang w:eastAsia="en-CA"/>
    </w:rPr>
  </w:style>
  <w:style w:type="paragraph" w:customStyle="1" w:styleId="HeadB">
    <w:name w:val="HeadB"/>
    <w:qFormat/>
    <w:rsid w:val="005852F2"/>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lang w:eastAsia="en-CA"/>
    </w:rPr>
  </w:style>
  <w:style w:type="paragraph" w:customStyle="1" w:styleId="HeadBNumber">
    <w:name w:val="HeadBNumber"/>
    <w:qFormat/>
    <w:rsid w:val="005852F2"/>
    <w:pPr>
      <w:keepNext/>
      <w:keepLines/>
      <w:widowControl w:val="0"/>
      <w:numPr>
        <w:ilvl w:val="2"/>
        <w:numId w:val="3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lang w:eastAsia="en-CA"/>
    </w:rPr>
  </w:style>
  <w:style w:type="paragraph" w:customStyle="1" w:styleId="HeadC">
    <w:name w:val="HeadC"/>
    <w:qFormat/>
    <w:rsid w:val="005852F2"/>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0"/>
      <w:szCs w:val="20"/>
      <w:lang w:eastAsia="en-CA"/>
    </w:rPr>
  </w:style>
  <w:style w:type="paragraph" w:customStyle="1" w:styleId="HeadCNumber">
    <w:name w:val="HeadCNumber"/>
    <w:qFormat/>
    <w:rsid w:val="005852F2"/>
    <w:pPr>
      <w:keepNext/>
      <w:keepLines/>
      <w:widowControl w:val="0"/>
      <w:numPr>
        <w:ilvl w:val="3"/>
        <w:numId w:val="3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0"/>
      <w:szCs w:val="20"/>
      <w:lang w:eastAsia="en-CA"/>
    </w:rPr>
  </w:style>
  <w:style w:type="paragraph" w:customStyle="1" w:styleId="ListPlain">
    <w:name w:val="ListPlain"/>
    <w:qFormat/>
    <w:rsid w:val="005852F2"/>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sz w:val="20"/>
      <w:szCs w:val="20"/>
      <w:lang w:eastAsia="en-CA"/>
    </w:rPr>
  </w:style>
  <w:style w:type="paragraph" w:customStyle="1" w:styleId="CodeAnnotated">
    <w:name w:val="CodeAnnotated"/>
    <w:qFormat/>
    <w:rsid w:val="005852F2"/>
    <w:pPr>
      <w:widowControl w:val="0"/>
      <w:pBdr>
        <w:left w:val="single" w:sz="4" w:space="4" w:color="auto"/>
      </w:pBdr>
      <w:suppressAutoHyphens/>
      <w:autoSpaceDE w:val="0"/>
      <w:autoSpaceDN w:val="0"/>
      <w:adjustRightInd w:val="0"/>
      <w:spacing w:after="0" w:line="210" w:lineRule="atLeast"/>
      <w:ind w:left="1440" w:hanging="216"/>
      <w:contextualSpacing/>
      <w:textAlignment w:val="top"/>
    </w:pPr>
    <w:rPr>
      <w:rFonts w:ascii="Courier" w:eastAsia="Times New Roman" w:hAnsi="Courier" w:cs="TheSansMonoCondensed-Plain"/>
      <w:color w:val="000000"/>
      <w:sz w:val="17"/>
      <w:szCs w:val="17"/>
      <w:lang w:eastAsia="en-CA"/>
    </w:rPr>
  </w:style>
  <w:style w:type="paragraph" w:customStyle="1" w:styleId="BoxListNumber">
    <w:name w:val="BoxListNumber"/>
    <w:qFormat/>
    <w:rsid w:val="005852F2"/>
    <w:pPr>
      <w:widowControl w:val="0"/>
      <w:numPr>
        <w:numId w:val="26"/>
      </w:numPr>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color w:val="000000"/>
      <w:sz w:val="17"/>
      <w:szCs w:val="17"/>
      <w:lang w:eastAsia="en-CA"/>
    </w:rPr>
  </w:style>
  <w:style w:type="paragraph" w:customStyle="1" w:styleId="BoxListPlain">
    <w:name w:val="BoxListPlain"/>
    <w:qFormat/>
    <w:rsid w:val="005852F2"/>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sz w:val="17"/>
      <w:szCs w:val="17"/>
      <w:lang w:eastAsia="en-CA"/>
    </w:rPr>
  </w:style>
  <w:style w:type="paragraph" w:customStyle="1" w:styleId="BoxTitle">
    <w:name w:val="BoxTitle"/>
    <w:qFormat/>
    <w:rsid w:val="005852F2"/>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sz w:val="18"/>
      <w:szCs w:val="18"/>
      <w:lang w:eastAsia="en-CA"/>
    </w:rPr>
  </w:style>
  <w:style w:type="character" w:customStyle="1" w:styleId="MenuArrow">
    <w:name w:val="MenuArrow"/>
    <w:uiPriority w:val="1"/>
    <w:qFormat/>
    <w:rsid w:val="005852F2"/>
    <w:rPr>
      <w:rFonts w:ascii="Webdings" w:hAnsi="Webdings" w:cs="Webdings"/>
      <w:color w:val="3366FF"/>
      <w:w w:val="100"/>
      <w:position w:val="0"/>
      <w:u w:val="none"/>
      <w:vertAlign w:val="baseline"/>
      <w:lang w:val="en-US"/>
    </w:rPr>
  </w:style>
  <w:style w:type="paragraph" w:customStyle="1" w:styleId="TableTitle">
    <w:name w:val="TableTitle"/>
    <w:qFormat/>
    <w:rsid w:val="005852F2"/>
    <w:pPr>
      <w:keepNext/>
      <w:keepLines/>
      <w:widowControl w:val="0"/>
      <w:numPr>
        <w:ilvl w:val="5"/>
        <w:numId w:val="35"/>
      </w:numP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lang w:eastAsia="en-CA"/>
    </w:rPr>
  </w:style>
  <w:style w:type="paragraph" w:customStyle="1" w:styleId="EpigraphSource">
    <w:name w:val="EpigraphSource"/>
    <w:basedOn w:val="Epigraph"/>
    <w:qFormat/>
    <w:rsid w:val="005852F2"/>
    <w:pPr>
      <w:jc w:val="right"/>
    </w:pPr>
  </w:style>
  <w:style w:type="paragraph" w:customStyle="1" w:styleId="Body">
    <w:name w:val="Body"/>
    <w:uiPriority w:val="99"/>
    <w:qFormat/>
    <w:rsid w:val="005852F2"/>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0"/>
      <w:szCs w:val="20"/>
      <w:lang w:eastAsia="en-CA"/>
    </w:rPr>
  </w:style>
  <w:style w:type="paragraph" w:customStyle="1" w:styleId="ChapterNumber">
    <w:name w:val="ChapterNumber"/>
    <w:next w:val="Normal"/>
    <w:qFormat/>
    <w:rsid w:val="005852F2"/>
    <w:pPr>
      <w:numPr>
        <w:numId w:val="35"/>
      </w:numPr>
      <w:suppressAutoHyphens/>
      <w:spacing w:before="1200" w:after="0" w:line="2400" w:lineRule="atLeast"/>
      <w:jc w:val="center"/>
      <w:textAlignment w:val="baseline"/>
    </w:pPr>
    <w:rPr>
      <w:rFonts w:ascii="Arial" w:eastAsia="Times New Roman" w:hAnsi="Arial" w:cs="FuturaPTCond-Bold"/>
      <w:b/>
      <w:bCs/>
      <w:color w:val="000000"/>
      <w:sz w:val="240"/>
      <w:szCs w:val="240"/>
      <w:lang w:eastAsia="en-CA"/>
    </w:rPr>
  </w:style>
  <w:style w:type="character" w:customStyle="1" w:styleId="Xref">
    <w:name w:val="Xref"/>
    <w:uiPriority w:val="1"/>
    <w:rsid w:val="005852F2"/>
    <w:rPr>
      <w:color w:val="FF0000"/>
      <w:lang w:val="fr-FR"/>
    </w:rPr>
  </w:style>
  <w:style w:type="paragraph" w:customStyle="1" w:styleId="Default">
    <w:name w:val="Default"/>
    <w:rsid w:val="005852F2"/>
    <w:pPr>
      <w:autoSpaceDE w:val="0"/>
      <w:autoSpaceDN w:val="0"/>
      <w:adjustRightInd w:val="0"/>
      <w:spacing w:after="0"/>
    </w:pPr>
    <w:rPr>
      <w:rFonts w:ascii="NewBaskerville" w:eastAsia="Times New Roman" w:hAnsi="NewBaskerville" w:cs="NewBaskerville"/>
      <w:color w:val="000000"/>
      <w:lang w:bidi="hi-IN"/>
    </w:rPr>
  </w:style>
  <w:style w:type="paragraph" w:customStyle="1" w:styleId="SourceForeword">
    <w:name w:val="SourceForeword"/>
    <w:basedOn w:val="ReviewSource"/>
    <w:qFormat/>
    <w:rsid w:val="005852F2"/>
  </w:style>
  <w:style w:type="paragraph" w:customStyle="1" w:styleId="ReviewHead">
    <w:name w:val="ReviewHead"/>
    <w:basedOn w:val="FrontmatterTitle"/>
    <w:qFormat/>
    <w:rsid w:val="005852F2"/>
  </w:style>
  <w:style w:type="paragraph" w:customStyle="1" w:styleId="ReviewQuote">
    <w:name w:val="ReviewQuote"/>
    <w:basedOn w:val="QuotePara"/>
    <w:qFormat/>
    <w:rsid w:val="005852F2"/>
  </w:style>
  <w:style w:type="paragraph" w:customStyle="1" w:styleId="ReviewSource">
    <w:name w:val="ReviewSource"/>
    <w:basedOn w:val="QuoteSource"/>
    <w:qFormat/>
    <w:rsid w:val="005852F2"/>
  </w:style>
  <w:style w:type="paragraph" w:customStyle="1" w:styleId="ListGraphic">
    <w:name w:val="ListGraphic"/>
    <w:basedOn w:val="GraphicSlug"/>
    <w:qFormat/>
    <w:rsid w:val="005852F2"/>
    <w:pPr>
      <w:ind w:left="0"/>
    </w:pPr>
  </w:style>
  <w:style w:type="paragraph" w:customStyle="1" w:styleId="ListCaption">
    <w:name w:val="ListCaption"/>
    <w:basedOn w:val="CaptionLine"/>
    <w:qFormat/>
    <w:rsid w:val="005852F2"/>
    <w:pPr>
      <w:ind w:left="3600"/>
    </w:pPr>
  </w:style>
  <w:style w:type="paragraph" w:customStyle="1" w:styleId="NoteContinued">
    <w:name w:val="NoteContinued"/>
    <w:basedOn w:val="Note"/>
    <w:qFormat/>
    <w:rsid w:val="005852F2"/>
    <w:pPr>
      <w:spacing w:before="0"/>
      <w:ind w:firstLine="0"/>
    </w:pPr>
  </w:style>
  <w:style w:type="paragraph" w:customStyle="1" w:styleId="NoteCode">
    <w:name w:val="NoteCode"/>
    <w:basedOn w:val="Code"/>
    <w:qFormat/>
    <w:rsid w:val="005852F2"/>
    <w:pPr>
      <w:spacing w:after="240"/>
    </w:pPr>
  </w:style>
  <w:style w:type="paragraph" w:customStyle="1" w:styleId="ListBulletSub">
    <w:name w:val="ListBulletSub"/>
    <w:basedOn w:val="ListBullet"/>
    <w:qFormat/>
    <w:rsid w:val="005852F2"/>
    <w:pPr>
      <w:ind w:left="2520"/>
    </w:pPr>
  </w:style>
  <w:style w:type="paragraph" w:customStyle="1" w:styleId="CodeCustom1">
    <w:name w:val="CodeCustom1"/>
    <w:basedOn w:val="Code"/>
    <w:qFormat/>
    <w:rsid w:val="005852F2"/>
    <w:rPr>
      <w:color w:val="00B0F0"/>
    </w:rPr>
  </w:style>
  <w:style w:type="paragraph" w:customStyle="1" w:styleId="CodeCustom2">
    <w:name w:val="CodeCustom2"/>
    <w:basedOn w:val="Normal"/>
    <w:qFormat/>
    <w:rsid w:val="005852F2"/>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852F2"/>
    <w:rPr>
      <w:bCs/>
      <w:color w:val="A12126"/>
    </w:rPr>
  </w:style>
  <w:style w:type="paragraph" w:customStyle="1" w:styleId="Equation">
    <w:name w:val="Equation"/>
    <w:basedOn w:val="ListPlain"/>
    <w:qFormat/>
    <w:rsid w:val="005852F2"/>
  </w:style>
  <w:style w:type="paragraph" w:styleId="Revision">
    <w:name w:val="Revision"/>
    <w:hidden/>
    <w:semiHidden/>
    <w:rsid w:val="004B3869"/>
    <w:pPr>
      <w:spacing w:after="0"/>
    </w:pPr>
    <w:rPr>
      <w:rFonts w:ascii="Calibri" w:hAnsi="Calibri" w:cs="Times New Roman"/>
      <w:sz w:val="20"/>
      <w:szCs w:val="20"/>
    </w:rPr>
  </w:style>
  <w:style w:type="character" w:styleId="CommentReference">
    <w:name w:val="annotation reference"/>
    <w:basedOn w:val="DefaultParagraphFont"/>
    <w:semiHidden/>
    <w:unhideWhenUsed/>
    <w:rsid w:val="004B3869"/>
    <w:rPr>
      <w:sz w:val="16"/>
      <w:szCs w:val="16"/>
    </w:rPr>
  </w:style>
  <w:style w:type="paragraph" w:styleId="CommentText">
    <w:name w:val="annotation text"/>
    <w:basedOn w:val="Normal"/>
    <w:link w:val="CommentTextChar"/>
    <w:semiHidden/>
    <w:unhideWhenUsed/>
    <w:rsid w:val="004B3869"/>
  </w:style>
  <w:style w:type="character" w:customStyle="1" w:styleId="CommentTextChar">
    <w:name w:val="Comment Text Char"/>
    <w:basedOn w:val="DefaultParagraphFont"/>
    <w:link w:val="CommentText"/>
    <w:semiHidden/>
    <w:rsid w:val="004B3869"/>
    <w:rPr>
      <w:rFonts w:ascii="Calibri" w:hAnsi="Calibri" w:cs="Times New Roman"/>
      <w:sz w:val="20"/>
      <w:szCs w:val="20"/>
    </w:rPr>
  </w:style>
  <w:style w:type="paragraph" w:styleId="CommentSubject">
    <w:name w:val="annotation subject"/>
    <w:basedOn w:val="CommentText"/>
    <w:next w:val="CommentText"/>
    <w:link w:val="CommentSubjectChar"/>
    <w:semiHidden/>
    <w:unhideWhenUsed/>
    <w:rsid w:val="004B3869"/>
    <w:rPr>
      <w:b/>
      <w:bCs/>
    </w:rPr>
  </w:style>
  <w:style w:type="character" w:customStyle="1" w:styleId="CommentSubjectChar">
    <w:name w:val="Comment Subject Char"/>
    <w:basedOn w:val="CommentTextChar"/>
    <w:link w:val="CommentSubject"/>
    <w:semiHidden/>
    <w:rsid w:val="004B3869"/>
    <w:rPr>
      <w:rFonts w:ascii="Calibri" w:hAnsi="Calibri" w:cs="Times New Roman"/>
      <w:b/>
      <w:bCs/>
      <w:sz w:val="20"/>
      <w:szCs w:val="20"/>
    </w:rPr>
  </w:style>
  <w:style w:type="paragraph" w:styleId="TOC1">
    <w:name w:val="toc 1"/>
    <w:basedOn w:val="Normal"/>
    <w:next w:val="Normal"/>
    <w:autoRedefine/>
    <w:uiPriority w:val="39"/>
    <w:unhideWhenUsed/>
    <w:rsid w:val="005018F8"/>
    <w:pPr>
      <w:tabs>
        <w:tab w:val="right" w:leader="dot" w:pos="9350"/>
      </w:tabs>
      <w:spacing w:after="100"/>
    </w:pPr>
  </w:style>
  <w:style w:type="paragraph" w:styleId="TOC2">
    <w:name w:val="toc 2"/>
    <w:basedOn w:val="Normal"/>
    <w:next w:val="Normal"/>
    <w:autoRedefine/>
    <w:uiPriority w:val="39"/>
    <w:unhideWhenUsed/>
    <w:rsid w:val="00E109A2"/>
    <w:pPr>
      <w:tabs>
        <w:tab w:val="right" w:leader="dot" w:pos="9350"/>
      </w:tabs>
      <w:spacing w:after="100"/>
      <w:ind w:left="200"/>
    </w:pPr>
  </w:style>
  <w:style w:type="character" w:customStyle="1" w:styleId="DateChar">
    <w:name w:val="Date Char"/>
    <w:basedOn w:val="DefaultParagraphFont"/>
    <w:link w:val="Date"/>
    <w:rsid w:val="005852F2"/>
    <w:rPr>
      <w:rFonts w:eastAsia="Times New Roman"/>
    </w:rPr>
  </w:style>
  <w:style w:type="character" w:styleId="FollowedHyperlink">
    <w:name w:val="FollowedHyperlink"/>
    <w:basedOn w:val="DefaultParagraphFont"/>
    <w:uiPriority w:val="99"/>
    <w:semiHidden/>
    <w:unhideWhenUsed/>
    <w:rsid w:val="005852F2"/>
    <w:rPr>
      <w:color w:val="800080" w:themeColor="followedHyperlink"/>
      <w:u w:val="single"/>
    </w:rPr>
  </w:style>
  <w:style w:type="character" w:customStyle="1" w:styleId="FootnoteTextChar">
    <w:name w:val="Footnote Text Char"/>
    <w:basedOn w:val="DefaultParagraphFont"/>
    <w:link w:val="FootnoteText"/>
    <w:uiPriority w:val="9"/>
    <w:rsid w:val="005852F2"/>
    <w:rPr>
      <w:rFonts w:ascii="Times New Roman" w:eastAsia="Times New Roman" w:hAnsi="Times New Roman" w:cs="Times New Roman"/>
      <w:sz w:val="22"/>
      <w:szCs w:val="22"/>
      <w:lang w:val="en-CA" w:eastAsia="en-CA"/>
    </w:rPr>
  </w:style>
  <w:style w:type="character" w:customStyle="1" w:styleId="Heading1Char">
    <w:name w:val="Heading 1 Char"/>
    <w:basedOn w:val="DefaultParagraphFont"/>
    <w:link w:val="Heading1"/>
    <w:uiPriority w:val="9"/>
    <w:rsid w:val="005852F2"/>
    <w:rPr>
      <w:rFonts w:asciiTheme="majorHAnsi" w:eastAsiaTheme="majorEastAsia" w:hAnsiTheme="majorHAnsi" w:cstheme="majorBidi"/>
      <w:b/>
      <w:bCs/>
      <w:color w:val="4F81BD" w:themeColor="accent1"/>
      <w:sz w:val="32"/>
      <w:szCs w:val="32"/>
      <w:lang w:val="en-CA" w:eastAsia="en-CA"/>
    </w:rPr>
  </w:style>
  <w:style w:type="paragraph" w:customStyle="1" w:styleId="Style1">
    <w:name w:val="Style1"/>
    <w:basedOn w:val="BodyText"/>
    <w:qFormat/>
    <w:rsid w:val="005852F2"/>
  </w:style>
  <w:style w:type="character" w:customStyle="1" w:styleId="TitleChar">
    <w:name w:val="Title Char"/>
    <w:basedOn w:val="DefaultParagraphFont"/>
    <w:link w:val="Title"/>
    <w:rsid w:val="005852F2"/>
    <w:rPr>
      <w:rFonts w:asciiTheme="majorHAnsi" w:eastAsiaTheme="majorEastAsia" w:hAnsiTheme="majorHAnsi" w:cstheme="majorBidi"/>
      <w:b/>
      <w:bCs/>
      <w:color w:val="345A8A" w:themeColor="accent1" w:themeShade="B5"/>
      <w:sz w:val="36"/>
      <w:szCs w:val="36"/>
      <w:lang w:val="en-CA" w:eastAsia="en-CA"/>
    </w:rPr>
  </w:style>
  <w:style w:type="character" w:customStyle="1" w:styleId="SubtitleChar">
    <w:name w:val="Subtitle Char"/>
    <w:basedOn w:val="DefaultParagraphFont"/>
    <w:link w:val="Subtitle"/>
    <w:rsid w:val="005852F2"/>
    <w:rPr>
      <w:rFonts w:asciiTheme="majorHAnsi" w:eastAsiaTheme="majorEastAsia" w:hAnsiTheme="majorHAnsi" w:cstheme="majorBidi"/>
      <w:b/>
      <w:bCs/>
      <w:color w:val="345A8A" w:themeColor="accent1" w:themeShade="B5"/>
      <w:sz w:val="30"/>
      <w:szCs w:val="3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bc.github.io/rcookb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bc/bbpl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D332-331E-4B4D-8680-AA28359A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 Without Statistics</vt:lpstr>
    </vt:vector>
  </TitlesOfParts>
  <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Without Statistics</dc:title>
  <dc:creator>David Keyes</dc:creator>
  <cp:keywords/>
  <dc:description>Since R was invented in 1993, it has become a widely used programming language for statistical analysis. From academia to the tech world and beyond, R is used for a wide range of statistical analysis. R Without Statistics will show ways that R can be used beyond complex statistical analysis. Readers will learn about a range of uses for R, many of which they have likely never even considered.</dc:description>
  <cp:lastModifiedBy>Frances</cp:lastModifiedBy>
  <cp:revision>4</cp:revision>
  <dcterms:created xsi:type="dcterms:W3CDTF">2023-03-17T21:31:00Z</dcterms:created>
  <dcterms:modified xsi:type="dcterms:W3CDTF">2023-03-20T17:24:00Z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cover-image">
    <vt:lpwstr>mock-cover.png</vt:lpwstr>
  </property>
  <property fmtid="{D5CDD505-2E9C-101B-9397-08002B2CF9AE}" pid="5" name="documentclass">
    <vt:lpwstr>book</vt:lpwstr>
  </property>
  <property fmtid="{D5CDD505-2E9C-101B-9397-08002B2CF9AE}" pid="6" name="editor_options">
    <vt:lpwstr/>
  </property>
  <property fmtid="{D5CDD505-2E9C-101B-9397-08002B2CF9AE}" pid="7" name="output">
    <vt:lpwstr>html_document</vt:lpwstr>
  </property>
  <property fmtid="{D5CDD505-2E9C-101B-9397-08002B2CF9AE}" pid="8" name="site">
    <vt:lpwstr>bookdown::bookdown_site</vt:lpwstr>
  </property>
  <property fmtid="{D5CDD505-2E9C-101B-9397-08002B2CF9AE}" pid="9" name="url">
    <vt:lpwstr>https://book.rwithoutstatistics.com</vt:lpwstr>
  </property>
</Properties>
</file>