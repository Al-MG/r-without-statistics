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1" w:name="introduction"/>
    <w:p w14:paraId="284C94F5" w14:textId="38B8150B" w:rsidR="007259C4" w:rsidRDefault="007259C4" w:rsidP="003A743E">
      <w:pPr>
        <w:pStyle w:val="TOC1"/>
        <w:rPr>
          <w:noProof/>
        </w:rPr>
      </w:pPr>
      <w:r>
        <w:rPr>
          <w:rFonts w:ascii="Calibri" w:hAnsi="Calibri" w:cs="Times New Roman"/>
          <w:sz w:val="20"/>
          <w:szCs w:val="20"/>
        </w:rPr>
        <w:fldChar w:fldCharType="begin"/>
      </w:r>
      <w:r>
        <w:instrText xml:space="preserve"> TOC \o "1-3" \h \z \t "HeadA,1,HeadB,2,HeadC,3" </w:instrText>
      </w:r>
      <w:r>
        <w:rPr>
          <w:rFonts w:ascii="Calibri" w:hAnsi="Calibri" w:cs="Times New Roman"/>
          <w:sz w:val="20"/>
          <w:szCs w:val="20"/>
        </w:rPr>
        <w:fldChar w:fldCharType="separate"/>
      </w:r>
      <w:hyperlink w:anchor="_Toc132366291" w:history="1">
        <w:r w:rsidRPr="003B6AA1">
          <w:rPr>
            <w:rStyle w:val="Hyperlink"/>
            <w:noProof/>
          </w:rPr>
          <w:t>Who This Book is For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_Toc132366291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FB3740" w14:textId="7689D40A" w:rsidR="007259C4" w:rsidRDefault="00000000" w:rsidP="003A743E">
      <w:pPr>
        <w:pStyle w:val="TOC1"/>
        <w:rPr>
          <w:noProof/>
        </w:rPr>
      </w:pPr>
      <w:hyperlink w:anchor="_Toc132366292" w:history="1">
        <w:r w:rsidR="007259C4" w:rsidRPr="003B6AA1">
          <w:rPr>
            <w:rStyle w:val="Hyperlink"/>
            <w:noProof/>
          </w:rPr>
          <w:t>About This Book</w:t>
        </w:r>
        <w:r w:rsidR="007259C4">
          <w:rPr>
            <w:noProof/>
            <w:webHidden/>
          </w:rPr>
          <w:tab/>
        </w:r>
        <w:r w:rsidR="007259C4">
          <w:rPr>
            <w:noProof/>
            <w:webHidden/>
          </w:rPr>
          <w:fldChar w:fldCharType="begin"/>
        </w:r>
        <w:r w:rsidR="007259C4">
          <w:rPr>
            <w:noProof/>
            <w:webHidden/>
          </w:rPr>
          <w:instrText xml:space="preserve"> PAGEREF _Toc132366292 \h </w:instrText>
        </w:r>
        <w:r w:rsidR="007259C4">
          <w:rPr>
            <w:noProof/>
            <w:webHidden/>
          </w:rPr>
        </w:r>
        <w:r w:rsidR="007259C4">
          <w:rPr>
            <w:noProof/>
            <w:webHidden/>
          </w:rPr>
          <w:fldChar w:fldCharType="separate"/>
        </w:r>
        <w:r w:rsidR="007259C4">
          <w:rPr>
            <w:noProof/>
            <w:webHidden/>
          </w:rPr>
          <w:t>2</w:t>
        </w:r>
        <w:r w:rsidR="007259C4">
          <w:rPr>
            <w:noProof/>
            <w:webHidden/>
          </w:rPr>
          <w:fldChar w:fldCharType="end"/>
        </w:r>
      </w:hyperlink>
    </w:p>
    <w:p w14:paraId="6C834739" w14:textId="35858E6A" w:rsidR="007259C4" w:rsidRDefault="00000000">
      <w:pPr>
        <w:pStyle w:val="TOC2"/>
        <w:tabs>
          <w:tab w:val="right" w:leader="dot" w:pos="9350"/>
        </w:tabs>
        <w:rPr>
          <w:noProof/>
        </w:rPr>
      </w:pPr>
      <w:hyperlink w:anchor="_Toc132366293" w:history="1">
        <w:r w:rsidR="007259C4" w:rsidRPr="003B6AA1">
          <w:rPr>
            <w:rStyle w:val="Hyperlink"/>
            <w:noProof/>
          </w:rPr>
          <w:t>Part 1: Illuminate</w:t>
        </w:r>
        <w:r w:rsidR="007259C4">
          <w:rPr>
            <w:noProof/>
            <w:webHidden/>
          </w:rPr>
          <w:tab/>
        </w:r>
        <w:r w:rsidR="007259C4">
          <w:rPr>
            <w:noProof/>
            <w:webHidden/>
          </w:rPr>
          <w:fldChar w:fldCharType="begin"/>
        </w:r>
        <w:r w:rsidR="007259C4">
          <w:rPr>
            <w:noProof/>
            <w:webHidden/>
          </w:rPr>
          <w:instrText xml:space="preserve"> PAGEREF _Toc132366293 \h </w:instrText>
        </w:r>
        <w:r w:rsidR="007259C4">
          <w:rPr>
            <w:noProof/>
            <w:webHidden/>
          </w:rPr>
        </w:r>
        <w:r w:rsidR="007259C4">
          <w:rPr>
            <w:noProof/>
            <w:webHidden/>
          </w:rPr>
          <w:fldChar w:fldCharType="separate"/>
        </w:r>
        <w:r w:rsidR="007259C4">
          <w:rPr>
            <w:noProof/>
            <w:webHidden/>
          </w:rPr>
          <w:t>2</w:t>
        </w:r>
        <w:r w:rsidR="007259C4">
          <w:rPr>
            <w:noProof/>
            <w:webHidden/>
          </w:rPr>
          <w:fldChar w:fldCharType="end"/>
        </w:r>
      </w:hyperlink>
    </w:p>
    <w:p w14:paraId="03503FA9" w14:textId="6ACB8800" w:rsidR="007259C4" w:rsidRDefault="00000000">
      <w:pPr>
        <w:pStyle w:val="TOC2"/>
        <w:tabs>
          <w:tab w:val="right" w:leader="dot" w:pos="9350"/>
        </w:tabs>
        <w:rPr>
          <w:noProof/>
        </w:rPr>
      </w:pPr>
      <w:hyperlink w:anchor="_Toc132366294" w:history="1">
        <w:r w:rsidR="007259C4" w:rsidRPr="003B6AA1">
          <w:rPr>
            <w:rStyle w:val="Hyperlink"/>
            <w:noProof/>
          </w:rPr>
          <w:t>Part 2: Communicate</w:t>
        </w:r>
        <w:r w:rsidR="007259C4">
          <w:rPr>
            <w:noProof/>
            <w:webHidden/>
          </w:rPr>
          <w:tab/>
        </w:r>
        <w:r w:rsidR="007259C4">
          <w:rPr>
            <w:noProof/>
            <w:webHidden/>
          </w:rPr>
          <w:fldChar w:fldCharType="begin"/>
        </w:r>
        <w:r w:rsidR="007259C4">
          <w:rPr>
            <w:noProof/>
            <w:webHidden/>
          </w:rPr>
          <w:instrText xml:space="preserve"> PAGEREF _Toc132366294 \h </w:instrText>
        </w:r>
        <w:r w:rsidR="007259C4">
          <w:rPr>
            <w:noProof/>
            <w:webHidden/>
          </w:rPr>
        </w:r>
        <w:r w:rsidR="007259C4">
          <w:rPr>
            <w:noProof/>
            <w:webHidden/>
          </w:rPr>
          <w:fldChar w:fldCharType="separate"/>
        </w:r>
        <w:r w:rsidR="007259C4">
          <w:rPr>
            <w:noProof/>
            <w:webHidden/>
          </w:rPr>
          <w:t>3</w:t>
        </w:r>
        <w:r w:rsidR="007259C4">
          <w:rPr>
            <w:noProof/>
            <w:webHidden/>
          </w:rPr>
          <w:fldChar w:fldCharType="end"/>
        </w:r>
      </w:hyperlink>
    </w:p>
    <w:p w14:paraId="38A6E3E0" w14:textId="3894BBE7" w:rsidR="007259C4" w:rsidRDefault="00000000">
      <w:pPr>
        <w:pStyle w:val="TOC2"/>
        <w:tabs>
          <w:tab w:val="right" w:leader="dot" w:pos="9350"/>
        </w:tabs>
        <w:rPr>
          <w:noProof/>
        </w:rPr>
      </w:pPr>
      <w:hyperlink w:anchor="_Toc132366295" w:history="1">
        <w:r w:rsidR="007259C4" w:rsidRPr="003B6AA1">
          <w:rPr>
            <w:rStyle w:val="Hyperlink"/>
            <w:noProof/>
          </w:rPr>
          <w:t>Part 3: Automate</w:t>
        </w:r>
        <w:r w:rsidR="007259C4">
          <w:rPr>
            <w:noProof/>
            <w:webHidden/>
          </w:rPr>
          <w:tab/>
        </w:r>
        <w:r w:rsidR="007259C4">
          <w:rPr>
            <w:noProof/>
            <w:webHidden/>
          </w:rPr>
          <w:fldChar w:fldCharType="begin"/>
        </w:r>
        <w:r w:rsidR="007259C4">
          <w:rPr>
            <w:noProof/>
            <w:webHidden/>
          </w:rPr>
          <w:instrText xml:space="preserve"> PAGEREF _Toc132366295 \h </w:instrText>
        </w:r>
        <w:r w:rsidR="007259C4">
          <w:rPr>
            <w:noProof/>
            <w:webHidden/>
          </w:rPr>
        </w:r>
        <w:r w:rsidR="007259C4">
          <w:rPr>
            <w:noProof/>
            <w:webHidden/>
          </w:rPr>
          <w:fldChar w:fldCharType="separate"/>
        </w:r>
        <w:r w:rsidR="007259C4">
          <w:rPr>
            <w:noProof/>
            <w:webHidden/>
          </w:rPr>
          <w:t>3</w:t>
        </w:r>
        <w:r w:rsidR="007259C4">
          <w:rPr>
            <w:noProof/>
            <w:webHidden/>
          </w:rPr>
          <w:fldChar w:fldCharType="end"/>
        </w:r>
      </w:hyperlink>
    </w:p>
    <w:p w14:paraId="6840996C" w14:textId="1D83152D" w:rsidR="001E2B2A" w:rsidRPr="00577577" w:rsidRDefault="007259C4" w:rsidP="001735CA">
      <w:pPr>
        <w:pStyle w:val="FrontmatterTitle"/>
      </w:pPr>
      <w:r>
        <w:fldChar w:fldCharType="end"/>
      </w:r>
      <w:r w:rsidR="001E2B2A">
        <w:tab/>
      </w:r>
      <w:r w:rsidR="001E2B2A" w:rsidRPr="00577577">
        <w:t>Introduction</w:t>
      </w:r>
    </w:p>
    <w:p w14:paraId="114AAA4A" w14:textId="6F2F9DEB" w:rsidR="001E2B2A" w:rsidRDefault="001E2B2A" w:rsidP="00957B45">
      <w:pPr>
        <w:pStyle w:val="ChapterIntro"/>
      </w:pPr>
      <w:r>
        <w:t xml:space="preserve">In early 2020, </w:t>
      </w:r>
      <w:r w:rsidR="007259C4">
        <w:t xml:space="preserve">as </w:t>
      </w:r>
      <w:r>
        <w:t>the world struggled to contain the spread of COVID</w:t>
      </w:r>
      <w:r w:rsidR="007259C4">
        <w:t>,</w:t>
      </w:r>
      <w:r>
        <w:t xml:space="preserve"> </w:t>
      </w:r>
      <w:r w:rsidR="007259C4">
        <w:t>o</w:t>
      </w:r>
      <w:r>
        <w:t>ne country succeeded where others did not: New Zealand. There are many reasons</w:t>
      </w:r>
      <w:r w:rsidR="00125C14">
        <w:t xml:space="preserve"> </w:t>
      </w:r>
      <w:r>
        <w:t xml:space="preserve">New Zealand was </w:t>
      </w:r>
      <w:r w:rsidR="007259C4">
        <w:t>able</w:t>
      </w:r>
      <w:r>
        <w:t xml:space="preserve"> </w:t>
      </w:r>
      <w:r w:rsidR="007259C4">
        <w:t xml:space="preserve">to </w:t>
      </w:r>
      <w:r>
        <w:t>tackl</w:t>
      </w:r>
      <w:r w:rsidR="007259C4">
        <w:t>e</w:t>
      </w:r>
      <w:r>
        <w:t xml:space="preserve"> COVID. One of these was </w:t>
      </w:r>
      <w:r w:rsidR="007259C4">
        <w:t xml:space="preserve">the </w:t>
      </w:r>
      <w:r>
        <w:t>R</w:t>
      </w:r>
      <w:r w:rsidR="007259C4">
        <w:t xml:space="preserve"> programming language</w:t>
      </w:r>
      <w:r>
        <w:t xml:space="preserve"> (yes, </w:t>
      </w:r>
      <w:r w:rsidR="002A3BFB">
        <w:t>really</w:t>
      </w:r>
      <w:r>
        <w:t>).</w:t>
      </w:r>
    </w:p>
    <w:p w14:paraId="4C831556" w14:textId="7DAAF1AF" w:rsidR="007259C4" w:rsidRDefault="001E2B2A" w:rsidP="00577577">
      <w:pPr>
        <w:pStyle w:val="Body"/>
      </w:pPr>
      <w:r>
        <w:t xml:space="preserve">How did a humble tool for data analysis help New Zealand fight COVID? </w:t>
      </w:r>
      <w:r w:rsidR="007259C4">
        <w:t>It allowed</w:t>
      </w:r>
      <w:r>
        <w:t xml:space="preserve"> a team at the Ministry of Health to generate daily reports on cases throughout New Zealand. These reports </w:t>
      </w:r>
      <w:r w:rsidR="007259C4">
        <w:t xml:space="preserve">enabled </w:t>
      </w:r>
      <w:r>
        <w:t>officials</w:t>
      </w:r>
      <w:r w:rsidR="007259C4">
        <w:t xml:space="preserve"> to</w:t>
      </w:r>
      <w:r>
        <w:t xml:space="preserve"> develop policies that kept </w:t>
      </w:r>
      <w:r w:rsidR="007259C4">
        <w:t>the country</w:t>
      </w:r>
      <w:r>
        <w:t xml:space="preserve"> largely COVID</w:t>
      </w:r>
      <w:r w:rsidR="007259C4">
        <w:t xml:space="preserve"> </w:t>
      </w:r>
      <w:r>
        <w:t xml:space="preserve">free. </w:t>
      </w:r>
      <w:r w:rsidR="007259C4">
        <w:t>The team was small, however, so p</w:t>
      </w:r>
      <w:r>
        <w:t>roducing these reports every day with a tool like Excel wouldn</w:t>
      </w:r>
      <w:r w:rsidR="007259C4">
        <w:t>’</w:t>
      </w:r>
      <w:r>
        <w:t xml:space="preserve">t have been feasible. As team leader Chris Knox told me, </w:t>
      </w:r>
      <w:r w:rsidR="00577577">
        <w:t>“Trying</w:t>
      </w:r>
      <w:r>
        <w:t xml:space="preserve"> to do what we did in a point-and-click environment is not possible.” </w:t>
      </w:r>
    </w:p>
    <w:p w14:paraId="49B9AD93" w14:textId="6EF289A7" w:rsidR="007259C4" w:rsidRDefault="007259C4" w:rsidP="007259C4">
      <w:pPr>
        <w:pStyle w:val="Body"/>
      </w:pPr>
      <w:r>
        <w:t>Instead</w:t>
      </w:r>
      <w:r w:rsidR="001E2B2A">
        <w:t>, a few staff members wrote R code that they could re-run every day to produce updated reports.</w:t>
      </w:r>
      <w:r>
        <w:t xml:space="preserve"> </w:t>
      </w:r>
      <w:r w:rsidR="001E2B2A">
        <w:t>The</w:t>
      </w:r>
      <w:r>
        <w:t>se</w:t>
      </w:r>
      <w:r w:rsidR="001E2B2A">
        <w:t xml:space="preserve"> reports did not involve any complicated statistics</w:t>
      </w:r>
      <w:r>
        <w:t>;</w:t>
      </w:r>
      <w:r w:rsidR="001E2B2A">
        <w:t xml:space="preserve"> they were literally counts of COVID cases. The</w:t>
      </w:r>
      <w:r>
        <w:t>ir</w:t>
      </w:r>
      <w:r w:rsidR="001E2B2A">
        <w:t xml:space="preserve"> value </w:t>
      </w:r>
      <w:r>
        <w:t>came</w:t>
      </w:r>
      <w:r w:rsidR="001E2B2A">
        <w:t xml:space="preserve"> from everything else R can do: data analysis and visualization, report creation, and workflow</w:t>
      </w:r>
      <w:r w:rsidR="00A222DE">
        <w:t xml:space="preserve"> automation</w:t>
      </w:r>
      <w:r w:rsidR="001E2B2A">
        <w:t xml:space="preserve">. </w:t>
      </w:r>
    </w:p>
    <w:p w14:paraId="3BEDC509" w14:textId="2BCC3AC1" w:rsidR="00C826F6" w:rsidRDefault="007259C4" w:rsidP="007259C4">
      <w:pPr>
        <w:pStyle w:val="Body"/>
        <w:rPr>
          <w:ins w:id="2" w:author="David Keyes" w:date="2023-04-20T11:53:00Z"/>
        </w:rPr>
      </w:pPr>
      <w:commentRangeStart w:id="3"/>
      <w:commentRangeStart w:id="4"/>
      <w:ins w:id="5" w:author="Frances" w:date="2023-04-14T12:11:00Z">
        <w:r>
          <w:t>In this boo</w:t>
        </w:r>
      </w:ins>
      <w:ins w:id="6" w:author="Frances" w:date="2023-04-14T12:12:00Z">
        <w:r>
          <w:t xml:space="preserve">k, </w:t>
        </w:r>
        <w:del w:id="7" w:author="David Keyes" w:date="2023-04-20T11:56:00Z">
          <w:r w:rsidDel="00055DF3">
            <w:delText xml:space="preserve">we </w:delText>
          </w:r>
        </w:del>
      </w:ins>
      <w:ins w:id="8" w:author="David Keyes" w:date="2023-04-20T11:56:00Z">
        <w:r w:rsidR="00055DF3">
          <w:t xml:space="preserve">I show you how to do many of the same tasks in R. You’ll learn how to: </w:t>
        </w:r>
      </w:ins>
      <w:ins w:id="9" w:author="Frances" w:date="2023-04-14T12:12:00Z">
        <w:del w:id="10" w:author="David Keyes" w:date="2023-04-20T11:56:00Z">
          <w:r w:rsidDel="00055DF3">
            <w:delText xml:space="preserve">cover these tasks with R. </w:delText>
          </w:r>
        </w:del>
      </w:ins>
      <w:ins w:id="11" w:author="Frances" w:date="2023-04-14T16:10:00Z">
        <w:del w:id="12" w:author="David Keyes" w:date="2023-04-20T11:55:00Z">
          <w:r w:rsidR="00A222DE" w:rsidDel="002149F4">
            <w:delText xml:space="preserve">You’ll </w:delText>
          </w:r>
        </w:del>
        <w:del w:id="13" w:author="David Keyes" w:date="2023-04-20T11:51:00Z">
          <w:r w:rsidR="00A222DE" w:rsidDel="00C826F6">
            <w:delText>XXXX</w:delText>
          </w:r>
          <w:commentRangeEnd w:id="3"/>
          <w:r w:rsidR="00A222DE" w:rsidDel="00C826F6">
            <w:rPr>
              <w:rStyle w:val="CommentReference"/>
              <w:rFonts w:ascii="Calibri" w:eastAsiaTheme="minorHAnsi" w:hAnsi="Calibri" w:cs="Times New Roman"/>
              <w:color w:val="auto"/>
              <w:kern w:val="2"/>
              <w:lang w:eastAsia="en-US"/>
              <w14:ligatures w14:val="standardContextual"/>
            </w:rPr>
            <w:commentReference w:id="3"/>
          </w:r>
        </w:del>
      </w:ins>
      <w:commentRangeEnd w:id="4"/>
      <w:r w:rsidR="00D2405A">
        <w:rPr>
          <w:rStyle w:val="CommentReference"/>
          <w:rFonts w:asciiTheme="minorHAnsi" w:eastAsiaTheme="minorHAnsi" w:hAnsiTheme="minorHAnsi" w:cstheme="minorBidi"/>
          <w:color w:val="auto"/>
          <w:kern w:val="2"/>
          <w:lang w:eastAsia="en-US"/>
          <w14:ligatures w14:val="standardContextual"/>
        </w:rPr>
        <w:commentReference w:id="4"/>
      </w:r>
    </w:p>
    <w:p w14:paraId="42162D29" w14:textId="2DC1892C" w:rsidR="009C7614" w:rsidRDefault="009C7614" w:rsidP="009C7614">
      <w:pPr>
        <w:pStyle w:val="ListPlain"/>
        <w:rPr>
          <w:ins w:id="14" w:author="David Keyes" w:date="2023-04-20T11:53:00Z"/>
        </w:rPr>
      </w:pPr>
      <w:ins w:id="15" w:author="David Keyes" w:date="2023-04-20T11:53:00Z">
        <w:r>
          <w:t>M</w:t>
        </w:r>
      </w:ins>
      <w:ins w:id="16" w:author="David Keyes" w:date="2023-04-20T11:51:00Z">
        <w:r w:rsidR="00C826F6">
          <w:t>ake professional-quality data visualizations, maps, and tables</w:t>
        </w:r>
      </w:ins>
      <w:ins w:id="17" w:author="David Keyes" w:date="2023-04-20T11:53:00Z">
        <w:r>
          <w:t>.</w:t>
        </w:r>
      </w:ins>
    </w:p>
    <w:p w14:paraId="44551CCB" w14:textId="529B53B2" w:rsidR="009C7614" w:rsidRDefault="009C7614" w:rsidP="009C7614">
      <w:pPr>
        <w:pStyle w:val="ListPlain"/>
        <w:rPr>
          <w:ins w:id="18" w:author="David Keyes" w:date="2023-04-20T11:53:00Z"/>
        </w:rPr>
      </w:pPr>
      <w:ins w:id="19" w:author="David Keyes" w:date="2023-04-20T11:53:00Z">
        <w:r>
          <w:t>R</w:t>
        </w:r>
      </w:ins>
      <w:ins w:id="20" w:author="David Keyes" w:date="2023-04-20T11:51:00Z">
        <w:r w:rsidR="00C826F6">
          <w:t>eplace</w:t>
        </w:r>
      </w:ins>
      <w:ins w:id="21" w:author="David Keyes" w:date="2023-04-20T11:52:00Z">
        <w:r w:rsidR="00C826F6">
          <w:t xml:space="preserve"> a clunky multi-tool workflow for creating reports with R Markdown</w:t>
        </w:r>
      </w:ins>
      <w:ins w:id="22" w:author="David Keyes" w:date="2023-04-20T11:53:00Z">
        <w:r>
          <w:t>.</w:t>
        </w:r>
      </w:ins>
    </w:p>
    <w:p w14:paraId="63EE1FA4" w14:textId="138F13C7" w:rsidR="007259C4" w:rsidRDefault="009C7614" w:rsidP="009C7614">
      <w:pPr>
        <w:pStyle w:val="ListPlain"/>
        <w:rPr>
          <w:ins w:id="23" w:author="David Keyes" w:date="2023-04-20T11:53:00Z"/>
        </w:rPr>
      </w:pPr>
      <w:ins w:id="24" w:author="David Keyes" w:date="2023-04-20T11:53:00Z">
        <w:r>
          <w:t>U</w:t>
        </w:r>
      </w:ins>
      <w:ins w:id="25" w:author="David Keyes" w:date="2023-04-20T11:52:00Z">
        <w:r w:rsidR="00C826F6">
          <w:t xml:space="preserve">se R Markdown </w:t>
        </w:r>
      </w:ins>
      <w:ins w:id="26" w:author="David Keyes" w:date="2023-04-20T11:53:00Z">
        <w:r>
          <w:t xml:space="preserve">and parameterized reporting </w:t>
        </w:r>
      </w:ins>
      <w:ins w:id="27" w:author="David Keyes" w:date="2023-04-20T11:52:00Z">
        <w:r w:rsidR="00C826F6">
          <w:t>to generate multiple reports at once</w:t>
        </w:r>
      </w:ins>
      <w:ins w:id="28" w:author="David Keyes" w:date="2023-04-20T11:53:00Z">
        <w:r>
          <w:t>.</w:t>
        </w:r>
      </w:ins>
    </w:p>
    <w:p w14:paraId="021CEDC8" w14:textId="0A6033C8" w:rsidR="009C7614" w:rsidRDefault="009C7614" w:rsidP="009C7614">
      <w:pPr>
        <w:pStyle w:val="ListPlain"/>
        <w:rPr>
          <w:ins w:id="29" w:author="David Keyes" w:date="2023-04-20T11:54:00Z"/>
        </w:rPr>
      </w:pPr>
      <w:ins w:id="30" w:author="David Keyes" w:date="2023-04-20T11:53:00Z">
        <w:r>
          <w:t>Generate slid</w:t>
        </w:r>
      </w:ins>
      <w:ins w:id="31" w:author="David Keyes" w:date="2023-04-20T11:54:00Z">
        <w:r>
          <w:t>eshow presentations and websites using R Markdown.</w:t>
        </w:r>
      </w:ins>
    </w:p>
    <w:p w14:paraId="612D399F" w14:textId="24499B3C" w:rsidR="009C7614" w:rsidRDefault="009C7614" w:rsidP="009C7614">
      <w:pPr>
        <w:pStyle w:val="ListPlain"/>
        <w:rPr>
          <w:ins w:id="32" w:author="David Keyes" w:date="2023-04-20T11:54:00Z"/>
        </w:rPr>
      </w:pPr>
      <w:ins w:id="33" w:author="David Keyes" w:date="2023-04-20T11:54:00Z">
        <w:r>
          <w:t>Automate the process of importing online data from Google Sheets and the US Census Bureau.</w:t>
        </w:r>
      </w:ins>
    </w:p>
    <w:p w14:paraId="5AF8EB11" w14:textId="796CFCB2" w:rsidR="009C7614" w:rsidRDefault="009C7614" w:rsidP="009C7614">
      <w:pPr>
        <w:pStyle w:val="ListPlain"/>
        <w:rPr>
          <w:ins w:id="34" w:author="David Keyes" w:date="2023-04-20T11:55:00Z"/>
        </w:rPr>
      </w:pPr>
      <w:ins w:id="35" w:author="David Keyes" w:date="2023-04-20T11:54:00Z">
        <w:r>
          <w:t xml:space="preserve">Create your own functions to </w:t>
        </w:r>
      </w:ins>
      <w:ins w:id="36" w:author="David Keyes" w:date="2023-04-20T11:55:00Z">
        <w:r>
          <w:t>automate tasks you do repeatedly.</w:t>
        </w:r>
      </w:ins>
    </w:p>
    <w:p w14:paraId="56B0539C" w14:textId="2D326C33" w:rsidR="009C7614" w:rsidRDefault="009C7614" w:rsidP="009C7614">
      <w:pPr>
        <w:pStyle w:val="ListPlain"/>
        <w:rPr>
          <w:ins w:id="37" w:author="David Keyes" w:date="2023-04-20T11:58:00Z"/>
        </w:rPr>
      </w:pPr>
      <w:ins w:id="38" w:author="David Keyes" w:date="2023-04-20T11:55:00Z">
        <w:r>
          <w:t xml:space="preserve">Bundle your functions into a package that you can share with others. </w:t>
        </w:r>
      </w:ins>
    </w:p>
    <w:p w14:paraId="06328810" w14:textId="18766BEE" w:rsidR="00027783" w:rsidRPr="00027783" w:rsidRDefault="00027783" w:rsidP="00027783">
      <w:pPr>
        <w:pStyle w:val="Body"/>
        <w:rPr>
          <w:ins w:id="39" w:author="Frances" w:date="2023-04-14T12:11:00Z"/>
        </w:rPr>
      </w:pPr>
      <w:ins w:id="40" w:author="David Keyes" w:date="2023-04-20T11:58:00Z">
        <w:r>
          <w:t xml:space="preserve">If </w:t>
        </w:r>
      </w:ins>
      <w:ins w:id="41" w:author="David Keyes" w:date="2023-04-20T11:59:00Z">
        <w:r>
          <w:t xml:space="preserve">R can help </w:t>
        </w:r>
      </w:ins>
      <w:ins w:id="42" w:author="David Keyes" w:date="2023-04-20T11:58:00Z">
        <w:r>
          <w:t xml:space="preserve">the </w:t>
        </w:r>
      </w:ins>
      <w:ins w:id="43" w:author="David Keyes" w:date="2023-04-20T11:59:00Z">
        <w:r>
          <w:t xml:space="preserve">New Zealand </w:t>
        </w:r>
      </w:ins>
      <w:ins w:id="44" w:author="David Keyes" w:date="2023-04-20T11:58:00Z">
        <w:r>
          <w:t>Ministry of Health kee</w:t>
        </w:r>
      </w:ins>
      <w:ins w:id="45" w:author="David Keyes" w:date="2023-04-20T11:59:00Z">
        <w:r>
          <w:t>p COVID at bay, think of what it can do for you.</w:t>
        </w:r>
      </w:ins>
    </w:p>
    <w:p w14:paraId="3584B677" w14:textId="1AB57405" w:rsidR="007259C4" w:rsidRDefault="007259C4" w:rsidP="007259C4">
      <w:pPr>
        <w:pStyle w:val="HeadA"/>
      </w:pPr>
      <w:r>
        <w:t xml:space="preserve">Isn’t R </w:t>
      </w:r>
      <w:r w:rsidR="00DB3A3F">
        <w:t xml:space="preserve">Just </w:t>
      </w:r>
      <w:r>
        <w:t>a Tool for Statistical Analysis?</w:t>
      </w:r>
    </w:p>
    <w:p w14:paraId="055484BC" w14:textId="07226719" w:rsidR="007259C4" w:rsidRDefault="001E2B2A" w:rsidP="007259C4">
      <w:pPr>
        <w:pStyle w:val="Body"/>
      </w:pPr>
      <w:r>
        <w:t>Many people think of R as simply a tool for</w:t>
      </w:r>
      <w:r w:rsidR="007259C4">
        <w:t xml:space="preserve"> </w:t>
      </w:r>
      <w:r w:rsidR="00A222DE">
        <w:t xml:space="preserve">hardcore </w:t>
      </w:r>
      <w:r>
        <w:t>statistic</w:t>
      </w:r>
      <w:r w:rsidR="00BF1577">
        <w:t>al analysis</w:t>
      </w:r>
      <w:r>
        <w:t xml:space="preserve">. </w:t>
      </w:r>
      <w:r w:rsidR="00A222DE">
        <w:t xml:space="preserve">Coming from a non-quantitative background, I used to feel ashamed about the way I use R. </w:t>
      </w:r>
      <w:r>
        <w:t xml:space="preserve">But, over a quarter </w:t>
      </w:r>
      <w:r w:rsidR="007259C4">
        <w:t xml:space="preserve">of a </w:t>
      </w:r>
      <w:r>
        <w:t xml:space="preserve">century since its creation, R can do much more than </w:t>
      </w:r>
      <w:r w:rsidR="00DB3A3F">
        <w:t>manipulate numerical values</w:t>
      </w:r>
      <w:r>
        <w:t>.</w:t>
      </w:r>
    </w:p>
    <w:p w14:paraId="1022225C" w14:textId="01186A95" w:rsidR="001E2B2A" w:rsidRDefault="00A222DE" w:rsidP="00577577">
      <w:pPr>
        <w:pStyle w:val="Body"/>
      </w:pPr>
      <w:commentRangeStart w:id="46"/>
      <w:commentRangeStart w:id="47"/>
      <w:r>
        <w:lastRenderedPageBreak/>
        <w:t>N</w:t>
      </w:r>
      <w:r w:rsidR="001E2B2A">
        <w:t xml:space="preserve">o matter what else you do in R, you have </w:t>
      </w:r>
      <w:r w:rsidR="001E2B2A" w:rsidRPr="007259C4">
        <w:t xml:space="preserve">to </w:t>
      </w:r>
      <w:r w:rsidR="001E2B2A" w:rsidRPr="001735CA">
        <w:t>illuminate</w:t>
      </w:r>
      <w:r w:rsidR="001E2B2A" w:rsidRPr="007259C4">
        <w:t xml:space="preserve"> your</w:t>
      </w:r>
      <w:r w:rsidR="001E2B2A">
        <w:t xml:space="preserve"> findings </w:t>
      </w:r>
      <w:r w:rsidR="001E2B2A" w:rsidRPr="007259C4">
        <w:t xml:space="preserve">and </w:t>
      </w:r>
      <w:r w:rsidR="001E2B2A" w:rsidRPr="001735CA">
        <w:t>communicate</w:t>
      </w:r>
      <w:r w:rsidR="001E2B2A" w:rsidRPr="007259C4">
        <w:t xml:space="preserve"> your results. And, the more you use R, the more you’ll find yourself wanting to </w:t>
      </w:r>
      <w:r w:rsidR="001E2B2A" w:rsidRPr="001735CA">
        <w:t>automate</w:t>
      </w:r>
      <w:r w:rsidR="001E2B2A" w:rsidRPr="007259C4">
        <w:t xml:space="preserve"> things you used</w:t>
      </w:r>
      <w:r w:rsidR="001E2B2A">
        <w:t xml:space="preserve"> to do manually. I realize now that the things that I use R for </w:t>
      </w:r>
      <w:r w:rsidR="001E2B2A" w:rsidRPr="00614D6F">
        <w:rPr>
          <w:rStyle w:val="Italic"/>
        </w:rPr>
        <w:t>are</w:t>
      </w:r>
      <w:r w:rsidR="001E2B2A">
        <w:t xml:space="preserve"> the things that everyone uses R for. </w:t>
      </w:r>
      <w:del w:id="48" w:author="David Keyes" w:date="2023-04-20T11:59:00Z">
        <w:r w:rsidR="001E2B2A" w:rsidDel="00D2405A">
          <w:delText>R was created for statistics. But today people are just as likely to use R without statistics.</w:delText>
        </w:r>
        <w:commentRangeEnd w:id="46"/>
        <w:r w:rsidDel="00D2405A">
          <w:rPr>
            <w:rStyle w:val="CommentReference"/>
            <w:rFonts w:ascii="Calibri" w:eastAsiaTheme="minorHAnsi" w:hAnsi="Calibri" w:cs="Times New Roman"/>
            <w:color w:val="auto"/>
            <w:kern w:val="2"/>
            <w:lang w:eastAsia="en-US"/>
            <w14:ligatures w14:val="standardContextual"/>
          </w:rPr>
          <w:commentReference w:id="46"/>
        </w:r>
      </w:del>
      <w:commentRangeEnd w:id="47"/>
      <w:r w:rsidR="00C17917">
        <w:rPr>
          <w:rStyle w:val="CommentReference"/>
          <w:rFonts w:asciiTheme="minorHAnsi" w:eastAsiaTheme="minorHAnsi" w:hAnsiTheme="minorHAnsi" w:cstheme="minorBidi"/>
          <w:color w:val="auto"/>
          <w:kern w:val="2"/>
          <w:lang w:eastAsia="en-US"/>
          <w14:ligatures w14:val="standardContextual"/>
        </w:rPr>
        <w:commentReference w:id="47"/>
      </w:r>
      <w:ins w:id="49" w:author="David Keyes" w:date="2023-04-20T11:59:00Z">
        <w:r w:rsidR="00D2405A">
          <w:t xml:space="preserve">That’s because R is good at these things. </w:t>
        </w:r>
      </w:ins>
      <w:ins w:id="50" w:author="David Keyes" w:date="2023-04-20T12:00:00Z">
        <w:r w:rsidR="00D2405A">
          <w:t xml:space="preserve">The </w:t>
        </w:r>
        <w:r w:rsidR="00D2405A" w:rsidRPr="00D2405A">
          <w:rPr>
            <w:rStyle w:val="Literal"/>
            <w:rPrChange w:id="51" w:author="David Keyes" w:date="2023-04-20T12:00:00Z">
              <w:rPr/>
            </w:rPrChange>
          </w:rPr>
          <w:t>ggplot2</w:t>
        </w:r>
        <w:r w:rsidR="00D2405A">
          <w:t xml:space="preserve"> package is </w:t>
        </w:r>
      </w:ins>
      <w:ins w:id="52" w:author="David Keyes" w:date="2023-04-20T11:59:00Z">
        <w:r w:rsidR="00D2405A">
          <w:t xml:space="preserve">the tool of choice </w:t>
        </w:r>
      </w:ins>
      <w:ins w:id="53" w:author="David Keyes" w:date="2023-04-20T12:00:00Z">
        <w:r w:rsidR="00D2405A">
          <w:t>for many of the world’s top information designers. R’s ability to automate reporting through the us</w:t>
        </w:r>
      </w:ins>
      <w:ins w:id="54" w:author="David Keyes" w:date="2023-04-20T12:01:00Z">
        <w:r w:rsidR="00D2405A">
          <w:t xml:space="preserve">e of R Markdown has seen it taken up by users around the world who want to make their work more efficient. When I started using R, I thought it would simply replace </w:t>
        </w:r>
      </w:ins>
      <w:ins w:id="55" w:author="David Keyes" w:date="2023-04-20T12:02:00Z">
        <w:r w:rsidR="00D2405A">
          <w:t>tools I was previously using. What I found was that it allowed me to do things I was already doing better, and allowed me to do things I didn’t know were possible.</w:t>
        </w:r>
      </w:ins>
    </w:p>
    <w:p w14:paraId="23EA56A0" w14:textId="77777777" w:rsidR="00BF1577" w:rsidRDefault="001E2B2A" w:rsidP="00577577">
      <w:pPr>
        <w:pStyle w:val="Body"/>
      </w:pPr>
      <w:r>
        <w:t xml:space="preserve">I’m excited to be your guide on this journey through the ways you can use R without statistics. If I, a qualitatively-trained anthropologist whose most complex statistical use for R is calculating averages, can find value in R, so can you. </w:t>
      </w:r>
    </w:p>
    <w:p w14:paraId="68A27000" w14:textId="77777777" w:rsidR="00BF1577" w:rsidRDefault="00BF1577" w:rsidP="00BF1577">
      <w:pPr>
        <w:pStyle w:val="HeadA"/>
      </w:pPr>
      <w:r>
        <w:t>Who This Book Is For</w:t>
      </w:r>
    </w:p>
    <w:p w14:paraId="2B521C6F" w14:textId="264DBB7B" w:rsidR="001E2B2A" w:rsidRDefault="001E2B2A" w:rsidP="00BF1577">
      <w:pPr>
        <w:pStyle w:val="Body"/>
        <w:rPr>
          <w:ins w:id="56" w:author="David Keyes" w:date="2023-04-20T12:02:00Z"/>
        </w:rPr>
      </w:pPr>
      <w:r>
        <w:t>No matter your background, using R can transform your work.</w:t>
      </w:r>
      <w:r w:rsidR="00BF1577">
        <w:t xml:space="preserve"> </w:t>
      </w:r>
      <w:bookmarkStart w:id="57" w:name="who-this-book-is-for"/>
      <w:r>
        <w:t xml:space="preserve">This book is for you if you are either a current R user keen to explore new ways of using R or a non-R user wondering if R is right for you. I’ve written </w:t>
      </w:r>
      <w:r w:rsidRPr="00614D6F">
        <w:rPr>
          <w:rStyle w:val="Italic"/>
        </w:rPr>
        <w:t>R Without Statistics</w:t>
      </w:r>
      <w:r>
        <w:t xml:space="preserve"> so that it should make sense even if you’ve never written a line of R code. But if you have written many lines of R code, the book should help you learn plenty of new techniques to up your R game.</w:t>
      </w:r>
    </w:p>
    <w:p w14:paraId="414A0496" w14:textId="05EA875E" w:rsidR="00C17917" w:rsidRDefault="00C17917" w:rsidP="00BF1577">
      <w:pPr>
        <w:pStyle w:val="Body"/>
      </w:pPr>
      <w:ins w:id="58" w:author="David Keyes" w:date="2023-04-20T12:02:00Z">
        <w:r>
          <w:t xml:space="preserve">R is </w:t>
        </w:r>
      </w:ins>
      <w:ins w:id="59" w:author="David Keyes" w:date="2023-04-20T12:04:00Z">
        <w:r>
          <w:t>a great tool for anyone who works with data. Maybe you’re a</w:t>
        </w:r>
      </w:ins>
      <w:ins w:id="60" w:author="David Keyes" w:date="2023-04-20T12:05:00Z">
        <w:r>
          <w:t xml:space="preserve"> </w:t>
        </w:r>
      </w:ins>
      <w:ins w:id="61" w:author="David Keyes" w:date="2023-04-20T12:04:00Z">
        <w:r>
          <w:t>researcher looking for a new way to do things. Perha</w:t>
        </w:r>
      </w:ins>
      <w:ins w:id="62" w:author="David Keyes" w:date="2023-04-20T12:05:00Z">
        <w:r>
          <w:t xml:space="preserve">ps you’re a journalist looking to analyze public data more efficiently. Or maybe you’re a data analyst tired of working in </w:t>
        </w:r>
      </w:ins>
      <w:ins w:id="63" w:author="David Keyes" w:date="2023-04-20T12:06:00Z">
        <w:r>
          <w:t xml:space="preserve">expensive, </w:t>
        </w:r>
      </w:ins>
      <w:ins w:id="64" w:author="David Keyes" w:date="2023-04-20T12:05:00Z">
        <w:r>
          <w:t>p</w:t>
        </w:r>
      </w:ins>
      <w:ins w:id="65" w:author="David Keyes" w:date="2023-04-20T12:06:00Z">
        <w:r>
          <w:t xml:space="preserve">roprietary tools. If you have to work with data, you will get value from R. </w:t>
        </w:r>
      </w:ins>
    </w:p>
    <w:p w14:paraId="6BB492C8" w14:textId="646F85F5" w:rsidR="00BF1577" w:rsidDel="00C17917" w:rsidRDefault="00BF1577" w:rsidP="00577577">
      <w:pPr>
        <w:pStyle w:val="Body"/>
        <w:rPr>
          <w:del w:id="66" w:author="David Keyes" w:date="2023-04-20T12:06:00Z"/>
        </w:rPr>
      </w:pPr>
      <w:commentRangeStart w:id="67"/>
      <w:commentRangeStart w:id="68"/>
      <w:del w:id="69" w:author="David Keyes" w:date="2023-04-20T12:06:00Z">
        <w:r w:rsidDel="00C17917">
          <w:delText>XXXX</w:delText>
        </w:r>
        <w:commentRangeEnd w:id="67"/>
        <w:r w:rsidDel="00C17917">
          <w:rPr>
            <w:rStyle w:val="CommentReference"/>
            <w:rFonts w:ascii="Calibri" w:eastAsiaTheme="minorHAnsi" w:hAnsi="Calibri" w:cs="Times New Roman"/>
            <w:color w:val="auto"/>
            <w:kern w:val="2"/>
            <w:lang w:eastAsia="en-US"/>
            <w14:ligatures w14:val="standardContextual"/>
          </w:rPr>
          <w:commentReference w:id="67"/>
        </w:r>
        <w:commentRangeEnd w:id="68"/>
        <w:r w:rsidR="00C17917" w:rsidDel="00C17917">
          <w:rPr>
            <w:rStyle w:val="CommentReference"/>
            <w:rFonts w:asciiTheme="minorHAnsi" w:eastAsiaTheme="minorHAnsi" w:hAnsiTheme="minorHAnsi" w:cstheme="minorBidi"/>
            <w:color w:val="auto"/>
            <w:kern w:val="2"/>
            <w:lang w:eastAsia="en-US"/>
            <w14:ligatures w14:val="standardContextual"/>
          </w:rPr>
          <w:commentReference w:id="68"/>
        </w:r>
      </w:del>
    </w:p>
    <w:p w14:paraId="0819876C" w14:textId="77777777" w:rsidR="001E2B2A" w:rsidRDefault="001E2B2A" w:rsidP="002E0C36">
      <w:pPr>
        <w:pStyle w:val="HeadA"/>
      </w:pPr>
      <w:bookmarkStart w:id="70" w:name="_Toc132366292"/>
      <w:bookmarkStart w:id="71" w:name="about-this-book"/>
      <w:bookmarkEnd w:id="57"/>
      <w:r>
        <w:t>About This Book</w:t>
      </w:r>
      <w:bookmarkEnd w:id="70"/>
    </w:p>
    <w:p w14:paraId="566CFD72" w14:textId="4226CA64" w:rsidR="001E2B2A" w:rsidRDefault="001E2B2A" w:rsidP="00577577">
      <w:pPr>
        <w:pStyle w:val="Body"/>
      </w:pPr>
      <w:r>
        <w:t xml:space="preserve">This book </w:t>
      </w:r>
      <w:r w:rsidR="00096F7D">
        <w:t>explores</w:t>
      </w:r>
      <w:r>
        <w:t xml:space="preserve"> the many ways that people use R </w:t>
      </w:r>
      <w:r w:rsidR="00BF1577">
        <w:t>to communicate and automate tasks</w:t>
      </w:r>
      <w:r>
        <w:t xml:space="preserve">. Each chapter focuses on one use of </w:t>
      </w:r>
      <w:r w:rsidR="0002628B">
        <w:t>the language</w:t>
      </w:r>
      <w:r w:rsidR="00096F7D">
        <w:t xml:space="preserve"> and includes examples of real</w:t>
      </w:r>
      <w:r>
        <w:t xml:space="preserve"> R </w:t>
      </w:r>
      <w:r w:rsidR="00096F7D">
        <w:t xml:space="preserve">projects that used the technique. </w:t>
      </w:r>
      <w:r>
        <w:t xml:space="preserve">We’ll dive into their code, breaking it down to help you understand how </w:t>
      </w:r>
      <w:r w:rsidR="00096F7D">
        <w:t>it works, and suggest ways of going beyond the example</w:t>
      </w:r>
      <w:r>
        <w:t xml:space="preserve">. </w:t>
      </w:r>
      <w:ins w:id="72" w:author="David Keyes" w:date="2023-04-20T12:10:00Z">
        <w:r w:rsidR="00FD1233">
          <w:t>After a chapter that explains the basics of R for those new to it, t</w:t>
        </w:r>
      </w:ins>
      <w:del w:id="73" w:author="David Keyes" w:date="2023-04-20T12:10:00Z">
        <w:r w:rsidDel="00FD1233">
          <w:delText>T</w:delText>
        </w:r>
      </w:del>
      <w:r>
        <w:t xml:space="preserve">he </w:t>
      </w:r>
      <w:proofErr w:type="gramStart"/>
      <w:r>
        <w:t>book</w:t>
      </w:r>
      <w:proofErr w:type="gramEnd"/>
      <w:r>
        <w:t xml:space="preserve"> has three parts:</w:t>
      </w:r>
    </w:p>
    <w:p w14:paraId="2E43D5A2" w14:textId="5C78718D" w:rsidR="001E2B2A" w:rsidRDefault="001E2B2A" w:rsidP="001735CA">
      <w:pPr>
        <w:pStyle w:val="ListHead"/>
      </w:pPr>
      <w:bookmarkStart w:id="74" w:name="_Toc132366293"/>
      <w:bookmarkStart w:id="75" w:name="part-1-illuminate"/>
      <w:commentRangeStart w:id="76"/>
      <w:commentRangeStart w:id="77"/>
      <w:r>
        <w:t>Part 1:</w:t>
      </w:r>
      <w:commentRangeEnd w:id="76"/>
      <w:r w:rsidR="00096F7D">
        <w:rPr>
          <w:rStyle w:val="CommentReference"/>
          <w:rFonts w:ascii="Calibri" w:eastAsiaTheme="minorHAnsi" w:hAnsi="Calibri" w:cs="Times New Roman"/>
          <w:b w:val="0"/>
          <w:bCs w:val="0"/>
          <w:color w:val="auto"/>
          <w:kern w:val="2"/>
          <w:lang w:eastAsia="en-US"/>
          <w14:ligatures w14:val="standardContextual"/>
        </w:rPr>
        <w:commentReference w:id="76"/>
      </w:r>
      <w:commentRangeEnd w:id="77"/>
      <w:r w:rsidR="00C17917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  <w:kern w:val="2"/>
          <w:lang w:eastAsia="en-US"/>
          <w14:ligatures w14:val="standardContextual"/>
        </w:rPr>
        <w:commentReference w:id="77"/>
      </w:r>
      <w:r w:rsidR="0002628B">
        <w:t>Visualizations</w:t>
      </w:r>
      <w:bookmarkEnd w:id="74"/>
    </w:p>
    <w:p w14:paraId="7B676BCF" w14:textId="00091331" w:rsidR="001E2B2A" w:rsidRDefault="001E2B2A" w:rsidP="00577577">
      <w:pPr>
        <w:pStyle w:val="Body"/>
      </w:pPr>
      <w:r>
        <w:t>In the first part</w:t>
      </w:r>
      <w:r w:rsidR="00125C14">
        <w:t xml:space="preserve"> of the book</w:t>
      </w:r>
      <w:r>
        <w:t>, you’ll learn about ways to use R to</w:t>
      </w:r>
      <w:r w:rsidR="00125C14">
        <w:t xml:space="preserve"> visualize</w:t>
      </w:r>
      <w:r>
        <w:t xml:space="preserve"> </w:t>
      </w:r>
      <w:r w:rsidR="00125C14">
        <w:t>data</w:t>
      </w:r>
      <w:r>
        <w:t>.</w:t>
      </w:r>
    </w:p>
    <w:p w14:paraId="6F5BED0F" w14:textId="77777777" w:rsidR="007259C4" w:rsidRPr="007259C4" w:rsidRDefault="001E2B2A" w:rsidP="001735CA">
      <w:pPr>
        <w:pStyle w:val="RunInHead"/>
      </w:pPr>
      <w:r w:rsidRPr="001735CA">
        <w:t>Chapter 2: Principles of Data Visualization</w:t>
      </w:r>
      <w:r w:rsidRPr="007259C4">
        <w:t xml:space="preserve"> </w:t>
      </w:r>
    </w:p>
    <w:p w14:paraId="499FDABC" w14:textId="7D754ED3" w:rsidR="001E2B2A" w:rsidRDefault="00AC1E10" w:rsidP="001735CA">
      <w:pPr>
        <w:pStyle w:val="RunInPara"/>
      </w:pPr>
      <w:r>
        <w:t>B</w:t>
      </w:r>
      <w:r w:rsidR="001E2B2A">
        <w:t xml:space="preserve">reaks down a visualization </w:t>
      </w:r>
      <w:r w:rsidR="00125C14">
        <w:t xml:space="preserve">created for </w:t>
      </w:r>
      <w:r w:rsidR="00125C14" w:rsidRPr="001735CA">
        <w:rPr>
          <w:rStyle w:val="Italic"/>
        </w:rPr>
        <w:t>Scientific American</w:t>
      </w:r>
      <w:r w:rsidR="00125C14">
        <w:t xml:space="preserve"> </w:t>
      </w:r>
      <w:r w:rsidR="001E2B2A">
        <w:t>on drought</w:t>
      </w:r>
      <w:r w:rsidR="00125C14">
        <w:t xml:space="preserve"> conditions</w:t>
      </w:r>
      <w:r w:rsidR="001E2B2A">
        <w:t xml:space="preserve"> in the United States. In doing so, it </w:t>
      </w:r>
      <w:r w:rsidR="00125C14">
        <w:t xml:space="preserve">introduces you to the </w:t>
      </w:r>
      <w:r w:rsidR="00125C14" w:rsidRPr="001735CA">
        <w:rPr>
          <w:rStyle w:val="Literal"/>
        </w:rPr>
        <w:t>ggplot2</w:t>
      </w:r>
      <w:r w:rsidR="00125C14">
        <w:t xml:space="preserve"> package for data visualization and addresses</w:t>
      </w:r>
      <w:r w:rsidR="001E2B2A">
        <w:t xml:space="preserve"> important principles that can help you to make high-quality </w:t>
      </w:r>
      <w:r w:rsidR="00125C14">
        <w:t>graphics</w:t>
      </w:r>
      <w:r w:rsidR="001E2B2A">
        <w:t>.</w:t>
      </w:r>
    </w:p>
    <w:p w14:paraId="413F4FFC" w14:textId="1089639B" w:rsidR="007259C4" w:rsidRPr="007259C4" w:rsidRDefault="001E2B2A" w:rsidP="001735CA">
      <w:pPr>
        <w:pStyle w:val="RunInHead"/>
      </w:pPr>
      <w:r w:rsidRPr="001735CA">
        <w:t xml:space="preserve">Chapter 3: Making Your Own </w:t>
      </w:r>
      <w:r w:rsidR="00125C14">
        <w:t xml:space="preserve">ggplot </w:t>
      </w:r>
      <w:r w:rsidRPr="001735CA">
        <w:t>Theme</w:t>
      </w:r>
      <w:r w:rsidRPr="007259C4">
        <w:t xml:space="preserve"> </w:t>
      </w:r>
    </w:p>
    <w:p w14:paraId="149745ED" w14:textId="36AB0753" w:rsidR="001E2B2A" w:rsidRDefault="00AC1E10" w:rsidP="001735CA">
      <w:pPr>
        <w:pStyle w:val="RunInPara"/>
      </w:pPr>
      <w:r>
        <w:t>D</w:t>
      </w:r>
      <w:r w:rsidR="00125C14">
        <w:t>escribes</w:t>
      </w:r>
      <w:r w:rsidR="001E2B2A">
        <w:t xml:space="preserve"> how journalists at the BBC made a custom theme for the </w:t>
      </w:r>
      <w:r w:rsidR="00125C14" w:rsidRPr="001735CA">
        <w:rPr>
          <w:rStyle w:val="Literal"/>
        </w:rPr>
        <w:t>ggplot2</w:t>
      </w:r>
      <w:r w:rsidR="00125C14">
        <w:t xml:space="preserve"> </w:t>
      </w:r>
      <w:r w:rsidR="001E2B2A">
        <w:t xml:space="preserve">data visualization package. We’ll </w:t>
      </w:r>
      <w:r w:rsidR="00096F7D">
        <w:t>walk through</w:t>
      </w:r>
      <w:r w:rsidR="001E2B2A">
        <w:t xml:space="preserve"> the package</w:t>
      </w:r>
      <w:r>
        <w:t xml:space="preserve"> they created,</w:t>
      </w:r>
      <w:r w:rsidR="001E2B2A">
        <w:t xml:space="preserve"> and in the process</w:t>
      </w:r>
      <w:r>
        <w:t>,</w:t>
      </w:r>
      <w:r w:rsidR="001E2B2A">
        <w:t xml:space="preserve"> you’ll learn how to make your own theme.</w:t>
      </w:r>
    </w:p>
    <w:p w14:paraId="24078B87" w14:textId="77777777" w:rsidR="007259C4" w:rsidRPr="007259C4" w:rsidRDefault="001E2B2A" w:rsidP="001735CA">
      <w:pPr>
        <w:pStyle w:val="RunInHead"/>
      </w:pPr>
      <w:r w:rsidRPr="001735CA">
        <w:t>Chapter 4: Creating Maps</w:t>
      </w:r>
      <w:r w:rsidRPr="007259C4">
        <w:t xml:space="preserve"> </w:t>
      </w:r>
    </w:p>
    <w:p w14:paraId="0A625098" w14:textId="1993B6D5" w:rsidR="001E2B2A" w:rsidRDefault="00AC1E10" w:rsidP="001735CA">
      <w:pPr>
        <w:pStyle w:val="RunInPara"/>
      </w:pPr>
      <w:r>
        <w:t>W</w:t>
      </w:r>
      <w:r w:rsidR="001E2B2A">
        <w:t xml:space="preserve">alks through </w:t>
      </w:r>
      <w:r>
        <w:t xml:space="preserve">the process of </w:t>
      </w:r>
      <w:r w:rsidR="001E2B2A">
        <w:t>mak</w:t>
      </w:r>
      <w:r>
        <w:t>ing</w:t>
      </w:r>
      <w:r w:rsidR="001E2B2A">
        <w:t xml:space="preserve"> map</w:t>
      </w:r>
      <w:r>
        <w:t xml:space="preserve">s in R using simple features data. You’ll learn how to write map-making code, find geospatial data, choose </w:t>
      </w:r>
      <w:del w:id="78" w:author="David Keyes" w:date="2023-04-20T11:47:00Z">
        <w:r w:rsidDel="001735CA">
          <w:delText xml:space="preserve">an </w:delText>
        </w:r>
      </w:del>
      <w:r>
        <w:t>appropriate projection</w:t>
      </w:r>
      <w:ins w:id="79" w:author="David Keyes" w:date="2023-04-20T11:47:00Z">
        <w:r w:rsidR="001735CA">
          <w:t>s</w:t>
        </w:r>
      </w:ins>
      <w:r>
        <w:t>, and apply data visualization principles to make the map appealing</w:t>
      </w:r>
      <w:r w:rsidR="001E2B2A">
        <w:t>.</w:t>
      </w:r>
    </w:p>
    <w:p w14:paraId="3DA543C3" w14:textId="1C6337AA" w:rsidR="007259C4" w:rsidRPr="007259C4" w:rsidRDefault="001E2B2A" w:rsidP="001735CA">
      <w:pPr>
        <w:pStyle w:val="RunInHead"/>
      </w:pPr>
      <w:r w:rsidRPr="001735CA">
        <w:t xml:space="preserve">Chapter 5: </w:t>
      </w:r>
      <w:r w:rsidR="00125C14">
        <w:t>Crafting</w:t>
      </w:r>
      <w:r w:rsidR="00125C14" w:rsidRPr="001735CA">
        <w:t xml:space="preserve"> </w:t>
      </w:r>
      <w:r w:rsidRPr="001735CA">
        <w:t>High-Quality Tables</w:t>
      </w:r>
      <w:r w:rsidRPr="007259C4">
        <w:t xml:space="preserve"> </w:t>
      </w:r>
    </w:p>
    <w:p w14:paraId="78BA933C" w14:textId="603B3DAA" w:rsidR="001E2B2A" w:rsidRDefault="002A3BFB" w:rsidP="001735CA">
      <w:pPr>
        <w:pStyle w:val="RunInPara"/>
      </w:pPr>
      <w:r>
        <w:t>S</w:t>
      </w:r>
      <w:r w:rsidR="001E2B2A">
        <w:t>how</w:t>
      </w:r>
      <w:ins w:id="80" w:author="David Keyes" w:date="2023-04-20T11:48:00Z">
        <w:r w:rsidR="00145FB1">
          <w:t>s</w:t>
        </w:r>
      </w:ins>
      <w:r w:rsidR="001E2B2A">
        <w:t xml:space="preserve"> you how to use the </w:t>
      </w:r>
      <w:proofErr w:type="spellStart"/>
      <w:r w:rsidR="001E2B2A" w:rsidRPr="00485575">
        <w:rPr>
          <w:rStyle w:val="Literal"/>
        </w:rPr>
        <w:t>gt</w:t>
      </w:r>
      <w:proofErr w:type="spellEnd"/>
      <w:r w:rsidR="001E2B2A">
        <w:t xml:space="preserve"> package to make high-quality tables in R. </w:t>
      </w:r>
      <w:r>
        <w:t>We draw from</w:t>
      </w:r>
      <w:r w:rsidR="001E2B2A">
        <w:t xml:space="preserve"> a </w:t>
      </w:r>
      <w:r w:rsidR="001E2B2A">
        <w:lastRenderedPageBreak/>
        <w:t xml:space="preserve">conversation with </w:t>
      </w:r>
      <w:r>
        <w:t xml:space="preserve">R table connoisseur </w:t>
      </w:r>
      <w:r w:rsidR="001E2B2A">
        <w:t>Tom Mock</w:t>
      </w:r>
      <w:r>
        <w:t xml:space="preserve"> to</w:t>
      </w:r>
      <w:r w:rsidR="001E2B2A">
        <w:t xml:space="preserve"> learn </w:t>
      </w:r>
      <w:r>
        <w:t xml:space="preserve">how </w:t>
      </w:r>
      <w:r w:rsidR="001E2B2A">
        <w:t>to apply design principles t</w:t>
      </w:r>
      <w:r>
        <w:t>hat</w:t>
      </w:r>
      <w:r w:rsidR="001E2B2A">
        <w:t xml:space="preserve"> ensure your tables communicate effectively.</w:t>
      </w:r>
    </w:p>
    <w:p w14:paraId="28AF5198" w14:textId="29F531E2" w:rsidR="001E2B2A" w:rsidRDefault="001E2B2A" w:rsidP="001735CA">
      <w:pPr>
        <w:pStyle w:val="ListHead"/>
      </w:pPr>
      <w:bookmarkStart w:id="81" w:name="_Toc132366294"/>
      <w:bookmarkStart w:id="82" w:name="part-2-communicate"/>
      <w:bookmarkEnd w:id="75"/>
      <w:r>
        <w:t xml:space="preserve">Part 2: </w:t>
      </w:r>
      <w:bookmarkEnd w:id="81"/>
      <w:r w:rsidR="00125C14">
        <w:t>Reports, Presentations, and Websites</w:t>
      </w:r>
    </w:p>
    <w:p w14:paraId="68DA042A" w14:textId="78192DBA" w:rsidR="001E2B2A" w:rsidRDefault="001E2B2A" w:rsidP="00577577">
      <w:pPr>
        <w:pStyle w:val="Body"/>
      </w:pPr>
      <w:r>
        <w:t>The second part of the book focuses on using R Markdown to communicate efficiently.</w:t>
      </w:r>
      <w:r w:rsidR="00AC1E10">
        <w:t xml:space="preserve"> You’ll learn how to incorporate visualizations like the ones discussed in Part 1 into complete reports, </w:t>
      </w:r>
      <w:del w:id="83" w:author="David Keyes" w:date="2023-04-20T11:48:00Z">
        <w:r w:rsidR="00AC1E10" w:rsidDel="00AF1A81">
          <w:delText xml:space="preserve">animated </w:delText>
        </w:r>
      </w:del>
      <w:r w:rsidR="00AC1E10">
        <w:t xml:space="preserve">slideshow presentations, and static websites generated entirely using R code. </w:t>
      </w:r>
    </w:p>
    <w:p w14:paraId="5033B731" w14:textId="77777777" w:rsidR="007259C4" w:rsidRPr="007259C4" w:rsidRDefault="001E2B2A" w:rsidP="001735CA">
      <w:pPr>
        <w:pStyle w:val="RunInHead"/>
      </w:pPr>
      <w:r w:rsidRPr="001735CA">
        <w:t>Chapter 6: Writing Reports in R Markdown</w:t>
      </w:r>
      <w:r w:rsidRPr="007259C4">
        <w:t xml:space="preserve"> </w:t>
      </w:r>
    </w:p>
    <w:p w14:paraId="0EDEB832" w14:textId="53D7FC25" w:rsidR="001E2B2A" w:rsidRDefault="00AC1E10" w:rsidP="0019319F">
      <w:pPr>
        <w:pStyle w:val="ListPlain"/>
      </w:pPr>
      <w:r>
        <w:t>I</w:t>
      </w:r>
      <w:r w:rsidR="001E2B2A">
        <w:t>ntroduces R Markdown</w:t>
      </w:r>
      <w:r w:rsidR="00BB6773">
        <w:t>, a</w:t>
      </w:r>
      <w:r w:rsidR="001E2B2A">
        <w:t xml:space="preserve"> tool that allows you </w:t>
      </w:r>
      <w:r w:rsidR="00C96AAD">
        <w:t>to generate a professional</w:t>
      </w:r>
      <w:r w:rsidR="001E2B2A">
        <w:t xml:space="preserve"> report in R</w:t>
      </w:r>
      <w:r w:rsidR="00C96AAD">
        <w:t>.</w:t>
      </w:r>
      <w:r w:rsidR="001E2B2A">
        <w:t xml:space="preserve"> This chapter will </w:t>
      </w:r>
      <w:r w:rsidR="00C96AAD">
        <w:t xml:space="preserve">cover the structure of an R Markdown document, show you how to use inline code to automatically update your report’s text when data values change, and discusses the tool’s many </w:t>
      </w:r>
      <w:proofErr w:type="gramStart"/>
      <w:r w:rsidR="00C96AAD">
        <w:t>export</w:t>
      </w:r>
      <w:proofErr w:type="gramEnd"/>
      <w:r w:rsidR="00C96AAD">
        <w:t xml:space="preserve"> options</w:t>
      </w:r>
      <w:r w:rsidR="001E2B2A">
        <w:t>.</w:t>
      </w:r>
    </w:p>
    <w:p w14:paraId="6A345DF6" w14:textId="7A4B1E7B" w:rsidR="007259C4" w:rsidRPr="007259C4" w:rsidRDefault="001E2B2A" w:rsidP="001735CA">
      <w:pPr>
        <w:pStyle w:val="RunInHead"/>
      </w:pPr>
      <w:r w:rsidRPr="001735CA">
        <w:t xml:space="preserve">Chapter 7: </w:t>
      </w:r>
      <w:r w:rsidR="00125C14">
        <w:t xml:space="preserve">Using </w:t>
      </w:r>
      <w:r w:rsidRPr="001735CA">
        <w:t>Parameter</w:t>
      </w:r>
      <w:r w:rsidR="00125C14">
        <w:t>s</w:t>
      </w:r>
      <w:r w:rsidRPr="001735CA">
        <w:t xml:space="preserve"> </w:t>
      </w:r>
      <w:r w:rsidR="00125C14">
        <w:t xml:space="preserve">to Automate </w:t>
      </w:r>
      <w:r w:rsidRPr="001735CA">
        <w:t>Report</w:t>
      </w:r>
      <w:r w:rsidR="00125C14">
        <w:t>s</w:t>
      </w:r>
      <w:r w:rsidRPr="007259C4">
        <w:t xml:space="preserve"> </w:t>
      </w:r>
    </w:p>
    <w:p w14:paraId="114D1016" w14:textId="715916C8" w:rsidR="001E2B2A" w:rsidRDefault="002A3BFB" w:rsidP="0019319F">
      <w:pPr>
        <w:pStyle w:val="ListPlain"/>
      </w:pPr>
      <w:r>
        <w:t>Covers o</w:t>
      </w:r>
      <w:r w:rsidR="001E2B2A">
        <w:t>ne of the advantages of using R Markdown</w:t>
      </w:r>
      <w:r>
        <w:t>: the fact</w:t>
      </w:r>
      <w:r w:rsidR="001E2B2A">
        <w:t xml:space="preserve"> that you can</w:t>
      </w:r>
      <w:r>
        <w:t xml:space="preserve"> </w:t>
      </w:r>
      <w:r w:rsidR="001E2B2A">
        <w:t xml:space="preserve">produce multiple reports at the same time using a technique called parameterized reporting. </w:t>
      </w:r>
      <w:r>
        <w:t>We explore how</w:t>
      </w:r>
      <w:r w:rsidR="001E2B2A">
        <w:t xml:space="preserve"> staff members at the Urban Institute used R to </w:t>
      </w:r>
      <w:r>
        <w:t>generate</w:t>
      </w:r>
      <w:r w:rsidR="001E2B2A">
        <w:t xml:space="preserve"> fiscal briefs for all 50 US states. In the process, you’ll learn how parameterized reporting works and how you can use it.</w:t>
      </w:r>
    </w:p>
    <w:p w14:paraId="1631DE88" w14:textId="77777777" w:rsidR="007259C4" w:rsidRPr="007259C4" w:rsidRDefault="001E2B2A" w:rsidP="001735CA">
      <w:pPr>
        <w:pStyle w:val="RunInHead"/>
      </w:pPr>
      <w:r w:rsidRPr="001735CA">
        <w:t xml:space="preserve">Chapter 8: Making Slideshow Presentations with </w:t>
      </w:r>
      <w:proofErr w:type="spellStart"/>
      <w:r w:rsidRPr="001735CA">
        <w:t>xaringan</w:t>
      </w:r>
      <w:proofErr w:type="spellEnd"/>
      <w:r w:rsidRPr="007259C4">
        <w:t xml:space="preserve"> </w:t>
      </w:r>
    </w:p>
    <w:p w14:paraId="546EDF21" w14:textId="0319335F" w:rsidR="001E2B2A" w:rsidRDefault="002A3BFB" w:rsidP="0019319F">
      <w:pPr>
        <w:pStyle w:val="ListPlain"/>
      </w:pPr>
      <w:r>
        <w:t xml:space="preserve">Explains how to use </w:t>
      </w:r>
      <w:r w:rsidR="001E2B2A">
        <w:t>R Markdown to make slides</w:t>
      </w:r>
      <w:r w:rsidRPr="002A3BFB">
        <w:t xml:space="preserve"> </w:t>
      </w:r>
      <w:r>
        <w:t xml:space="preserve">with the </w:t>
      </w:r>
      <w:proofErr w:type="spellStart"/>
      <w:r w:rsidRPr="00485575">
        <w:rPr>
          <w:rStyle w:val="Literal"/>
        </w:rPr>
        <w:t>xaringan</w:t>
      </w:r>
      <w:proofErr w:type="spellEnd"/>
      <w:r>
        <w:t xml:space="preserve"> package</w:t>
      </w:r>
      <w:r w:rsidR="001E2B2A">
        <w:t xml:space="preserve">. You’ll </w:t>
      </w:r>
      <w:r>
        <w:t xml:space="preserve">learn how to </w:t>
      </w:r>
      <w:r w:rsidR="001E2B2A">
        <w:t>make your own presentations</w:t>
      </w:r>
      <w:r>
        <w:t>, adjust your content to fit on a slide, and add effects to your slideshow</w:t>
      </w:r>
      <w:r w:rsidR="001E2B2A">
        <w:t>.</w:t>
      </w:r>
    </w:p>
    <w:p w14:paraId="0A43468E" w14:textId="77777777" w:rsidR="007259C4" w:rsidRPr="007259C4" w:rsidRDefault="001E2B2A" w:rsidP="001735CA">
      <w:pPr>
        <w:pStyle w:val="RunInHead"/>
      </w:pPr>
      <w:r w:rsidRPr="001735CA">
        <w:t>Chapter 9: Building Websites with distill</w:t>
      </w:r>
      <w:r w:rsidRPr="007259C4">
        <w:t xml:space="preserve"> </w:t>
      </w:r>
    </w:p>
    <w:p w14:paraId="3C72C53D" w14:textId="38B80441" w:rsidR="001E2B2A" w:rsidRDefault="002A3BFB" w:rsidP="0019319F">
      <w:pPr>
        <w:pStyle w:val="ListPlain"/>
      </w:pPr>
      <w:r>
        <w:t xml:space="preserve">Shows you how to create your own website with </w:t>
      </w:r>
      <w:r w:rsidR="001E2B2A">
        <w:t xml:space="preserve">R Markdown </w:t>
      </w:r>
      <w:r>
        <w:t xml:space="preserve">and the </w:t>
      </w:r>
      <w:r w:rsidRPr="00485575">
        <w:rPr>
          <w:rStyle w:val="Literal"/>
        </w:rPr>
        <w:t>distill</w:t>
      </w:r>
      <w:r>
        <w:t xml:space="preserve"> package. We explore how </w:t>
      </w:r>
      <w:r w:rsidRPr="001735CA">
        <w:rPr>
          <w:rStyle w:val="Literal"/>
        </w:rPr>
        <w:t>distill</w:t>
      </w:r>
      <w:r>
        <w:t xml:space="preserve"> works by considering </w:t>
      </w:r>
      <w:r w:rsidR="001E2B2A">
        <w:t>a website</w:t>
      </w:r>
      <w:r>
        <w:t xml:space="preserve"> </w:t>
      </w:r>
      <w:r w:rsidR="001E2B2A">
        <w:t xml:space="preserve">about COVID-19 rates in Westchester County, New York. </w:t>
      </w:r>
      <w:r w:rsidR="00A222DE">
        <w:t>In the process, we</w:t>
      </w:r>
      <w:r w:rsidR="001E2B2A">
        <w:t xml:space="preserve"> </w:t>
      </w:r>
      <w:r>
        <w:t>cover</w:t>
      </w:r>
      <w:r w:rsidR="001E2B2A">
        <w:t xml:space="preserve"> how to</w:t>
      </w:r>
      <w:r>
        <w:t xml:space="preserve"> create pages on your site, add </w:t>
      </w:r>
      <w:del w:id="84" w:author="David Keyes" w:date="2023-04-20T11:49:00Z">
        <w:r w:rsidDel="00DC4C24">
          <w:delText xml:space="preserve">JavaScript </w:delText>
        </w:r>
      </w:del>
      <w:r>
        <w:t>interactivity through R packages, and deploy your website using several options</w:t>
      </w:r>
      <w:r w:rsidR="001E2B2A">
        <w:t>.</w:t>
      </w:r>
    </w:p>
    <w:p w14:paraId="1A057D3E" w14:textId="339F4767" w:rsidR="001E2B2A" w:rsidRDefault="001E2B2A" w:rsidP="001735CA">
      <w:pPr>
        <w:pStyle w:val="ListHead"/>
      </w:pPr>
      <w:bookmarkStart w:id="85" w:name="_Toc132366295"/>
      <w:bookmarkStart w:id="86" w:name="part-3-automate"/>
      <w:bookmarkEnd w:id="82"/>
      <w:r>
        <w:t>Part 3: Automat</w:t>
      </w:r>
      <w:r w:rsidR="00125C14">
        <w:t>ion</w:t>
      </w:r>
      <w:r w:rsidR="00A222DE">
        <w:t xml:space="preserve"> and Collaboration</w:t>
      </w:r>
      <w:bookmarkEnd w:id="85"/>
    </w:p>
    <w:p w14:paraId="5FA28352" w14:textId="3696710F" w:rsidR="001E2B2A" w:rsidRDefault="001E2B2A" w:rsidP="00577577">
      <w:pPr>
        <w:pStyle w:val="Body"/>
      </w:pPr>
      <w:r>
        <w:t>The last part of the book focuses on ways you can use R to automate your work</w:t>
      </w:r>
      <w:r w:rsidR="00A222DE">
        <w:t xml:space="preserve"> and share it with others</w:t>
      </w:r>
      <w:r>
        <w:t>.</w:t>
      </w:r>
    </w:p>
    <w:p w14:paraId="032C3537" w14:textId="77777777" w:rsidR="007259C4" w:rsidRPr="007259C4" w:rsidRDefault="001E2B2A" w:rsidP="001735CA">
      <w:pPr>
        <w:pStyle w:val="RunInHead"/>
      </w:pPr>
      <w:r w:rsidRPr="001735CA">
        <w:t>Chapter 10: Accessing Online Data</w:t>
      </w:r>
      <w:r w:rsidRPr="007259C4">
        <w:t xml:space="preserve"> </w:t>
      </w:r>
    </w:p>
    <w:p w14:paraId="7894CBC9" w14:textId="1D849AF1" w:rsidR="001E2B2A" w:rsidRDefault="00A222DE" w:rsidP="0019319F">
      <w:pPr>
        <w:pStyle w:val="ListPlain"/>
      </w:pPr>
      <w:r>
        <w:t>Explores</w:t>
      </w:r>
      <w:r w:rsidR="001E2B2A">
        <w:t xml:space="preserve"> two </w:t>
      </w:r>
      <w:r>
        <w:t xml:space="preserve">R </w:t>
      </w:r>
      <w:r w:rsidR="001E2B2A">
        <w:t xml:space="preserve">packages that </w:t>
      </w:r>
      <w:r>
        <w:t>let you automatically import data from the internet</w:t>
      </w:r>
      <w:r w:rsidR="001E2B2A">
        <w:t xml:space="preserve">: </w:t>
      </w:r>
      <w:r w:rsidR="001E2B2A" w:rsidRPr="00485575">
        <w:rPr>
          <w:rStyle w:val="Literal"/>
        </w:rPr>
        <w:t>googlesheets4</w:t>
      </w:r>
      <w:r w:rsidR="001E2B2A">
        <w:t xml:space="preserve"> for working with Google Sheets and </w:t>
      </w:r>
      <w:proofErr w:type="spellStart"/>
      <w:r w:rsidR="001E2B2A" w:rsidRPr="00485575">
        <w:rPr>
          <w:rStyle w:val="Literal"/>
        </w:rPr>
        <w:t>tidycensus</w:t>
      </w:r>
      <w:proofErr w:type="spellEnd"/>
      <w:r w:rsidR="001E2B2A">
        <w:t xml:space="preserve"> for working with United States Census Bureau data. </w:t>
      </w:r>
      <w:r>
        <w:t>Y</w:t>
      </w:r>
      <w:r w:rsidR="001E2B2A">
        <w:t xml:space="preserve">ou’ll learn how the packages work and how </w:t>
      </w:r>
      <w:r>
        <w:t>to</w:t>
      </w:r>
      <w:r w:rsidR="001E2B2A">
        <w:t xml:space="preserve"> use them to automate the process of accessing data.</w:t>
      </w:r>
    </w:p>
    <w:p w14:paraId="7F2F01B0" w14:textId="7DDDFB39" w:rsidR="007259C4" w:rsidRPr="007259C4" w:rsidRDefault="001E2B2A" w:rsidP="001735CA">
      <w:pPr>
        <w:pStyle w:val="RunInHead"/>
      </w:pPr>
      <w:r w:rsidRPr="001735CA">
        <w:t xml:space="preserve">Chapter 11: Creating Your Own </w:t>
      </w:r>
      <w:r w:rsidR="00A222DE">
        <w:t>R Packages</w:t>
      </w:r>
    </w:p>
    <w:p w14:paraId="587FAB52" w14:textId="0C5947B4" w:rsidR="001E2B2A" w:rsidRDefault="00A222DE" w:rsidP="00A222DE">
      <w:pPr>
        <w:pStyle w:val="ListPlain"/>
        <w:rPr>
          <w:ins w:id="87" w:author="David Keyes" w:date="2023-04-20T12:06:00Z"/>
        </w:rPr>
      </w:pPr>
      <w:r>
        <w:t xml:space="preserve">Shows you how to create your own functions and packages to share your code with others. </w:t>
      </w:r>
      <w:r w:rsidR="001E2B2A">
        <w:t>One of the major benefits of R is that you can create your own functions to automate common tasks</w:t>
      </w:r>
      <w:r>
        <w:t>, then bundle them into a package other users can import</w:t>
      </w:r>
      <w:r w:rsidR="001E2B2A">
        <w:t xml:space="preserve">. </w:t>
      </w:r>
      <w:r>
        <w:t>This chapter covers</w:t>
      </w:r>
      <w:r w:rsidR="001E2B2A">
        <w:t xml:space="preserve"> a few example functions</w:t>
      </w:r>
      <w:r>
        <w:t xml:space="preserve">. Then you’ll learn how to create your own package by </w:t>
      </w:r>
      <w:del w:id="88" w:author="David Keyes" w:date="2023-04-20T11:49:00Z">
        <w:r w:rsidDel="00903DFD">
          <w:delText xml:space="preserve">exploring </w:delText>
        </w:r>
        <w:r w:rsidR="008D3821" w:rsidDel="00903DFD">
          <w:delText xml:space="preserve">real </w:delText>
        </w:r>
        <w:r w:rsidDel="00903DFD">
          <w:delText>packages created</w:delText>
        </w:r>
        <w:r w:rsidR="001E2B2A" w:rsidDel="00903DFD">
          <w:delText xml:space="preserve"> </w:delText>
        </w:r>
      </w:del>
      <w:ins w:id="89" w:author="David Keyes" w:date="2023-04-20T11:49:00Z">
        <w:r w:rsidR="00903DFD">
          <w:t xml:space="preserve">learning from R developers who built packages </w:t>
        </w:r>
      </w:ins>
      <w:r w:rsidR="001E2B2A">
        <w:t xml:space="preserve">to improve the work of researchers at the Moffitt Cancer Center. </w:t>
      </w:r>
    </w:p>
    <w:p w14:paraId="11D65396" w14:textId="7491BB45" w:rsidR="00EB162B" w:rsidDel="00CB493B" w:rsidRDefault="00EB162B">
      <w:pPr>
        <w:pStyle w:val="Body"/>
        <w:rPr>
          <w:del w:id="90" w:author="David Keyes" w:date="2023-04-20T12:09:00Z"/>
        </w:rPr>
        <w:pPrChange w:id="91" w:author="David Keyes" w:date="2023-04-20T12:10:00Z">
          <w:pPr>
            <w:pStyle w:val="ListPlain"/>
          </w:pPr>
        </w:pPrChange>
      </w:pPr>
      <w:ins w:id="92" w:author="David Keyes" w:date="2023-04-20T12:07:00Z">
        <w:r>
          <w:t xml:space="preserve">By </w:t>
        </w:r>
      </w:ins>
      <w:ins w:id="93" w:author="David Keyes" w:date="2023-04-20T12:06:00Z">
        <w:r>
          <w:t xml:space="preserve">the end of the book, </w:t>
        </w:r>
      </w:ins>
      <w:ins w:id="94" w:author="David Keyes" w:date="2023-04-20T12:07:00Z">
        <w:r>
          <w:t>y</w:t>
        </w:r>
      </w:ins>
      <w:ins w:id="95" w:author="David Keyes" w:date="2023-04-20T12:06:00Z">
        <w:r w:rsidRPr="00055DF3">
          <w:t xml:space="preserve">ou’ll </w:t>
        </w:r>
      </w:ins>
      <w:ins w:id="96" w:author="David Keyes" w:date="2023-04-20T12:07:00Z">
        <w:r>
          <w:t xml:space="preserve">be able to </w:t>
        </w:r>
      </w:ins>
      <w:ins w:id="97" w:author="David Keyes" w:date="2023-04-20T12:06:00Z">
        <w:r w:rsidRPr="00055DF3">
          <w:t xml:space="preserve">use R for a wide range of non-statistical tasks. </w:t>
        </w:r>
      </w:ins>
      <w:ins w:id="98" w:author="David Keyes" w:date="2023-04-20T12:07:00Z">
        <w:r w:rsidR="00CC06D5">
          <w:t xml:space="preserve">You’ll </w:t>
        </w:r>
      </w:ins>
      <w:ins w:id="99" w:author="David Keyes" w:date="2023-04-20T12:08:00Z">
        <w:r w:rsidR="00CC06D5">
          <w:t xml:space="preserve">know how to use R to effectively visualize and communicate with data visualizations, maps, </w:t>
        </w:r>
      </w:ins>
      <w:ins w:id="100" w:author="David Keyes" w:date="2023-04-20T12:09:00Z">
        <w:r w:rsidR="00CC06D5">
          <w:t xml:space="preserve">and </w:t>
        </w:r>
      </w:ins>
      <w:ins w:id="101" w:author="David Keyes" w:date="2023-04-20T12:08:00Z">
        <w:r w:rsidR="00CC06D5">
          <w:t xml:space="preserve">tables. You’ll be able to communicate results using R Markdown, efficiently generating reports, slideshow presentations, and websites. </w:t>
        </w:r>
      </w:ins>
      <w:ins w:id="102" w:author="David Keyes" w:date="2023-04-20T12:09:00Z">
        <w:r w:rsidR="00CC06D5">
          <w:t xml:space="preserve">And you’ll understand how to automate many tedious tasks using packages others have built, and ones you yourself can develop. </w:t>
        </w:r>
        <w:r w:rsidR="00CB493B">
          <w:t xml:space="preserve">Ready to learn how to use R </w:t>
        </w:r>
        <w:r w:rsidR="00CB493B">
          <w:lastRenderedPageBreak/>
          <w:t xml:space="preserve">without statistics? Let’s dive in. </w:t>
        </w:r>
      </w:ins>
    </w:p>
    <w:p w14:paraId="34DC4720" w14:textId="1307D058" w:rsidR="001E2B2A" w:rsidDel="00CB493B" w:rsidRDefault="001E2B2A">
      <w:pPr>
        <w:pStyle w:val="Body"/>
        <w:rPr>
          <w:del w:id="103" w:author="David Keyes" w:date="2023-04-20T12:09:00Z"/>
        </w:rPr>
      </w:pPr>
      <w:bookmarkStart w:id="104" w:name="OLE_LINK1"/>
      <w:commentRangeStart w:id="105"/>
      <w:commentRangeStart w:id="106"/>
      <w:del w:id="107" w:author="David Keyes" w:date="2023-04-20T12:09:00Z">
        <w:r w:rsidDel="00CB493B">
          <w:delText xml:space="preserve">Before we dive into the book, I have a favor to ask. This book is called </w:delText>
        </w:r>
        <w:r w:rsidRPr="00614D6F" w:rsidDel="00CB493B">
          <w:rPr>
            <w:rStyle w:val="Italic"/>
          </w:rPr>
          <w:delText>R Without Statistics</w:delText>
        </w:r>
        <w:r w:rsidDel="00CB493B">
          <w:delText>. But it’s not meant to be taken literally. Of course it’s true that if you’re making a graph you’re using statistics. Before you start typing an angry email, please know that R Without Statistics is a mindset, not a statement meant to be taken literally. We’re all using R with statistics already. Let’s learn to use R without statistics.</w:delText>
        </w:r>
        <w:commentRangeEnd w:id="105"/>
        <w:r w:rsidR="00A222DE" w:rsidDel="00CB493B">
          <w:rPr>
            <w:rStyle w:val="CommentReference"/>
            <w:rFonts w:ascii="Calibri" w:eastAsiaTheme="minorHAnsi" w:hAnsi="Calibri" w:cs="Times New Roman"/>
            <w:color w:val="auto"/>
            <w:kern w:val="2"/>
            <w:lang w:eastAsia="en-US"/>
            <w14:ligatures w14:val="standardContextual"/>
          </w:rPr>
          <w:commentReference w:id="105"/>
        </w:r>
        <w:commentRangeEnd w:id="106"/>
        <w:r w:rsidR="00CB493B" w:rsidDel="00CB493B">
          <w:rPr>
            <w:rStyle w:val="CommentReference"/>
            <w:rFonts w:asciiTheme="minorHAnsi" w:eastAsiaTheme="minorHAnsi" w:hAnsiTheme="minorHAnsi" w:cstheme="minorBidi"/>
            <w:color w:val="auto"/>
            <w:kern w:val="2"/>
            <w:lang w:eastAsia="en-US"/>
            <w14:ligatures w14:val="standardContextual"/>
          </w:rPr>
          <w:commentReference w:id="106"/>
        </w:r>
      </w:del>
    </w:p>
    <w:bookmarkEnd w:id="1"/>
    <w:bookmarkEnd w:id="71"/>
    <w:bookmarkEnd w:id="86"/>
    <w:bookmarkEnd w:id="104"/>
    <w:p w14:paraId="36E7FAE0" w14:textId="77777777" w:rsidR="0095503B" w:rsidRDefault="0095503B">
      <w:pPr>
        <w:pStyle w:val="Body"/>
        <w:pPrChange w:id="108" w:author="David Keyes" w:date="2023-04-20T12:10:00Z">
          <w:pPr/>
        </w:pPrChange>
      </w:pPr>
    </w:p>
    <w:sectPr w:rsidR="009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Frances" w:date="2023-04-14T16:10:00Z" w:initials="FS">
    <w:p w14:paraId="1E6C78A2" w14:textId="57B53FFB" w:rsidR="00A222DE" w:rsidRDefault="00A222DE">
      <w:pPr>
        <w:pStyle w:val="CommentText"/>
      </w:pPr>
      <w:r>
        <w:rPr>
          <w:rStyle w:val="CommentReference"/>
        </w:rPr>
        <w:annotationRef/>
      </w:r>
      <w:r>
        <w:t xml:space="preserve">Here is the appropriate place for a high-level overview of what readers will learn in this book. Don’t hesitate to get into specifics (i.e., learn to create professional-quality visualizations, efficiently </w:t>
      </w:r>
      <w:r w:rsidR="008D3821">
        <w:t>generate</w:t>
      </w:r>
      <w:r>
        <w:t xml:space="preserve"> many reports at once, replace a clunky multi-tool workflow with a single-tool workflow)</w:t>
      </w:r>
    </w:p>
  </w:comment>
  <w:comment w:id="4" w:author="David Keyes" w:date="2023-04-20T11:59:00Z" w:initials="DK">
    <w:p w14:paraId="57B47B21" w14:textId="77777777" w:rsidR="00D2405A" w:rsidRDefault="00D2405A" w:rsidP="002F72BC">
      <w:r>
        <w:rPr>
          <w:rStyle w:val="CommentReference"/>
        </w:rPr>
        <w:annotationRef/>
      </w:r>
      <w:r>
        <w:rPr>
          <w:color w:val="000000"/>
        </w:rPr>
        <w:t>Done</w:t>
      </w:r>
    </w:p>
  </w:comment>
  <w:comment w:id="46" w:author="Frances" w:date="2023-04-14T16:12:00Z" w:initials="FS">
    <w:p w14:paraId="42687E8D" w14:textId="756CA8DD" w:rsidR="00A222DE" w:rsidRDefault="00A222DE">
      <w:pPr>
        <w:pStyle w:val="CommentText"/>
      </w:pPr>
      <w:r>
        <w:rPr>
          <w:rStyle w:val="CommentReference"/>
        </w:rPr>
        <w:annotationRef/>
      </w:r>
      <w:r>
        <w:t>I recommend using this paragraph to highlight the strengths of using R for tasks like creating reports and visualizations. Why might a reader turn to R rather than some other tool?</w:t>
      </w:r>
    </w:p>
  </w:comment>
  <w:comment w:id="47" w:author="David Keyes" w:date="2023-04-20T12:02:00Z" w:initials="DK">
    <w:p w14:paraId="1AAC533F" w14:textId="77777777" w:rsidR="00C17917" w:rsidRDefault="00C17917" w:rsidP="007877BC">
      <w:r>
        <w:rPr>
          <w:rStyle w:val="CommentReference"/>
        </w:rPr>
        <w:annotationRef/>
      </w:r>
      <w:r>
        <w:rPr>
          <w:color w:val="000000"/>
        </w:rPr>
        <w:t>Done</w:t>
      </w:r>
    </w:p>
  </w:comment>
  <w:comment w:id="67" w:author="Frances" w:date="2023-04-14T12:16:00Z" w:initials="FS">
    <w:p w14:paraId="13EB24C3" w14:textId="17B02C08" w:rsidR="00BF1577" w:rsidRDefault="00BF1577">
      <w:pPr>
        <w:pStyle w:val="CommentText"/>
      </w:pPr>
      <w:r>
        <w:rPr>
          <w:rStyle w:val="CommentReference"/>
        </w:rPr>
        <w:annotationRef/>
      </w:r>
      <w:r>
        <w:t>I recommend adding examples here of the kinds of jobs/roles people might have that would make them a good fit for this book. (For example, people who have to produce reports regularly, or graphic designers who need a better strategy for working with data)</w:t>
      </w:r>
    </w:p>
  </w:comment>
  <w:comment w:id="68" w:author="David Keyes" w:date="2023-04-20T12:06:00Z" w:initials="DK">
    <w:p w14:paraId="23FBE7BF" w14:textId="77777777" w:rsidR="00C17917" w:rsidRDefault="00C17917" w:rsidP="00F12EBC">
      <w:r>
        <w:rPr>
          <w:rStyle w:val="CommentReference"/>
        </w:rPr>
        <w:annotationRef/>
      </w:r>
      <w:r>
        <w:rPr>
          <w:color w:val="000000"/>
        </w:rPr>
        <w:t>I tried adding a bit, but it’s hard to narrow it down because so many different people use R.</w:t>
      </w:r>
    </w:p>
    <w:p w14:paraId="6D9C0F33" w14:textId="77777777" w:rsidR="00C17917" w:rsidRDefault="00C17917" w:rsidP="00F12EBC"/>
  </w:comment>
  <w:comment w:id="76" w:author="Frances" w:date="2023-04-14T16:15:00Z" w:initials="FS">
    <w:p w14:paraId="2AFF7D01" w14:textId="51992939" w:rsidR="00096F7D" w:rsidRDefault="00096F7D">
      <w:pPr>
        <w:pStyle w:val="CommentText"/>
      </w:pPr>
      <w:r>
        <w:rPr>
          <w:rStyle w:val="CommentReference"/>
        </w:rPr>
        <w:annotationRef/>
      </w:r>
      <w:r>
        <w:t xml:space="preserve">I’ve made some suggestions to the chapter and part names here in an attempt to clarify to readers exactly what they’ll be doing in each section. </w:t>
      </w:r>
    </w:p>
    <w:p w14:paraId="6A6E9F2F" w14:textId="77777777" w:rsidR="00096F7D" w:rsidRDefault="00096F7D">
      <w:pPr>
        <w:pStyle w:val="CommentText"/>
      </w:pPr>
    </w:p>
    <w:p w14:paraId="768C4B23" w14:textId="329DFA7D" w:rsidR="00096F7D" w:rsidRDefault="00096F7D">
      <w:pPr>
        <w:pStyle w:val="CommentText"/>
      </w:pPr>
      <w:r>
        <w:t>Note that I think there’s an opportunity to combine Ch 11 and 12, as both are short and related.</w:t>
      </w:r>
    </w:p>
  </w:comment>
  <w:comment w:id="77" w:author="David Keyes" w:date="2023-04-20T12:02:00Z" w:initials="DK">
    <w:p w14:paraId="36A31D0C" w14:textId="77777777" w:rsidR="00C17917" w:rsidRDefault="00C17917" w:rsidP="00445B94">
      <w:r>
        <w:rPr>
          <w:rStyle w:val="CommentReference"/>
        </w:rPr>
        <w:annotationRef/>
      </w:r>
      <w:r>
        <w:rPr>
          <w:color w:val="000000"/>
        </w:rPr>
        <w:t>I like your suggestions. I’m happy to combine chapters 11 and 12.</w:t>
      </w:r>
    </w:p>
  </w:comment>
  <w:comment w:id="105" w:author="Frances" w:date="2023-04-14T16:09:00Z" w:initials="FS">
    <w:p w14:paraId="6C872DC8" w14:textId="2E76CD3E" w:rsidR="00A222DE" w:rsidRDefault="00A222DE">
      <w:pPr>
        <w:pStyle w:val="CommentText"/>
      </w:pPr>
      <w:r>
        <w:rPr>
          <w:rStyle w:val="CommentReference"/>
        </w:rPr>
        <w:annotationRef/>
      </w:r>
      <w:r>
        <w:t>I recommend replacing this with a short paragraph describing what readers should be able to accomplish by the time they finish reading the book</w:t>
      </w:r>
    </w:p>
  </w:comment>
  <w:comment w:id="106" w:author="David Keyes" w:date="2023-04-20T12:09:00Z" w:initials="DK">
    <w:p w14:paraId="0B69C999" w14:textId="77777777" w:rsidR="00CB493B" w:rsidRDefault="00CB493B" w:rsidP="0048786F">
      <w:r>
        <w:rPr>
          <w:rStyle w:val="CommentReference"/>
        </w:rPr>
        <w:annotationRef/>
      </w:r>
      <w:r>
        <w:rPr>
          <w:color w:val="000000"/>
        </w:rP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6C78A2" w15:done="0"/>
  <w15:commentEx w15:paraId="57B47B21" w15:paraIdParent="1E6C78A2" w15:done="0"/>
  <w15:commentEx w15:paraId="42687E8D" w15:done="0"/>
  <w15:commentEx w15:paraId="1AAC533F" w15:paraIdParent="42687E8D" w15:done="0"/>
  <w15:commentEx w15:paraId="13EB24C3" w15:done="0"/>
  <w15:commentEx w15:paraId="6D9C0F33" w15:paraIdParent="13EB24C3" w15:done="0"/>
  <w15:commentEx w15:paraId="768C4B23" w15:done="0"/>
  <w15:commentEx w15:paraId="36A31D0C" w15:paraIdParent="768C4B23" w15:done="0"/>
  <w15:commentEx w15:paraId="6C872DC8" w15:done="0"/>
  <w15:commentEx w15:paraId="0B69C999" w15:paraIdParent="6C872D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3F981" w16cex:dateUtc="2023-04-14T21:10:00Z"/>
  <w16cex:commentExtensible w16cex:durableId="27EBA79D" w16cex:dateUtc="2023-04-20T18:59:00Z"/>
  <w16cex:commentExtensible w16cex:durableId="27E3FA09" w16cex:dateUtc="2023-04-14T21:12:00Z"/>
  <w16cex:commentExtensible w16cex:durableId="27EBA855" w16cex:dateUtc="2023-04-20T19:02:00Z"/>
  <w16cex:commentExtensible w16cex:durableId="27E3C2AC" w16cex:dateUtc="2023-04-14T17:16:00Z"/>
  <w16cex:commentExtensible w16cex:durableId="27EBA94F" w16cex:dateUtc="2023-04-20T19:06:00Z"/>
  <w16cex:commentExtensible w16cex:durableId="27E3FA86" w16cex:dateUtc="2023-04-14T21:15:00Z"/>
  <w16cex:commentExtensible w16cex:durableId="27EBA872" w16cex:dateUtc="2023-04-20T19:02:00Z"/>
  <w16cex:commentExtensible w16cex:durableId="27E3F938" w16cex:dateUtc="2023-04-14T21:09:00Z"/>
  <w16cex:commentExtensible w16cex:durableId="27EBAA14" w16cex:dateUtc="2023-04-20T19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6C78A2" w16cid:durableId="27E3F981"/>
  <w16cid:commentId w16cid:paraId="57B47B21" w16cid:durableId="27EBA79D"/>
  <w16cid:commentId w16cid:paraId="42687E8D" w16cid:durableId="27E3FA09"/>
  <w16cid:commentId w16cid:paraId="1AAC533F" w16cid:durableId="27EBA855"/>
  <w16cid:commentId w16cid:paraId="13EB24C3" w16cid:durableId="27E3C2AC"/>
  <w16cid:commentId w16cid:paraId="6D9C0F33" w16cid:durableId="27EBA94F"/>
  <w16cid:commentId w16cid:paraId="768C4B23" w16cid:durableId="27E3FA86"/>
  <w16cid:commentId w16cid:paraId="36A31D0C" w16cid:durableId="27EBA872"/>
  <w16cid:commentId w16cid:paraId="6C872DC8" w16cid:durableId="27E3F938"/>
  <w16cid:commentId w16cid:paraId="0B69C999" w16cid:durableId="27EBAA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20B0604020202020204"/>
    <w:charset w:val="01"/>
    <w:family w:val="roman"/>
    <w:pitch w:val="variable"/>
  </w:font>
  <w:font w:name="NewBaskervilleStd-Roman">
    <w:altName w:val="Calibri"/>
    <w:panose1 w:val="020B0604020202020204"/>
    <w:charset w:val="01"/>
    <w:family w:val="roman"/>
    <w:pitch w:val="variable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PT-BookObl">
    <w:altName w:val="Century Gothic"/>
    <w:panose1 w:val="020B0604020202020204"/>
    <w:charset w:val="01"/>
    <w:family w:val="roman"/>
    <w:pitch w:val="variable"/>
  </w:font>
  <w:font w:name="Courier">
    <w:altName w:val="Courier New"/>
    <w:panose1 w:val="02070309020205020404"/>
    <w:charset w:val="01"/>
    <w:family w:val="roman"/>
    <w:pitch w:val="variable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TheSansMonoCondensed-Bold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01"/>
    <w:family w:val="roman"/>
    <w:pitch w:val="variable"/>
  </w:font>
  <w:font w:name="DogmaOT-Bold">
    <w:altName w:val="Calibri"/>
    <w:panose1 w:val="020B0604020202020204"/>
    <w:charset w:val="01"/>
    <w:family w:val="roman"/>
    <w:pitch w:val="variable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1"/>
    <w:family w:val="roman"/>
    <w:pitch w:val="variable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Times New Roman"/>
    <w:panose1 w:val="020B060402020202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A991"/>
    <w:multiLevelType w:val="multilevel"/>
    <w:tmpl w:val="23A836E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4B82ED0"/>
    <w:multiLevelType w:val="multilevel"/>
    <w:tmpl w:val="706E9F88"/>
    <w:numStyleLink w:val="ChapterNumbering"/>
  </w:abstractNum>
  <w:abstractNum w:abstractNumId="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6292768"/>
    <w:multiLevelType w:val="multilevel"/>
    <w:tmpl w:val="706E9F88"/>
    <w:numStyleLink w:val="ChapterNumbering"/>
  </w:abstractNum>
  <w:abstractNum w:abstractNumId="6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8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829CF"/>
    <w:multiLevelType w:val="multilevel"/>
    <w:tmpl w:val="706E9F88"/>
    <w:numStyleLink w:val="ChapterNumbering"/>
  </w:abstractNum>
  <w:abstractNum w:abstractNumId="11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95794"/>
    <w:multiLevelType w:val="multilevel"/>
    <w:tmpl w:val="706E9F88"/>
    <w:numStyleLink w:val="ChapterNumbering"/>
  </w:abstractNum>
  <w:num w:numId="1" w16cid:durableId="27338645">
    <w:abstractNumId w:val="1"/>
  </w:num>
  <w:num w:numId="2" w16cid:durableId="1907951916">
    <w:abstractNumId w:val="3"/>
  </w:num>
  <w:num w:numId="3" w16cid:durableId="62336160">
    <w:abstractNumId w:val="11"/>
  </w:num>
  <w:num w:numId="4" w16cid:durableId="1094320996">
    <w:abstractNumId w:val="13"/>
  </w:num>
  <w:num w:numId="5" w16cid:durableId="1236629255">
    <w:abstractNumId w:val="7"/>
  </w:num>
  <w:num w:numId="6" w16cid:durableId="513807301">
    <w:abstractNumId w:val="12"/>
  </w:num>
  <w:num w:numId="7" w16cid:durableId="552959927">
    <w:abstractNumId w:val="6"/>
  </w:num>
  <w:num w:numId="8" w16cid:durableId="1898661116">
    <w:abstractNumId w:val="9"/>
  </w:num>
  <w:num w:numId="9" w16cid:durableId="708723438">
    <w:abstractNumId w:val="14"/>
  </w:num>
  <w:num w:numId="10" w16cid:durableId="1987315246">
    <w:abstractNumId w:val="8"/>
  </w:num>
  <w:num w:numId="11" w16cid:durableId="1285506343">
    <w:abstractNumId w:val="4"/>
  </w:num>
  <w:num w:numId="12" w16cid:durableId="473060681">
    <w:abstractNumId w:val="2"/>
  </w:num>
  <w:num w:numId="13" w16cid:durableId="626814941">
    <w:abstractNumId w:val="5"/>
  </w:num>
  <w:num w:numId="14" w16cid:durableId="1111441155">
    <w:abstractNumId w:val="15"/>
  </w:num>
  <w:num w:numId="15" w16cid:durableId="287394205">
    <w:abstractNumId w:val="0"/>
  </w:num>
  <w:num w:numId="16" w16cid:durableId="137102640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Keyes">
    <w15:presenceInfo w15:providerId="Windows Live" w15:userId="04479451ba38cfe6"/>
  </w15:person>
  <w15:person w15:author="Frances">
    <w15:presenceInfo w15:providerId="None" w15:userId="Franc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2A"/>
    <w:rsid w:val="0002628B"/>
    <w:rsid w:val="00027783"/>
    <w:rsid w:val="00055DF3"/>
    <w:rsid w:val="00096F7D"/>
    <w:rsid w:val="000B30F1"/>
    <w:rsid w:val="00125C14"/>
    <w:rsid w:val="00145FB1"/>
    <w:rsid w:val="001735CA"/>
    <w:rsid w:val="0019319F"/>
    <w:rsid w:val="001E2B2A"/>
    <w:rsid w:val="002149F4"/>
    <w:rsid w:val="002A3BFB"/>
    <w:rsid w:val="002E0C36"/>
    <w:rsid w:val="003A743E"/>
    <w:rsid w:val="00485575"/>
    <w:rsid w:val="004967AC"/>
    <w:rsid w:val="00577577"/>
    <w:rsid w:val="00614D6F"/>
    <w:rsid w:val="00712562"/>
    <w:rsid w:val="007259C4"/>
    <w:rsid w:val="007E0D3C"/>
    <w:rsid w:val="008D334B"/>
    <w:rsid w:val="008D3821"/>
    <w:rsid w:val="008E5250"/>
    <w:rsid w:val="00902815"/>
    <w:rsid w:val="00903DFD"/>
    <w:rsid w:val="0095503B"/>
    <w:rsid w:val="00957B45"/>
    <w:rsid w:val="009C7614"/>
    <w:rsid w:val="00A222DE"/>
    <w:rsid w:val="00A83716"/>
    <w:rsid w:val="00AC1E10"/>
    <w:rsid w:val="00AF1A81"/>
    <w:rsid w:val="00B16B30"/>
    <w:rsid w:val="00B24EC5"/>
    <w:rsid w:val="00BA50F1"/>
    <w:rsid w:val="00BB6773"/>
    <w:rsid w:val="00BF1577"/>
    <w:rsid w:val="00C17917"/>
    <w:rsid w:val="00C826F6"/>
    <w:rsid w:val="00C96AAD"/>
    <w:rsid w:val="00CB493B"/>
    <w:rsid w:val="00CC06D5"/>
    <w:rsid w:val="00D2405A"/>
    <w:rsid w:val="00DB3A3F"/>
    <w:rsid w:val="00DC4C24"/>
    <w:rsid w:val="00EB162B"/>
    <w:rsid w:val="00FD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FF94"/>
  <w15:chartTrackingRefBased/>
  <w15:docId w15:val="{A5131CED-F975-B441-8BB1-764D5555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D3C"/>
  </w:style>
  <w:style w:type="paragraph" w:styleId="Heading1">
    <w:name w:val="heading 1"/>
    <w:basedOn w:val="Normal"/>
    <w:next w:val="BodyText"/>
    <w:link w:val="Heading1Char"/>
    <w:uiPriority w:val="9"/>
    <w:qFormat/>
    <w:rsid w:val="001E2B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577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577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577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577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577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577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577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577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  <w:rsid w:val="007E0D3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E0D3C"/>
  </w:style>
  <w:style w:type="character" w:customStyle="1" w:styleId="Heading1Char">
    <w:name w:val="Heading 1 Char"/>
    <w:basedOn w:val="DefaultParagraphFont"/>
    <w:link w:val="Heading1"/>
    <w:uiPriority w:val="9"/>
    <w:rsid w:val="001E2B2A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77577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CA" w:eastAsia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77577"/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szCs w:val="22"/>
      <w:lang w:val="en-CA" w:eastAsia="en-CA"/>
      <w14:ligatures w14:val="none"/>
    </w:rPr>
  </w:style>
  <w:style w:type="paragraph" w:styleId="BodyText">
    <w:name w:val="Body Text"/>
    <w:basedOn w:val="Normal"/>
    <w:link w:val="BodyTextChar"/>
    <w:qFormat/>
    <w:rsid w:val="001E2B2A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1E2B2A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1E2B2A"/>
  </w:style>
  <w:style w:type="paragraph" w:customStyle="1" w:styleId="Compact">
    <w:name w:val="Compact"/>
    <w:basedOn w:val="BodyText"/>
    <w:qFormat/>
    <w:rsid w:val="001E2B2A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rsid w:val="001E2B2A"/>
    <w:rPr>
      <w:rFonts w:ascii="Consolas" w:hAnsi="Consolas"/>
      <w:sz w:val="22"/>
      <w:shd w:val="clear" w:color="auto" w:fill="F8F8F8"/>
    </w:rPr>
  </w:style>
  <w:style w:type="character" w:customStyle="1" w:styleId="SectionNumber">
    <w:name w:val="Section Number"/>
    <w:basedOn w:val="DefaultParagraphFont"/>
    <w:rsid w:val="001E2B2A"/>
  </w:style>
  <w:style w:type="paragraph" w:customStyle="1" w:styleId="SourceCode">
    <w:name w:val="Source Code"/>
    <w:basedOn w:val="Normal"/>
    <w:link w:val="VerbatimChar"/>
    <w:rsid w:val="001E2B2A"/>
    <w:pPr>
      <w:shd w:val="clear" w:color="auto" w:fill="F8F8F8"/>
      <w:wordWrap w:val="0"/>
    </w:pPr>
    <w:rPr>
      <w:rFonts w:ascii="Consolas" w:hAnsi="Consola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577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szCs w:val="22"/>
      <w:lang w:val="en-CA" w:eastAsia="en-C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577"/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:lang w:val="en-CA" w:eastAsia="en-C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577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val="en-CA" w:eastAsia="en-C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577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val="en-CA" w:eastAsia="en-CA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577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val="en-CA" w:eastAsia="en-CA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577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CA" w:eastAsia="en-CA"/>
      <w14:ligatures w14:val="none"/>
    </w:rPr>
  </w:style>
  <w:style w:type="paragraph" w:customStyle="1" w:styleId="NoParagraphStyle">
    <w:name w:val="[No Paragraph Style]"/>
    <w:rsid w:val="005775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eastAsia="Times New Roman" w:hAnsi="Times New Roman" w:cs="TimesNewRomanPSMT"/>
      <w:color w:val="000000"/>
      <w:kern w:val="0"/>
      <w:lang w:eastAsia="en-CA"/>
      <w14:ligatures w14:val="none"/>
    </w:rPr>
  </w:style>
  <w:style w:type="paragraph" w:customStyle="1" w:styleId="IndexBody">
    <w:name w:val="IndexBody"/>
    <w:qFormat/>
    <w:rsid w:val="00577577"/>
    <w:pPr>
      <w:spacing w:line="220" w:lineRule="atLeast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character" w:customStyle="1" w:styleId="BoldItalic">
    <w:name w:val="BoldItalic"/>
    <w:uiPriority w:val="1"/>
    <w:qFormat/>
    <w:rsid w:val="00577577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577577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8000"/>
      <w:kern w:val="0"/>
      <w:sz w:val="20"/>
      <w:szCs w:val="20"/>
      <w:lang w:eastAsia="en-CA"/>
      <w14:ligatures w14:val="none"/>
    </w:rPr>
  </w:style>
  <w:style w:type="paragraph" w:customStyle="1" w:styleId="IndexHead">
    <w:name w:val="IndexHead"/>
    <w:qFormat/>
    <w:rsid w:val="00577577"/>
    <w:pPr>
      <w:spacing w:before="320" w:after="80"/>
    </w:pPr>
    <w:rPr>
      <w:rFonts w:ascii="Arial" w:eastAsia="Times New Roman" w:hAnsi="Arial" w:cs="NewBaskervilleStd-Roman"/>
      <w:color w:val="000000"/>
      <w:kern w:val="0"/>
      <w:sz w:val="22"/>
      <w:szCs w:val="22"/>
      <w:lang w:eastAsia="en-CA"/>
      <w14:ligatures w14:val="none"/>
    </w:rPr>
  </w:style>
  <w:style w:type="paragraph" w:customStyle="1" w:styleId="IndexLevel1">
    <w:name w:val="IndexLevel1"/>
    <w:qFormat/>
    <w:rsid w:val="00577577"/>
    <w:pPr>
      <w:spacing w:line="220" w:lineRule="atLeast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CodeListingCaption">
    <w:name w:val="CodeListingCaption"/>
    <w:next w:val="Code"/>
    <w:qFormat/>
    <w:rsid w:val="00577577"/>
    <w:pPr>
      <w:numPr>
        <w:ilvl w:val="6"/>
        <w:numId w:val="16"/>
      </w:numPr>
      <w:spacing w:before="240" w:after="120"/>
    </w:pPr>
    <w:rPr>
      <w:rFonts w:ascii="Times Roman" w:eastAsia="Times New Roman" w:hAnsi="Times Roman" w:cs="FuturaPT-BookObl"/>
      <w:color w:val="000000"/>
      <w:kern w:val="0"/>
      <w:sz w:val="17"/>
      <w:szCs w:val="17"/>
      <w:lang w:eastAsia="en-CA"/>
      <w14:ligatures w14:val="none"/>
    </w:rPr>
  </w:style>
  <w:style w:type="paragraph" w:customStyle="1" w:styleId="Code">
    <w:name w:val="Code"/>
    <w:qFormat/>
    <w:rsid w:val="00577577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7"/>
      <w:szCs w:val="17"/>
      <w:lang w:eastAsia="en-CA"/>
      <w14:ligatures w14:val="none"/>
    </w:rPr>
  </w:style>
  <w:style w:type="paragraph" w:customStyle="1" w:styleId="Epigraph">
    <w:name w:val="Epigraph"/>
    <w:qFormat/>
    <w:rsid w:val="00577577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eastAsia="Times New Roman" w:hAnsi="Times Roman" w:cs="NewBaskervilleStd-Italic"/>
      <w:i/>
      <w:iCs/>
      <w:color w:val="000000"/>
      <w:kern w:val="0"/>
      <w:sz w:val="18"/>
      <w:szCs w:val="18"/>
      <w:lang w:eastAsia="en-CA"/>
      <w14:ligatures w14:val="none"/>
    </w:rPr>
  </w:style>
  <w:style w:type="character" w:customStyle="1" w:styleId="Literal">
    <w:name w:val="Literal"/>
    <w:uiPriority w:val="1"/>
    <w:qFormat/>
    <w:rsid w:val="00577577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577577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eastAsia="Times New Roman" w:hAnsi="Arial" w:cs="TimesNewRomanPSMT"/>
      <w:smallCaps/>
      <w:color w:val="FF0000"/>
      <w:kern w:val="0"/>
      <w:sz w:val="18"/>
      <w:szCs w:val="18"/>
      <w:lang w:eastAsia="en-CA"/>
      <w14:ligatures w14:val="none"/>
    </w:rPr>
  </w:style>
  <w:style w:type="character" w:customStyle="1" w:styleId="LiteralBold">
    <w:name w:val="LiteralBold"/>
    <w:uiPriority w:val="1"/>
    <w:qFormat/>
    <w:rsid w:val="00577577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577577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577577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577577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eastAsia="Times New Roman" w:hAnsi="Arial" w:cs="TheSansMonoCondensed-Plain"/>
      <w:i/>
      <w:color w:val="000000"/>
      <w:kern w:val="0"/>
      <w:sz w:val="17"/>
      <w:szCs w:val="17"/>
      <w:lang w:eastAsia="en-CA"/>
      <w14:ligatures w14:val="none"/>
    </w:rPr>
  </w:style>
  <w:style w:type="numbering" w:customStyle="1" w:styleId="ChapterNumbering">
    <w:name w:val="ChapterNumbering"/>
    <w:uiPriority w:val="99"/>
    <w:rsid w:val="00577577"/>
    <w:pPr>
      <w:numPr>
        <w:numId w:val="11"/>
      </w:numPr>
    </w:pPr>
  </w:style>
  <w:style w:type="paragraph" w:customStyle="1" w:styleId="HeadA">
    <w:name w:val="HeadA"/>
    <w:qFormat/>
    <w:rsid w:val="00577577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eastAsia="Times New Roman" w:hAnsi="Arial" w:cs="FuturaPT-Bold"/>
      <w:b/>
      <w:bCs/>
      <w:color w:val="000000"/>
      <w:kern w:val="0"/>
      <w:lang w:eastAsia="en-CA"/>
      <w14:ligatures w14:val="none"/>
    </w:rPr>
  </w:style>
  <w:style w:type="paragraph" w:customStyle="1" w:styleId="Blockquote">
    <w:name w:val="Blockquote"/>
    <w:next w:val="Normal"/>
    <w:qFormat/>
    <w:rsid w:val="00577577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eastAsia="Times New Roman" w:hAnsi="Arial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CodeWide">
    <w:name w:val="CodeWide"/>
    <w:qFormat/>
    <w:rsid w:val="00577577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eastAsia="Times New Roman" w:hAnsi="Courier" w:cs="TheSansMonoCondensed-Plain"/>
      <w:color w:val="000000"/>
      <w:kern w:val="0"/>
      <w:sz w:val="17"/>
      <w:szCs w:val="17"/>
      <w:lang w:eastAsia="en-CA"/>
      <w14:ligatures w14:val="none"/>
    </w:rPr>
  </w:style>
  <w:style w:type="paragraph" w:customStyle="1" w:styleId="CaptionLine">
    <w:name w:val="CaptionLine"/>
    <w:next w:val="Body"/>
    <w:qFormat/>
    <w:rsid w:val="00577577"/>
    <w:pPr>
      <w:numPr>
        <w:ilvl w:val="4"/>
        <w:numId w:val="16"/>
      </w:numPr>
      <w:spacing w:after="240"/>
    </w:pPr>
    <w:rPr>
      <w:rFonts w:ascii="Times Roman" w:eastAsia="Times New Roman" w:hAnsi="Times Roman" w:cs="FuturaPT-BookObl"/>
      <w:color w:val="000000"/>
      <w:kern w:val="0"/>
      <w:sz w:val="17"/>
      <w:szCs w:val="17"/>
      <w:lang w:eastAsia="en-CA"/>
      <w14:ligatures w14:val="none"/>
    </w:rPr>
  </w:style>
  <w:style w:type="character" w:customStyle="1" w:styleId="Regular">
    <w:name w:val="Regular"/>
    <w:uiPriority w:val="1"/>
    <w:qFormat/>
    <w:rsid w:val="00577577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577577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577577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eastAsia="Times New Roman" w:hAnsi="Arial" w:cs="FuturaPT-Heavy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TableBody">
    <w:name w:val="TableBody"/>
    <w:qFormat/>
    <w:rsid w:val="00577577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IndexLevel2">
    <w:name w:val="IndexLevel2"/>
    <w:qFormat/>
    <w:rsid w:val="00577577"/>
    <w:pPr>
      <w:spacing w:line="220" w:lineRule="atLeast"/>
      <w:ind w:left="360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IndexLevel3">
    <w:name w:val="IndexLevel3"/>
    <w:qFormat/>
    <w:rsid w:val="00577577"/>
    <w:pPr>
      <w:spacing w:line="220" w:lineRule="atLeast"/>
      <w:ind w:left="720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IndexTitle">
    <w:name w:val="IndexTitle"/>
    <w:qFormat/>
    <w:rsid w:val="00577577"/>
    <w:pPr>
      <w:spacing w:before="600" w:after="960" w:line="360" w:lineRule="atLeast"/>
      <w:jc w:val="center"/>
    </w:pPr>
    <w:rPr>
      <w:rFonts w:ascii="DogmaOT-Bold" w:eastAsia="Times New Roman" w:hAnsi="DogmaOT-Bold" w:cs="DogmaOT-Bold"/>
      <w:b/>
      <w:bCs/>
      <w:caps/>
      <w:color w:val="000000"/>
      <w:kern w:val="0"/>
      <w:sz w:val="32"/>
      <w:szCs w:val="32"/>
      <w:lang w:eastAsia="en-CA"/>
      <w14:ligatures w14:val="none"/>
    </w:rPr>
  </w:style>
  <w:style w:type="paragraph" w:customStyle="1" w:styleId="ChapterIntro">
    <w:name w:val="ChapterIntro"/>
    <w:qFormat/>
    <w:rsid w:val="00577577"/>
    <w:pPr>
      <w:spacing w:after="60" w:line="36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spacing w:val="1"/>
      <w:kern w:val="0"/>
      <w:sz w:val="28"/>
      <w:szCs w:val="28"/>
      <w:lang w:eastAsia="en-CA"/>
      <w14:ligatures w14:val="none"/>
    </w:rPr>
  </w:style>
  <w:style w:type="paragraph" w:customStyle="1" w:styleId="BoxCaption">
    <w:name w:val="BoxCaption"/>
    <w:next w:val="BoxBody"/>
    <w:qFormat/>
    <w:rsid w:val="00577577"/>
    <w:pPr>
      <w:spacing w:line="180" w:lineRule="atLeast"/>
    </w:pPr>
    <w:rPr>
      <w:rFonts w:ascii="FuturaPT-BookObl" w:eastAsia="Times New Roman" w:hAnsi="FuturaPT-BookObl" w:cs="FuturaPT-BookObl"/>
      <w:i/>
      <w:iCs/>
      <w:color w:val="000000"/>
      <w:kern w:val="0"/>
      <w:sz w:val="15"/>
      <w:szCs w:val="15"/>
      <w:lang w:eastAsia="en-CA"/>
      <w14:ligatures w14:val="none"/>
    </w:rPr>
  </w:style>
  <w:style w:type="paragraph" w:customStyle="1" w:styleId="BoxBody">
    <w:name w:val="BoxBody"/>
    <w:qFormat/>
    <w:rsid w:val="00577577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BodyFirst">
    <w:name w:val="BoxBodyFirst"/>
    <w:qFormat/>
    <w:rsid w:val="00577577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eastAsia="Times New Roman" w:hAnsi="FuturaPT-Book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ChapterTitle">
    <w:name w:val="ChapterTitle"/>
    <w:qFormat/>
    <w:rsid w:val="00577577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BoxListBullet">
    <w:name w:val="BoxListBullet"/>
    <w:qFormat/>
    <w:rsid w:val="00577577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Code">
    <w:name w:val="BoxCode"/>
    <w:qFormat/>
    <w:rsid w:val="00577577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6"/>
      <w:szCs w:val="16"/>
      <w:lang w:eastAsia="en-CA"/>
      <w14:ligatures w14:val="none"/>
    </w:rPr>
  </w:style>
  <w:style w:type="paragraph" w:customStyle="1" w:styleId="BoxListBody">
    <w:name w:val="BoxListBody"/>
    <w:qFormat/>
    <w:rsid w:val="00577577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ListHead">
    <w:name w:val="BoxListHead"/>
    <w:qFormat/>
    <w:rsid w:val="00577577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eastAsia="Times New Roman" w:hAnsi="Arial" w:cs="FuturaPT-Heavy"/>
      <w:b/>
      <w:color w:val="000000"/>
      <w:spacing w:val="1"/>
      <w:kern w:val="0"/>
      <w:sz w:val="17"/>
      <w:szCs w:val="17"/>
      <w:lang w:eastAsia="en-CA"/>
      <w14:ligatures w14:val="none"/>
    </w:rPr>
  </w:style>
  <w:style w:type="character" w:customStyle="1" w:styleId="KeyCaps">
    <w:name w:val="KeyCaps"/>
    <w:uiPriority w:val="1"/>
    <w:qFormat/>
    <w:rsid w:val="00577577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577577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577577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character" w:customStyle="1" w:styleId="LinkURL">
    <w:name w:val="LinkURL"/>
    <w:uiPriority w:val="1"/>
    <w:qFormat/>
    <w:rsid w:val="00577577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577577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eastAsia="Times New Roman" w:hAnsi="Times Roman" w:cs="NewBaskervilleStd-Italic"/>
      <w:iCs/>
      <w:color w:val="000000"/>
      <w:kern w:val="0"/>
      <w:sz w:val="20"/>
      <w:szCs w:val="20"/>
      <w:lang w:eastAsia="en-CA"/>
      <w14:ligatures w14:val="none"/>
    </w:rPr>
  </w:style>
  <w:style w:type="character" w:customStyle="1" w:styleId="bulletcharacter">
    <w:name w:val="bullet_character"/>
    <w:uiPriority w:val="99"/>
    <w:rsid w:val="00577577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577577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577577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577577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577577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577577"/>
    <w:rPr>
      <w:rFonts w:ascii="Symbol" w:hAnsi="Symbol"/>
    </w:rPr>
  </w:style>
  <w:style w:type="character" w:customStyle="1" w:styleId="Italic">
    <w:name w:val="Italic"/>
    <w:uiPriority w:val="1"/>
    <w:qFormat/>
    <w:rsid w:val="00577577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577577"/>
    <w:pPr>
      <w:widowControl w:val="0"/>
      <w:numPr>
        <w:numId w:val="4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ListCode">
    <w:name w:val="ListCode"/>
    <w:qFormat/>
    <w:rsid w:val="00577577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eastAsia="Times New Roman" w:hAnsi="Courier" w:cs="TheSansMonoCondensed-Plain"/>
      <w:color w:val="000000"/>
      <w:kern w:val="0"/>
      <w:sz w:val="17"/>
      <w:szCs w:val="17"/>
      <w:lang w:eastAsia="en-CA"/>
      <w14:ligatures w14:val="none"/>
    </w:rPr>
  </w:style>
  <w:style w:type="paragraph" w:customStyle="1" w:styleId="ListHead">
    <w:name w:val="ListHead"/>
    <w:qFormat/>
    <w:rsid w:val="00577577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eastAsia="Times New Roman" w:hAnsi="Times Roman" w:cs="NewBaskervilleStd-Bold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ListNumber">
    <w:name w:val="ListNumber"/>
    <w:qFormat/>
    <w:rsid w:val="00577577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ListNumberSub">
    <w:name w:val="ListNumberSub"/>
    <w:qFormat/>
    <w:rsid w:val="00577577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GraphicSlug">
    <w:name w:val="GraphicSlug"/>
    <w:qFormat/>
    <w:rsid w:val="00577577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eastAsia="Times New Roman" w:hAnsi="Arial" w:cs="TimesNewRomanPSMT"/>
      <w:smallCaps/>
      <w:color w:val="A50F1E"/>
      <w:kern w:val="0"/>
      <w:sz w:val="18"/>
      <w:szCs w:val="18"/>
      <w:lang w:eastAsia="en-CA"/>
      <w14:ligatures w14:val="none"/>
    </w:rPr>
  </w:style>
  <w:style w:type="character" w:customStyle="1" w:styleId="AltText">
    <w:name w:val="AltText"/>
    <w:uiPriority w:val="1"/>
    <w:qFormat/>
    <w:rsid w:val="00577577"/>
    <w:rPr>
      <w:color w:val="008000"/>
    </w:rPr>
  </w:style>
  <w:style w:type="paragraph" w:customStyle="1" w:styleId="PartNumber">
    <w:name w:val="PartNumber"/>
    <w:qFormat/>
    <w:rsid w:val="00577577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  <w14:ligatures w14:val="none"/>
    </w:rPr>
  </w:style>
  <w:style w:type="paragraph" w:customStyle="1" w:styleId="PartTitle">
    <w:name w:val="PartTitle"/>
    <w:qFormat/>
    <w:rsid w:val="00577577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PartIntro">
    <w:name w:val="PartIntro"/>
    <w:qFormat/>
    <w:rsid w:val="00577577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spacing w:val="1"/>
      <w:kern w:val="0"/>
      <w:sz w:val="28"/>
      <w:szCs w:val="28"/>
      <w:lang w:eastAsia="en-CA"/>
      <w14:ligatures w14:val="none"/>
    </w:rPr>
  </w:style>
  <w:style w:type="paragraph" w:customStyle="1" w:styleId="PartList">
    <w:name w:val="PartList"/>
    <w:qFormat/>
    <w:rsid w:val="00577577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ChapterIntroList">
    <w:name w:val="ChapterIntroList"/>
    <w:qFormat/>
    <w:rsid w:val="00577577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ChapterSubtitle">
    <w:name w:val="ChapterSubtitle"/>
    <w:rsid w:val="00577577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olor w:val="000000"/>
      <w:spacing w:val="48"/>
      <w:kern w:val="0"/>
      <w:sz w:val="28"/>
      <w:szCs w:val="28"/>
      <w:lang w:eastAsia="en-CA"/>
      <w14:ligatures w14:val="none"/>
    </w:rPr>
  </w:style>
  <w:style w:type="paragraph" w:customStyle="1" w:styleId="BodyContinued">
    <w:name w:val="BodyContinued"/>
    <w:qFormat/>
    <w:rsid w:val="00577577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BoxHeadA">
    <w:name w:val="BoxHeadA"/>
    <w:qFormat/>
    <w:rsid w:val="00577577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eastAsia="Times New Roman" w:hAnsi="Arial" w:cs="DogmaOT-Bold"/>
      <w:b/>
      <w:bCs/>
      <w:caps/>
      <w:color w:val="000000"/>
      <w:spacing w:val="13"/>
      <w:kern w:val="0"/>
      <w:sz w:val="18"/>
      <w:szCs w:val="18"/>
      <w:lang w:eastAsia="en-CA"/>
      <w14:ligatures w14:val="none"/>
    </w:rPr>
  </w:style>
  <w:style w:type="paragraph" w:customStyle="1" w:styleId="BoxHeadB">
    <w:name w:val="BoxHeadB"/>
    <w:basedOn w:val="BoxHeadA"/>
    <w:qFormat/>
    <w:rsid w:val="00577577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577577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character" w:customStyle="1" w:styleId="Bold">
    <w:name w:val="Bold"/>
    <w:uiPriority w:val="1"/>
    <w:rsid w:val="00577577"/>
    <w:rPr>
      <w:b/>
      <w:bCs/>
      <w:color w:val="3366FF"/>
    </w:rPr>
  </w:style>
  <w:style w:type="paragraph" w:customStyle="1" w:styleId="RunInHead">
    <w:name w:val="RunInHead"/>
    <w:rsid w:val="00577577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eastAsia="Times New Roman" w:hAnsi="Times Roman" w:cs="NewBaskervilleStd-Roman"/>
      <w:b/>
      <w:color w:val="000000"/>
      <w:kern w:val="0"/>
      <w:sz w:val="20"/>
      <w:szCs w:val="20"/>
      <w:lang w:eastAsia="en-CA"/>
      <w14:ligatures w14:val="none"/>
    </w:rPr>
  </w:style>
  <w:style w:type="paragraph" w:customStyle="1" w:styleId="RunInPara">
    <w:name w:val="RunInPara"/>
    <w:qFormat/>
    <w:rsid w:val="00577577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BoxRunInHead">
    <w:name w:val="BoxRunInHead"/>
    <w:rsid w:val="00577577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eastAsia="Times New Roman" w:hAnsi="Arial" w:cs="FuturaPT-Book"/>
      <w:b/>
      <w:color w:val="000000"/>
      <w:kern w:val="0"/>
      <w:sz w:val="17"/>
      <w:szCs w:val="17"/>
      <w:lang w:eastAsia="en-CA"/>
      <w14:ligatures w14:val="none"/>
    </w:rPr>
  </w:style>
  <w:style w:type="paragraph" w:customStyle="1" w:styleId="BoxRunInPara">
    <w:name w:val="BoxRunInPara"/>
    <w:qFormat/>
    <w:rsid w:val="00577577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ExtractPara">
    <w:name w:val="BoxExtractPara"/>
    <w:qFormat/>
    <w:rsid w:val="00577577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character" w:customStyle="1" w:styleId="GraphicInline">
    <w:name w:val="GraphicInline"/>
    <w:uiPriority w:val="1"/>
    <w:qFormat/>
    <w:rsid w:val="00577577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577577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577577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577577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577577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577577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577577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577577"/>
    <w:rPr>
      <w:color w:val="3366FF"/>
      <w:vertAlign w:val="superscript"/>
    </w:rPr>
  </w:style>
  <w:style w:type="paragraph" w:customStyle="1" w:styleId="Footnote">
    <w:name w:val="Footnote"/>
    <w:qFormat/>
    <w:rsid w:val="00577577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eastAsia="Times New Roman" w:hAnsi="Arial" w:cs="NewBaskervilleStd-Roman"/>
      <w:color w:val="000000"/>
      <w:kern w:val="0"/>
      <w:sz w:val="16"/>
      <w:szCs w:val="20"/>
      <w:lang w:eastAsia="en-CA"/>
      <w14:ligatures w14:val="none"/>
    </w:rPr>
  </w:style>
  <w:style w:type="character" w:customStyle="1" w:styleId="FootnoteRef">
    <w:name w:val="FootnoteRef"/>
    <w:basedOn w:val="FootnoteReference"/>
    <w:uiPriority w:val="1"/>
    <w:qFormat/>
    <w:rsid w:val="00577577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577577"/>
    <w:rPr>
      <w:color w:val="3366FF"/>
      <w:vertAlign w:val="superscript"/>
    </w:rPr>
  </w:style>
  <w:style w:type="paragraph" w:customStyle="1" w:styleId="QuotePara">
    <w:name w:val="QuotePara"/>
    <w:qFormat/>
    <w:rsid w:val="00577577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QuoteSource">
    <w:name w:val="QuoteSource"/>
    <w:basedOn w:val="QuotePara"/>
    <w:qFormat/>
    <w:rsid w:val="00577577"/>
    <w:pPr>
      <w:spacing w:after="240"/>
      <w:jc w:val="right"/>
    </w:pPr>
  </w:style>
  <w:style w:type="character" w:customStyle="1" w:styleId="Caps">
    <w:name w:val="Caps"/>
    <w:uiPriority w:val="1"/>
    <w:qFormat/>
    <w:rsid w:val="00577577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577577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577577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577577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577577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577577"/>
    <w:rPr>
      <w:color w:val="3366FF"/>
    </w:rPr>
  </w:style>
  <w:style w:type="table" w:styleId="TableGrid">
    <w:name w:val="Table Grid"/>
    <w:basedOn w:val="TableNormal"/>
    <w:uiPriority w:val="59"/>
    <w:rsid w:val="00577577"/>
    <w:rPr>
      <w:rFonts w:ascii="Calibri" w:eastAsia="Times New Roman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577577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eastAsia="Times New Roman" w:hAnsi="Arial" w:cs="FuturaPT-Heavy"/>
      <w:color w:val="000000"/>
      <w:kern w:val="0"/>
      <w:sz w:val="18"/>
      <w:szCs w:val="18"/>
      <w:lang w:eastAsia="en-CA"/>
      <w14:ligatures w14:val="none"/>
    </w:rPr>
  </w:style>
  <w:style w:type="paragraph" w:customStyle="1" w:styleId="TableFootnote">
    <w:name w:val="TableFootnote"/>
    <w:qFormat/>
    <w:rsid w:val="00577577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6"/>
      <w:szCs w:val="17"/>
      <w:lang w:eastAsia="en-CA"/>
      <w14:ligatures w14:val="none"/>
    </w:rPr>
  </w:style>
  <w:style w:type="paragraph" w:customStyle="1" w:styleId="TableListBulleted">
    <w:name w:val="TableListBulleted"/>
    <w:qFormat/>
    <w:rsid w:val="00577577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TableListNumbered">
    <w:name w:val="TableListNumbered"/>
    <w:qFormat/>
    <w:rsid w:val="00577577"/>
    <w:pPr>
      <w:keepLines/>
      <w:widowControl w:val="0"/>
      <w:numPr>
        <w:numId w:val="9"/>
      </w:numPr>
      <w:autoSpaceDE w:val="0"/>
      <w:autoSpaceDN w:val="0"/>
      <w:adjustRightInd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TableListPlain">
    <w:name w:val="TableListPlain"/>
    <w:qFormat/>
    <w:rsid w:val="00577577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ExtractPara">
    <w:name w:val="ExtractPara"/>
    <w:basedOn w:val="QuotePara"/>
    <w:qFormat/>
    <w:rsid w:val="00577577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577577"/>
    <w:pPr>
      <w:jc w:val="right"/>
    </w:pPr>
  </w:style>
  <w:style w:type="paragraph" w:customStyle="1" w:styleId="ExtractParaContinued">
    <w:name w:val="ExtractParaContinued"/>
    <w:basedOn w:val="ExtractPara"/>
    <w:qFormat/>
    <w:rsid w:val="00577577"/>
    <w:pPr>
      <w:spacing w:before="0"/>
      <w:ind w:firstLine="360"/>
    </w:pPr>
  </w:style>
  <w:style w:type="paragraph" w:customStyle="1" w:styleId="AppendixNumber">
    <w:name w:val="AppendixNumber"/>
    <w:qFormat/>
    <w:rsid w:val="00577577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  <w14:ligatures w14:val="none"/>
    </w:rPr>
  </w:style>
  <w:style w:type="paragraph" w:customStyle="1" w:styleId="AppendixTitle">
    <w:name w:val="AppendixTitle"/>
    <w:qFormat/>
    <w:rsid w:val="00577577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BackmatterTitle">
    <w:name w:val="BackmatterTitle"/>
    <w:qFormat/>
    <w:rsid w:val="00577577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GlossaryTerm">
    <w:name w:val="GlossaryTerm"/>
    <w:qFormat/>
    <w:rsid w:val="00577577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eastAsia="Times New Roman" w:hAnsi="Times Roman" w:cs="NewBaskervilleStd-Roman"/>
      <w:b/>
      <w:bCs/>
      <w:color w:val="000000"/>
      <w:kern w:val="0"/>
      <w:sz w:val="20"/>
      <w:szCs w:val="20"/>
      <w:u w:val="single"/>
      <w:lang w:eastAsia="en-CA"/>
      <w14:ligatures w14:val="none"/>
    </w:rPr>
  </w:style>
  <w:style w:type="paragraph" w:customStyle="1" w:styleId="GlossaryDefinition">
    <w:name w:val="GlossaryDefinition"/>
    <w:qFormat/>
    <w:rsid w:val="00577577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EndnoteEntry">
    <w:name w:val="EndnoteEntry"/>
    <w:qFormat/>
    <w:rsid w:val="00577577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character" w:customStyle="1" w:styleId="EndnoteRef">
    <w:name w:val="EndnoteRef"/>
    <w:basedOn w:val="EndnoteReference"/>
    <w:uiPriority w:val="1"/>
    <w:qFormat/>
    <w:rsid w:val="00577577"/>
    <w:rPr>
      <w:color w:val="3366FF"/>
      <w:vertAlign w:val="superscript"/>
    </w:rPr>
  </w:style>
  <w:style w:type="paragraph" w:customStyle="1" w:styleId="Reference">
    <w:name w:val="Reference"/>
    <w:qFormat/>
    <w:rsid w:val="00577577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HeadProject">
    <w:name w:val="HeadProject"/>
    <w:qFormat/>
    <w:rsid w:val="00577577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eastAsia="Times New Roman" w:hAnsi="Arial" w:cs="FuturaPT-Bold"/>
      <w:b/>
      <w:bCs/>
      <w:color w:val="FFFFFF" w:themeColor="background1"/>
      <w:kern w:val="0"/>
      <w:lang w:eastAsia="en-CA"/>
      <w14:ligatures w14:val="none"/>
    </w:rPr>
  </w:style>
  <w:style w:type="character" w:customStyle="1" w:styleId="LiteralGray">
    <w:name w:val="LiteralGray"/>
    <w:uiPriority w:val="1"/>
    <w:qFormat/>
    <w:rsid w:val="00577577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577577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577577"/>
    <w:rPr>
      <w:rFonts w:ascii="Courier" w:hAnsi="Courier" w:cs="TheSansMonoCondensed-Plain"/>
      <w:color w:val="BF8F00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577577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577577"/>
  </w:style>
  <w:style w:type="character" w:styleId="BookTitle">
    <w:name w:val="Book Title"/>
    <w:basedOn w:val="DefaultParagraphFont"/>
    <w:uiPriority w:val="33"/>
    <w:qFormat/>
    <w:rsid w:val="00577577"/>
    <w:rPr>
      <w:b/>
      <w:bCs/>
      <w:smallCaps/>
      <w:spacing w:val="5"/>
    </w:rPr>
  </w:style>
  <w:style w:type="paragraph" w:customStyle="1" w:styleId="BookTitle0">
    <w:name w:val="BookTitle"/>
    <w:qFormat/>
    <w:rsid w:val="00577577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120"/>
      <w:szCs w:val="240"/>
      <w:lang w:eastAsia="en-CA"/>
      <w14:ligatures w14:val="none"/>
    </w:rPr>
  </w:style>
  <w:style w:type="paragraph" w:customStyle="1" w:styleId="BookSubtitle">
    <w:name w:val="BookSubtitle"/>
    <w:basedOn w:val="ChapterSubtitle"/>
    <w:qFormat/>
    <w:rsid w:val="00577577"/>
  </w:style>
  <w:style w:type="paragraph" w:customStyle="1" w:styleId="BookEdition">
    <w:name w:val="BookEdition"/>
    <w:basedOn w:val="BookSubtitle"/>
    <w:qFormat/>
    <w:rsid w:val="00577577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577577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577577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577577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eastAsia="Times New Roman" w:hAnsi="NewBaskervilleStd-Roman" w:cs="NewBaskervilleStd-Roman"/>
      <w:color w:val="000000"/>
      <w:kern w:val="0"/>
      <w:sz w:val="16"/>
      <w:szCs w:val="18"/>
      <w:lang w:eastAsia="en-CA"/>
      <w14:ligatures w14:val="none"/>
    </w:rPr>
  </w:style>
  <w:style w:type="paragraph" w:customStyle="1" w:styleId="CopyrightLOC">
    <w:name w:val="CopyrightLOC"/>
    <w:basedOn w:val="Copyright"/>
    <w:qFormat/>
    <w:rsid w:val="00577577"/>
  </w:style>
  <w:style w:type="paragraph" w:customStyle="1" w:styleId="CopyrightHead">
    <w:name w:val="CopyrightHead"/>
    <w:basedOn w:val="CopyrightLOC"/>
    <w:qFormat/>
    <w:rsid w:val="00577577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577577"/>
  </w:style>
  <w:style w:type="paragraph" w:customStyle="1" w:styleId="FrontmatterTitle">
    <w:name w:val="FrontmatterTitle"/>
    <w:basedOn w:val="BackmatterTitle"/>
    <w:qFormat/>
    <w:rsid w:val="00577577"/>
  </w:style>
  <w:style w:type="paragraph" w:customStyle="1" w:styleId="TOCFM">
    <w:name w:val="TOCFM"/>
    <w:basedOn w:val="Normal"/>
    <w:qFormat/>
    <w:rsid w:val="00577577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</w:rPr>
  </w:style>
  <w:style w:type="paragraph" w:customStyle="1" w:styleId="TOCH1">
    <w:name w:val="TOCH1"/>
    <w:basedOn w:val="TOCFM"/>
    <w:qFormat/>
    <w:rsid w:val="00577577"/>
    <w:pPr>
      <w:ind w:left="720"/>
    </w:pPr>
    <w:rPr>
      <w:b/>
    </w:rPr>
  </w:style>
  <w:style w:type="paragraph" w:customStyle="1" w:styleId="TOCPart">
    <w:name w:val="TOCPart"/>
    <w:basedOn w:val="TOCH1"/>
    <w:qFormat/>
    <w:rsid w:val="00577577"/>
    <w:pPr>
      <w:spacing w:before="120"/>
      <w:ind w:left="0"/>
      <w:jc w:val="center"/>
    </w:pPr>
    <w:rPr>
      <w:b w:val="0"/>
      <w:sz w:val="28"/>
    </w:rPr>
  </w:style>
  <w:style w:type="paragraph" w:customStyle="1" w:styleId="TOCChapter">
    <w:name w:val="TOCChapter"/>
    <w:basedOn w:val="TOCH1"/>
    <w:qFormat/>
    <w:rsid w:val="00577577"/>
    <w:pPr>
      <w:ind w:left="360"/>
    </w:pPr>
    <w:rPr>
      <w:b w:val="0"/>
    </w:rPr>
  </w:style>
  <w:style w:type="paragraph" w:customStyle="1" w:styleId="TOCH2">
    <w:name w:val="TOCH2"/>
    <w:basedOn w:val="TOCH1"/>
    <w:qFormat/>
    <w:rsid w:val="00577577"/>
    <w:pPr>
      <w:ind w:left="1080"/>
    </w:pPr>
    <w:rPr>
      <w:i/>
    </w:rPr>
  </w:style>
  <w:style w:type="paragraph" w:customStyle="1" w:styleId="TOCH3">
    <w:name w:val="TOCH3"/>
    <w:basedOn w:val="TOCH1"/>
    <w:qFormat/>
    <w:rsid w:val="00577577"/>
    <w:pPr>
      <w:ind w:left="1440"/>
    </w:pPr>
    <w:rPr>
      <w:b w:val="0"/>
      <w:i/>
    </w:rPr>
  </w:style>
  <w:style w:type="paragraph" w:customStyle="1" w:styleId="BoxType">
    <w:name w:val="BoxType"/>
    <w:qFormat/>
    <w:rsid w:val="00577577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eastAsia="Times New Roman" w:hAnsi="Arial" w:cs="TimesNewRomanPSMT"/>
      <w:color w:val="008000"/>
      <w:kern w:val="0"/>
      <w:sz w:val="18"/>
      <w:szCs w:val="18"/>
      <w:lang w:eastAsia="en-CA"/>
      <w14:ligatures w14:val="none"/>
    </w:rPr>
  </w:style>
  <w:style w:type="character" w:customStyle="1" w:styleId="CustomCharStyle">
    <w:name w:val="CustomCharStyle"/>
    <w:uiPriority w:val="1"/>
    <w:qFormat/>
    <w:rsid w:val="00577577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577577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577577"/>
    <w:pPr>
      <w:keepNext/>
      <w:keepLines/>
      <w:widowControl w:val="0"/>
      <w:numPr>
        <w:ilvl w:val="1"/>
        <w:numId w:val="16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eastAsia="Times New Roman" w:hAnsi="Arial" w:cs="FuturaPT-Bold"/>
      <w:b/>
      <w:bCs/>
      <w:color w:val="000000"/>
      <w:kern w:val="0"/>
      <w:lang w:eastAsia="en-CA"/>
      <w14:ligatures w14:val="none"/>
    </w:rPr>
  </w:style>
  <w:style w:type="paragraph" w:customStyle="1" w:styleId="HeadB">
    <w:name w:val="HeadB"/>
    <w:qFormat/>
    <w:rsid w:val="00577577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eastAsia="Times New Roman" w:hAnsi="Arial" w:cs="FuturaPTCond-BoldObl"/>
      <w:b/>
      <w:bCs/>
      <w:i/>
      <w:iCs/>
      <w:color w:val="000000"/>
      <w:kern w:val="0"/>
      <w:lang w:eastAsia="en-CA"/>
      <w14:ligatures w14:val="none"/>
    </w:rPr>
  </w:style>
  <w:style w:type="paragraph" w:customStyle="1" w:styleId="HeadBNumber">
    <w:name w:val="HeadBNumber"/>
    <w:qFormat/>
    <w:rsid w:val="00577577"/>
    <w:pPr>
      <w:keepNext/>
      <w:keepLines/>
      <w:widowControl w:val="0"/>
      <w:numPr>
        <w:ilvl w:val="2"/>
        <w:numId w:val="16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eastAsia="Times New Roman" w:hAnsi="Arial" w:cs="FuturaPTCond-BoldObl"/>
      <w:b/>
      <w:bCs/>
      <w:i/>
      <w:iCs/>
      <w:color w:val="000000"/>
      <w:kern w:val="0"/>
      <w:lang w:eastAsia="en-CA"/>
      <w14:ligatures w14:val="none"/>
    </w:rPr>
  </w:style>
  <w:style w:type="paragraph" w:customStyle="1" w:styleId="HeadC">
    <w:name w:val="HeadC"/>
    <w:qFormat/>
    <w:rsid w:val="00577577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HeadCNumber">
    <w:name w:val="HeadCNumber"/>
    <w:qFormat/>
    <w:rsid w:val="00577577"/>
    <w:pPr>
      <w:keepNext/>
      <w:keepLines/>
      <w:widowControl w:val="0"/>
      <w:numPr>
        <w:ilvl w:val="3"/>
        <w:numId w:val="16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ListPlain">
    <w:name w:val="ListPlain"/>
    <w:qFormat/>
    <w:rsid w:val="00577577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CodeAnnotated">
    <w:name w:val="CodeAnnotated"/>
    <w:qFormat/>
    <w:rsid w:val="00577577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7"/>
      <w:szCs w:val="17"/>
      <w:lang w:eastAsia="en-CA"/>
      <w14:ligatures w14:val="none"/>
    </w:rPr>
  </w:style>
  <w:style w:type="paragraph" w:customStyle="1" w:styleId="BoxListNumber">
    <w:name w:val="BoxListNumber"/>
    <w:qFormat/>
    <w:rsid w:val="00577577"/>
    <w:pPr>
      <w:widowControl w:val="0"/>
      <w:numPr>
        <w:numId w:val="7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ListPlain">
    <w:name w:val="BoxListPlain"/>
    <w:qFormat/>
    <w:rsid w:val="00577577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Title">
    <w:name w:val="BoxTitle"/>
    <w:qFormat/>
    <w:rsid w:val="00577577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13"/>
      <w:kern w:val="0"/>
      <w:sz w:val="18"/>
      <w:szCs w:val="18"/>
      <w:lang w:eastAsia="en-CA"/>
      <w14:ligatures w14:val="none"/>
    </w:rPr>
  </w:style>
  <w:style w:type="character" w:customStyle="1" w:styleId="MenuArrow">
    <w:name w:val="MenuArrow"/>
    <w:uiPriority w:val="1"/>
    <w:qFormat/>
    <w:rsid w:val="00577577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577577"/>
    <w:pPr>
      <w:keepNext/>
      <w:keepLines/>
      <w:widowControl w:val="0"/>
      <w:numPr>
        <w:ilvl w:val="5"/>
        <w:numId w:val="16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eastAsia="Times New Roman" w:hAnsi="Arial" w:cs="FuturaPT-Book"/>
      <w:color w:val="000000"/>
      <w:kern w:val="0"/>
      <w:sz w:val="18"/>
      <w:szCs w:val="18"/>
      <w:lang w:eastAsia="en-CA"/>
      <w14:ligatures w14:val="none"/>
    </w:rPr>
  </w:style>
  <w:style w:type="paragraph" w:customStyle="1" w:styleId="EpigraphSource">
    <w:name w:val="EpigraphSource"/>
    <w:basedOn w:val="Epigraph"/>
    <w:qFormat/>
    <w:rsid w:val="00577577"/>
    <w:pPr>
      <w:jc w:val="right"/>
    </w:pPr>
  </w:style>
  <w:style w:type="paragraph" w:customStyle="1" w:styleId="Body">
    <w:name w:val="Body"/>
    <w:uiPriority w:val="99"/>
    <w:qFormat/>
    <w:rsid w:val="00577577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ChapterNumber">
    <w:name w:val="ChapterNumber"/>
    <w:next w:val="Normal"/>
    <w:qFormat/>
    <w:rsid w:val="00577577"/>
    <w:pPr>
      <w:numPr>
        <w:numId w:val="16"/>
      </w:numPr>
      <w:suppressAutoHyphens/>
      <w:spacing w:before="1200" w:line="2400" w:lineRule="atLeast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  <w14:ligatures w14:val="none"/>
    </w:rPr>
  </w:style>
  <w:style w:type="character" w:customStyle="1" w:styleId="Xref">
    <w:name w:val="Xref"/>
    <w:uiPriority w:val="1"/>
    <w:rsid w:val="00577577"/>
    <w:rPr>
      <w:color w:val="FF0000"/>
      <w:lang w:val="fr-FR"/>
    </w:rPr>
  </w:style>
  <w:style w:type="paragraph" w:customStyle="1" w:styleId="Default">
    <w:name w:val="Default"/>
    <w:rsid w:val="00577577"/>
    <w:pPr>
      <w:autoSpaceDE w:val="0"/>
      <w:autoSpaceDN w:val="0"/>
      <w:adjustRightInd w:val="0"/>
    </w:pPr>
    <w:rPr>
      <w:rFonts w:ascii="NewBaskerville" w:eastAsia="Times New Roman" w:hAnsi="NewBaskerville" w:cs="NewBaskerville"/>
      <w:color w:val="000000"/>
      <w:kern w:val="0"/>
      <w:lang w:bidi="hi-IN"/>
      <w14:ligatures w14:val="none"/>
    </w:rPr>
  </w:style>
  <w:style w:type="paragraph" w:customStyle="1" w:styleId="SourceForeword">
    <w:name w:val="SourceForeword"/>
    <w:basedOn w:val="ReviewSource"/>
    <w:qFormat/>
    <w:rsid w:val="00577577"/>
  </w:style>
  <w:style w:type="paragraph" w:customStyle="1" w:styleId="ReviewHead">
    <w:name w:val="ReviewHead"/>
    <w:basedOn w:val="FrontmatterTitle"/>
    <w:qFormat/>
    <w:rsid w:val="00577577"/>
  </w:style>
  <w:style w:type="paragraph" w:customStyle="1" w:styleId="ReviewQuote">
    <w:name w:val="ReviewQuote"/>
    <w:basedOn w:val="QuotePara"/>
    <w:qFormat/>
    <w:rsid w:val="00577577"/>
  </w:style>
  <w:style w:type="paragraph" w:customStyle="1" w:styleId="ReviewSource">
    <w:name w:val="ReviewSource"/>
    <w:basedOn w:val="QuoteSource"/>
    <w:qFormat/>
    <w:rsid w:val="00577577"/>
  </w:style>
  <w:style w:type="paragraph" w:customStyle="1" w:styleId="ListGraphic">
    <w:name w:val="ListGraphic"/>
    <w:basedOn w:val="GraphicSlug"/>
    <w:qFormat/>
    <w:rsid w:val="00577577"/>
    <w:pPr>
      <w:ind w:left="0"/>
    </w:pPr>
  </w:style>
  <w:style w:type="paragraph" w:customStyle="1" w:styleId="ListCaption">
    <w:name w:val="ListCaption"/>
    <w:basedOn w:val="CaptionLine"/>
    <w:qFormat/>
    <w:rsid w:val="00577577"/>
    <w:pPr>
      <w:ind w:left="3600"/>
    </w:pPr>
  </w:style>
  <w:style w:type="paragraph" w:customStyle="1" w:styleId="NoteContinued">
    <w:name w:val="NoteContinued"/>
    <w:basedOn w:val="Note"/>
    <w:qFormat/>
    <w:rsid w:val="00577577"/>
    <w:pPr>
      <w:spacing w:before="0"/>
      <w:ind w:firstLine="0"/>
    </w:pPr>
  </w:style>
  <w:style w:type="paragraph" w:customStyle="1" w:styleId="NoteCode">
    <w:name w:val="NoteCode"/>
    <w:basedOn w:val="Code"/>
    <w:qFormat/>
    <w:rsid w:val="00577577"/>
    <w:pPr>
      <w:spacing w:after="240"/>
    </w:pPr>
  </w:style>
  <w:style w:type="paragraph" w:customStyle="1" w:styleId="ListBulletSub">
    <w:name w:val="ListBulletSub"/>
    <w:basedOn w:val="ListBullet"/>
    <w:qFormat/>
    <w:rsid w:val="00577577"/>
    <w:pPr>
      <w:ind w:left="2520"/>
    </w:pPr>
  </w:style>
  <w:style w:type="paragraph" w:customStyle="1" w:styleId="CodeCustom1">
    <w:name w:val="CodeCustom1"/>
    <w:basedOn w:val="Code"/>
    <w:qFormat/>
    <w:rsid w:val="00577577"/>
    <w:rPr>
      <w:color w:val="00B0F0"/>
    </w:rPr>
  </w:style>
  <w:style w:type="paragraph" w:customStyle="1" w:styleId="CodeCustom2">
    <w:name w:val="CodeCustom2"/>
    <w:basedOn w:val="Normal"/>
    <w:qFormat/>
    <w:rsid w:val="00577577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</w:rPr>
  </w:style>
  <w:style w:type="paragraph" w:customStyle="1" w:styleId="BoxGraphic">
    <w:name w:val="BoxGraphic"/>
    <w:basedOn w:val="BoxBodyFirst"/>
    <w:qFormat/>
    <w:rsid w:val="00577577"/>
    <w:rPr>
      <w:bCs/>
      <w:color w:val="A12126"/>
    </w:rPr>
  </w:style>
  <w:style w:type="paragraph" w:customStyle="1" w:styleId="Equation">
    <w:name w:val="Equation"/>
    <w:basedOn w:val="ListPlain"/>
    <w:qFormat/>
    <w:rsid w:val="00577577"/>
  </w:style>
  <w:style w:type="paragraph" w:styleId="TOC1">
    <w:name w:val="toc 1"/>
    <w:basedOn w:val="Normal"/>
    <w:next w:val="Normal"/>
    <w:autoRedefine/>
    <w:uiPriority w:val="39"/>
    <w:unhideWhenUsed/>
    <w:rsid w:val="003A743E"/>
    <w:pPr>
      <w:tabs>
        <w:tab w:val="right" w:leader="dot" w:pos="9350"/>
      </w:tabs>
      <w:spacing w:after="100"/>
      <w:pPrChange w:id="0" w:author="David Keyes" w:date="2023-07-18T09:35:00Z">
        <w:pPr>
          <w:spacing w:after="100"/>
        </w:pPr>
      </w:pPrChange>
    </w:pPr>
    <w:rPr>
      <w:rPrChange w:id="0" w:author="David Keyes" w:date="2023-07-18T09:35:00Z">
        <w:rPr>
          <w:rFonts w:ascii="Calibri" w:eastAsiaTheme="minorHAnsi" w:hAnsi="Calibri"/>
          <w:kern w:val="2"/>
          <w:lang w:val="en-US" w:eastAsia="en-US" w:bidi="ar-SA"/>
          <w14:ligatures w14:val="standardContextual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7259C4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7259C4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7259C4"/>
    <w:rPr>
      <w:rFonts w:ascii="Calibri" w:hAnsi="Calibri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F15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577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5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577"/>
    <w:rPr>
      <w:rFonts w:ascii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B3257-C6DE-49CC-90C2-52CAF608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Keyes</dc:creator>
  <cp:keywords/>
  <dc:description/>
  <cp:lastModifiedBy>David Keyes</cp:lastModifiedBy>
  <cp:revision>37</cp:revision>
  <dcterms:created xsi:type="dcterms:W3CDTF">2023-04-13T23:23:00Z</dcterms:created>
  <dcterms:modified xsi:type="dcterms:W3CDTF">2023-07-18T16:35:00Z</dcterms:modified>
</cp:coreProperties>
</file>