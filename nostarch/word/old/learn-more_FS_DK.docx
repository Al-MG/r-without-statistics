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6F6BB" w14:textId="77777777" w:rsidR="0050481B" w:rsidRPr="0050481B" w:rsidRDefault="0050481B" w:rsidP="00AA00C6">
      <w:pPr>
        <w:pStyle w:val="HeadA"/>
      </w:pPr>
      <w:r w:rsidRPr="0050481B">
        <w:t xml:space="preserve">Crash </w:t>
      </w:r>
      <w:commentRangeStart w:id="0"/>
      <w:r w:rsidRPr="0050481B">
        <w:t>Course</w:t>
      </w:r>
      <w:commentRangeEnd w:id="0"/>
      <w:r w:rsidR="0006545D">
        <w:rPr>
          <w:rStyle w:val="CommentReference"/>
          <w:rFonts w:asciiTheme="minorHAnsi" w:hAnsiTheme="minorHAnsi" w:cstheme="minorBidi"/>
          <w:b w:val="0"/>
          <w:bCs w:val="0"/>
          <w:color w:val="auto"/>
          <w:lang w:eastAsia="en-US"/>
        </w:rPr>
        <w:commentReference w:id="0"/>
      </w:r>
    </w:p>
    <w:sdt>
      <w:sdtPr>
        <w:id w:val="991914288"/>
        <w:placeholder>
          <w:docPart w:val="4B70903F7B86447A9851F2EBD8F0F1F8"/>
        </w:placeholder>
        <w:dropDownList>
          <w:listItem w:value="Choose an item."/>
        </w:dropDownList>
      </w:sdtPr>
      <w:sdtContent>
        <w:p w14:paraId="4405049A" w14:textId="2524262A" w:rsidR="0006545D" w:rsidRDefault="0006545D" w:rsidP="00AA00C6">
          <w:pPr>
            <w:pStyle w:val="Body"/>
          </w:pPr>
          <w:r>
            <w:t>Consult the following resources to learn more about R programming:</w:t>
          </w:r>
        </w:p>
      </w:sdtContent>
    </w:sdt>
    <w:p w14:paraId="61444018" w14:textId="5339F48D" w:rsidR="0050481B" w:rsidRPr="00AA00C6" w:rsidRDefault="0050481B" w:rsidP="00AA00C6">
      <w:pPr>
        <w:pStyle w:val="ListPlain"/>
        <w:rPr>
          <w:rStyle w:val="LinkURL"/>
        </w:rPr>
      </w:pPr>
      <w:r w:rsidRPr="00AA00C6">
        <w:rPr>
          <w:rStyle w:val="Italic"/>
        </w:rPr>
        <w:t xml:space="preserve">Statistical Inference via Data Science: A </w:t>
      </w:r>
      <w:proofErr w:type="spellStart"/>
      <w:r w:rsidRPr="00AA00C6">
        <w:rPr>
          <w:rStyle w:val="Italic"/>
        </w:rPr>
        <w:t>ModernDive</w:t>
      </w:r>
      <w:proofErr w:type="spellEnd"/>
      <w:r w:rsidRPr="00AA00C6">
        <w:rPr>
          <w:rStyle w:val="Italic"/>
        </w:rPr>
        <w:t xml:space="preserve"> into R and the Tidyverse</w:t>
      </w:r>
      <w:r w:rsidRPr="0050481B">
        <w:t xml:space="preserve"> by Chester </w:t>
      </w:r>
      <w:proofErr w:type="spellStart"/>
      <w:r w:rsidRPr="0050481B">
        <w:t>Ismay</w:t>
      </w:r>
      <w:proofErr w:type="spellEnd"/>
      <w:r w:rsidRPr="0050481B">
        <w:t xml:space="preserve"> and Albert Y. Kim (CRC Press, 2020)</w:t>
      </w:r>
      <w:r w:rsidR="0006545D">
        <w:t>,</w:t>
      </w:r>
      <w:r w:rsidRPr="0050481B">
        <w:t xml:space="preserve"> </w:t>
      </w:r>
      <w:hyperlink r:id="rId10" w:history="1">
        <w:r w:rsidRPr="00AA00C6">
          <w:rPr>
            <w:rStyle w:val="LinkURL"/>
          </w:rPr>
          <w:t>https://moderndive.com/</w:t>
        </w:r>
      </w:hyperlink>
    </w:p>
    <w:p w14:paraId="125BC298" w14:textId="7167AB46" w:rsidR="0050481B" w:rsidRPr="0050481B" w:rsidRDefault="0050481B" w:rsidP="00AA00C6">
      <w:pPr>
        <w:pStyle w:val="ListPlain"/>
      </w:pPr>
      <w:r w:rsidRPr="0050481B">
        <w:t>Getting Started with R</w:t>
      </w:r>
      <w:r w:rsidR="0006545D">
        <w:t>,</w:t>
      </w:r>
      <w:r w:rsidRPr="0050481B">
        <w:t xml:space="preserve"> course</w:t>
      </w:r>
      <w:r w:rsidR="0006545D">
        <w:t>,</w:t>
      </w:r>
      <w:r w:rsidRPr="0050481B">
        <w:t xml:space="preserve"> </w:t>
      </w:r>
      <w:hyperlink r:id="rId11" w:history="1">
        <w:r w:rsidRPr="00AA00C6">
          <w:rPr>
            <w:rStyle w:val="LinkURL"/>
          </w:rPr>
          <w:t>https://rfortherestofus.com/courses/getting-started/</w:t>
        </w:r>
      </w:hyperlink>
    </w:p>
    <w:p w14:paraId="65450DF2" w14:textId="77777777" w:rsidR="0050481B" w:rsidRPr="0050481B" w:rsidRDefault="0050481B" w:rsidP="00AA00C6">
      <w:pPr>
        <w:pStyle w:val="HeadA"/>
      </w:pPr>
      <w:r w:rsidRPr="0050481B">
        <w:t>Data Viz</w:t>
      </w:r>
    </w:p>
    <w:p w14:paraId="209F021A" w14:textId="7F561B4B" w:rsidR="0006545D" w:rsidRPr="00AA00C6" w:rsidRDefault="0006545D" w:rsidP="00AA00C6">
      <w:pPr>
        <w:pStyle w:val="Body"/>
      </w:pPr>
      <w:r w:rsidRPr="00AA00C6">
        <w:t>Con</w:t>
      </w:r>
      <w:r>
        <w:t>sult the follow</w:t>
      </w:r>
      <w:ins w:id="1" w:author="David Keyes" w:date="2023-05-25T09:06:00Z">
        <w:r w:rsidR="00AA00C6">
          <w:t>ing</w:t>
        </w:r>
      </w:ins>
      <w:r>
        <w:t xml:space="preserve"> resources to learn more about data visualization principles and the </w:t>
      </w:r>
      <w:r w:rsidRPr="00AA00C6">
        <w:rPr>
          <w:rStyle w:val="Literal"/>
        </w:rPr>
        <w:t>ggplot2</w:t>
      </w:r>
      <w:r>
        <w:t xml:space="preserve"> package:</w:t>
      </w:r>
    </w:p>
    <w:p w14:paraId="2534D6C1" w14:textId="31228568" w:rsidR="0050481B" w:rsidRPr="0050481B" w:rsidRDefault="0050481B" w:rsidP="00AA00C6">
      <w:pPr>
        <w:pStyle w:val="ListPlain"/>
      </w:pPr>
      <w:r w:rsidRPr="00AA00C6">
        <w:rPr>
          <w:rStyle w:val="Italic"/>
        </w:rPr>
        <w:t>Data Visualization: A Practical Introduction</w:t>
      </w:r>
      <w:r w:rsidRPr="0050481B">
        <w:t xml:space="preserve"> by Kieran Healy (Princeton University Press, 2018)</w:t>
      </w:r>
      <w:r w:rsidR="0006545D">
        <w:t>,</w:t>
      </w:r>
      <w:r w:rsidRPr="0050481B">
        <w:t xml:space="preserve"> </w:t>
      </w:r>
      <w:hyperlink r:id="rId12" w:history="1">
        <w:r w:rsidRPr="00AA00C6">
          <w:rPr>
            <w:rStyle w:val="LinkURL"/>
          </w:rPr>
          <w:t>https://socviz.co</w:t>
        </w:r>
      </w:hyperlink>
    </w:p>
    <w:p w14:paraId="771F7BC8" w14:textId="77777777" w:rsidR="0050481B" w:rsidRPr="0050481B" w:rsidRDefault="0050481B" w:rsidP="00AA00C6">
      <w:pPr>
        <w:pStyle w:val="ListPlain"/>
      </w:pPr>
      <w:r w:rsidRPr="00AA00C6">
        <w:rPr>
          <w:rStyle w:val="LinkURL"/>
        </w:rPr>
        <w:t>Fundamentals of Data Visualization</w:t>
      </w:r>
      <w:r w:rsidRPr="0050481B">
        <w:t xml:space="preserve"> by Claus Wilke (O'Reilly Media, 2019). </w:t>
      </w:r>
      <w:hyperlink r:id="rId13" w:history="1">
        <w:r w:rsidRPr="00AA00C6">
          <w:rPr>
            <w:rStyle w:val="LinkURL"/>
          </w:rPr>
          <w:t>https://clauswilke.com/dataviz/</w:t>
        </w:r>
      </w:hyperlink>
    </w:p>
    <w:p w14:paraId="0DDCA76A" w14:textId="1464ACB1" w:rsidR="0050481B" w:rsidRPr="00AA00C6" w:rsidRDefault="0050481B" w:rsidP="00AA00C6">
      <w:pPr>
        <w:pStyle w:val="ListPlain"/>
        <w:rPr>
          <w:rStyle w:val="LinkURL"/>
        </w:rPr>
      </w:pPr>
      <w:r w:rsidRPr="00AA00C6">
        <w:rPr>
          <w:rStyle w:val="LinkURL"/>
        </w:rPr>
        <w:t>ggplot2: Elegant Graphics for Data Analysis</w:t>
      </w:r>
      <w:r w:rsidRPr="0050481B">
        <w:t xml:space="preserve"> by Hadley Wickham, Danielle Navarro, and Thomas Lin Pedersen (Springer, Forthcoming)</w:t>
      </w:r>
      <w:r w:rsidR="0006545D">
        <w:t xml:space="preserve">, </w:t>
      </w:r>
      <w:hyperlink r:id="rId14" w:history="1">
        <w:r w:rsidRPr="00AA00C6">
          <w:rPr>
            <w:rStyle w:val="LinkURL"/>
          </w:rPr>
          <w:t>https://ggplot2-book.org</w:t>
        </w:r>
      </w:hyperlink>
    </w:p>
    <w:p w14:paraId="650F3571" w14:textId="77777777" w:rsidR="0050481B" w:rsidRPr="0050481B" w:rsidRDefault="0050481B" w:rsidP="00AA00C6">
      <w:pPr>
        <w:pStyle w:val="ListPlain"/>
      </w:pPr>
      <w:r w:rsidRPr="00AA00C6">
        <w:rPr>
          <w:rStyle w:val="Italic"/>
        </w:rPr>
        <w:t>Graphic Design with ggplot2</w:t>
      </w:r>
      <w:r w:rsidRPr="0050481B">
        <w:t xml:space="preserve"> by Cédric Scherer (CRC Press, Forthcoming)</w:t>
      </w:r>
    </w:p>
    <w:p w14:paraId="13822923" w14:textId="7541C7D5" w:rsidR="0050481B" w:rsidRPr="00AA00C6" w:rsidRDefault="0050481B" w:rsidP="00AA00C6">
      <w:pPr>
        <w:pStyle w:val="ListPlain"/>
        <w:rPr>
          <w:rStyle w:val="LinkURL"/>
        </w:rPr>
      </w:pPr>
      <w:r w:rsidRPr="0050481B">
        <w:t>The Glamour of Graphics course by Will Chase</w:t>
      </w:r>
      <w:r w:rsidR="0006545D">
        <w:t>,</w:t>
      </w:r>
      <w:r w:rsidRPr="0050481B">
        <w:t xml:space="preserve"> </w:t>
      </w:r>
      <w:hyperlink r:id="rId15" w:history="1">
        <w:r w:rsidRPr="00AA00C6">
          <w:rPr>
            <w:rStyle w:val="LinkURL"/>
          </w:rPr>
          <w:t>https://rfortherestofus.com/courses/glamour/</w:t>
        </w:r>
      </w:hyperlink>
    </w:p>
    <w:p w14:paraId="0370EB93" w14:textId="77777777" w:rsidR="0050481B" w:rsidRDefault="0050481B" w:rsidP="00AA00C6">
      <w:pPr>
        <w:pStyle w:val="HeadA"/>
        <w:rPr>
          <w:ins w:id="2" w:author="David Keyes" w:date="2023-05-25T09:06:00Z"/>
        </w:rPr>
      </w:pPr>
      <w:r w:rsidRPr="0050481B">
        <w:t>Custom Themes</w:t>
      </w:r>
    </w:p>
    <w:p w14:paraId="1DC56802" w14:textId="07C285BD" w:rsidR="00AA00C6" w:rsidRPr="00AA00C6" w:rsidRDefault="00AA00C6">
      <w:pPr>
        <w:pStyle w:val="Body"/>
        <w:pPrChange w:id="3" w:author="David Keyes" w:date="2023-05-25T09:07:00Z">
          <w:pPr>
            <w:pStyle w:val="HeadA"/>
          </w:pPr>
        </w:pPrChange>
      </w:pPr>
      <w:ins w:id="4" w:author="David Keyes" w:date="2023-05-25T09:06:00Z">
        <w:r w:rsidRPr="00AA00C6">
          <w:t>Consul</w:t>
        </w:r>
      </w:ins>
      <w:ins w:id="5" w:author="David Keyes" w:date="2023-05-25T09:07:00Z">
        <w:r w:rsidR="003B2223">
          <w:t>t</w:t>
        </w:r>
      </w:ins>
      <w:ins w:id="6" w:author="David Keyes" w:date="2023-05-25T09:06:00Z">
        <w:r w:rsidRPr="00AA00C6">
          <w:t xml:space="preserve"> the following resources to learn more about how the BBC</w:t>
        </w:r>
      </w:ins>
      <w:ins w:id="7" w:author="David Keyes" w:date="2023-05-25T09:07:00Z">
        <w:r w:rsidRPr="00AA00C6">
          <w:t xml:space="preserve"> created and used their custom theme:</w:t>
        </w:r>
      </w:ins>
    </w:p>
    <w:p w14:paraId="1E0A214C" w14:textId="779C25CB" w:rsidR="0050481B" w:rsidRPr="00AA00C6" w:rsidRDefault="0050481B" w:rsidP="00AA00C6">
      <w:pPr>
        <w:pStyle w:val="Body"/>
        <w:rPr>
          <w:rStyle w:val="LinkURL"/>
        </w:rPr>
      </w:pPr>
      <w:r w:rsidRPr="00AA00C6">
        <w:rPr>
          <w:rStyle w:val="Italic"/>
        </w:rPr>
        <w:t>BBC Visual and Data Journalism cookbook for R graphics</w:t>
      </w:r>
      <w:r w:rsidRPr="0050481B">
        <w:t xml:space="preserve"> (2019)</w:t>
      </w:r>
      <w:r w:rsidR="0006545D">
        <w:t>,</w:t>
      </w:r>
      <w:r w:rsidRPr="0050481B">
        <w:t xml:space="preserve"> </w:t>
      </w:r>
      <w:hyperlink r:id="rId16" w:history="1">
        <w:r w:rsidRPr="00AA00C6">
          <w:rPr>
            <w:rStyle w:val="LinkURL"/>
          </w:rPr>
          <w:t>https://bbc.github.io/rcookbook/</w:t>
        </w:r>
      </w:hyperlink>
    </w:p>
    <w:p w14:paraId="05AC319C" w14:textId="3C62E0D8" w:rsidR="0050481B" w:rsidRPr="00AA00C6" w:rsidRDefault="0050481B" w:rsidP="00AA00C6">
      <w:pPr>
        <w:pStyle w:val="ListPlain"/>
        <w:rPr>
          <w:rStyle w:val="LinkURL"/>
        </w:rPr>
      </w:pPr>
      <w:r w:rsidRPr="0050481B">
        <w:t>How the BBC Visual and Data Journalism team works with graphics in R by BBC Visual and Data Journalism team (2019)</w:t>
      </w:r>
      <w:r w:rsidR="0006545D">
        <w:t>,</w:t>
      </w:r>
      <w:r w:rsidRPr="0050481B">
        <w:t xml:space="preserve"> </w:t>
      </w:r>
      <w:hyperlink r:id="rId17" w:history="1">
        <w:r w:rsidRPr="00AA00C6">
          <w:rPr>
            <w:rStyle w:val="LinkURL"/>
          </w:rPr>
          <w:t>https://medium.com/bbc-visual-and-data-journalism/how-the-bbc-visual-and-data-journalism-team-works-with-graphics-in-r-ed0b35693535</w:t>
        </w:r>
      </w:hyperlink>
    </w:p>
    <w:p w14:paraId="39F7EEB6" w14:textId="77777777" w:rsidR="0050481B" w:rsidRDefault="0050481B" w:rsidP="00AA00C6">
      <w:pPr>
        <w:pStyle w:val="HeadA"/>
        <w:rPr>
          <w:ins w:id="8" w:author="David Keyes" w:date="2023-05-25T09:07:00Z"/>
        </w:rPr>
      </w:pPr>
      <w:r w:rsidRPr="0050481B">
        <w:t>Maps</w:t>
      </w:r>
    </w:p>
    <w:p w14:paraId="18B18AF7" w14:textId="19D709C2" w:rsidR="003B2223" w:rsidRPr="003B2223" w:rsidRDefault="003B2223">
      <w:pPr>
        <w:pStyle w:val="Body"/>
        <w:pPrChange w:id="9" w:author="David Keyes" w:date="2023-05-25T09:08:00Z">
          <w:pPr>
            <w:pStyle w:val="HeadA"/>
          </w:pPr>
        </w:pPrChange>
      </w:pPr>
      <w:ins w:id="10" w:author="David Keyes" w:date="2023-05-25T09:07:00Z">
        <w:r w:rsidRPr="003B2223">
          <w:t xml:space="preserve">Consult the following resources to learn how to </w:t>
        </w:r>
      </w:ins>
      <w:ins w:id="11" w:author="David Keyes" w:date="2023-05-25T09:08:00Z">
        <w:r w:rsidRPr="003B2223">
          <w:t xml:space="preserve">make maps and </w:t>
        </w:r>
      </w:ins>
      <w:ins w:id="12" w:author="David Keyes" w:date="2023-05-25T09:07:00Z">
        <w:r w:rsidRPr="003B2223">
          <w:t>conduct geospat</w:t>
        </w:r>
      </w:ins>
      <w:ins w:id="13" w:author="David Keyes" w:date="2023-05-25T09:08:00Z">
        <w:r w:rsidRPr="003B2223">
          <w:t>ial analysis in R.</w:t>
        </w:r>
      </w:ins>
    </w:p>
    <w:p w14:paraId="778D8911" w14:textId="3858A14D" w:rsidR="0050481B" w:rsidRPr="0050481B" w:rsidRDefault="0050481B" w:rsidP="00AA00C6">
      <w:pPr>
        <w:pStyle w:val="ListPlain"/>
      </w:pPr>
      <w:proofErr w:type="spellStart"/>
      <w:r w:rsidRPr="00AA00C6">
        <w:rPr>
          <w:rStyle w:val="Italic"/>
        </w:rPr>
        <w:t>Geocomputation</w:t>
      </w:r>
      <w:proofErr w:type="spellEnd"/>
      <w:r w:rsidRPr="00AA00C6">
        <w:rPr>
          <w:rStyle w:val="Italic"/>
        </w:rPr>
        <w:t xml:space="preserve"> with R</w:t>
      </w:r>
      <w:r w:rsidRPr="0050481B">
        <w:t xml:space="preserve"> by Robin Lovelace, Jakub </w:t>
      </w:r>
      <w:proofErr w:type="spellStart"/>
      <w:r w:rsidRPr="0050481B">
        <w:t>Nowosad</w:t>
      </w:r>
      <w:proofErr w:type="spellEnd"/>
      <w:r w:rsidRPr="0050481B">
        <w:t xml:space="preserve">, and </w:t>
      </w:r>
      <w:proofErr w:type="spellStart"/>
      <w:r w:rsidRPr="0050481B">
        <w:t>Jannes</w:t>
      </w:r>
      <w:proofErr w:type="spellEnd"/>
      <w:r w:rsidRPr="0050481B">
        <w:t xml:space="preserve"> </w:t>
      </w:r>
      <w:proofErr w:type="spellStart"/>
      <w:r w:rsidRPr="0050481B">
        <w:t>Muenchow</w:t>
      </w:r>
      <w:proofErr w:type="spellEnd"/>
      <w:r w:rsidRPr="0050481B">
        <w:t xml:space="preserve"> (CRC Press, 2019)</w:t>
      </w:r>
      <w:r w:rsidR="0006545D">
        <w:t>,</w:t>
      </w:r>
      <w:r w:rsidRPr="0050481B">
        <w:t xml:space="preserve"> </w:t>
      </w:r>
      <w:hyperlink r:id="rId18" w:history="1">
        <w:r w:rsidRPr="00AA00C6">
          <w:rPr>
            <w:rStyle w:val="LinkURL"/>
          </w:rPr>
          <w:t>https://r.geocompx.org/</w:t>
        </w:r>
      </w:hyperlink>
    </w:p>
    <w:p w14:paraId="0BD03FEC" w14:textId="3B30D0DA" w:rsidR="0050481B" w:rsidRPr="0050481B" w:rsidRDefault="0050481B" w:rsidP="00AA00C6">
      <w:pPr>
        <w:pStyle w:val="ListPlain"/>
      </w:pPr>
      <w:r w:rsidRPr="0050481B">
        <w:lastRenderedPageBreak/>
        <w:t xml:space="preserve">Chapter 7 (Draw Maps) of </w:t>
      </w:r>
      <w:r w:rsidRPr="00AA00C6">
        <w:rPr>
          <w:rStyle w:val="Italic"/>
        </w:rPr>
        <w:t>Data Visualization: A Practical Introduction</w:t>
      </w:r>
      <w:r w:rsidRPr="0050481B">
        <w:t xml:space="preserve"> by Kieran Healy (Princeton University Press, 2018)</w:t>
      </w:r>
      <w:r w:rsidR="0006545D">
        <w:t>,</w:t>
      </w:r>
      <w:r w:rsidRPr="0050481B">
        <w:t xml:space="preserve"> </w:t>
      </w:r>
      <w:hyperlink r:id="rId19" w:history="1">
        <w:r w:rsidRPr="00AA00C6">
          <w:rPr>
            <w:rStyle w:val="LinkURL"/>
          </w:rPr>
          <w:t>https://socviz.co</w:t>
        </w:r>
      </w:hyperlink>
    </w:p>
    <w:p w14:paraId="4F310631" w14:textId="69E8B92C" w:rsidR="0050481B" w:rsidRPr="00AA00C6" w:rsidRDefault="0050481B" w:rsidP="00AA00C6">
      <w:pPr>
        <w:pStyle w:val="ListPlain"/>
        <w:rPr>
          <w:rStyle w:val="LinkURL"/>
        </w:rPr>
      </w:pPr>
      <w:r w:rsidRPr="0050481B">
        <w:t>Lessons on Space from Data Visualization: Use R, ggplot2, and the principles of graphic design to create beautiful and truthful visualizations of data</w:t>
      </w:r>
      <w:r w:rsidR="0006545D">
        <w:t>,</w:t>
      </w:r>
      <w:r w:rsidRPr="0050481B">
        <w:t xml:space="preserve"> course by Andrew Weiss (202</w:t>
      </w:r>
      <w:ins w:id="14" w:author="David Keyes" w:date="2023-05-31T20:41:00Z">
        <w:r w:rsidR="00A67588">
          <w:t>3</w:t>
        </w:r>
      </w:ins>
      <w:del w:id="15" w:author="David Keyes" w:date="2023-05-31T20:41:00Z">
        <w:r w:rsidRPr="0050481B" w:rsidDel="00A67588">
          <w:delText>2</w:delText>
        </w:r>
      </w:del>
      <w:r w:rsidRPr="0050481B">
        <w:t>)</w:t>
      </w:r>
      <w:r w:rsidR="0006545D">
        <w:t>,</w:t>
      </w:r>
      <w:r w:rsidRPr="0050481B">
        <w:t xml:space="preserve"> </w:t>
      </w:r>
      <w:r w:rsidR="00000000">
        <w:fldChar w:fldCharType="begin"/>
      </w:r>
      <w:r w:rsidR="00000000">
        <w:instrText>HYPERLINK "https://datavizs22.classes.andrewheiss.com/content/12-content/"</w:instrText>
      </w:r>
      <w:r w:rsidR="00000000">
        <w:fldChar w:fldCharType="separate"/>
      </w:r>
      <w:del w:id="16" w:author="David Keyes" w:date="2023-05-31T20:41:00Z">
        <w:r w:rsidRPr="00AA00C6" w:rsidDel="00A67588">
          <w:rPr>
            <w:rStyle w:val="LinkURL"/>
          </w:rPr>
          <w:delText>h</w:delText>
        </w:r>
      </w:del>
      <w:ins w:id="17" w:author="David Keyes" w:date="2023-05-31T20:41:00Z">
        <w:r w:rsidR="00A67588" w:rsidRPr="00A67588">
          <w:rPr>
            <w:rStyle w:val="LinkURL"/>
          </w:rPr>
          <w:t>https://datavizs23.classes.andrewheiss.com/lesson/12-lesson.html</w:t>
        </w:r>
      </w:ins>
      <w:del w:id="18" w:author="David Keyes" w:date="2023-05-31T20:42:00Z">
        <w:r w:rsidRPr="00AA00C6" w:rsidDel="00A67588">
          <w:rPr>
            <w:rStyle w:val="LinkURL"/>
          </w:rPr>
          <w:delText>ttps://datavizs22.classes.andrewheiss.com/content/12-content/</w:delText>
        </w:r>
      </w:del>
      <w:r w:rsidR="00000000">
        <w:rPr>
          <w:rStyle w:val="LinkURL"/>
        </w:rPr>
        <w:fldChar w:fldCharType="end"/>
      </w:r>
    </w:p>
    <w:p w14:paraId="26C76E41" w14:textId="77777777" w:rsidR="0050481B" w:rsidRDefault="0050481B" w:rsidP="00AA00C6">
      <w:pPr>
        <w:pStyle w:val="HeadA"/>
        <w:rPr>
          <w:ins w:id="19" w:author="David Keyes" w:date="2023-05-25T09:09:00Z"/>
        </w:rPr>
      </w:pPr>
      <w:r w:rsidRPr="0050481B">
        <w:t>Tables</w:t>
      </w:r>
    </w:p>
    <w:p w14:paraId="027D0E19" w14:textId="0494B7DC" w:rsidR="00CF4557" w:rsidRPr="00CF4557" w:rsidRDefault="00CF4557">
      <w:pPr>
        <w:pStyle w:val="Body"/>
        <w:pPrChange w:id="20" w:author="David Keyes" w:date="2023-05-25T09:10:00Z">
          <w:pPr>
            <w:pStyle w:val="HeadA"/>
          </w:pPr>
        </w:pPrChange>
      </w:pPr>
      <w:ins w:id="21" w:author="David Keyes" w:date="2023-05-25T09:09:00Z">
        <w:r w:rsidRPr="00CF4557">
          <w:t xml:space="preserve">Consult the following resources to learn </w:t>
        </w:r>
      </w:ins>
      <w:ins w:id="22" w:author="David Keyes" w:date="2023-05-25T09:10:00Z">
        <w:r w:rsidRPr="00CF4557">
          <w:t xml:space="preserve">about table design principles and </w:t>
        </w:r>
      </w:ins>
      <w:ins w:id="23" w:author="David Keyes" w:date="2023-05-25T09:09:00Z">
        <w:r w:rsidRPr="00CF4557">
          <w:t xml:space="preserve">how to make high-quality tables </w:t>
        </w:r>
      </w:ins>
      <w:ins w:id="24" w:author="David Keyes" w:date="2023-05-25T09:10:00Z">
        <w:r w:rsidRPr="00CF4557">
          <w:t xml:space="preserve">with the </w:t>
        </w:r>
        <w:proofErr w:type="spellStart"/>
        <w:r w:rsidRPr="00CF4557">
          <w:rPr>
            <w:rStyle w:val="Literal"/>
            <w:rPrChange w:id="25" w:author="David Keyes" w:date="2023-05-25T09:10:00Z">
              <w:rPr>
                <w:b w:val="0"/>
                <w:bCs w:val="0"/>
              </w:rPr>
            </w:rPrChange>
          </w:rPr>
          <w:t>gt</w:t>
        </w:r>
        <w:proofErr w:type="spellEnd"/>
        <w:r w:rsidRPr="00CF4557">
          <w:t xml:space="preserve"> package: </w:t>
        </w:r>
      </w:ins>
    </w:p>
    <w:p w14:paraId="4BDD6F08" w14:textId="6FC88579" w:rsidR="0050481B" w:rsidRPr="0050481B" w:rsidRDefault="0050481B" w:rsidP="00AA00C6">
      <w:pPr>
        <w:pStyle w:val="ListPlain"/>
      </w:pPr>
      <w:r w:rsidRPr="0050481B">
        <w:t xml:space="preserve">Ten Guidelines for Better Tables by Jon </w:t>
      </w:r>
      <w:proofErr w:type="spellStart"/>
      <w:r w:rsidRPr="0050481B">
        <w:t>Schwabish</w:t>
      </w:r>
      <w:proofErr w:type="spellEnd"/>
      <w:r w:rsidRPr="0050481B">
        <w:t xml:space="preserve"> (</w:t>
      </w:r>
      <w:r w:rsidRPr="00AA00C6">
        <w:rPr>
          <w:rStyle w:val="Italic"/>
        </w:rPr>
        <w:t>Journal of Benefit-Cost Analysis</w:t>
      </w:r>
      <w:r w:rsidRPr="0050481B">
        <w:t>, 2020)</w:t>
      </w:r>
      <w:r w:rsidR="0006545D">
        <w:t>,</w:t>
      </w:r>
      <w:r w:rsidRPr="0050481B">
        <w:t xml:space="preserve"> </w:t>
      </w:r>
      <w:hyperlink r:id="rId20" w:history="1">
        <w:r w:rsidRPr="00AA00C6">
          <w:rPr>
            <w:rStyle w:val="LinkURL"/>
          </w:rPr>
          <w:t>https://doi.org/10.1017/bca.2020.11</w:t>
        </w:r>
      </w:hyperlink>
    </w:p>
    <w:p w14:paraId="08F96153" w14:textId="7AB56478" w:rsidR="0050481B" w:rsidRPr="00AA00C6" w:rsidRDefault="0050481B" w:rsidP="00AA00C6">
      <w:pPr>
        <w:pStyle w:val="ListPlain"/>
        <w:rPr>
          <w:rStyle w:val="LinkURL"/>
        </w:rPr>
      </w:pPr>
      <w:r w:rsidRPr="0050481B">
        <w:t>10+ Guidelines for Better Tables in R by Tom Mock (2020)</w:t>
      </w:r>
      <w:r w:rsidR="0006545D">
        <w:t>,</w:t>
      </w:r>
      <w:r w:rsidRPr="0050481B">
        <w:t xml:space="preserve"> </w:t>
      </w:r>
      <w:hyperlink r:id="rId21" w:history="1">
        <w:r w:rsidRPr="00AA00C6">
          <w:rPr>
            <w:rStyle w:val="LinkURL"/>
          </w:rPr>
          <w:t>https://themockup.blog/posts/2020-09-04-10-table-rules-in-r/</w:t>
        </w:r>
      </w:hyperlink>
    </w:p>
    <w:p w14:paraId="62175157" w14:textId="1BDC56FE" w:rsidR="0050481B" w:rsidRPr="0050481B" w:rsidRDefault="0050481B" w:rsidP="00AA00C6">
      <w:pPr>
        <w:pStyle w:val="ListPlain"/>
      </w:pPr>
      <w:r w:rsidRPr="0050481B">
        <w:t>Creating beautiful tables in R with {</w:t>
      </w:r>
      <w:proofErr w:type="spellStart"/>
      <w:r w:rsidRPr="0050481B">
        <w:t>gt</w:t>
      </w:r>
      <w:proofErr w:type="spellEnd"/>
      <w:r w:rsidRPr="0050481B">
        <w:t>} by Albert Rapp (2022)</w:t>
      </w:r>
      <w:r w:rsidR="0006545D">
        <w:t>,</w:t>
      </w:r>
      <w:r w:rsidRPr="0050481B">
        <w:t xml:space="preserve"> </w:t>
      </w:r>
      <w:hyperlink r:id="rId22" w:history="1">
        <w:r w:rsidRPr="00AA00C6">
          <w:rPr>
            <w:rStyle w:val="LinkURL"/>
          </w:rPr>
          <w:t>https://gt.albert-rapp.de/</w:t>
        </w:r>
      </w:hyperlink>
    </w:p>
    <w:p w14:paraId="33986C8B" w14:textId="77777777" w:rsidR="0050481B" w:rsidRDefault="0050481B" w:rsidP="00AA00C6">
      <w:pPr>
        <w:pStyle w:val="HeadA"/>
        <w:rPr>
          <w:ins w:id="26" w:author="David Keyes" w:date="2023-05-25T09:10:00Z"/>
        </w:rPr>
      </w:pPr>
      <w:r w:rsidRPr="0050481B">
        <w:t>R Markdown</w:t>
      </w:r>
    </w:p>
    <w:p w14:paraId="28ECE762" w14:textId="1A5143D3" w:rsidR="000547DF" w:rsidRPr="0050481B" w:rsidRDefault="000547DF">
      <w:pPr>
        <w:pStyle w:val="Body"/>
        <w:pPrChange w:id="27" w:author="David Keyes" w:date="2023-05-25T09:10:00Z">
          <w:pPr>
            <w:pStyle w:val="HeadA"/>
          </w:pPr>
        </w:pPrChange>
      </w:pPr>
      <w:ins w:id="28" w:author="David Keyes" w:date="2023-05-25T09:10:00Z">
        <w:r>
          <w:t>Consult the following resources, which are great general guides on how to use R Markdown:</w:t>
        </w:r>
      </w:ins>
    </w:p>
    <w:p w14:paraId="7988E696" w14:textId="6F020A70" w:rsidR="0050481B" w:rsidRPr="0050481B" w:rsidRDefault="0050481B" w:rsidP="00AA00C6">
      <w:pPr>
        <w:pStyle w:val="ListPlain"/>
      </w:pPr>
      <w:r w:rsidRPr="00AA00C6">
        <w:rPr>
          <w:rStyle w:val="Italic"/>
        </w:rPr>
        <w:t>R Markdown: The Definitive Guide</w:t>
      </w:r>
      <w:r w:rsidRPr="0050481B">
        <w:t xml:space="preserve"> by </w:t>
      </w:r>
      <w:proofErr w:type="spellStart"/>
      <w:r w:rsidRPr="0050481B">
        <w:t>Yihui</w:t>
      </w:r>
      <w:proofErr w:type="spellEnd"/>
      <w:r w:rsidRPr="0050481B">
        <w:t xml:space="preserve"> </w:t>
      </w:r>
      <w:proofErr w:type="spellStart"/>
      <w:r w:rsidRPr="0050481B">
        <w:t>Xie</w:t>
      </w:r>
      <w:proofErr w:type="spellEnd"/>
      <w:r w:rsidRPr="0050481B">
        <w:t xml:space="preserve">, J. J. Allaire, and Garrett </w:t>
      </w:r>
      <w:proofErr w:type="spellStart"/>
      <w:r w:rsidRPr="0050481B">
        <w:t>Grolemund</w:t>
      </w:r>
      <w:proofErr w:type="spellEnd"/>
      <w:r w:rsidRPr="0050481B">
        <w:t xml:space="preserve"> (CRC Press, 2019)</w:t>
      </w:r>
      <w:r w:rsidR="0006545D">
        <w:t>,</w:t>
      </w:r>
      <w:r w:rsidRPr="0050481B">
        <w:t xml:space="preserve"> </w:t>
      </w:r>
      <w:hyperlink r:id="rId23" w:history="1">
        <w:r w:rsidRPr="00AA00C6">
          <w:rPr>
            <w:rStyle w:val="LinkURL"/>
          </w:rPr>
          <w:t>https://bookdown.org/yihui/rmarkdown/</w:t>
        </w:r>
      </w:hyperlink>
    </w:p>
    <w:p w14:paraId="1402FD62" w14:textId="3C57656C" w:rsidR="0050481B" w:rsidRPr="0050481B" w:rsidRDefault="0050481B" w:rsidP="00AA00C6">
      <w:pPr>
        <w:pStyle w:val="ListPlain"/>
      </w:pPr>
      <w:r w:rsidRPr="00AA00C6">
        <w:rPr>
          <w:rStyle w:val="Italic"/>
        </w:rPr>
        <w:t>R Markdown Cookbook</w:t>
      </w:r>
      <w:r w:rsidRPr="0050481B">
        <w:t xml:space="preserve"> by </w:t>
      </w:r>
      <w:proofErr w:type="spellStart"/>
      <w:r w:rsidRPr="0050481B">
        <w:t>Yihui</w:t>
      </w:r>
      <w:proofErr w:type="spellEnd"/>
      <w:r w:rsidRPr="0050481B">
        <w:t xml:space="preserve"> </w:t>
      </w:r>
      <w:proofErr w:type="spellStart"/>
      <w:r w:rsidRPr="0050481B">
        <w:t>Xie</w:t>
      </w:r>
      <w:proofErr w:type="spellEnd"/>
      <w:r w:rsidRPr="0050481B">
        <w:t xml:space="preserve">, Christophe </w:t>
      </w:r>
      <w:proofErr w:type="spellStart"/>
      <w:r w:rsidRPr="0050481B">
        <w:t>Dervieux</w:t>
      </w:r>
      <w:proofErr w:type="spellEnd"/>
      <w:r w:rsidRPr="0050481B">
        <w:t xml:space="preserve">, Emily </w:t>
      </w:r>
      <w:proofErr w:type="spellStart"/>
      <w:r w:rsidRPr="0050481B">
        <w:t>Riederer</w:t>
      </w:r>
      <w:proofErr w:type="spellEnd"/>
      <w:r w:rsidRPr="0050481B">
        <w:t xml:space="preserve"> (CRC Press, 2021)</w:t>
      </w:r>
      <w:r w:rsidR="0006545D">
        <w:t>,</w:t>
      </w:r>
      <w:r w:rsidRPr="0050481B">
        <w:t xml:space="preserve"> </w:t>
      </w:r>
      <w:hyperlink r:id="rId24" w:history="1">
        <w:r w:rsidRPr="00AA00C6">
          <w:rPr>
            <w:rStyle w:val="LinkURL"/>
          </w:rPr>
          <w:t>https://bookdown.org/yihui/rmarkdown-cookbook/</w:t>
        </w:r>
      </w:hyperlink>
    </w:p>
    <w:p w14:paraId="51BF59DD" w14:textId="77777777" w:rsidR="0050481B" w:rsidRDefault="0050481B" w:rsidP="00AA00C6">
      <w:pPr>
        <w:pStyle w:val="HeadA"/>
        <w:rPr>
          <w:ins w:id="29" w:author="David Keyes" w:date="2023-05-25T09:10:00Z"/>
        </w:rPr>
      </w:pPr>
      <w:r w:rsidRPr="0050481B">
        <w:t>Parameterized Reporting</w:t>
      </w:r>
    </w:p>
    <w:p w14:paraId="769F251D" w14:textId="0C0E0E67" w:rsidR="003D15A6" w:rsidRPr="0050481B" w:rsidRDefault="003D15A6">
      <w:pPr>
        <w:pStyle w:val="Body"/>
        <w:pPrChange w:id="30" w:author="David Keyes" w:date="2023-05-25T09:11:00Z">
          <w:pPr>
            <w:pStyle w:val="HeadA"/>
          </w:pPr>
        </w:pPrChange>
      </w:pPr>
      <w:ins w:id="31" w:author="David Keyes" w:date="2023-05-25T09:11:00Z">
        <w:r>
          <w:t xml:space="preserve">Consult the following resources to learn how the Urban Institute has created parameterized reports and how you can make them yourself: </w:t>
        </w:r>
      </w:ins>
    </w:p>
    <w:p w14:paraId="34E75524" w14:textId="7FDAA816" w:rsidR="0050481B" w:rsidRPr="0050481B" w:rsidRDefault="0050481B" w:rsidP="00AA00C6">
      <w:pPr>
        <w:pStyle w:val="ListPlain"/>
      </w:pPr>
      <w:r w:rsidRPr="0050481B">
        <w:t xml:space="preserve">Using R Markdown to Track and Publish State Data by </w:t>
      </w:r>
      <w:proofErr w:type="spellStart"/>
      <w:r w:rsidRPr="0050481B">
        <w:t>Data@Urban</w:t>
      </w:r>
      <w:proofErr w:type="spellEnd"/>
      <w:r w:rsidRPr="0050481B">
        <w:t xml:space="preserve"> team (2021)</w:t>
      </w:r>
      <w:r w:rsidR="0006545D">
        <w:t>,</w:t>
      </w:r>
      <w:r w:rsidRPr="0050481B">
        <w:t xml:space="preserve"> </w:t>
      </w:r>
      <w:hyperlink r:id="rId25" w:history="1">
        <w:r w:rsidRPr="00AA00C6">
          <w:rPr>
            <w:rStyle w:val="LinkURL"/>
          </w:rPr>
          <w:t>https://urban-institute.medium.com/using-r-markdown-to-track-and-publish-state-data-d1291bfa1ec0</w:t>
        </w:r>
      </w:hyperlink>
    </w:p>
    <w:p w14:paraId="29BA2876" w14:textId="026F5B9E" w:rsidR="0050481B" w:rsidRPr="0050481B" w:rsidRDefault="0050481B" w:rsidP="00AA00C6">
      <w:pPr>
        <w:pStyle w:val="ListPlain"/>
      </w:pPr>
      <w:r w:rsidRPr="0050481B">
        <w:t xml:space="preserve">Iterated fact sheets with R Markdown by </w:t>
      </w:r>
      <w:proofErr w:type="spellStart"/>
      <w:r w:rsidRPr="0050481B">
        <w:t>Data@Urban</w:t>
      </w:r>
      <w:proofErr w:type="spellEnd"/>
      <w:r w:rsidRPr="0050481B">
        <w:t xml:space="preserve"> team (2018)</w:t>
      </w:r>
      <w:r w:rsidR="00D52048">
        <w:t>,</w:t>
      </w:r>
      <w:r w:rsidRPr="0050481B">
        <w:t xml:space="preserve"> </w:t>
      </w:r>
      <w:hyperlink r:id="rId26" w:history="1">
        <w:r w:rsidRPr="00AA00C6">
          <w:rPr>
            <w:rStyle w:val="LinkURL"/>
          </w:rPr>
          <w:t>https://urban-institute.medium.com/iterated-fact-sheets-with-r-markdown-d685eb4eafce</w:t>
        </w:r>
      </w:hyperlink>
    </w:p>
    <w:p w14:paraId="65AEFD4C" w14:textId="77777777" w:rsidR="0050481B" w:rsidRDefault="0050481B" w:rsidP="00AA00C6">
      <w:pPr>
        <w:pStyle w:val="HeadA"/>
        <w:rPr>
          <w:ins w:id="32" w:author="David Keyes" w:date="2023-05-25T09:11:00Z"/>
        </w:rPr>
      </w:pPr>
      <w:proofErr w:type="spellStart"/>
      <w:r w:rsidRPr="0050481B">
        <w:t>xaringan</w:t>
      </w:r>
      <w:proofErr w:type="spellEnd"/>
    </w:p>
    <w:p w14:paraId="1D97F7EF" w14:textId="001B3170" w:rsidR="003D15A6" w:rsidRPr="003D15A6" w:rsidRDefault="003D15A6">
      <w:pPr>
        <w:pStyle w:val="Body"/>
        <w:pPrChange w:id="33" w:author="David Keyes" w:date="2023-05-25T09:11:00Z">
          <w:pPr>
            <w:pStyle w:val="HeadA"/>
          </w:pPr>
        </w:pPrChange>
      </w:pPr>
      <w:ins w:id="34" w:author="David Keyes" w:date="2023-05-25T09:11:00Z">
        <w:r>
          <w:t xml:space="preserve">Consult the following resources to learn how to make high-quality slides presentations in R with the </w:t>
        </w:r>
        <w:proofErr w:type="spellStart"/>
        <w:r w:rsidRPr="003D15A6">
          <w:rPr>
            <w:rStyle w:val="Literal"/>
            <w:rPrChange w:id="35" w:author="David Keyes" w:date="2023-05-25T09:11:00Z">
              <w:rPr>
                <w:b w:val="0"/>
                <w:bCs w:val="0"/>
              </w:rPr>
            </w:rPrChange>
          </w:rPr>
          <w:t>xaringan</w:t>
        </w:r>
        <w:proofErr w:type="spellEnd"/>
        <w:r>
          <w:t xml:space="preserve"> package.</w:t>
        </w:r>
      </w:ins>
    </w:p>
    <w:p w14:paraId="053842ED" w14:textId="051A6730" w:rsidR="0050481B" w:rsidRPr="0050481B" w:rsidRDefault="0050481B" w:rsidP="00AA00C6">
      <w:pPr>
        <w:pStyle w:val="ListPlain"/>
      </w:pPr>
      <w:r w:rsidRPr="00AA00C6">
        <w:rPr>
          <w:rStyle w:val="Italic"/>
        </w:rPr>
        <w:lastRenderedPageBreak/>
        <w:t xml:space="preserve">Sharing Your Work with </w:t>
      </w:r>
      <w:proofErr w:type="spellStart"/>
      <w:r w:rsidRPr="00AA00C6">
        <w:rPr>
          <w:rStyle w:val="Italic"/>
        </w:rPr>
        <w:t>xaringan</w:t>
      </w:r>
      <w:proofErr w:type="spellEnd"/>
      <w:r w:rsidRPr="00AA00C6">
        <w:rPr>
          <w:rStyle w:val="Italic"/>
        </w:rPr>
        <w:t xml:space="preserve">: An Introduction to </w:t>
      </w:r>
      <w:proofErr w:type="spellStart"/>
      <w:r w:rsidRPr="00AA00C6">
        <w:rPr>
          <w:rStyle w:val="Italic"/>
        </w:rPr>
        <w:t>xaringan</w:t>
      </w:r>
      <w:proofErr w:type="spellEnd"/>
      <w:r w:rsidRPr="00AA00C6">
        <w:rPr>
          <w:rStyle w:val="Italic"/>
        </w:rPr>
        <w:t xml:space="preserve"> for Presentations: The Basics and Beyond</w:t>
      </w:r>
      <w:r w:rsidRPr="00D52048">
        <w:t xml:space="preserve"> by</w:t>
      </w:r>
      <w:r w:rsidRPr="0050481B">
        <w:t xml:space="preserve"> Silvia </w:t>
      </w:r>
      <w:proofErr w:type="spellStart"/>
      <w:r w:rsidRPr="0050481B">
        <w:t>Canelón</w:t>
      </w:r>
      <w:proofErr w:type="spellEnd"/>
      <w:r w:rsidRPr="0050481B">
        <w:t xml:space="preserve"> (2020)</w:t>
      </w:r>
      <w:r w:rsidR="00D52048">
        <w:t>,</w:t>
      </w:r>
      <w:r w:rsidRPr="0050481B">
        <w:t xml:space="preserve"> </w:t>
      </w:r>
      <w:hyperlink r:id="rId27" w:history="1">
        <w:r w:rsidRPr="00AA00C6">
          <w:rPr>
            <w:rStyle w:val="LinkURL"/>
          </w:rPr>
          <w:t>https://spcanelon.github.io/xaringan-basics-and-beyond/index.html</w:t>
        </w:r>
      </w:hyperlink>
    </w:p>
    <w:p w14:paraId="5A6C2A4E" w14:textId="60F5450D" w:rsidR="0050481B" w:rsidRPr="0050481B" w:rsidRDefault="0050481B" w:rsidP="00AA00C6">
      <w:pPr>
        <w:pStyle w:val="ListPlain"/>
      </w:pPr>
      <w:r w:rsidRPr="00AA00C6">
        <w:rPr>
          <w:rStyle w:val="Italic"/>
        </w:rPr>
        <w:t xml:space="preserve">Professional, Polished, Presentable: Making Great Slides with </w:t>
      </w:r>
      <w:proofErr w:type="spellStart"/>
      <w:r w:rsidRPr="00AA00C6">
        <w:rPr>
          <w:rStyle w:val="Italic"/>
        </w:rPr>
        <w:t>xaringan</w:t>
      </w:r>
      <w:proofErr w:type="spellEnd"/>
      <w:r w:rsidR="00D52048" w:rsidRPr="00AA00C6">
        <w:rPr>
          <w:rStyle w:val="Italic"/>
        </w:rPr>
        <w:t>,</w:t>
      </w:r>
      <w:r w:rsidRPr="0050481B">
        <w:t xml:space="preserve"> workshop materials by Garrick Aden-</w:t>
      </w:r>
      <w:proofErr w:type="spellStart"/>
      <w:r w:rsidRPr="0050481B">
        <w:t>Buie</w:t>
      </w:r>
      <w:proofErr w:type="spellEnd"/>
      <w:r w:rsidRPr="0050481B">
        <w:t xml:space="preserve">, Silvia </w:t>
      </w:r>
      <w:proofErr w:type="spellStart"/>
      <w:r w:rsidRPr="0050481B">
        <w:t>Canelón</w:t>
      </w:r>
      <w:proofErr w:type="spellEnd"/>
      <w:r w:rsidRPr="0050481B">
        <w:t>, and Shannon Pileggi (2021)</w:t>
      </w:r>
      <w:r w:rsidR="00D52048">
        <w:t>,</w:t>
      </w:r>
      <w:r w:rsidRPr="0050481B">
        <w:t xml:space="preserve"> </w:t>
      </w:r>
      <w:hyperlink r:id="rId28" w:history="1">
        <w:r w:rsidRPr="00AA00C6">
          <w:rPr>
            <w:rStyle w:val="LinkURL"/>
          </w:rPr>
          <w:t>https://presentable-user2021.netlify.app/</w:t>
        </w:r>
      </w:hyperlink>
    </w:p>
    <w:p w14:paraId="029FD29F" w14:textId="3C66DF6D" w:rsidR="0050481B" w:rsidRPr="00AA00C6" w:rsidRDefault="0050481B" w:rsidP="00AA00C6">
      <w:pPr>
        <w:pStyle w:val="ListPlain"/>
        <w:rPr>
          <w:rStyle w:val="LinkURL"/>
        </w:rPr>
      </w:pPr>
      <w:r w:rsidRPr="00AA00C6">
        <w:rPr>
          <w:rStyle w:val="Italic"/>
        </w:rPr>
        <w:t xml:space="preserve">Meet </w:t>
      </w:r>
      <w:proofErr w:type="spellStart"/>
      <w:r w:rsidRPr="00AA00C6">
        <w:rPr>
          <w:rStyle w:val="Italic"/>
        </w:rPr>
        <w:t>xaringan</w:t>
      </w:r>
      <w:proofErr w:type="spellEnd"/>
      <w:r w:rsidRPr="00AA00C6">
        <w:rPr>
          <w:rStyle w:val="Italic"/>
        </w:rPr>
        <w:t>: Making slides in R Markdown</w:t>
      </w:r>
      <w:r w:rsidRPr="0050481B">
        <w:t xml:space="preserve"> by Alison Hill (2019)</w:t>
      </w:r>
      <w:r w:rsidR="00D52048">
        <w:t>,</w:t>
      </w:r>
      <w:r w:rsidRPr="0050481B">
        <w:t xml:space="preserve"> </w:t>
      </w:r>
      <w:hyperlink r:id="rId29" w:history="1">
        <w:r w:rsidRPr="00AA00C6">
          <w:rPr>
            <w:rStyle w:val="LinkURL"/>
          </w:rPr>
          <w:t>https://arm.rbind.io/slides/xaringan.html</w:t>
        </w:r>
      </w:hyperlink>
    </w:p>
    <w:p w14:paraId="485FE0E6" w14:textId="51962FBD" w:rsidR="0050481B" w:rsidRPr="0050481B" w:rsidRDefault="0050481B" w:rsidP="00AA00C6">
      <w:pPr>
        <w:pStyle w:val="ListPlain"/>
      </w:pPr>
      <w:r w:rsidRPr="00D52048">
        <w:t>Chapter 7 (</w:t>
      </w:r>
      <w:proofErr w:type="spellStart"/>
      <w:r w:rsidRPr="00AA00C6">
        <w:t>xaringan</w:t>
      </w:r>
      <w:proofErr w:type="spellEnd"/>
      <w:r w:rsidRPr="0050481B">
        <w:t xml:space="preserve"> Presentations) of </w:t>
      </w:r>
      <w:r w:rsidRPr="00AA00C6">
        <w:rPr>
          <w:rStyle w:val="Italic"/>
        </w:rPr>
        <w:t>R Markdown: The Definitive Guide</w:t>
      </w:r>
      <w:r w:rsidRPr="0050481B">
        <w:t xml:space="preserve"> by </w:t>
      </w:r>
      <w:proofErr w:type="spellStart"/>
      <w:r w:rsidRPr="0050481B">
        <w:t>Yihui</w:t>
      </w:r>
      <w:proofErr w:type="spellEnd"/>
      <w:r w:rsidRPr="0050481B">
        <w:t xml:space="preserve"> </w:t>
      </w:r>
      <w:proofErr w:type="spellStart"/>
      <w:r w:rsidRPr="0050481B">
        <w:t>Xie</w:t>
      </w:r>
      <w:proofErr w:type="spellEnd"/>
      <w:r w:rsidRPr="0050481B">
        <w:t xml:space="preserve">, J. J. Allaire, and Garrett </w:t>
      </w:r>
      <w:proofErr w:type="spellStart"/>
      <w:r w:rsidRPr="0050481B">
        <w:t>Grolemund</w:t>
      </w:r>
      <w:proofErr w:type="spellEnd"/>
      <w:r w:rsidRPr="0050481B">
        <w:t xml:space="preserve"> (CRC Press, 2019)</w:t>
      </w:r>
      <w:r w:rsidR="00D52048">
        <w:t>,</w:t>
      </w:r>
      <w:r w:rsidRPr="0050481B">
        <w:t xml:space="preserve"> </w:t>
      </w:r>
      <w:hyperlink r:id="rId30" w:history="1">
        <w:r w:rsidRPr="00AA00C6">
          <w:rPr>
            <w:rStyle w:val="LinkURL"/>
          </w:rPr>
          <w:t>https://bookdown.org/yihui/rmarkdown/</w:t>
        </w:r>
      </w:hyperlink>
    </w:p>
    <w:p w14:paraId="2143A7CF" w14:textId="77777777" w:rsidR="0050481B" w:rsidRDefault="0050481B" w:rsidP="00AA00C6">
      <w:pPr>
        <w:pStyle w:val="HeadA"/>
        <w:rPr>
          <w:ins w:id="36" w:author="David Keyes" w:date="2023-05-25T09:11:00Z"/>
        </w:rPr>
      </w:pPr>
      <w:r w:rsidRPr="0050481B">
        <w:t>Websites</w:t>
      </w:r>
    </w:p>
    <w:p w14:paraId="4AAF4BC1" w14:textId="10CBDC4B" w:rsidR="003D15A6" w:rsidRPr="003D15A6" w:rsidRDefault="003D15A6">
      <w:pPr>
        <w:pStyle w:val="Body"/>
        <w:pPrChange w:id="37" w:author="David Keyes" w:date="2023-05-25T09:11:00Z">
          <w:pPr>
            <w:pStyle w:val="HeadA"/>
          </w:pPr>
        </w:pPrChange>
      </w:pPr>
      <w:ins w:id="38" w:author="David Keyes" w:date="2023-05-25T09:11:00Z">
        <w:r>
          <w:t>Co</w:t>
        </w:r>
      </w:ins>
      <w:ins w:id="39" w:author="David Keyes" w:date="2023-05-25T09:12:00Z">
        <w:r>
          <w:t xml:space="preserve">nsult the following resources to learn how to make websites with the </w:t>
        </w:r>
        <w:r w:rsidRPr="003D15A6">
          <w:rPr>
            <w:rStyle w:val="Literal"/>
            <w:rPrChange w:id="40" w:author="David Keyes" w:date="2023-05-25T09:12:00Z">
              <w:rPr>
                <w:b w:val="0"/>
                <w:bCs w:val="0"/>
              </w:rPr>
            </w:rPrChange>
          </w:rPr>
          <w:t>distill</w:t>
        </w:r>
        <w:r>
          <w:t xml:space="preserve"> package and to see examples of other websites made with </w:t>
        </w:r>
        <w:r w:rsidRPr="003D15A6">
          <w:rPr>
            <w:rStyle w:val="Literal"/>
            <w:rPrChange w:id="41" w:author="David Keyes" w:date="2023-05-25T09:12:00Z">
              <w:rPr>
                <w:b w:val="0"/>
                <w:bCs w:val="0"/>
              </w:rPr>
            </w:rPrChange>
          </w:rPr>
          <w:t>distill</w:t>
        </w:r>
        <w:r>
          <w:t>:</w:t>
        </w:r>
      </w:ins>
    </w:p>
    <w:p w14:paraId="3B8968EC" w14:textId="09B24905" w:rsidR="0050481B" w:rsidRPr="00AA00C6" w:rsidRDefault="0050481B" w:rsidP="00AA00C6">
      <w:pPr>
        <w:pStyle w:val="ListPlain"/>
        <w:rPr>
          <w:rStyle w:val="LinkURL"/>
        </w:rPr>
      </w:pPr>
      <w:r w:rsidRPr="0050481B">
        <w:t xml:space="preserve">Building a blog </w:t>
      </w:r>
      <w:r w:rsidRPr="00D52048">
        <w:t xml:space="preserve">with </w:t>
      </w:r>
      <w:r w:rsidRPr="00AA00C6">
        <w:t>distill</w:t>
      </w:r>
      <w:r w:rsidRPr="00D52048">
        <w:t xml:space="preserve"> by Tom Mock</w:t>
      </w:r>
      <w:r w:rsidRPr="0050481B">
        <w:t xml:space="preserve"> (2020)</w:t>
      </w:r>
      <w:r w:rsidR="00D52048">
        <w:t>,</w:t>
      </w:r>
      <w:r w:rsidRPr="0050481B">
        <w:t xml:space="preserve"> </w:t>
      </w:r>
      <w:hyperlink r:id="rId31" w:history="1">
        <w:r w:rsidRPr="00AA00C6">
          <w:rPr>
            <w:rStyle w:val="LinkURL"/>
          </w:rPr>
          <w:t>https://themockup.blog/posts/2020-08-01-building-a-blog-with-distill/</w:t>
        </w:r>
      </w:hyperlink>
    </w:p>
    <w:p w14:paraId="218AEC78" w14:textId="2118707E" w:rsidR="0050481B" w:rsidRPr="0050481B" w:rsidRDefault="0050481B" w:rsidP="00AA00C6">
      <w:pPr>
        <w:pStyle w:val="ListPlain"/>
      </w:pPr>
      <w:r w:rsidRPr="0050481B">
        <w:t>The Distillery website</w:t>
      </w:r>
      <w:r w:rsidR="00D52048">
        <w:t>,</w:t>
      </w:r>
      <w:r w:rsidRPr="0050481B">
        <w:t xml:space="preserve"> showcasing websites made </w:t>
      </w:r>
      <w:r w:rsidRPr="00D52048">
        <w:t xml:space="preserve">with </w:t>
      </w:r>
      <w:proofErr w:type="spellStart"/>
      <w:r w:rsidRPr="00AA00C6">
        <w:t>distill</w:t>
      </w:r>
      <w:r w:rsidR="00D52048" w:rsidRPr="00D52048">
        <w:t>,</w:t>
      </w:r>
      <w:hyperlink r:id="rId32" w:history="1">
        <w:r w:rsidR="00D52048" w:rsidRPr="00AA00C6">
          <w:rPr>
            <w:rStyle w:val="LinkURL"/>
          </w:rPr>
          <w:t>https</w:t>
        </w:r>
        <w:proofErr w:type="spellEnd"/>
        <w:r w:rsidR="00D52048" w:rsidRPr="00AA00C6">
          <w:rPr>
            <w:rStyle w:val="LinkURL"/>
          </w:rPr>
          <w:t>://distillery.rbind.io/</w:t>
        </w:r>
      </w:hyperlink>
    </w:p>
    <w:p w14:paraId="699E7D0D" w14:textId="77777777" w:rsidR="0050481B" w:rsidRDefault="0050481B" w:rsidP="00AA00C6">
      <w:pPr>
        <w:pStyle w:val="HeadA"/>
        <w:rPr>
          <w:ins w:id="42" w:author="David Keyes" w:date="2023-05-25T09:13:00Z"/>
        </w:rPr>
      </w:pPr>
      <w:r w:rsidRPr="0050481B">
        <w:t>Quarto</w:t>
      </w:r>
    </w:p>
    <w:p w14:paraId="1FF75AAD" w14:textId="0ED0CD6B" w:rsidR="003D15A6" w:rsidRPr="003D15A6" w:rsidRDefault="003D15A6">
      <w:pPr>
        <w:pStyle w:val="Body"/>
        <w:pPrChange w:id="43" w:author="David Keyes" w:date="2023-05-25T09:13:00Z">
          <w:pPr>
            <w:pStyle w:val="HeadA"/>
          </w:pPr>
        </w:pPrChange>
      </w:pPr>
      <w:ins w:id="44" w:author="David Keyes" w:date="2023-05-25T09:13:00Z">
        <w:r w:rsidRPr="003D15A6">
          <w:t>Consult th</w:t>
        </w:r>
        <w:r>
          <w:t>e following resources to learn the fundamentals of Quarto:</w:t>
        </w:r>
      </w:ins>
    </w:p>
    <w:p w14:paraId="0030442D" w14:textId="41A042DA" w:rsidR="0050481B" w:rsidRPr="0050481B" w:rsidRDefault="0050481B" w:rsidP="00AA00C6">
      <w:pPr>
        <w:pStyle w:val="ListPlain"/>
      </w:pPr>
      <w:r w:rsidRPr="00AA00C6">
        <w:rPr>
          <w:rStyle w:val="Italic"/>
        </w:rPr>
        <w:t>Get Started with Quarto</w:t>
      </w:r>
      <w:r w:rsidR="00D52048">
        <w:t>,</w:t>
      </w:r>
      <w:r w:rsidRPr="0050481B">
        <w:t xml:space="preserve"> workshop materials by Tom Mock (2022)</w:t>
      </w:r>
      <w:r w:rsidR="00D52048">
        <w:t>,</w:t>
      </w:r>
      <w:r w:rsidRPr="0050481B">
        <w:t xml:space="preserve"> </w:t>
      </w:r>
      <w:hyperlink r:id="rId33" w:history="1">
        <w:r w:rsidRPr="00AA00C6">
          <w:rPr>
            <w:rStyle w:val="LinkURL"/>
          </w:rPr>
          <w:t>https://jthomasmock.github.io/quarto-in-two-hours/</w:t>
        </w:r>
      </w:hyperlink>
    </w:p>
    <w:p w14:paraId="56B42DC4" w14:textId="3C317E10" w:rsidR="0050481B" w:rsidRPr="00AA00C6" w:rsidRDefault="0050481B" w:rsidP="00AA00C6">
      <w:pPr>
        <w:pStyle w:val="ListPlain"/>
        <w:rPr>
          <w:rStyle w:val="LinkURL"/>
        </w:rPr>
      </w:pPr>
      <w:r w:rsidRPr="00AA00C6">
        <w:rPr>
          <w:rStyle w:val="Italic"/>
        </w:rPr>
        <w:t>From R Markdown to Quarto</w:t>
      </w:r>
      <w:r w:rsidR="00D52048">
        <w:t>,</w:t>
      </w:r>
      <w:r w:rsidRPr="0050481B">
        <w:t xml:space="preserve"> workshop materials by Andrew Bray, Rebecca Barter, Silvia </w:t>
      </w:r>
      <w:proofErr w:type="spellStart"/>
      <w:r w:rsidRPr="0050481B">
        <w:t>Canelón</w:t>
      </w:r>
      <w:proofErr w:type="spellEnd"/>
      <w:r w:rsidRPr="0050481B">
        <w:t xml:space="preserve">, Christophe </w:t>
      </w:r>
      <w:proofErr w:type="spellStart"/>
      <w:r w:rsidRPr="0050481B">
        <w:t>Dervieu</w:t>
      </w:r>
      <w:proofErr w:type="spellEnd"/>
      <w:r w:rsidRPr="0050481B">
        <w:t xml:space="preserve">, Devin Pastor, and </w:t>
      </w:r>
      <w:proofErr w:type="spellStart"/>
      <w:r w:rsidRPr="0050481B">
        <w:t>Tatsu</w:t>
      </w:r>
      <w:proofErr w:type="spellEnd"/>
      <w:r w:rsidRPr="0050481B">
        <w:t xml:space="preserve"> Shigeta (2022)</w:t>
      </w:r>
      <w:r w:rsidR="00D52048">
        <w:t>,</w:t>
      </w:r>
      <w:r w:rsidRPr="0050481B">
        <w:t xml:space="preserve"> </w:t>
      </w:r>
      <w:hyperlink r:id="rId34" w:history="1">
        <w:r w:rsidRPr="00AA00C6">
          <w:rPr>
            <w:rStyle w:val="LinkURL"/>
          </w:rPr>
          <w:t>https://rstudio-conf-2022.github.io/rmd-to-quarto/</w:t>
        </w:r>
      </w:hyperlink>
    </w:p>
    <w:p w14:paraId="594C939E" w14:textId="77777777" w:rsidR="0050481B" w:rsidRDefault="0050481B" w:rsidP="00AA00C6">
      <w:pPr>
        <w:pStyle w:val="HeadA"/>
        <w:rPr>
          <w:ins w:id="45" w:author="David Keyes" w:date="2023-05-25T09:13:00Z"/>
        </w:rPr>
      </w:pPr>
      <w:r w:rsidRPr="0050481B">
        <w:t>Accessing Online Data</w:t>
      </w:r>
    </w:p>
    <w:p w14:paraId="5A788EE0" w14:textId="2F471D08" w:rsidR="003D15A6" w:rsidRPr="0050481B" w:rsidRDefault="003D15A6">
      <w:pPr>
        <w:pStyle w:val="Body"/>
        <w:pPrChange w:id="46" w:author="David Keyes" w:date="2023-05-25T09:13:00Z">
          <w:pPr>
            <w:pStyle w:val="HeadA"/>
          </w:pPr>
        </w:pPrChange>
      </w:pPr>
      <w:ins w:id="47" w:author="David Keyes" w:date="2023-05-25T09:13:00Z">
        <w:r>
          <w:t xml:space="preserve">Consult the following resources to learn how to access data from Google Sheets using the </w:t>
        </w:r>
        <w:r w:rsidRPr="003D15A6">
          <w:rPr>
            <w:rStyle w:val="Literal"/>
            <w:rPrChange w:id="48" w:author="David Keyes" w:date="2023-05-25T09:14:00Z">
              <w:rPr>
                <w:b w:val="0"/>
                <w:bCs w:val="0"/>
              </w:rPr>
            </w:rPrChange>
          </w:rPr>
          <w:t>googlesheets4</w:t>
        </w:r>
        <w:r>
          <w:t xml:space="preserve"> package and from the Census B</w:t>
        </w:r>
      </w:ins>
      <w:ins w:id="49" w:author="David Keyes" w:date="2023-05-25T09:14:00Z">
        <w:r>
          <w:t xml:space="preserve">ureau using the </w:t>
        </w:r>
        <w:proofErr w:type="spellStart"/>
        <w:r w:rsidRPr="003D15A6">
          <w:rPr>
            <w:rStyle w:val="Literal"/>
            <w:rPrChange w:id="50" w:author="David Keyes" w:date="2023-05-25T09:14:00Z">
              <w:rPr>
                <w:b w:val="0"/>
                <w:bCs w:val="0"/>
              </w:rPr>
            </w:rPrChange>
          </w:rPr>
          <w:t>tidycensus</w:t>
        </w:r>
        <w:proofErr w:type="spellEnd"/>
        <w:r>
          <w:t xml:space="preserve"> package:</w:t>
        </w:r>
      </w:ins>
    </w:p>
    <w:p w14:paraId="69C7ED56" w14:textId="51BDEF9F" w:rsidR="0050481B" w:rsidRPr="0050481B" w:rsidRDefault="0050481B" w:rsidP="00AA00C6">
      <w:pPr>
        <w:pStyle w:val="ListPlain"/>
        <w:rPr>
          <w:rFonts w:ascii="Cambria" w:hAnsi="Cambria" w:cs="Times New Roman"/>
          <w:sz w:val="20"/>
          <w:szCs w:val="20"/>
        </w:rPr>
      </w:pPr>
      <w:r w:rsidRPr="0050481B">
        <w:rPr>
          <w:rFonts w:ascii="Cambria" w:hAnsi="Cambria" w:cs="Times New Roman"/>
          <w:sz w:val="20"/>
          <w:szCs w:val="20"/>
        </w:rPr>
        <w:t xml:space="preserve">Automated survey reporting with googlesheets4, pins, and R Markdown by Isabella </w:t>
      </w:r>
      <w:proofErr w:type="spellStart"/>
      <w:r w:rsidRPr="0050481B">
        <w:rPr>
          <w:rFonts w:ascii="Cambria" w:hAnsi="Cambria" w:cs="Times New Roman"/>
          <w:sz w:val="20"/>
          <w:szCs w:val="20"/>
        </w:rPr>
        <w:t>Velásquez</w:t>
      </w:r>
      <w:proofErr w:type="spellEnd"/>
      <w:r w:rsidRPr="0050481B">
        <w:rPr>
          <w:rFonts w:ascii="Cambria" w:hAnsi="Cambria" w:cs="Times New Roman"/>
          <w:sz w:val="20"/>
          <w:szCs w:val="20"/>
        </w:rPr>
        <w:t xml:space="preserve"> and Curtis Kephart (2022)</w:t>
      </w:r>
      <w:r w:rsidR="00D52048">
        <w:rPr>
          <w:rFonts w:ascii="Cambria" w:hAnsi="Cambria" w:cs="Times New Roman"/>
          <w:sz w:val="20"/>
          <w:szCs w:val="20"/>
        </w:rPr>
        <w:t>,</w:t>
      </w:r>
      <w:r w:rsidRPr="0050481B">
        <w:rPr>
          <w:rFonts w:ascii="Cambria" w:hAnsi="Cambria" w:cs="Times New Roman"/>
          <w:sz w:val="20"/>
          <w:szCs w:val="20"/>
        </w:rPr>
        <w:t xml:space="preserve"> </w:t>
      </w:r>
      <w:hyperlink r:id="rId35" w:history="1">
        <w:r w:rsidRPr="00AA00C6">
          <w:rPr>
            <w:rStyle w:val="LinkURL"/>
          </w:rPr>
          <w:t>https://posit.co/blog/automated-survey-reporting/</w:t>
        </w:r>
      </w:hyperlink>
    </w:p>
    <w:p w14:paraId="35E8ED63" w14:textId="7E9E8F5C" w:rsidR="0050481B" w:rsidRPr="0050481B" w:rsidRDefault="0050481B" w:rsidP="00AA00C6">
      <w:pPr>
        <w:pStyle w:val="ListPlain"/>
        <w:rPr>
          <w:rFonts w:ascii="Cambria" w:hAnsi="Cambria" w:cs="Times New Roman"/>
          <w:sz w:val="20"/>
          <w:szCs w:val="20"/>
        </w:rPr>
      </w:pPr>
      <w:r w:rsidRPr="00AA00C6">
        <w:rPr>
          <w:rStyle w:val="Italic"/>
        </w:rPr>
        <w:t>Analyzing US Census Data: Methods, Maps, and Models in R</w:t>
      </w:r>
      <w:r w:rsidRPr="0050481B">
        <w:rPr>
          <w:rFonts w:ascii="Cambria" w:hAnsi="Cambria" w:cs="Times New Roman"/>
          <w:sz w:val="20"/>
          <w:szCs w:val="20"/>
        </w:rPr>
        <w:t xml:space="preserve"> by Kyle Walker (CRC Press, 2023)</w:t>
      </w:r>
      <w:r w:rsidR="00D52048">
        <w:rPr>
          <w:rFonts w:ascii="Cambria" w:hAnsi="Cambria" w:cs="Times New Roman"/>
          <w:sz w:val="20"/>
          <w:szCs w:val="20"/>
        </w:rPr>
        <w:t>,</w:t>
      </w:r>
      <w:r w:rsidRPr="0050481B">
        <w:rPr>
          <w:rFonts w:ascii="Cambria" w:hAnsi="Cambria" w:cs="Times New Roman"/>
          <w:sz w:val="20"/>
          <w:szCs w:val="20"/>
        </w:rPr>
        <w:t xml:space="preserve"> </w:t>
      </w:r>
      <w:hyperlink r:id="rId36" w:history="1">
        <w:r w:rsidRPr="00AA00C6">
          <w:rPr>
            <w:rStyle w:val="LinkURL"/>
          </w:rPr>
          <w:t>https://walker-data.com/census-r/</w:t>
        </w:r>
      </w:hyperlink>
    </w:p>
    <w:p w14:paraId="43E7AD15" w14:textId="77777777" w:rsidR="0050481B" w:rsidRDefault="0050481B" w:rsidP="00AA00C6">
      <w:pPr>
        <w:pStyle w:val="HeadA"/>
        <w:rPr>
          <w:ins w:id="51" w:author="David Keyes" w:date="2023-05-25T09:14:00Z"/>
        </w:rPr>
      </w:pPr>
      <w:r w:rsidRPr="0050481B">
        <w:lastRenderedPageBreak/>
        <w:t>Packages</w:t>
      </w:r>
    </w:p>
    <w:p w14:paraId="21C8972F" w14:textId="0C11A059" w:rsidR="003D15A6" w:rsidRPr="003D15A6" w:rsidRDefault="003D15A6">
      <w:pPr>
        <w:pStyle w:val="Body"/>
        <w:rPr>
          <w:rStyle w:val="Literal"/>
          <w:rFonts w:ascii="Times Roman" w:hAnsi="Times Roman" w:cs="NewBaskervilleStd-Roman"/>
          <w:color w:val="000000"/>
          <w:rPrChange w:id="52" w:author="David Keyes" w:date="2023-05-25T09:14:00Z">
            <w:rPr/>
          </w:rPrChange>
        </w:rPr>
        <w:pPrChange w:id="53" w:author="David Keyes" w:date="2023-05-25T09:14:00Z">
          <w:pPr>
            <w:pStyle w:val="HeadA"/>
          </w:pPr>
        </w:pPrChange>
      </w:pPr>
      <w:ins w:id="54" w:author="David Keyes" w:date="2023-05-25T09:14:00Z">
        <w:r>
          <w:rPr>
            <w:rStyle w:val="Literal"/>
            <w:rFonts w:ascii="Times Roman" w:hAnsi="Times Roman" w:cs="NewBaskervilleStd-Roman"/>
            <w:color w:val="000000"/>
          </w:rPr>
          <w:t>Consult the following resources to learn how to make your own packages in R:</w:t>
        </w:r>
      </w:ins>
    </w:p>
    <w:p w14:paraId="29E7C85C" w14:textId="23EEAC24" w:rsidR="0050481B" w:rsidRPr="0050481B" w:rsidRDefault="0050481B" w:rsidP="00AA00C6">
      <w:pPr>
        <w:pStyle w:val="ListPlain"/>
      </w:pPr>
      <w:r w:rsidRPr="00AA00C6">
        <w:rPr>
          <w:rStyle w:val="Italic"/>
        </w:rPr>
        <w:t>R Packages, Second Edition</w:t>
      </w:r>
      <w:r w:rsidRPr="0050481B">
        <w:t xml:space="preserve"> by Hadley Wickham and Jennifer Bryan (O'Reilly Media, Forthcoming)</w:t>
      </w:r>
      <w:r w:rsidR="00D52048">
        <w:t>,</w:t>
      </w:r>
      <w:r w:rsidRPr="0050481B">
        <w:t xml:space="preserve"> </w:t>
      </w:r>
      <w:hyperlink r:id="rId37" w:history="1">
        <w:r w:rsidRPr="00AA00C6">
          <w:rPr>
            <w:rStyle w:val="LinkURL"/>
          </w:rPr>
          <w:t>https://r-pkgs.org/</w:t>
        </w:r>
      </w:hyperlink>
    </w:p>
    <w:p w14:paraId="3BFE4112" w14:textId="164EB454" w:rsidR="0050481B" w:rsidRPr="0050481B" w:rsidRDefault="0050481B" w:rsidP="00AA00C6">
      <w:pPr>
        <w:pStyle w:val="ListPlain"/>
      </w:pPr>
      <w:r w:rsidRPr="00D52048">
        <w:t>Package Development with R</w:t>
      </w:r>
      <w:r w:rsidR="00D52048">
        <w:t>,</w:t>
      </w:r>
      <w:r w:rsidRPr="0050481B">
        <w:t xml:space="preserve"> course by Malcolm Barrett</w:t>
      </w:r>
      <w:r w:rsidR="00D52048">
        <w:t>,</w:t>
      </w:r>
      <w:r w:rsidRPr="0050481B">
        <w:t xml:space="preserve"> </w:t>
      </w:r>
      <w:hyperlink r:id="rId38" w:history="1">
        <w:r w:rsidRPr="00AA00C6">
          <w:rPr>
            <w:rStyle w:val="LinkURL"/>
          </w:rPr>
          <w:t>https://rfortherestofus.com/courses/package-development-course/</w:t>
        </w:r>
      </w:hyperlink>
    </w:p>
    <w:p w14:paraId="24132C9A" w14:textId="77777777" w:rsidR="0095503B" w:rsidRDefault="0095503B"/>
    <w:sectPr w:rsidR="00955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rances" w:date="2023-05-23T13:38:00Z" w:initials="FS">
    <w:p w14:paraId="05BC83BF" w14:textId="7F77E378" w:rsidR="0006545D" w:rsidRDefault="0006545D">
      <w:pPr>
        <w:pStyle w:val="CommentText"/>
      </w:pPr>
      <w:r>
        <w:rPr>
          <w:rStyle w:val="CommentReference"/>
        </w:rPr>
        <w:annotationRef/>
      </w:r>
      <w:r>
        <w:t>Consider adding a line of standard introduction to each of these sections, as shown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BC83B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74044" w16cex:dateUtc="2023-05-23T18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BC83BF" w16cid:durableId="2817404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NewBaskervilleStd-Roman">
    <w:altName w:val="Cambria"/>
    <w:panose1 w:val="020B0604020202020204"/>
    <w:charset w:val="00"/>
    <w:family w:val="roman"/>
    <w:notTrueType/>
    <w:pitch w:val="variable"/>
    <w:sig w:usb0="800000AF" w:usb1="5000204A" w:usb2="00000000" w:usb3="00000000" w:csb0="00000001" w:csb1="00000000"/>
  </w:font>
  <w:font w:name="NewBaskervilleEF-Bold">
    <w:altName w:val="Calibri"/>
    <w:panose1 w:val="020B06040202020202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PT-Book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TheSansMonoCondensed-Plain">
    <w:altName w:val="Arial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NewBaskervilleSt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heSansMonoCondensed-Bold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9" w:csb1="00000000"/>
  </w:font>
  <w:font w:name="TheSansMonoCondense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ok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DogmaOT-Bold">
    <w:altName w:val="Cambria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Heavy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ingdings2">
    <w:altName w:val="Arial"/>
    <w:panose1 w:val="020B0604020202020204"/>
    <w:charset w:val="02"/>
    <w:family w:val="auto"/>
    <w:pitch w:val="default"/>
  </w:font>
  <w:font w:name="NewBaskervilleStd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NewBaskerville">
    <w:altName w:val="Calibri"/>
    <w:panose1 w:val="020B0604020202020204"/>
    <w:charset w:val="01"/>
    <w:family w:val="swiss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264E2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3418CD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2830FF6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1740E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13AA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0FC8B8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DF28D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C4A80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B92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8C089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88624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FE7911"/>
    <w:multiLevelType w:val="hybridMultilevel"/>
    <w:tmpl w:val="E7F05F28"/>
    <w:lvl w:ilvl="0" w:tplc="E71C99D4">
      <w:start w:val="1"/>
      <w:numFmt w:val="decimal"/>
      <w:lvlText w:val="%1"/>
      <w:lvlJc w:val="left"/>
      <w:pPr>
        <w:ind w:left="720" w:hanging="360"/>
      </w:pPr>
      <w:rPr>
        <w:rFonts w:hint="default"/>
        <w:color w:val="3366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4B82ED0"/>
    <w:multiLevelType w:val="multilevel"/>
    <w:tmpl w:val="706E9F88"/>
    <w:numStyleLink w:val="ChapterNumbering"/>
  </w:abstractNum>
  <w:abstractNum w:abstractNumId="13" w15:restartNumberingAfterBreak="0">
    <w:nsid w:val="0DBE7300"/>
    <w:multiLevelType w:val="hybridMultilevel"/>
    <w:tmpl w:val="3D682A3C"/>
    <w:lvl w:ilvl="0" w:tplc="A9D2681C">
      <w:start w:val="1"/>
      <w:numFmt w:val="upperLetter"/>
      <w:pStyle w:val="List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139D1E0A"/>
    <w:multiLevelType w:val="hybridMultilevel"/>
    <w:tmpl w:val="03E6C73A"/>
    <w:lvl w:ilvl="0" w:tplc="83B06A88">
      <w:start w:val="1"/>
      <w:numFmt w:val="decimal"/>
      <w:pStyle w:val="ListNumb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13EE51F7"/>
    <w:multiLevelType w:val="multilevel"/>
    <w:tmpl w:val="6FB4B7DA"/>
    <w:styleLink w:val="CurrentList4"/>
    <w:lvl w:ilvl="0">
      <w:start w:val="1"/>
      <w:numFmt w:val="lowerLetter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160A2733"/>
    <w:multiLevelType w:val="multilevel"/>
    <w:tmpl w:val="13B43456"/>
    <w:styleLink w:val="CurrentList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1043A8"/>
    <w:multiLevelType w:val="multilevel"/>
    <w:tmpl w:val="63E6DBF8"/>
    <w:styleLink w:val="CurrentList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FB6E03"/>
    <w:multiLevelType w:val="multilevel"/>
    <w:tmpl w:val="706E9F88"/>
    <w:styleLink w:val="ChapterNumbering"/>
    <w:lvl w:ilvl="0">
      <w:start w:val="1"/>
      <w:numFmt w:val="decimal"/>
      <w:pStyle w:val="ChapterNumber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ANumbe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BNumb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CNumb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CaptionLine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pStyle w:val="TableTitle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pStyle w:val="CodeListingCaption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229322A2"/>
    <w:multiLevelType w:val="multilevel"/>
    <w:tmpl w:val="4AB0B80C"/>
    <w:styleLink w:val="CurrentList9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24881BA5"/>
    <w:multiLevelType w:val="hybridMultilevel"/>
    <w:tmpl w:val="5C8E251A"/>
    <w:lvl w:ilvl="0" w:tplc="FE00C8B4">
      <w:start w:val="1"/>
      <w:numFmt w:val="lowerLetter"/>
      <w:pStyle w:val="ListLetterSub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25F72A2B"/>
    <w:multiLevelType w:val="multilevel"/>
    <w:tmpl w:val="73064086"/>
    <w:styleLink w:val="CurrentList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292768"/>
    <w:multiLevelType w:val="multilevel"/>
    <w:tmpl w:val="706E9F88"/>
    <w:numStyleLink w:val="ChapterNumbering"/>
  </w:abstractNum>
  <w:abstractNum w:abstractNumId="23" w15:restartNumberingAfterBreak="0">
    <w:nsid w:val="267E6518"/>
    <w:multiLevelType w:val="hybridMultilevel"/>
    <w:tmpl w:val="13B43456"/>
    <w:lvl w:ilvl="0" w:tplc="22E40EA2">
      <w:start w:val="1"/>
      <w:numFmt w:val="decimal"/>
      <w:pStyle w:val="BoxListNumb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2A3DFF"/>
    <w:multiLevelType w:val="multilevel"/>
    <w:tmpl w:val="24F89ACE"/>
    <w:lvl w:ilvl="0">
      <w:start w:val="1"/>
      <w:numFmt w:val="upperRoman"/>
      <w:lvlText w:val="%1."/>
      <w:lvlJc w:val="left"/>
      <w:pPr>
        <w:ind w:left="144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2160" w:firstLine="0"/>
      </w:pPr>
    </w:lvl>
    <w:lvl w:ilvl="2">
      <w:start w:val="1"/>
      <w:numFmt w:val="decimal"/>
      <w:pStyle w:val="Heading3"/>
      <w:lvlText w:val="%3."/>
      <w:lvlJc w:val="left"/>
      <w:pPr>
        <w:ind w:left="2880" w:firstLine="0"/>
      </w:pPr>
    </w:lvl>
    <w:lvl w:ilvl="3">
      <w:start w:val="1"/>
      <w:numFmt w:val="lowerLetter"/>
      <w:pStyle w:val="Heading4"/>
      <w:lvlText w:val="%4)"/>
      <w:lvlJc w:val="left"/>
      <w:pPr>
        <w:ind w:left="3600" w:firstLine="0"/>
      </w:pPr>
    </w:lvl>
    <w:lvl w:ilvl="4">
      <w:start w:val="1"/>
      <w:numFmt w:val="decimal"/>
      <w:pStyle w:val="Heading5"/>
      <w:lvlText w:val="(%5)"/>
      <w:lvlJc w:val="left"/>
      <w:pPr>
        <w:ind w:left="4320" w:firstLine="0"/>
      </w:pPr>
    </w:lvl>
    <w:lvl w:ilvl="5">
      <w:start w:val="1"/>
      <w:numFmt w:val="lowerLetter"/>
      <w:pStyle w:val="Heading6"/>
      <w:lvlText w:val="(%6)"/>
      <w:lvlJc w:val="left"/>
      <w:pPr>
        <w:ind w:left="5040" w:firstLine="0"/>
      </w:pPr>
    </w:lvl>
    <w:lvl w:ilvl="6">
      <w:start w:val="1"/>
      <w:numFmt w:val="lowerRoman"/>
      <w:pStyle w:val="Heading7"/>
      <w:lvlText w:val="(%7)"/>
      <w:lvlJc w:val="left"/>
      <w:pPr>
        <w:ind w:left="5760" w:firstLine="0"/>
      </w:pPr>
    </w:lvl>
    <w:lvl w:ilvl="7">
      <w:start w:val="1"/>
      <w:numFmt w:val="lowerLetter"/>
      <w:pStyle w:val="Heading8"/>
      <w:lvlText w:val="(%8)"/>
      <w:lvlJc w:val="left"/>
      <w:pPr>
        <w:ind w:left="6480" w:firstLine="0"/>
      </w:pPr>
    </w:lvl>
    <w:lvl w:ilvl="8">
      <w:start w:val="1"/>
      <w:numFmt w:val="lowerRoman"/>
      <w:pStyle w:val="Heading9"/>
      <w:lvlText w:val="(%9)"/>
      <w:lvlJc w:val="left"/>
      <w:pPr>
        <w:ind w:left="7200" w:firstLine="0"/>
      </w:pPr>
    </w:lvl>
  </w:abstractNum>
  <w:abstractNum w:abstractNumId="25" w15:restartNumberingAfterBreak="0">
    <w:nsid w:val="2B9C43D2"/>
    <w:multiLevelType w:val="multilevel"/>
    <w:tmpl w:val="73064086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8A70D9"/>
    <w:multiLevelType w:val="multilevel"/>
    <w:tmpl w:val="6FB4B7DA"/>
    <w:styleLink w:val="CurrentList5"/>
    <w:lvl w:ilvl="0">
      <w:start w:val="1"/>
      <w:numFmt w:val="lowerLetter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38FC65C2"/>
    <w:multiLevelType w:val="hybridMultilevel"/>
    <w:tmpl w:val="25B63F14"/>
    <w:lvl w:ilvl="0" w:tplc="4F9ECC12">
      <w:start w:val="1"/>
      <w:numFmt w:val="bullet"/>
      <w:pStyle w:val="ListBulletSub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412456B9"/>
    <w:multiLevelType w:val="multilevel"/>
    <w:tmpl w:val="54F6F0E0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igure 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Figure %1-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Table %1-%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2"/>
      <w:lvlText w:val="Listing %1-%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439E55FD"/>
    <w:multiLevelType w:val="multilevel"/>
    <w:tmpl w:val="58A4F510"/>
    <w:styleLink w:val="CurrentList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AD05AE"/>
    <w:multiLevelType w:val="hybridMultilevel"/>
    <w:tmpl w:val="FB407340"/>
    <w:lvl w:ilvl="0" w:tplc="A7305A98">
      <w:start w:val="1"/>
      <w:numFmt w:val="bullet"/>
      <w:pStyle w:val="TableListBulleted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BF3E52"/>
    <w:multiLevelType w:val="hybridMultilevel"/>
    <w:tmpl w:val="023AE9A4"/>
    <w:lvl w:ilvl="0" w:tplc="FB9E8D22">
      <w:start w:val="1"/>
      <w:numFmt w:val="bullet"/>
      <w:pStyle w:val="BoxListBulletSu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FF829CF"/>
    <w:multiLevelType w:val="multilevel"/>
    <w:tmpl w:val="706E9F88"/>
    <w:numStyleLink w:val="ChapterNumbering"/>
  </w:abstractNum>
  <w:abstractNum w:abstractNumId="33" w15:restartNumberingAfterBreak="0">
    <w:nsid w:val="556E2F1D"/>
    <w:multiLevelType w:val="hybridMultilevel"/>
    <w:tmpl w:val="2E4EB778"/>
    <w:lvl w:ilvl="0" w:tplc="5DA27E48">
      <w:start w:val="1"/>
      <w:numFmt w:val="decimal"/>
      <w:pStyle w:val="ListNumberSub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56DA21C4"/>
    <w:multiLevelType w:val="multilevel"/>
    <w:tmpl w:val="6FB4B7DA"/>
    <w:styleLink w:val="CurrentList3"/>
    <w:lvl w:ilvl="0">
      <w:start w:val="1"/>
      <w:numFmt w:val="lowerLetter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5BA46494"/>
    <w:multiLevelType w:val="hybridMultilevel"/>
    <w:tmpl w:val="63E6DBF8"/>
    <w:lvl w:ilvl="0" w:tplc="6A4E925E">
      <w:start w:val="1"/>
      <w:numFmt w:val="bullet"/>
      <w:pStyle w:val="Box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3972C3"/>
    <w:multiLevelType w:val="hybridMultilevel"/>
    <w:tmpl w:val="FE2C7226"/>
    <w:lvl w:ilvl="0" w:tplc="DF5A1F4A">
      <w:start w:val="1"/>
      <w:numFmt w:val="lowerLetter"/>
      <w:pStyle w:val="BoxListLetterSub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7F44A6"/>
    <w:multiLevelType w:val="hybridMultilevel"/>
    <w:tmpl w:val="CA7A4176"/>
    <w:lvl w:ilvl="0" w:tplc="10CA84BC">
      <w:start w:val="1"/>
      <w:numFmt w:val="decimal"/>
      <w:pStyle w:val="BoxListNumberSub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1017330"/>
    <w:multiLevelType w:val="hybridMultilevel"/>
    <w:tmpl w:val="4AB0B80C"/>
    <w:lvl w:ilvl="0" w:tplc="4618622C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25203AD"/>
    <w:multiLevelType w:val="hybridMultilevel"/>
    <w:tmpl w:val="88C8E6E2"/>
    <w:lvl w:ilvl="0" w:tplc="79CC0074">
      <w:start w:val="1"/>
      <w:numFmt w:val="decimal"/>
      <w:pStyle w:val="Table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8474E0"/>
    <w:multiLevelType w:val="hybridMultilevel"/>
    <w:tmpl w:val="F17A6FBC"/>
    <w:lvl w:ilvl="0" w:tplc="8664166A">
      <w:start w:val="1"/>
      <w:numFmt w:val="upperLetter"/>
      <w:pStyle w:val="BoxList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295794"/>
    <w:multiLevelType w:val="multilevel"/>
    <w:tmpl w:val="706E9F88"/>
    <w:numStyleLink w:val="ChapterNumbering"/>
  </w:abstractNum>
  <w:num w:numId="1" w16cid:durableId="988291854">
    <w:abstractNumId w:val="14"/>
  </w:num>
  <w:num w:numId="2" w16cid:durableId="2004164931">
    <w:abstractNumId w:val="33"/>
  </w:num>
  <w:num w:numId="3" w16cid:durableId="1106194208">
    <w:abstractNumId w:val="38"/>
  </w:num>
  <w:num w:numId="4" w16cid:durableId="524371429">
    <w:abstractNumId w:val="24"/>
  </w:num>
  <w:num w:numId="5" w16cid:durableId="525103223">
    <w:abstractNumId w:val="35"/>
  </w:num>
  <w:num w:numId="6" w16cid:durableId="1365209292">
    <w:abstractNumId w:val="23"/>
  </w:num>
  <w:num w:numId="7" w16cid:durableId="567302847">
    <w:abstractNumId w:val="30"/>
  </w:num>
  <w:num w:numId="8" w16cid:durableId="366412729">
    <w:abstractNumId w:val="39"/>
  </w:num>
  <w:num w:numId="9" w16cid:durableId="110907814">
    <w:abstractNumId w:val="28"/>
  </w:num>
  <w:num w:numId="10" w16cid:durableId="100341729">
    <w:abstractNumId w:val="18"/>
  </w:num>
  <w:num w:numId="11" w16cid:durableId="1495682606">
    <w:abstractNumId w:val="12"/>
  </w:num>
  <w:num w:numId="12" w16cid:durableId="2047363741">
    <w:abstractNumId w:val="22"/>
  </w:num>
  <w:num w:numId="13" w16cid:durableId="1003048698">
    <w:abstractNumId w:val="41"/>
  </w:num>
  <w:num w:numId="14" w16cid:durableId="361127712">
    <w:abstractNumId w:val="0"/>
  </w:num>
  <w:num w:numId="15" w16cid:durableId="434983384">
    <w:abstractNumId w:val="32"/>
  </w:num>
  <w:num w:numId="16" w16cid:durableId="558857029">
    <w:abstractNumId w:val="25"/>
  </w:num>
  <w:num w:numId="17" w16cid:durableId="1405034633">
    <w:abstractNumId w:val="21"/>
  </w:num>
  <w:num w:numId="18" w16cid:durableId="1377847922">
    <w:abstractNumId w:val="37"/>
  </w:num>
  <w:num w:numId="19" w16cid:durableId="1197043680">
    <w:abstractNumId w:val="13"/>
  </w:num>
  <w:num w:numId="20" w16cid:durableId="567309154">
    <w:abstractNumId w:val="34"/>
  </w:num>
  <w:num w:numId="21" w16cid:durableId="1198275462">
    <w:abstractNumId w:val="15"/>
  </w:num>
  <w:num w:numId="22" w16cid:durableId="1282958337">
    <w:abstractNumId w:val="20"/>
  </w:num>
  <w:num w:numId="23" w16cid:durableId="898514949">
    <w:abstractNumId w:val="26"/>
  </w:num>
  <w:num w:numId="24" w16cid:durableId="914977317">
    <w:abstractNumId w:val="29"/>
  </w:num>
  <w:num w:numId="25" w16cid:durableId="1431046858">
    <w:abstractNumId w:val="40"/>
  </w:num>
  <w:num w:numId="26" w16cid:durableId="276300817">
    <w:abstractNumId w:val="16"/>
  </w:num>
  <w:num w:numId="27" w16cid:durableId="1044256105">
    <w:abstractNumId w:val="36"/>
  </w:num>
  <w:num w:numId="28" w16cid:durableId="373313775">
    <w:abstractNumId w:val="1"/>
  </w:num>
  <w:num w:numId="29" w16cid:durableId="549654583">
    <w:abstractNumId w:val="2"/>
  </w:num>
  <w:num w:numId="30" w16cid:durableId="778332018">
    <w:abstractNumId w:val="3"/>
  </w:num>
  <w:num w:numId="31" w16cid:durableId="1425758056">
    <w:abstractNumId w:val="4"/>
  </w:num>
  <w:num w:numId="32" w16cid:durableId="1729303363">
    <w:abstractNumId w:val="9"/>
  </w:num>
  <w:num w:numId="33" w16cid:durableId="718213103">
    <w:abstractNumId w:val="5"/>
  </w:num>
  <w:num w:numId="34" w16cid:durableId="1982270639">
    <w:abstractNumId w:val="6"/>
  </w:num>
  <w:num w:numId="35" w16cid:durableId="1366835055">
    <w:abstractNumId w:val="7"/>
  </w:num>
  <w:num w:numId="36" w16cid:durableId="867644971">
    <w:abstractNumId w:val="8"/>
  </w:num>
  <w:num w:numId="37" w16cid:durableId="1312253745">
    <w:abstractNumId w:val="10"/>
  </w:num>
  <w:num w:numId="38" w16cid:durableId="395469036">
    <w:abstractNumId w:val="17"/>
  </w:num>
  <w:num w:numId="39" w16cid:durableId="2045325583">
    <w:abstractNumId w:val="31"/>
  </w:num>
  <w:num w:numId="40" w16cid:durableId="969474509">
    <w:abstractNumId w:val="19"/>
  </w:num>
  <w:num w:numId="41" w16cid:durableId="1384253692">
    <w:abstractNumId w:val="27"/>
  </w:num>
  <w:num w:numId="42" w16cid:durableId="708651601">
    <w:abstractNumId w:val="37"/>
    <w:lvlOverride w:ilvl="0">
      <w:startOverride w:val="1"/>
    </w:lvlOverride>
  </w:num>
  <w:num w:numId="43" w16cid:durableId="304166674">
    <w:abstractNumId w:val="36"/>
    <w:lvlOverride w:ilvl="0">
      <w:startOverride w:val="1"/>
    </w:lvlOverride>
  </w:num>
  <w:num w:numId="44" w16cid:durableId="71785026">
    <w:abstractNumId w:val="37"/>
    <w:lvlOverride w:ilvl="0">
      <w:startOverride w:val="1"/>
    </w:lvlOverride>
  </w:num>
  <w:num w:numId="45" w16cid:durableId="513231995">
    <w:abstractNumId w:val="33"/>
    <w:lvlOverride w:ilvl="0">
      <w:startOverride w:val="1"/>
    </w:lvlOverride>
  </w:num>
  <w:num w:numId="46" w16cid:durableId="2045598737">
    <w:abstractNumId w:val="20"/>
    <w:lvlOverride w:ilvl="0">
      <w:startOverride w:val="1"/>
    </w:lvlOverride>
  </w:num>
  <w:num w:numId="47" w16cid:durableId="2103404118">
    <w:abstractNumId w:val="39"/>
    <w:lvlOverride w:ilvl="0">
      <w:startOverride w:val="1"/>
    </w:lvlOverride>
  </w:num>
  <w:num w:numId="48" w16cid:durableId="1594628014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ances">
    <w15:presenceInfo w15:providerId="None" w15:userId="Frances"/>
  </w15:person>
  <w15:person w15:author="David Keyes">
    <w15:presenceInfo w15:providerId="Windows Live" w15:userId="04479451ba38cfe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68D"/>
    <w:rsid w:val="000547DF"/>
    <w:rsid w:val="0006545D"/>
    <w:rsid w:val="003258A8"/>
    <w:rsid w:val="003B2223"/>
    <w:rsid w:val="003D15A6"/>
    <w:rsid w:val="0050481B"/>
    <w:rsid w:val="0067268D"/>
    <w:rsid w:val="008D334B"/>
    <w:rsid w:val="008E5250"/>
    <w:rsid w:val="00902815"/>
    <w:rsid w:val="0095503B"/>
    <w:rsid w:val="00A67588"/>
    <w:rsid w:val="00AA00C6"/>
    <w:rsid w:val="00CF4557"/>
    <w:rsid w:val="00D5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7056"/>
  <w15:chartTrackingRefBased/>
  <w15:docId w15:val="{713CAA6A-7F22-8C4C-A479-5DACA8B8E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45D"/>
    <w:pPr>
      <w:spacing w:after="200" w:line="276" w:lineRule="auto"/>
    </w:pPr>
    <w:rPr>
      <w:rFonts w:eastAsia="Times New Roman"/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45D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45D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45D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45D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45D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45D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45D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45D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06545D"/>
  </w:style>
  <w:style w:type="character" w:customStyle="1" w:styleId="Heading2Char">
    <w:name w:val="Heading 2 Char"/>
    <w:basedOn w:val="DefaultParagraphFont"/>
    <w:link w:val="Heading2"/>
    <w:uiPriority w:val="9"/>
    <w:semiHidden/>
    <w:rsid w:val="0006545D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45D"/>
    <w:rPr>
      <w:rFonts w:asciiTheme="majorHAnsi" w:eastAsiaTheme="majorEastAsia" w:hAnsiTheme="majorHAnsi" w:cstheme="majorBidi"/>
      <w:b/>
      <w:bCs/>
      <w:color w:val="4472C4" w:themeColor="accent1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45D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45D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45D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45D"/>
    <w:rPr>
      <w:rFonts w:asciiTheme="majorHAnsi" w:eastAsiaTheme="majorEastAsia" w:hAnsiTheme="majorHAnsi" w:cstheme="majorBidi"/>
      <w:i/>
      <w:iCs/>
      <w:color w:val="404040" w:themeColor="text1" w:themeTint="BF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45D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45D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14:ligatures w14:val="none"/>
    </w:rPr>
  </w:style>
  <w:style w:type="paragraph" w:customStyle="1" w:styleId="NoParagraphStyle">
    <w:name w:val="[No Paragraph Style]"/>
    <w:rsid w:val="0006545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New Roman" w:eastAsia="Times New Roman" w:hAnsi="Times New Roman" w:cs="TimesNewRomanPSMT"/>
      <w:color w:val="000000"/>
      <w:kern w:val="0"/>
      <w:lang w:eastAsia="en-CA"/>
      <w14:ligatures w14:val="none"/>
    </w:rPr>
  </w:style>
  <w:style w:type="paragraph" w:customStyle="1" w:styleId="IndexBody">
    <w:name w:val="IndexBody"/>
    <w:qFormat/>
    <w:rsid w:val="0006545D"/>
    <w:pPr>
      <w:spacing w:line="220" w:lineRule="atLeast"/>
    </w:pPr>
    <w:rPr>
      <w:rFonts w:ascii="Times Roman" w:eastAsia="Times New Roman" w:hAnsi="Times Roman" w:cs="NewBaskervilleStd-Roman"/>
      <w:color w:val="000000"/>
      <w:kern w:val="0"/>
      <w:sz w:val="18"/>
      <w:szCs w:val="18"/>
      <w:lang w:eastAsia="en-CA"/>
      <w14:ligatures w14:val="none"/>
    </w:rPr>
  </w:style>
  <w:style w:type="character" w:customStyle="1" w:styleId="BoldItalic">
    <w:name w:val="BoldItalic"/>
    <w:uiPriority w:val="1"/>
    <w:qFormat/>
    <w:rsid w:val="0006545D"/>
    <w:rPr>
      <w:rFonts w:cs="NewBaskervilleEF-Bold"/>
      <w:b/>
      <w:bCs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BodyCustom">
    <w:name w:val="BodyCustom"/>
    <w:qFormat/>
    <w:rsid w:val="0006545D"/>
    <w:pPr>
      <w:widowControl w:val="0"/>
      <w:suppressAutoHyphens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eastAsia="Times New Roman" w:hAnsi="Times Roman" w:cs="NewBaskervilleStd-Roman"/>
      <w:color w:val="008000"/>
      <w:kern w:val="0"/>
      <w:lang w:eastAsia="en-CA"/>
      <w14:ligatures w14:val="none"/>
    </w:rPr>
  </w:style>
  <w:style w:type="paragraph" w:customStyle="1" w:styleId="IndexHead">
    <w:name w:val="IndexHead"/>
    <w:qFormat/>
    <w:rsid w:val="0006545D"/>
    <w:pPr>
      <w:spacing w:before="320" w:after="80"/>
    </w:pPr>
    <w:rPr>
      <w:rFonts w:ascii="Arial" w:eastAsia="Times New Roman" w:hAnsi="Arial" w:cs="NewBaskervilleStd-Roman"/>
      <w:color w:val="000000"/>
      <w:kern w:val="0"/>
      <w:sz w:val="22"/>
      <w:szCs w:val="22"/>
      <w:lang w:eastAsia="en-CA"/>
      <w14:ligatures w14:val="none"/>
    </w:rPr>
  </w:style>
  <w:style w:type="paragraph" w:customStyle="1" w:styleId="IndexLevel1">
    <w:name w:val="IndexLevel1"/>
    <w:qFormat/>
    <w:rsid w:val="0006545D"/>
    <w:pPr>
      <w:spacing w:line="220" w:lineRule="atLeast"/>
    </w:pPr>
    <w:rPr>
      <w:rFonts w:ascii="Times Roman" w:eastAsia="Times New Roman" w:hAnsi="Times Roman" w:cs="NewBaskervilleStd-Roman"/>
      <w:color w:val="000000"/>
      <w:kern w:val="0"/>
      <w:sz w:val="18"/>
      <w:szCs w:val="18"/>
      <w:lang w:eastAsia="en-CA"/>
      <w14:ligatures w14:val="none"/>
    </w:rPr>
  </w:style>
  <w:style w:type="paragraph" w:customStyle="1" w:styleId="CodeListingCaption">
    <w:name w:val="CodeListingCaption"/>
    <w:next w:val="Code"/>
    <w:qFormat/>
    <w:rsid w:val="0006545D"/>
    <w:pPr>
      <w:numPr>
        <w:ilvl w:val="6"/>
        <w:numId w:val="15"/>
      </w:numPr>
      <w:spacing w:before="240" w:after="120"/>
    </w:pPr>
    <w:rPr>
      <w:rFonts w:ascii="Times Roman" w:eastAsia="Times New Roman" w:hAnsi="Times Roman" w:cs="FuturaPT-BookObl"/>
      <w:color w:val="000000"/>
      <w:kern w:val="0"/>
      <w:sz w:val="17"/>
      <w:szCs w:val="17"/>
      <w:lang w:eastAsia="en-CA"/>
      <w14:ligatures w14:val="none"/>
    </w:rPr>
  </w:style>
  <w:style w:type="paragraph" w:customStyle="1" w:styleId="Code">
    <w:name w:val="Code"/>
    <w:qFormat/>
    <w:rsid w:val="0006545D"/>
    <w:pPr>
      <w:pBdr>
        <w:left w:val="single" w:sz="4" w:space="14" w:color="auto"/>
      </w:pBdr>
      <w:suppressAutoHyphens/>
      <w:spacing w:line="210" w:lineRule="atLeast"/>
      <w:ind w:left="720"/>
      <w:contextualSpacing/>
      <w:textAlignment w:val="top"/>
    </w:pPr>
    <w:rPr>
      <w:rFonts w:ascii="Courier" w:eastAsia="Times New Roman" w:hAnsi="Courier" w:cs="TheSansMonoCondensed-Plain"/>
      <w:color w:val="000000"/>
      <w:kern w:val="0"/>
      <w:sz w:val="15"/>
      <w:szCs w:val="17"/>
      <w:lang w:eastAsia="en-CA"/>
      <w14:ligatures w14:val="none"/>
    </w:rPr>
  </w:style>
  <w:style w:type="paragraph" w:customStyle="1" w:styleId="Epigraph">
    <w:name w:val="Epigraph"/>
    <w:qFormat/>
    <w:rsid w:val="0006545D"/>
    <w:pPr>
      <w:keepLines/>
      <w:widowControl w:val="0"/>
      <w:suppressAutoHyphens/>
      <w:autoSpaceDE w:val="0"/>
      <w:autoSpaceDN w:val="0"/>
      <w:adjustRightInd w:val="0"/>
      <w:spacing w:after="120" w:line="240" w:lineRule="atLeast"/>
      <w:ind w:left="1440"/>
      <w:jc w:val="center"/>
      <w:textAlignment w:val="baseline"/>
    </w:pPr>
    <w:rPr>
      <w:rFonts w:ascii="Times Roman" w:eastAsia="Times New Roman" w:hAnsi="Times Roman" w:cs="NewBaskervilleStd-Italic"/>
      <w:i/>
      <w:iCs/>
      <w:color w:val="000000"/>
      <w:kern w:val="0"/>
      <w:sz w:val="18"/>
      <w:szCs w:val="18"/>
      <w:lang w:eastAsia="en-CA"/>
      <w14:ligatures w14:val="none"/>
    </w:rPr>
  </w:style>
  <w:style w:type="character" w:customStyle="1" w:styleId="Literal">
    <w:name w:val="Literal"/>
    <w:uiPriority w:val="1"/>
    <w:qFormat/>
    <w:rsid w:val="0006545D"/>
    <w:rPr>
      <w:rFonts w:ascii="Courier" w:hAnsi="Courier" w:cs="TheSansMonoCondensed-Plain"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ProductionDirective">
    <w:name w:val="ProductionDirective"/>
    <w:qFormat/>
    <w:rsid w:val="0006545D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eastAsia="Times New Roman" w:hAnsi="Arial" w:cs="TimesNewRomanPSMT"/>
      <w:smallCaps/>
      <w:color w:val="FF0000"/>
      <w:kern w:val="0"/>
      <w:sz w:val="18"/>
      <w:szCs w:val="18"/>
      <w:lang w:eastAsia="en-CA"/>
      <w14:ligatures w14:val="none"/>
    </w:rPr>
  </w:style>
  <w:style w:type="character" w:customStyle="1" w:styleId="LiteralBold">
    <w:name w:val="LiteralBold"/>
    <w:uiPriority w:val="1"/>
    <w:qFormat/>
    <w:rsid w:val="0006545D"/>
    <w:rPr>
      <w:rFonts w:ascii="Courier" w:hAnsi="Courier" w:cs="TheSansMonoCondensed-Bold"/>
      <w:b/>
      <w:bCs/>
      <w:i w:val="0"/>
      <w:iCs w:val="0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LiteralItalic">
    <w:name w:val="LiteralItalic"/>
    <w:uiPriority w:val="1"/>
    <w:qFormat/>
    <w:rsid w:val="0006545D"/>
    <w:rPr>
      <w:rFonts w:ascii="Courier" w:hAnsi="Courier" w:cs="TheSansMonoCondensed-Italic"/>
      <w:b w:val="0"/>
      <w:i/>
      <w:iCs/>
      <w:color w:val="3366FF"/>
      <w:spacing w:val="0"/>
      <w:w w:val="100"/>
      <w:position w:val="0"/>
      <w:szCs w:val="17"/>
      <w:u w:val="none"/>
      <w:vertAlign w:val="baseline"/>
      <w:lang w:val="en-US"/>
    </w:rPr>
  </w:style>
  <w:style w:type="character" w:customStyle="1" w:styleId="LiteralBoldItalic">
    <w:name w:val="LiteralBoldItalic"/>
    <w:uiPriority w:val="1"/>
    <w:qFormat/>
    <w:rsid w:val="0006545D"/>
    <w:rPr>
      <w:rFonts w:ascii="Courier" w:hAnsi="Courier" w:cs="TheSansMonoCondensed-Bold"/>
      <w:b w:val="0"/>
      <w:bCs w:val="0"/>
      <w:i/>
      <w:iCs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CodeLabel">
    <w:name w:val="CodeLabel"/>
    <w:next w:val="Code"/>
    <w:qFormat/>
    <w:rsid w:val="0006545D"/>
    <w:pPr>
      <w:widowControl w:val="0"/>
      <w:suppressAutoHyphens/>
      <w:autoSpaceDE w:val="0"/>
      <w:autoSpaceDN w:val="0"/>
      <w:adjustRightInd w:val="0"/>
      <w:spacing w:before="240" w:line="210" w:lineRule="atLeast"/>
      <w:ind w:left="1800" w:hanging="1800"/>
      <w:contextualSpacing/>
      <w:textAlignment w:val="top"/>
    </w:pPr>
    <w:rPr>
      <w:rFonts w:ascii="Arial" w:eastAsia="Times New Roman" w:hAnsi="Arial" w:cs="TheSansMonoCondensed-Plain"/>
      <w:i/>
      <w:color w:val="000000"/>
      <w:kern w:val="0"/>
      <w:sz w:val="17"/>
      <w:szCs w:val="17"/>
      <w:lang w:eastAsia="en-CA"/>
      <w14:ligatures w14:val="none"/>
    </w:rPr>
  </w:style>
  <w:style w:type="numbering" w:customStyle="1" w:styleId="ChapterNumbering">
    <w:name w:val="ChapterNumbering"/>
    <w:uiPriority w:val="99"/>
    <w:rsid w:val="0006545D"/>
    <w:pPr>
      <w:numPr>
        <w:numId w:val="10"/>
      </w:numPr>
    </w:pPr>
  </w:style>
  <w:style w:type="paragraph" w:customStyle="1" w:styleId="HeadA">
    <w:name w:val="HeadA"/>
    <w:qFormat/>
    <w:rsid w:val="0006545D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eastAsia="Times New Roman" w:hAnsi="Arial" w:cs="FuturaPT-Bold"/>
      <w:b/>
      <w:bCs/>
      <w:color w:val="000000"/>
      <w:kern w:val="0"/>
      <w:lang w:eastAsia="en-CA"/>
      <w14:ligatures w14:val="none"/>
    </w:rPr>
  </w:style>
  <w:style w:type="paragraph" w:customStyle="1" w:styleId="Blockquote">
    <w:name w:val="Blockquote"/>
    <w:next w:val="Normal"/>
    <w:qFormat/>
    <w:rsid w:val="0006545D"/>
    <w:pPr>
      <w:widowControl w:val="0"/>
      <w:autoSpaceDE w:val="0"/>
      <w:autoSpaceDN w:val="0"/>
      <w:adjustRightInd w:val="0"/>
      <w:spacing w:before="120" w:after="120" w:line="240" w:lineRule="atLeast"/>
      <w:ind w:left="2160" w:right="720"/>
      <w:textAlignment w:val="baseline"/>
    </w:pPr>
    <w:rPr>
      <w:rFonts w:ascii="Arial" w:eastAsia="Times New Roman" w:hAnsi="Arial" w:cs="NewBaskervilleStd-Roman"/>
      <w:color w:val="000000"/>
      <w:kern w:val="0"/>
      <w:sz w:val="18"/>
      <w:szCs w:val="18"/>
      <w:lang w:eastAsia="en-CA"/>
      <w14:ligatures w14:val="none"/>
    </w:rPr>
  </w:style>
  <w:style w:type="paragraph" w:customStyle="1" w:styleId="CodeWide">
    <w:name w:val="CodeWide"/>
    <w:qFormat/>
    <w:rsid w:val="0006545D"/>
    <w:pPr>
      <w:widowControl w:val="0"/>
      <w:pBdr>
        <w:left w:val="single" w:sz="4" w:space="1" w:color="auto"/>
      </w:pBdr>
      <w:suppressAutoHyphens/>
      <w:autoSpaceDE w:val="0"/>
      <w:autoSpaceDN w:val="0"/>
      <w:adjustRightInd w:val="0"/>
      <w:spacing w:line="210" w:lineRule="atLeast"/>
      <w:ind w:right="-1440"/>
      <w:contextualSpacing/>
      <w:textAlignment w:val="baseline"/>
    </w:pPr>
    <w:rPr>
      <w:rFonts w:ascii="Courier" w:eastAsia="Times New Roman" w:hAnsi="Courier" w:cs="TheSansMonoCondensed-Plain"/>
      <w:color w:val="000000"/>
      <w:w w:val="66"/>
      <w:kern w:val="0"/>
      <w:sz w:val="15"/>
      <w:szCs w:val="17"/>
      <w:lang w:eastAsia="en-CA"/>
      <w14:ligatures w14:val="none"/>
    </w:rPr>
  </w:style>
  <w:style w:type="paragraph" w:customStyle="1" w:styleId="CaptionLine">
    <w:name w:val="CaptionLine"/>
    <w:next w:val="Body"/>
    <w:qFormat/>
    <w:rsid w:val="0006545D"/>
    <w:pPr>
      <w:numPr>
        <w:ilvl w:val="4"/>
        <w:numId w:val="15"/>
      </w:numPr>
      <w:spacing w:after="240"/>
    </w:pPr>
    <w:rPr>
      <w:rFonts w:ascii="Times Roman" w:eastAsia="Times New Roman" w:hAnsi="Times Roman" w:cs="FuturaPT-BookObl"/>
      <w:color w:val="000000"/>
      <w:kern w:val="0"/>
      <w:sz w:val="17"/>
      <w:szCs w:val="17"/>
      <w:lang w:eastAsia="en-CA"/>
      <w14:ligatures w14:val="none"/>
    </w:rPr>
  </w:style>
  <w:style w:type="character" w:customStyle="1" w:styleId="Regular">
    <w:name w:val="Regular"/>
    <w:uiPriority w:val="1"/>
    <w:qFormat/>
    <w:rsid w:val="0006545D"/>
    <w:rPr>
      <w:rFonts w:cs="FuturaPT-Book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NoteHead">
    <w:name w:val="NoteHead"/>
    <w:uiPriority w:val="1"/>
    <w:qFormat/>
    <w:rsid w:val="0006545D"/>
    <w:rPr>
      <w:rFonts w:ascii="DogmaOT-Bold" w:hAnsi="DogmaOT-Bold" w:cs="DogmaOT-Bold"/>
      <w:b/>
      <w:bCs/>
      <w:caps/>
      <w:color w:val="FFFFFF"/>
      <w:spacing w:val="30"/>
      <w:sz w:val="15"/>
      <w:szCs w:val="15"/>
      <w:u w:val="none"/>
      <w:bdr w:val="none" w:sz="0" w:space="0" w:color="auto"/>
      <w:shd w:val="solid" w:color="auto" w:fill="auto"/>
      <w:vertAlign w:val="baseline"/>
    </w:rPr>
  </w:style>
  <w:style w:type="paragraph" w:customStyle="1" w:styleId="TableHeader">
    <w:name w:val="TableHeader"/>
    <w:qFormat/>
    <w:rsid w:val="0006545D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eastAsia="Times New Roman" w:hAnsi="Arial" w:cs="FuturaPT-Heavy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TableBody">
    <w:name w:val="TableBody"/>
    <w:qFormat/>
    <w:rsid w:val="0006545D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IndexLevel2">
    <w:name w:val="IndexLevel2"/>
    <w:qFormat/>
    <w:rsid w:val="0006545D"/>
    <w:pPr>
      <w:spacing w:line="220" w:lineRule="atLeast"/>
      <w:ind w:left="360"/>
    </w:pPr>
    <w:rPr>
      <w:rFonts w:ascii="Times Roman" w:eastAsia="Times New Roman" w:hAnsi="Times Roman" w:cs="NewBaskervilleStd-Roman"/>
      <w:color w:val="000000"/>
      <w:kern w:val="0"/>
      <w:sz w:val="18"/>
      <w:szCs w:val="18"/>
      <w:lang w:eastAsia="en-CA"/>
      <w14:ligatures w14:val="none"/>
    </w:rPr>
  </w:style>
  <w:style w:type="paragraph" w:customStyle="1" w:styleId="IndexLevel3">
    <w:name w:val="IndexLevel3"/>
    <w:qFormat/>
    <w:rsid w:val="0006545D"/>
    <w:pPr>
      <w:spacing w:line="220" w:lineRule="atLeast"/>
      <w:ind w:left="720"/>
    </w:pPr>
    <w:rPr>
      <w:rFonts w:ascii="Times Roman" w:eastAsia="Times New Roman" w:hAnsi="Times Roman" w:cs="NewBaskervilleStd-Roman"/>
      <w:color w:val="000000"/>
      <w:kern w:val="0"/>
      <w:sz w:val="18"/>
      <w:szCs w:val="18"/>
      <w:lang w:eastAsia="en-CA"/>
      <w14:ligatures w14:val="none"/>
    </w:rPr>
  </w:style>
  <w:style w:type="paragraph" w:customStyle="1" w:styleId="IndexTitle">
    <w:name w:val="IndexTitle"/>
    <w:qFormat/>
    <w:rsid w:val="0006545D"/>
    <w:pPr>
      <w:spacing w:before="600" w:after="960" w:line="360" w:lineRule="atLeast"/>
      <w:jc w:val="center"/>
    </w:pPr>
    <w:rPr>
      <w:rFonts w:ascii="DogmaOT-Bold" w:eastAsia="Times New Roman" w:hAnsi="DogmaOT-Bold" w:cs="DogmaOT-Bold"/>
      <w:b/>
      <w:bCs/>
      <w:caps/>
      <w:color w:val="000000"/>
      <w:kern w:val="0"/>
      <w:sz w:val="32"/>
      <w:szCs w:val="32"/>
      <w:lang w:eastAsia="en-CA"/>
      <w14:ligatures w14:val="none"/>
    </w:rPr>
  </w:style>
  <w:style w:type="paragraph" w:customStyle="1" w:styleId="ChapterIntro">
    <w:name w:val="ChapterIntro"/>
    <w:qFormat/>
    <w:rsid w:val="0006545D"/>
    <w:pPr>
      <w:suppressAutoHyphens/>
      <w:spacing w:after="60" w:line="360" w:lineRule="atLeast"/>
      <w:ind w:left="1440"/>
      <w:textAlignment w:val="baseline"/>
    </w:pPr>
    <w:rPr>
      <w:rFonts w:ascii="Times Roman" w:eastAsia="Times New Roman" w:hAnsi="Times Roman" w:cs="NewBaskervilleStd-Roman"/>
      <w:color w:val="000000"/>
      <w:spacing w:val="1"/>
      <w:kern w:val="0"/>
      <w:sz w:val="28"/>
      <w:szCs w:val="28"/>
      <w:lang w:eastAsia="en-CA"/>
      <w14:ligatures w14:val="none"/>
    </w:rPr>
  </w:style>
  <w:style w:type="paragraph" w:customStyle="1" w:styleId="BoxCaption">
    <w:name w:val="BoxCaption"/>
    <w:next w:val="BoxBody"/>
    <w:qFormat/>
    <w:rsid w:val="0006545D"/>
    <w:pPr>
      <w:spacing w:line="180" w:lineRule="atLeast"/>
    </w:pPr>
    <w:rPr>
      <w:rFonts w:ascii="FuturaPT-BookObl" w:eastAsia="Times New Roman" w:hAnsi="FuturaPT-BookObl" w:cs="FuturaPT-BookObl"/>
      <w:i/>
      <w:iCs/>
      <w:color w:val="000000"/>
      <w:kern w:val="0"/>
      <w:sz w:val="15"/>
      <w:szCs w:val="15"/>
      <w:lang w:eastAsia="en-CA"/>
      <w14:ligatures w14:val="none"/>
    </w:rPr>
  </w:style>
  <w:style w:type="paragraph" w:customStyle="1" w:styleId="BoxBody">
    <w:name w:val="BoxBody"/>
    <w:qFormat/>
    <w:rsid w:val="0006545D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ind w:firstLine="360"/>
      <w:contextualSpacing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BoxBodyFirst">
    <w:name w:val="BoxBodyFirst"/>
    <w:qFormat/>
    <w:rsid w:val="0006545D"/>
    <w:pPr>
      <w:widowControl w:val="0"/>
      <w:pBdr>
        <w:left w:val="single" w:sz="18" w:space="4" w:color="008000"/>
      </w:pBdr>
      <w:autoSpaceDE w:val="0"/>
      <w:autoSpaceDN w:val="0"/>
      <w:adjustRightInd w:val="0"/>
      <w:spacing w:line="240" w:lineRule="atLeast"/>
      <w:textAlignment w:val="center"/>
    </w:pPr>
    <w:rPr>
      <w:rFonts w:ascii="FuturaPT-Book" w:eastAsia="Times New Roman" w:hAnsi="FuturaPT-Book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ChapterTitle">
    <w:name w:val="ChapterTitle"/>
    <w:qFormat/>
    <w:rsid w:val="0006545D"/>
    <w:pPr>
      <w:keepLines/>
      <w:suppressAutoHyphens/>
      <w:spacing w:before="600" w:after="1920" w:line="360" w:lineRule="atLeast"/>
      <w:ind w:left="1440"/>
      <w:jc w:val="center"/>
      <w:textAlignment w:val="baseline"/>
    </w:pPr>
    <w:rPr>
      <w:rFonts w:ascii="Arial" w:eastAsia="Times New Roman" w:hAnsi="Arial" w:cs="DogmaOT-Bold"/>
      <w:b/>
      <w:bCs/>
      <w:caps/>
      <w:color w:val="000000"/>
      <w:spacing w:val="48"/>
      <w:kern w:val="0"/>
      <w:sz w:val="32"/>
      <w:szCs w:val="32"/>
      <w:lang w:eastAsia="en-CA"/>
      <w14:ligatures w14:val="none"/>
    </w:rPr>
  </w:style>
  <w:style w:type="paragraph" w:customStyle="1" w:styleId="BoxListBullet">
    <w:name w:val="BoxListBullet"/>
    <w:qFormat/>
    <w:rsid w:val="0006545D"/>
    <w:pPr>
      <w:widowControl w:val="0"/>
      <w:numPr>
        <w:numId w:val="5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BoxCode">
    <w:name w:val="BoxCode"/>
    <w:qFormat/>
    <w:rsid w:val="0006545D"/>
    <w:pPr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line="200" w:lineRule="atLeast"/>
      <w:ind w:left="216" w:right="864"/>
      <w:contextualSpacing/>
      <w:textAlignment w:val="top"/>
    </w:pPr>
    <w:rPr>
      <w:rFonts w:ascii="Courier" w:eastAsia="Times New Roman" w:hAnsi="Courier" w:cs="TheSansMonoCondensed-Plain"/>
      <w:color w:val="000000"/>
      <w:kern w:val="0"/>
      <w:sz w:val="16"/>
      <w:szCs w:val="16"/>
      <w:lang w:eastAsia="en-CA"/>
      <w14:ligatures w14:val="none"/>
    </w:rPr>
  </w:style>
  <w:style w:type="paragraph" w:customStyle="1" w:styleId="BoxListBody">
    <w:name w:val="BoxListBody"/>
    <w:qFormat/>
    <w:rsid w:val="0006545D"/>
    <w:pPr>
      <w:widowControl w:val="0"/>
      <w:pBdr>
        <w:left w:val="single" w:sz="18" w:space="22" w:color="008000"/>
      </w:pBdr>
      <w:autoSpaceDE w:val="0"/>
      <w:autoSpaceDN w:val="0"/>
      <w:adjustRightInd w:val="0"/>
      <w:spacing w:after="120" w:line="240" w:lineRule="atLeast"/>
      <w:ind w:left="359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BoxListHead">
    <w:name w:val="BoxListHead"/>
    <w:qFormat/>
    <w:rsid w:val="0006545D"/>
    <w:pPr>
      <w:keepNext/>
      <w:keepLines/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eastAsia="Times New Roman" w:hAnsi="Arial" w:cs="FuturaPT-Heavy"/>
      <w:b/>
      <w:color w:val="000000"/>
      <w:spacing w:val="1"/>
      <w:kern w:val="0"/>
      <w:sz w:val="17"/>
      <w:szCs w:val="17"/>
      <w:lang w:eastAsia="en-CA"/>
      <w14:ligatures w14:val="none"/>
    </w:rPr>
  </w:style>
  <w:style w:type="character" w:customStyle="1" w:styleId="wingdings">
    <w:name w:val="wingdings"/>
    <w:uiPriority w:val="1"/>
    <w:qFormat/>
    <w:rsid w:val="0006545D"/>
    <w:rPr>
      <w:rFonts w:ascii="Wingdings2" w:hAnsi="Wingdings2" w:cs="Wingdings2"/>
      <w:color w:val="000000"/>
      <w:w w:val="100"/>
      <w:position w:val="0"/>
      <w:u w:val="none"/>
      <w:vertAlign w:val="baseline"/>
      <w:lang w:val="en-US"/>
    </w:rPr>
  </w:style>
  <w:style w:type="paragraph" w:customStyle="1" w:styleId="ListBody">
    <w:name w:val="ListBody"/>
    <w:qFormat/>
    <w:rsid w:val="0006545D"/>
    <w:pPr>
      <w:widowControl w:val="0"/>
      <w:autoSpaceDE w:val="0"/>
      <w:autoSpaceDN w:val="0"/>
      <w:adjustRightInd w:val="0"/>
      <w:spacing w:before="80" w:after="120" w:line="240" w:lineRule="atLeast"/>
      <w:ind w:left="1800" w:firstLine="360"/>
      <w:textAlignment w:val="baseline"/>
    </w:pPr>
    <w:rPr>
      <w:rFonts w:ascii="Times Roman" w:eastAsia="Times New Roman" w:hAnsi="Times Roman" w:cs="NewBaskervilleStd-Roman"/>
      <w:color w:val="000000"/>
      <w:kern w:val="0"/>
      <w:lang w:eastAsia="en-CA"/>
      <w14:ligatures w14:val="none"/>
    </w:rPr>
  </w:style>
  <w:style w:type="character" w:customStyle="1" w:styleId="LinkURL">
    <w:name w:val="LinkURL"/>
    <w:uiPriority w:val="1"/>
    <w:qFormat/>
    <w:rsid w:val="0006545D"/>
    <w:rPr>
      <w:rFonts w:cs="NewBaskervilleStd-Italic"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Note">
    <w:name w:val="Note"/>
    <w:qFormat/>
    <w:rsid w:val="0006545D"/>
    <w:pPr>
      <w:widowControl w:val="0"/>
      <w:autoSpaceDE w:val="0"/>
      <w:autoSpaceDN w:val="0"/>
      <w:adjustRightInd w:val="0"/>
      <w:spacing w:before="240" w:after="240" w:line="240" w:lineRule="atLeast"/>
      <w:ind w:left="1152" w:hanging="1152"/>
      <w:textAlignment w:val="baseline"/>
    </w:pPr>
    <w:rPr>
      <w:rFonts w:ascii="Times Roman" w:eastAsia="Times New Roman" w:hAnsi="Times Roman" w:cs="NewBaskervilleStd-Italic"/>
      <w:iCs/>
      <w:color w:val="000000"/>
      <w:kern w:val="0"/>
      <w:lang w:eastAsia="en-CA"/>
      <w14:ligatures w14:val="none"/>
    </w:rPr>
  </w:style>
  <w:style w:type="character" w:customStyle="1" w:styleId="bulletcharacter">
    <w:name w:val="bullet_character"/>
    <w:uiPriority w:val="99"/>
    <w:rsid w:val="0006545D"/>
    <w:rPr>
      <w:rFonts w:ascii="Symbol" w:hAnsi="Symbol" w:cs="Symbol"/>
      <w:color w:val="000000"/>
    </w:rPr>
  </w:style>
  <w:style w:type="character" w:customStyle="1" w:styleId="Superscript">
    <w:name w:val="Superscript"/>
    <w:uiPriority w:val="1"/>
    <w:qFormat/>
    <w:rsid w:val="0006545D"/>
    <w:rPr>
      <w:color w:val="3366FF"/>
      <w:vertAlign w:val="superscript"/>
    </w:rPr>
  </w:style>
  <w:style w:type="character" w:customStyle="1" w:styleId="SuperscriptItalic">
    <w:name w:val="SuperscriptItalic"/>
    <w:uiPriority w:val="1"/>
    <w:qFormat/>
    <w:rsid w:val="0006545D"/>
    <w:rPr>
      <w:i/>
      <w:color w:val="3366FF"/>
      <w:vertAlign w:val="superscript"/>
    </w:rPr>
  </w:style>
  <w:style w:type="character" w:customStyle="1" w:styleId="Subscript">
    <w:name w:val="Subscript"/>
    <w:uiPriority w:val="1"/>
    <w:qFormat/>
    <w:rsid w:val="0006545D"/>
    <w:rPr>
      <w:color w:val="3366FF"/>
      <w:vertAlign w:val="subscript"/>
    </w:rPr>
  </w:style>
  <w:style w:type="character" w:customStyle="1" w:styleId="SubscriptItalic">
    <w:name w:val="SubscriptItalic"/>
    <w:uiPriority w:val="1"/>
    <w:qFormat/>
    <w:rsid w:val="0006545D"/>
    <w:rPr>
      <w:i/>
      <w:color w:val="3366FF"/>
      <w:vertAlign w:val="subscript"/>
    </w:rPr>
  </w:style>
  <w:style w:type="character" w:customStyle="1" w:styleId="Symbol">
    <w:name w:val="Symbol"/>
    <w:uiPriority w:val="1"/>
    <w:qFormat/>
    <w:rsid w:val="0006545D"/>
    <w:rPr>
      <w:rFonts w:ascii="Symbol" w:hAnsi="Symbol"/>
    </w:rPr>
  </w:style>
  <w:style w:type="character" w:customStyle="1" w:styleId="Italic">
    <w:name w:val="Italic"/>
    <w:uiPriority w:val="1"/>
    <w:qFormat/>
    <w:rsid w:val="0006545D"/>
    <w:rPr>
      <w:rFonts w:cs="NewBaskervilleStd-Italic"/>
      <w:i/>
      <w:iCs/>
      <w:color w:val="0000FF"/>
      <w:w w:val="100"/>
      <w:position w:val="0"/>
      <w:u w:val="none"/>
      <w:vertAlign w:val="baseline"/>
      <w:lang w:val="en-US"/>
    </w:rPr>
  </w:style>
  <w:style w:type="paragraph" w:customStyle="1" w:styleId="ListBullet">
    <w:name w:val="ListBullet"/>
    <w:qFormat/>
    <w:rsid w:val="0006545D"/>
    <w:pPr>
      <w:widowControl w:val="0"/>
      <w:numPr>
        <w:numId w:val="3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eastAsia="Times New Roman" w:hAnsi="Times Roman" w:cs="NewBaskervilleStd-Roman"/>
      <w:color w:val="000000"/>
      <w:kern w:val="0"/>
      <w:lang w:eastAsia="en-CA"/>
      <w14:ligatures w14:val="none"/>
    </w:rPr>
  </w:style>
  <w:style w:type="paragraph" w:customStyle="1" w:styleId="ListCode">
    <w:name w:val="ListCode"/>
    <w:qFormat/>
    <w:rsid w:val="0006545D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584"/>
      <w:contextualSpacing/>
      <w:textAlignment w:val="baseline"/>
    </w:pPr>
    <w:rPr>
      <w:rFonts w:ascii="Courier" w:eastAsia="Times New Roman" w:hAnsi="Courier" w:cs="TheSansMonoCondensed-Plain"/>
      <w:color w:val="000000"/>
      <w:kern w:val="0"/>
      <w:sz w:val="15"/>
      <w:szCs w:val="17"/>
      <w:lang w:eastAsia="en-CA"/>
      <w14:ligatures w14:val="none"/>
    </w:rPr>
  </w:style>
  <w:style w:type="paragraph" w:customStyle="1" w:styleId="ListHead">
    <w:name w:val="ListHead"/>
    <w:qFormat/>
    <w:rsid w:val="0006545D"/>
    <w:pPr>
      <w:keepNext/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eastAsia="Times New Roman" w:hAnsi="Times Roman" w:cs="NewBaskervilleStd-Bold"/>
      <w:b/>
      <w:bCs/>
      <w:color w:val="000000"/>
      <w:kern w:val="0"/>
      <w:lang w:eastAsia="en-CA"/>
      <w14:ligatures w14:val="none"/>
    </w:rPr>
  </w:style>
  <w:style w:type="paragraph" w:customStyle="1" w:styleId="ListNumber">
    <w:name w:val="ListNumber"/>
    <w:qFormat/>
    <w:rsid w:val="0006545D"/>
    <w:pPr>
      <w:widowControl w:val="0"/>
      <w:numPr>
        <w:numId w:val="1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eastAsia="Times New Roman" w:hAnsi="Times Roman" w:cs="NewBaskervilleStd-Roman"/>
      <w:color w:val="000000"/>
      <w:kern w:val="0"/>
      <w:lang w:eastAsia="en-CA"/>
      <w14:ligatures w14:val="none"/>
    </w:rPr>
  </w:style>
  <w:style w:type="paragraph" w:customStyle="1" w:styleId="ListNumberSub">
    <w:name w:val="ListNumberSub"/>
    <w:qFormat/>
    <w:rsid w:val="0006545D"/>
    <w:pPr>
      <w:widowControl w:val="0"/>
      <w:numPr>
        <w:numId w:val="2"/>
      </w:numPr>
      <w:tabs>
        <w:tab w:val="left" w:pos="1800"/>
      </w:tabs>
      <w:autoSpaceDE w:val="0"/>
      <w:autoSpaceDN w:val="0"/>
      <w:adjustRightInd w:val="0"/>
      <w:spacing w:before="60" w:line="240" w:lineRule="atLeast"/>
      <w:textAlignment w:val="top"/>
    </w:pPr>
    <w:rPr>
      <w:rFonts w:ascii="Times Roman" w:eastAsia="Times New Roman" w:hAnsi="Times Roman" w:cs="NewBaskervilleStd-Roman"/>
      <w:color w:val="000000"/>
      <w:kern w:val="0"/>
      <w:lang w:eastAsia="en-CA"/>
      <w14:ligatures w14:val="none"/>
    </w:rPr>
  </w:style>
  <w:style w:type="paragraph" w:customStyle="1" w:styleId="GraphicSlug">
    <w:name w:val="GraphicSlug"/>
    <w:qFormat/>
    <w:rsid w:val="0006545D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eastAsia="Times New Roman" w:hAnsi="Arial" w:cs="TimesNewRomanPSMT"/>
      <w:smallCaps/>
      <w:color w:val="A50F1E"/>
      <w:kern w:val="0"/>
      <w:sz w:val="18"/>
      <w:szCs w:val="18"/>
      <w:lang w:eastAsia="en-CA"/>
      <w14:ligatures w14:val="none"/>
    </w:rPr>
  </w:style>
  <w:style w:type="character" w:customStyle="1" w:styleId="AltText">
    <w:name w:val="AltText"/>
    <w:uiPriority w:val="1"/>
    <w:qFormat/>
    <w:rsid w:val="0006545D"/>
    <w:rPr>
      <w:color w:val="FF358C"/>
      <w:u w:val="single"/>
    </w:rPr>
  </w:style>
  <w:style w:type="paragraph" w:customStyle="1" w:styleId="PartNumber">
    <w:name w:val="PartNumber"/>
    <w:qFormat/>
    <w:rsid w:val="0006545D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240"/>
      <w:szCs w:val="240"/>
      <w:lang w:eastAsia="en-CA"/>
      <w14:ligatures w14:val="none"/>
    </w:rPr>
  </w:style>
  <w:style w:type="paragraph" w:customStyle="1" w:styleId="PartTitle">
    <w:name w:val="PartTitle"/>
    <w:qFormat/>
    <w:rsid w:val="0006545D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eastAsia="Times New Roman" w:hAnsi="Arial" w:cs="DogmaOT-Bold"/>
      <w:b/>
      <w:bCs/>
      <w:caps/>
      <w:color w:val="000000"/>
      <w:spacing w:val="48"/>
      <w:kern w:val="0"/>
      <w:sz w:val="32"/>
      <w:szCs w:val="32"/>
      <w:lang w:eastAsia="en-CA"/>
      <w14:ligatures w14:val="none"/>
    </w:rPr>
  </w:style>
  <w:style w:type="paragraph" w:customStyle="1" w:styleId="PartIntro">
    <w:name w:val="PartIntro"/>
    <w:qFormat/>
    <w:rsid w:val="0006545D"/>
    <w:pPr>
      <w:widowControl w:val="0"/>
      <w:autoSpaceDE w:val="0"/>
      <w:autoSpaceDN w:val="0"/>
      <w:adjustRightInd w:val="0"/>
      <w:spacing w:after="60" w:line="360" w:lineRule="atLeast"/>
      <w:ind w:left="1440"/>
      <w:textAlignment w:val="baseline"/>
    </w:pPr>
    <w:rPr>
      <w:rFonts w:ascii="Times Roman" w:eastAsia="Times New Roman" w:hAnsi="Times Roman" w:cs="NewBaskervilleStd-Roman"/>
      <w:color w:val="000000"/>
      <w:spacing w:val="1"/>
      <w:kern w:val="0"/>
      <w:sz w:val="28"/>
      <w:szCs w:val="28"/>
      <w:lang w:eastAsia="en-CA"/>
      <w14:ligatures w14:val="none"/>
    </w:rPr>
  </w:style>
  <w:style w:type="paragraph" w:customStyle="1" w:styleId="PartList">
    <w:name w:val="PartList"/>
    <w:qFormat/>
    <w:rsid w:val="0006545D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eastAsia="Times New Roman" w:hAnsi="Times Roman" w:cs="NewBaskervilleStd-Roman"/>
      <w:color w:val="000000"/>
      <w:kern w:val="0"/>
      <w:lang w:eastAsia="en-CA"/>
      <w14:ligatures w14:val="none"/>
    </w:rPr>
  </w:style>
  <w:style w:type="paragraph" w:customStyle="1" w:styleId="ChapterIntroList">
    <w:name w:val="ChapterIntroList"/>
    <w:qFormat/>
    <w:rsid w:val="0006545D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eastAsia="Times New Roman" w:hAnsi="Times Roman" w:cs="NewBaskervilleStd-Roman"/>
      <w:color w:val="000000"/>
      <w:kern w:val="0"/>
      <w:lang w:eastAsia="en-CA"/>
      <w14:ligatures w14:val="none"/>
    </w:rPr>
  </w:style>
  <w:style w:type="paragraph" w:customStyle="1" w:styleId="ChapterSubtitle">
    <w:name w:val="ChapterSubtitle"/>
    <w:rsid w:val="0006545D"/>
    <w:pPr>
      <w:keepLines/>
      <w:widowControl w:val="0"/>
      <w:suppressAutoHyphens/>
      <w:autoSpaceDE w:val="0"/>
      <w:autoSpaceDN w:val="0"/>
      <w:adjustRightInd w:val="0"/>
      <w:spacing w:after="360" w:line="360" w:lineRule="atLeast"/>
      <w:ind w:left="1440"/>
      <w:jc w:val="center"/>
      <w:textAlignment w:val="baseline"/>
    </w:pPr>
    <w:rPr>
      <w:rFonts w:ascii="Arial" w:eastAsia="Times New Roman" w:hAnsi="Arial" w:cs="DogmaOT-Bold"/>
      <w:b/>
      <w:bCs/>
      <w:color w:val="000000"/>
      <w:spacing w:val="48"/>
      <w:kern w:val="0"/>
      <w:sz w:val="28"/>
      <w:szCs w:val="28"/>
      <w:lang w:eastAsia="en-CA"/>
      <w14:ligatures w14:val="none"/>
    </w:rPr>
  </w:style>
  <w:style w:type="paragraph" w:customStyle="1" w:styleId="BodyContinued">
    <w:name w:val="BodyContinued"/>
    <w:qFormat/>
    <w:rsid w:val="0006545D"/>
    <w:pPr>
      <w:widowControl w:val="0"/>
      <w:suppressAutoHyphens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eastAsia="Times New Roman" w:hAnsi="Times Roman" w:cs="NewBaskervilleStd-Roman"/>
      <w:color w:val="000000"/>
      <w:kern w:val="0"/>
      <w:lang w:eastAsia="en-CA"/>
      <w14:ligatures w14:val="none"/>
    </w:rPr>
  </w:style>
  <w:style w:type="paragraph" w:customStyle="1" w:styleId="BoxHeadA">
    <w:name w:val="BoxHeadA"/>
    <w:qFormat/>
    <w:rsid w:val="0006545D"/>
    <w:pPr>
      <w:keepNext/>
      <w:keepLines/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before="80" w:after="80" w:line="300" w:lineRule="atLeast"/>
      <w:textAlignment w:val="baseline"/>
    </w:pPr>
    <w:rPr>
      <w:rFonts w:ascii="Arial" w:eastAsia="Times New Roman" w:hAnsi="Arial" w:cs="DogmaOT-Bold"/>
      <w:b/>
      <w:bCs/>
      <w:caps/>
      <w:color w:val="000000"/>
      <w:spacing w:val="13"/>
      <w:kern w:val="0"/>
      <w:sz w:val="18"/>
      <w:szCs w:val="18"/>
      <w:lang w:eastAsia="en-CA"/>
      <w14:ligatures w14:val="none"/>
    </w:rPr>
  </w:style>
  <w:style w:type="paragraph" w:customStyle="1" w:styleId="BoxHeadB">
    <w:name w:val="BoxHeadB"/>
    <w:basedOn w:val="BoxHeadA"/>
    <w:qFormat/>
    <w:rsid w:val="0006545D"/>
    <w:pPr>
      <w:spacing w:before="120"/>
    </w:pPr>
    <w:rPr>
      <w:i/>
      <w:iCs/>
      <w:caps w:val="0"/>
    </w:rPr>
  </w:style>
  <w:style w:type="paragraph" w:customStyle="1" w:styleId="BoxBodyContinued">
    <w:name w:val="BoxBodyContinued"/>
    <w:qFormat/>
    <w:rsid w:val="0006545D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character" w:customStyle="1" w:styleId="Bold">
    <w:name w:val="Bold"/>
    <w:uiPriority w:val="1"/>
    <w:rsid w:val="0006545D"/>
    <w:rPr>
      <w:b/>
      <w:bCs/>
      <w:color w:val="3366FF"/>
    </w:rPr>
  </w:style>
  <w:style w:type="paragraph" w:customStyle="1" w:styleId="RunInHead">
    <w:name w:val="RunInHead"/>
    <w:rsid w:val="0006545D"/>
    <w:pPr>
      <w:widowControl w:val="0"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eastAsia="Times New Roman" w:hAnsi="Times Roman" w:cs="NewBaskervilleStd-Roman"/>
      <w:b/>
      <w:color w:val="000000"/>
      <w:kern w:val="0"/>
      <w:lang w:eastAsia="en-CA"/>
      <w14:ligatures w14:val="none"/>
    </w:rPr>
  </w:style>
  <w:style w:type="paragraph" w:customStyle="1" w:styleId="RunInPara">
    <w:name w:val="RunInPara"/>
    <w:qFormat/>
    <w:rsid w:val="0006545D"/>
    <w:pPr>
      <w:widowControl w:val="0"/>
      <w:autoSpaceDE w:val="0"/>
      <w:autoSpaceDN w:val="0"/>
      <w:adjustRightInd w:val="0"/>
      <w:spacing w:after="120" w:line="240" w:lineRule="atLeast"/>
      <w:ind w:left="1440"/>
      <w:textAlignment w:val="baseline"/>
    </w:pPr>
    <w:rPr>
      <w:rFonts w:ascii="Times Roman" w:eastAsia="Times New Roman" w:hAnsi="Times Roman" w:cs="NewBaskervilleStd-Roman"/>
      <w:color w:val="000000"/>
      <w:kern w:val="0"/>
      <w:lang w:eastAsia="en-CA"/>
      <w14:ligatures w14:val="none"/>
    </w:rPr>
  </w:style>
  <w:style w:type="paragraph" w:customStyle="1" w:styleId="BoxRunInHead">
    <w:name w:val="BoxRunInHead"/>
    <w:rsid w:val="0006545D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eastAsia="Times New Roman" w:hAnsi="Arial" w:cs="FuturaPT-Book"/>
      <w:b/>
      <w:color w:val="000000"/>
      <w:kern w:val="0"/>
      <w:sz w:val="17"/>
      <w:szCs w:val="17"/>
      <w:lang w:eastAsia="en-CA"/>
      <w14:ligatures w14:val="none"/>
    </w:rPr>
  </w:style>
  <w:style w:type="paragraph" w:customStyle="1" w:styleId="BoxRunInPara">
    <w:name w:val="BoxRunInPara"/>
    <w:qFormat/>
    <w:rsid w:val="0006545D"/>
    <w:pPr>
      <w:widowControl w:val="0"/>
      <w:pBdr>
        <w:left w:val="single" w:sz="18" w:space="4" w:color="008000"/>
      </w:pBdr>
      <w:autoSpaceDE w:val="0"/>
      <w:autoSpaceDN w:val="0"/>
      <w:adjustRightInd w:val="0"/>
      <w:spacing w:after="120" w:line="240" w:lineRule="atLeast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BoxExtractPara">
    <w:name w:val="BoxExtractPara"/>
    <w:qFormat/>
    <w:rsid w:val="0006545D"/>
    <w:pPr>
      <w:widowControl w:val="0"/>
      <w:pBdr>
        <w:left w:val="single" w:sz="18" w:space="31" w:color="008000"/>
      </w:pBdr>
      <w:autoSpaceDE w:val="0"/>
      <w:autoSpaceDN w:val="0"/>
      <w:adjustRightInd w:val="0"/>
      <w:spacing w:before="120" w:after="120" w:line="240" w:lineRule="atLeast"/>
      <w:ind w:left="547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character" w:customStyle="1" w:styleId="GraphicInline">
    <w:name w:val="GraphicInline"/>
    <w:uiPriority w:val="1"/>
    <w:qFormat/>
    <w:rsid w:val="0006545D"/>
    <w:rPr>
      <w:color w:val="3366FF"/>
      <w:bdr w:val="none" w:sz="0" w:space="0" w:color="auto"/>
      <w:shd w:val="clear" w:color="auto" w:fill="99CC00"/>
    </w:rPr>
  </w:style>
  <w:style w:type="character" w:customStyle="1" w:styleId="DigitalOnly">
    <w:name w:val="DigitalOnly"/>
    <w:uiPriority w:val="1"/>
    <w:qFormat/>
    <w:rsid w:val="0006545D"/>
    <w:rPr>
      <w:color w:val="3366FF"/>
      <w:bdr w:val="single" w:sz="4" w:space="0" w:color="3366FF"/>
    </w:rPr>
  </w:style>
  <w:style w:type="character" w:customStyle="1" w:styleId="PrintOnly">
    <w:name w:val="PrintOnly"/>
    <w:uiPriority w:val="1"/>
    <w:qFormat/>
    <w:rsid w:val="0006545D"/>
    <w:rPr>
      <w:color w:val="3366FF"/>
      <w:bdr w:val="single" w:sz="4" w:space="0" w:color="FF0000"/>
    </w:rPr>
  </w:style>
  <w:style w:type="character" w:customStyle="1" w:styleId="LinkEmail">
    <w:name w:val="LinkEmail"/>
    <w:basedOn w:val="LinkURL"/>
    <w:uiPriority w:val="1"/>
    <w:qFormat/>
    <w:rsid w:val="0006545D"/>
    <w:rPr>
      <w:rFonts w:cs="NewBaskervilleStd-Italic"/>
      <w:b w:val="0"/>
      <w:bCs w:val="0"/>
      <w:i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LinkTwitter">
    <w:name w:val="LinkTwitter"/>
    <w:basedOn w:val="LinkEmail"/>
    <w:uiPriority w:val="1"/>
    <w:qFormat/>
    <w:rsid w:val="0006545D"/>
    <w:rPr>
      <w:rFonts w:cs="NewBaskervilleStd-Italic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Highlight">
    <w:name w:val="Highlight"/>
    <w:uiPriority w:val="1"/>
    <w:qFormat/>
    <w:rsid w:val="0006545D"/>
    <w:rPr>
      <w:color w:val="3366FF"/>
      <w:bdr w:val="none" w:sz="0" w:space="0" w:color="auto"/>
      <w:shd w:val="clear" w:color="auto" w:fill="FFFF00"/>
    </w:rPr>
  </w:style>
  <w:style w:type="character" w:customStyle="1" w:styleId="FootnoteReference">
    <w:name w:val="FootnoteReference"/>
    <w:uiPriority w:val="1"/>
    <w:qFormat/>
    <w:rsid w:val="0006545D"/>
    <w:rPr>
      <w:color w:val="3366FF"/>
      <w:vertAlign w:val="superscript"/>
    </w:rPr>
  </w:style>
  <w:style w:type="paragraph" w:customStyle="1" w:styleId="Footnote">
    <w:name w:val="Footnote"/>
    <w:qFormat/>
    <w:rsid w:val="0006545D"/>
    <w:pPr>
      <w:widowControl w:val="0"/>
      <w:pBdr>
        <w:top w:val="single" w:sz="4" w:space="1" w:color="000000" w:themeColor="text1"/>
        <w:bottom w:val="single" w:sz="4" w:space="1" w:color="000000" w:themeColor="text1"/>
      </w:pBdr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Arial" w:eastAsia="Times New Roman" w:hAnsi="Arial" w:cs="NewBaskervilleStd-Roman"/>
      <w:color w:val="000000"/>
      <w:kern w:val="0"/>
      <w:sz w:val="16"/>
      <w:lang w:eastAsia="en-CA"/>
      <w14:ligatures w14:val="none"/>
    </w:rPr>
  </w:style>
  <w:style w:type="character" w:customStyle="1" w:styleId="FootnoteRef">
    <w:name w:val="FootnoteRef"/>
    <w:basedOn w:val="FootnoteReference"/>
    <w:uiPriority w:val="1"/>
    <w:qFormat/>
    <w:rsid w:val="0006545D"/>
    <w:rPr>
      <w:color w:val="3366FF"/>
      <w:vertAlign w:val="superscript"/>
    </w:rPr>
  </w:style>
  <w:style w:type="character" w:customStyle="1" w:styleId="EndnoteReference">
    <w:name w:val="EndnoteReference"/>
    <w:basedOn w:val="FootnoteReference"/>
    <w:uiPriority w:val="1"/>
    <w:qFormat/>
    <w:rsid w:val="0006545D"/>
    <w:rPr>
      <w:color w:val="3366FF"/>
      <w:vertAlign w:val="superscript"/>
    </w:rPr>
  </w:style>
  <w:style w:type="paragraph" w:customStyle="1" w:styleId="QuotePara">
    <w:name w:val="QuotePara"/>
    <w:qFormat/>
    <w:rsid w:val="0006545D"/>
    <w:pPr>
      <w:widowControl w:val="0"/>
      <w:autoSpaceDE w:val="0"/>
      <w:autoSpaceDN w:val="0"/>
      <w:adjustRightInd w:val="0"/>
      <w:spacing w:before="120" w:after="120" w:line="240" w:lineRule="atLeast"/>
      <w:ind w:left="2160"/>
      <w:textAlignment w:val="baseline"/>
    </w:pPr>
    <w:rPr>
      <w:rFonts w:ascii="Times Roman" w:eastAsia="Times New Roman" w:hAnsi="Times Roman" w:cs="NewBaskervilleStd-Roman"/>
      <w:i/>
      <w:color w:val="000000"/>
      <w:kern w:val="0"/>
      <w:lang w:eastAsia="en-CA"/>
      <w14:ligatures w14:val="none"/>
    </w:rPr>
  </w:style>
  <w:style w:type="paragraph" w:customStyle="1" w:styleId="QuoteSource">
    <w:name w:val="QuoteSource"/>
    <w:basedOn w:val="QuotePara"/>
    <w:qFormat/>
    <w:rsid w:val="0006545D"/>
    <w:pPr>
      <w:spacing w:after="240"/>
      <w:jc w:val="right"/>
    </w:pPr>
    <w:rPr>
      <w:i w:val="0"/>
    </w:rPr>
  </w:style>
  <w:style w:type="character" w:customStyle="1" w:styleId="Caps">
    <w:name w:val="Caps"/>
    <w:uiPriority w:val="1"/>
    <w:qFormat/>
    <w:rsid w:val="0006545D"/>
    <w:rPr>
      <w:caps/>
      <w:smallCaps w:val="0"/>
      <w:color w:val="3366FF"/>
    </w:rPr>
  </w:style>
  <w:style w:type="character" w:customStyle="1" w:styleId="SmallCaps">
    <w:name w:val="SmallCaps"/>
    <w:uiPriority w:val="1"/>
    <w:qFormat/>
    <w:rsid w:val="0006545D"/>
    <w:rPr>
      <w:caps w:val="0"/>
      <w:smallCaps/>
      <w:color w:val="3366FF"/>
    </w:rPr>
  </w:style>
  <w:style w:type="character" w:customStyle="1" w:styleId="SmallCapsBold">
    <w:name w:val="SmallCapsBold"/>
    <w:basedOn w:val="SmallCaps"/>
    <w:uiPriority w:val="1"/>
    <w:qFormat/>
    <w:rsid w:val="0006545D"/>
    <w:rPr>
      <w:b/>
      <w:bCs/>
      <w:caps w:val="0"/>
      <w:smallCaps/>
      <w:color w:val="3366FF"/>
    </w:rPr>
  </w:style>
  <w:style w:type="character" w:customStyle="1" w:styleId="SmallCapsBoldItalic">
    <w:name w:val="SmallCapsBoldItalic"/>
    <w:basedOn w:val="SmallCapsBold"/>
    <w:uiPriority w:val="1"/>
    <w:qFormat/>
    <w:rsid w:val="0006545D"/>
    <w:rPr>
      <w:b/>
      <w:bCs/>
      <w:i/>
      <w:iCs/>
      <w:caps w:val="0"/>
      <w:smallCaps/>
      <w:color w:val="3366FF"/>
    </w:rPr>
  </w:style>
  <w:style w:type="character" w:customStyle="1" w:styleId="SmallCapsItalic">
    <w:name w:val="SmallCapsItalic"/>
    <w:basedOn w:val="SmallCaps"/>
    <w:uiPriority w:val="1"/>
    <w:qFormat/>
    <w:rsid w:val="0006545D"/>
    <w:rPr>
      <w:i/>
      <w:iCs/>
      <w:caps w:val="0"/>
      <w:smallCaps/>
      <w:color w:val="3366FF"/>
    </w:rPr>
  </w:style>
  <w:style w:type="character" w:customStyle="1" w:styleId="NSSymbol">
    <w:name w:val="NSSymbol"/>
    <w:uiPriority w:val="1"/>
    <w:qFormat/>
    <w:rsid w:val="0006545D"/>
    <w:rPr>
      <w:color w:val="3366FF"/>
    </w:rPr>
  </w:style>
  <w:style w:type="table" w:styleId="TableGrid">
    <w:name w:val="Table Grid"/>
    <w:basedOn w:val="TableNormal"/>
    <w:uiPriority w:val="59"/>
    <w:rsid w:val="0006545D"/>
    <w:rPr>
      <w:rFonts w:eastAsia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ub">
    <w:name w:val="TableHeaderSub"/>
    <w:qFormat/>
    <w:rsid w:val="0006545D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eastAsia="Times New Roman" w:hAnsi="Arial" w:cs="FuturaPT-Heavy"/>
      <w:color w:val="000000"/>
      <w:kern w:val="0"/>
      <w:sz w:val="18"/>
      <w:szCs w:val="18"/>
      <w:lang w:eastAsia="en-CA"/>
      <w14:ligatures w14:val="none"/>
    </w:rPr>
  </w:style>
  <w:style w:type="paragraph" w:customStyle="1" w:styleId="TableFootnote">
    <w:name w:val="TableFootnote"/>
    <w:qFormat/>
    <w:rsid w:val="0006545D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eastAsia="Times New Roman" w:hAnsi="Arial" w:cs="FuturaPT-Book"/>
      <w:color w:val="000000"/>
      <w:kern w:val="0"/>
      <w:sz w:val="16"/>
      <w:szCs w:val="17"/>
      <w:lang w:eastAsia="en-CA"/>
      <w14:ligatures w14:val="none"/>
    </w:rPr>
  </w:style>
  <w:style w:type="paragraph" w:customStyle="1" w:styleId="TableListBulleted">
    <w:name w:val="TableListBulleted"/>
    <w:qFormat/>
    <w:rsid w:val="0006545D"/>
    <w:pPr>
      <w:keepLines/>
      <w:widowControl w:val="0"/>
      <w:numPr>
        <w:numId w:val="7"/>
      </w:numPr>
      <w:autoSpaceDE w:val="0"/>
      <w:autoSpaceDN w:val="0"/>
      <w:adjustRightInd w:val="0"/>
      <w:spacing w:line="190" w:lineRule="atLeast"/>
      <w:textAlignment w:val="baseline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TableListNumbered">
    <w:name w:val="TableListNumbered"/>
    <w:qFormat/>
    <w:rsid w:val="0006545D"/>
    <w:pPr>
      <w:keepLines/>
      <w:widowControl w:val="0"/>
      <w:numPr>
        <w:numId w:val="8"/>
      </w:numPr>
      <w:autoSpaceDE w:val="0"/>
      <w:autoSpaceDN w:val="0"/>
      <w:adjustRightInd w:val="0"/>
      <w:spacing w:line="190" w:lineRule="atLeast"/>
      <w:textAlignment w:val="baseline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TableListPlain">
    <w:name w:val="TableListPlain"/>
    <w:qFormat/>
    <w:rsid w:val="0006545D"/>
    <w:pPr>
      <w:keepLines/>
      <w:widowControl w:val="0"/>
      <w:autoSpaceDE w:val="0"/>
      <w:autoSpaceDN w:val="0"/>
      <w:adjustRightInd w:val="0"/>
      <w:spacing w:line="190" w:lineRule="atLeast"/>
      <w:ind w:left="360"/>
      <w:textAlignment w:val="baseline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ExtractPara">
    <w:name w:val="ExtractPara"/>
    <w:basedOn w:val="QuotePara"/>
    <w:qFormat/>
    <w:rsid w:val="0006545D"/>
    <w:rPr>
      <w:i w:val="0"/>
      <w:sz w:val="18"/>
      <w:szCs w:val="18"/>
    </w:rPr>
  </w:style>
  <w:style w:type="paragraph" w:customStyle="1" w:styleId="ExtractSource">
    <w:name w:val="ExtractSource"/>
    <w:basedOn w:val="ExtractPara"/>
    <w:qFormat/>
    <w:rsid w:val="0006545D"/>
    <w:pPr>
      <w:jc w:val="right"/>
    </w:pPr>
  </w:style>
  <w:style w:type="paragraph" w:customStyle="1" w:styleId="ExtractParaContinued">
    <w:name w:val="ExtractParaContinued"/>
    <w:basedOn w:val="ExtractPara"/>
    <w:qFormat/>
    <w:rsid w:val="0006545D"/>
    <w:pPr>
      <w:spacing w:before="0"/>
      <w:ind w:firstLine="360"/>
    </w:pPr>
  </w:style>
  <w:style w:type="paragraph" w:customStyle="1" w:styleId="AppendixNumber">
    <w:name w:val="AppendixNumber"/>
    <w:qFormat/>
    <w:rsid w:val="0006545D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240"/>
      <w:szCs w:val="240"/>
      <w:lang w:eastAsia="en-CA"/>
      <w14:ligatures w14:val="none"/>
    </w:rPr>
  </w:style>
  <w:style w:type="paragraph" w:customStyle="1" w:styleId="AppendixTitle">
    <w:name w:val="AppendixTitle"/>
    <w:qFormat/>
    <w:rsid w:val="0006545D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eastAsia="Times New Roman" w:hAnsi="Arial" w:cs="DogmaOT-Bold"/>
      <w:b/>
      <w:bCs/>
      <w:caps/>
      <w:color w:val="000000"/>
      <w:spacing w:val="48"/>
      <w:kern w:val="0"/>
      <w:sz w:val="32"/>
      <w:szCs w:val="32"/>
      <w:lang w:eastAsia="en-CA"/>
      <w14:ligatures w14:val="none"/>
    </w:rPr>
  </w:style>
  <w:style w:type="paragraph" w:customStyle="1" w:styleId="BackmatterTitle">
    <w:name w:val="BackmatterTitle"/>
    <w:qFormat/>
    <w:rsid w:val="0006545D"/>
    <w:pPr>
      <w:keepLines/>
      <w:widowControl w:val="0"/>
      <w:suppressAutoHyphens/>
      <w:autoSpaceDE w:val="0"/>
      <w:autoSpaceDN w:val="0"/>
      <w:adjustRightInd w:val="0"/>
      <w:spacing w:before="600" w:after="600" w:line="360" w:lineRule="atLeast"/>
      <w:ind w:left="360"/>
      <w:textAlignment w:val="baseline"/>
    </w:pPr>
    <w:rPr>
      <w:rFonts w:ascii="Arial" w:eastAsia="Times New Roman" w:hAnsi="Arial" w:cs="DogmaOT-Bold"/>
      <w:b/>
      <w:bCs/>
      <w:caps/>
      <w:color w:val="000000"/>
      <w:spacing w:val="48"/>
      <w:kern w:val="0"/>
      <w:sz w:val="32"/>
      <w:szCs w:val="32"/>
      <w:lang w:eastAsia="en-CA"/>
      <w14:ligatures w14:val="none"/>
    </w:rPr>
  </w:style>
  <w:style w:type="paragraph" w:customStyle="1" w:styleId="GlossaryTerm">
    <w:name w:val="GlossaryTerm"/>
    <w:qFormat/>
    <w:rsid w:val="0006545D"/>
    <w:pPr>
      <w:widowControl w:val="0"/>
      <w:autoSpaceDE w:val="0"/>
      <w:autoSpaceDN w:val="0"/>
      <w:adjustRightInd w:val="0"/>
      <w:spacing w:line="240" w:lineRule="atLeast"/>
      <w:ind w:left="360"/>
      <w:textAlignment w:val="baseline"/>
    </w:pPr>
    <w:rPr>
      <w:rFonts w:ascii="Times Roman" w:eastAsia="Times New Roman" w:hAnsi="Times Roman" w:cs="NewBaskervilleStd-Roman"/>
      <w:b/>
      <w:bCs/>
      <w:color w:val="000000"/>
      <w:kern w:val="0"/>
      <w:lang w:eastAsia="en-CA"/>
      <w14:ligatures w14:val="none"/>
    </w:rPr>
  </w:style>
  <w:style w:type="paragraph" w:customStyle="1" w:styleId="GlossaryDefinition">
    <w:name w:val="GlossaryDefinition"/>
    <w:qFormat/>
    <w:rsid w:val="0006545D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eastAsia="Times New Roman" w:hAnsi="Times Roman" w:cs="NewBaskervilleStd-Roman"/>
      <w:color w:val="000000"/>
      <w:kern w:val="0"/>
      <w:lang w:eastAsia="en-CA"/>
      <w14:ligatures w14:val="none"/>
    </w:rPr>
  </w:style>
  <w:style w:type="paragraph" w:customStyle="1" w:styleId="EndnoteEntry">
    <w:name w:val="EndnoteEntry"/>
    <w:qFormat/>
    <w:rsid w:val="0006545D"/>
    <w:pPr>
      <w:widowControl w:val="0"/>
      <w:autoSpaceDE w:val="0"/>
      <w:autoSpaceDN w:val="0"/>
      <w:adjustRightInd w:val="0"/>
      <w:spacing w:after="120" w:line="240" w:lineRule="atLeast"/>
      <w:ind w:left="720" w:hanging="360"/>
      <w:textAlignment w:val="baseline"/>
    </w:pPr>
    <w:rPr>
      <w:rFonts w:ascii="Times Roman" w:eastAsia="Times New Roman" w:hAnsi="Times Roman" w:cs="NewBaskervilleStd-Roman"/>
      <w:color w:val="000000"/>
      <w:kern w:val="0"/>
      <w:lang w:eastAsia="en-CA"/>
      <w14:ligatures w14:val="none"/>
    </w:rPr>
  </w:style>
  <w:style w:type="character" w:customStyle="1" w:styleId="EndnoteRef">
    <w:name w:val="EndnoteRef"/>
    <w:basedOn w:val="EndnoteReference"/>
    <w:uiPriority w:val="1"/>
    <w:qFormat/>
    <w:rsid w:val="0006545D"/>
    <w:rPr>
      <w:color w:val="3366FF"/>
      <w:vertAlign w:val="superscript"/>
    </w:rPr>
  </w:style>
  <w:style w:type="paragraph" w:customStyle="1" w:styleId="Reference">
    <w:name w:val="Reference"/>
    <w:qFormat/>
    <w:rsid w:val="0006545D"/>
    <w:pPr>
      <w:widowControl w:val="0"/>
      <w:autoSpaceDE w:val="0"/>
      <w:autoSpaceDN w:val="0"/>
      <w:adjustRightInd w:val="0"/>
      <w:spacing w:after="120" w:line="240" w:lineRule="atLeast"/>
      <w:ind w:left="360" w:hanging="360"/>
      <w:textAlignment w:val="baseline"/>
    </w:pPr>
    <w:rPr>
      <w:rFonts w:ascii="Times Roman" w:eastAsia="Times New Roman" w:hAnsi="Times Roman" w:cs="NewBaskervilleStd-Roman"/>
      <w:color w:val="000000"/>
      <w:kern w:val="0"/>
      <w:lang w:eastAsia="en-CA"/>
      <w14:ligatures w14:val="none"/>
    </w:rPr>
  </w:style>
  <w:style w:type="paragraph" w:customStyle="1" w:styleId="HeadAExercise">
    <w:name w:val="HeadAExercise"/>
    <w:qFormat/>
    <w:rsid w:val="0006545D"/>
    <w:pPr>
      <w:keepNext/>
      <w:keepLines/>
      <w:widowControl w:val="0"/>
      <w:shd w:val="clear" w:color="auto" w:fill="00000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eastAsia="Times New Roman" w:hAnsi="Arial" w:cs="FuturaPT-Bold"/>
      <w:b/>
      <w:bCs/>
      <w:color w:val="FFFFFF" w:themeColor="background1"/>
      <w:kern w:val="0"/>
      <w:lang w:eastAsia="en-CA"/>
      <w14:ligatures w14:val="none"/>
    </w:rPr>
  </w:style>
  <w:style w:type="character" w:customStyle="1" w:styleId="LiteralGray">
    <w:name w:val="LiteralGray"/>
    <w:uiPriority w:val="1"/>
    <w:qFormat/>
    <w:rsid w:val="0006545D"/>
    <w:rPr>
      <w:rFonts w:ascii="Courier" w:hAnsi="Courier"/>
      <w:color w:val="A6A6A6" w:themeColor="background1" w:themeShade="A6"/>
    </w:rPr>
  </w:style>
  <w:style w:type="character" w:customStyle="1" w:styleId="PyBracket">
    <w:name w:val="PyBracket"/>
    <w:uiPriority w:val="1"/>
    <w:qFormat/>
    <w:rsid w:val="0006545D"/>
    <w:rPr>
      <w:rFonts w:ascii="Courier" w:hAnsi="Courier" w:cs="TheSansMonoCondensed-Plain"/>
      <w:color w:val="B12735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Function">
    <w:name w:val="PyFunction"/>
    <w:basedOn w:val="PyBracket"/>
    <w:uiPriority w:val="1"/>
    <w:qFormat/>
    <w:rsid w:val="0006545D"/>
    <w:rPr>
      <w:rFonts w:ascii="Courier" w:hAnsi="Courier" w:cs="TheSansMonoCondensed-Plain"/>
      <w:color w:val="BF8F00" w:themeColor="accent4" w:themeShade="B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Variable">
    <w:name w:val="PyVariable"/>
    <w:basedOn w:val="PyBracket"/>
    <w:uiPriority w:val="1"/>
    <w:qFormat/>
    <w:rsid w:val="0006545D"/>
    <w:rPr>
      <w:rFonts w:ascii="Courier" w:hAnsi="Courier" w:cs="TheSansMonoCondensed-Plain"/>
      <w:color w:val="008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paragraph" w:customStyle="1" w:styleId="BookHalfTitle">
    <w:name w:val="BookHalfTitle"/>
    <w:basedOn w:val="BackmatterTitle"/>
    <w:qFormat/>
    <w:rsid w:val="0006545D"/>
  </w:style>
  <w:style w:type="character" w:styleId="BookTitle">
    <w:name w:val="Book Title"/>
    <w:basedOn w:val="DefaultParagraphFont"/>
    <w:uiPriority w:val="33"/>
    <w:qFormat/>
    <w:rsid w:val="0006545D"/>
    <w:rPr>
      <w:b/>
      <w:bCs/>
      <w:smallCaps/>
      <w:spacing w:val="5"/>
    </w:rPr>
  </w:style>
  <w:style w:type="paragraph" w:customStyle="1" w:styleId="BookTitle0">
    <w:name w:val="BookTitle"/>
    <w:qFormat/>
    <w:rsid w:val="0006545D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120"/>
      <w:szCs w:val="240"/>
      <w:lang w:eastAsia="en-CA"/>
      <w14:ligatures w14:val="none"/>
    </w:rPr>
  </w:style>
  <w:style w:type="paragraph" w:customStyle="1" w:styleId="BookSubtitle">
    <w:name w:val="BookSubtitle"/>
    <w:basedOn w:val="ChapterSubtitle"/>
    <w:qFormat/>
    <w:rsid w:val="0006545D"/>
  </w:style>
  <w:style w:type="paragraph" w:customStyle="1" w:styleId="BookEdition">
    <w:name w:val="BookEdition"/>
    <w:basedOn w:val="BookSubtitle"/>
    <w:qFormat/>
    <w:rsid w:val="0006545D"/>
    <w:rPr>
      <w:b w:val="0"/>
      <w:bCs w:val="0"/>
      <w:i/>
      <w:iCs/>
      <w:sz w:val="24"/>
      <w:szCs w:val="24"/>
    </w:rPr>
  </w:style>
  <w:style w:type="paragraph" w:customStyle="1" w:styleId="BookAuthor">
    <w:name w:val="BookAuthor"/>
    <w:basedOn w:val="BookEdition"/>
    <w:qFormat/>
    <w:rsid w:val="0006545D"/>
    <w:rPr>
      <w:i w:val="0"/>
      <w:iCs w:val="0"/>
      <w:smallCaps/>
    </w:rPr>
  </w:style>
  <w:style w:type="paragraph" w:customStyle="1" w:styleId="BookPublisher">
    <w:name w:val="BookPublisher"/>
    <w:basedOn w:val="BookAuthor"/>
    <w:qFormat/>
    <w:rsid w:val="0006545D"/>
    <w:rPr>
      <w:i/>
      <w:iCs/>
      <w:smallCaps w:val="0"/>
      <w:sz w:val="20"/>
      <w:szCs w:val="20"/>
    </w:rPr>
  </w:style>
  <w:style w:type="paragraph" w:customStyle="1" w:styleId="Copyright">
    <w:name w:val="Copyright"/>
    <w:qFormat/>
    <w:rsid w:val="0006545D"/>
    <w:pPr>
      <w:widowControl w:val="0"/>
      <w:autoSpaceDE w:val="0"/>
      <w:autoSpaceDN w:val="0"/>
      <w:adjustRightInd w:val="0"/>
      <w:spacing w:after="200" w:line="240" w:lineRule="atLeast"/>
      <w:textAlignment w:val="baseline"/>
    </w:pPr>
    <w:rPr>
      <w:rFonts w:ascii="NewBaskervilleStd-Roman" w:eastAsia="Times New Roman" w:hAnsi="NewBaskervilleStd-Roman" w:cs="NewBaskervilleStd-Roman"/>
      <w:color w:val="000000"/>
      <w:kern w:val="0"/>
      <w:sz w:val="16"/>
      <w:szCs w:val="18"/>
      <w:lang w:eastAsia="en-CA"/>
      <w14:ligatures w14:val="none"/>
    </w:rPr>
  </w:style>
  <w:style w:type="paragraph" w:customStyle="1" w:styleId="CopyrightLOC">
    <w:name w:val="CopyrightLOC"/>
    <w:basedOn w:val="Copyright"/>
    <w:qFormat/>
    <w:rsid w:val="0006545D"/>
  </w:style>
  <w:style w:type="paragraph" w:customStyle="1" w:styleId="CopyrightHead">
    <w:name w:val="CopyrightHead"/>
    <w:basedOn w:val="CopyrightLOC"/>
    <w:qFormat/>
    <w:rsid w:val="0006545D"/>
    <w:rPr>
      <w:b/>
    </w:rPr>
  </w:style>
  <w:style w:type="paragraph" w:customStyle="1" w:styleId="Dedication">
    <w:name w:val="Dedication"/>
    <w:basedOn w:val="BookPublisher"/>
    <w:qFormat/>
    <w:rsid w:val="0006545D"/>
  </w:style>
  <w:style w:type="paragraph" w:customStyle="1" w:styleId="FrontmatterTitle">
    <w:name w:val="FrontmatterTitle"/>
    <w:basedOn w:val="BackmatterTitle"/>
    <w:qFormat/>
    <w:rsid w:val="0006545D"/>
  </w:style>
  <w:style w:type="paragraph" w:customStyle="1" w:styleId="TOCFM">
    <w:name w:val="TOCFM"/>
    <w:basedOn w:val="Normal"/>
    <w:qFormat/>
    <w:rsid w:val="0006545D"/>
    <w:pPr>
      <w:widowControl w:val="0"/>
      <w:autoSpaceDE w:val="0"/>
      <w:autoSpaceDN w:val="0"/>
      <w:adjustRightInd w:val="0"/>
      <w:spacing w:after="120" w:line="240" w:lineRule="atLeast"/>
      <w:textAlignment w:val="baseline"/>
    </w:pPr>
    <w:rPr>
      <w:rFonts w:ascii="NewBaskervilleStd-Roman" w:hAnsi="NewBaskervilleStd-Roman" w:cs="NewBaskervilleStd-Roman"/>
      <w:color w:val="000000"/>
      <w:sz w:val="20"/>
      <w:szCs w:val="20"/>
    </w:rPr>
  </w:style>
  <w:style w:type="paragraph" w:customStyle="1" w:styleId="TOCH1">
    <w:name w:val="TOCH1"/>
    <w:basedOn w:val="TOCFM"/>
    <w:qFormat/>
    <w:rsid w:val="0006545D"/>
    <w:pPr>
      <w:ind w:left="720"/>
    </w:pPr>
    <w:rPr>
      <w:b/>
    </w:rPr>
  </w:style>
  <w:style w:type="paragraph" w:customStyle="1" w:styleId="TOCPart">
    <w:name w:val="TOCPart"/>
    <w:basedOn w:val="TOCH1"/>
    <w:qFormat/>
    <w:rsid w:val="0006545D"/>
    <w:pPr>
      <w:spacing w:before="120"/>
      <w:ind w:left="0"/>
      <w:jc w:val="center"/>
    </w:pPr>
    <w:rPr>
      <w:b w:val="0"/>
      <w:sz w:val="28"/>
      <w:szCs w:val="24"/>
    </w:rPr>
  </w:style>
  <w:style w:type="paragraph" w:customStyle="1" w:styleId="TOCChapter">
    <w:name w:val="TOCChapter"/>
    <w:basedOn w:val="TOCH1"/>
    <w:qFormat/>
    <w:rsid w:val="0006545D"/>
    <w:pPr>
      <w:ind w:left="360"/>
    </w:pPr>
    <w:rPr>
      <w:b w:val="0"/>
      <w:sz w:val="24"/>
    </w:rPr>
  </w:style>
  <w:style w:type="paragraph" w:customStyle="1" w:styleId="TOCH2">
    <w:name w:val="TOCH2"/>
    <w:basedOn w:val="TOCH1"/>
    <w:qFormat/>
    <w:rsid w:val="0006545D"/>
    <w:pPr>
      <w:ind w:left="1080"/>
    </w:pPr>
    <w:rPr>
      <w:i/>
    </w:rPr>
  </w:style>
  <w:style w:type="paragraph" w:customStyle="1" w:styleId="TOCH3">
    <w:name w:val="TOCH3"/>
    <w:basedOn w:val="TOCH1"/>
    <w:qFormat/>
    <w:rsid w:val="0006545D"/>
    <w:pPr>
      <w:ind w:left="1440"/>
    </w:pPr>
    <w:rPr>
      <w:b w:val="0"/>
      <w:i/>
    </w:rPr>
  </w:style>
  <w:style w:type="paragraph" w:customStyle="1" w:styleId="BoxType">
    <w:name w:val="BoxType"/>
    <w:qFormat/>
    <w:rsid w:val="0006545D"/>
    <w:pPr>
      <w:keepLines/>
      <w:widowControl w:val="0"/>
      <w:pBdr>
        <w:top w:val="single" w:sz="18" w:space="1" w:color="008000"/>
      </w:pBdr>
      <w:suppressAutoHyphens/>
      <w:autoSpaceDE w:val="0"/>
      <w:autoSpaceDN w:val="0"/>
      <w:adjustRightInd w:val="0"/>
      <w:spacing w:before="240" w:line="240" w:lineRule="atLeast"/>
      <w:jc w:val="center"/>
      <w:textAlignment w:val="baseline"/>
    </w:pPr>
    <w:rPr>
      <w:rFonts w:ascii="Arial" w:eastAsia="Times New Roman" w:hAnsi="Arial" w:cs="TimesNewRomanPSMT"/>
      <w:color w:val="008000"/>
      <w:kern w:val="0"/>
      <w:sz w:val="18"/>
      <w:szCs w:val="18"/>
      <w:lang w:eastAsia="en-CA"/>
      <w14:ligatures w14:val="none"/>
    </w:rPr>
  </w:style>
  <w:style w:type="character" w:customStyle="1" w:styleId="CustomCharStyle">
    <w:name w:val="CustomCharStyle"/>
    <w:uiPriority w:val="1"/>
    <w:qFormat/>
    <w:rsid w:val="0006545D"/>
    <w:rPr>
      <w:b w:val="0"/>
      <w:bCs w:val="0"/>
      <w:i w:val="0"/>
      <w:iCs w:val="0"/>
      <w:color w:val="3366FF"/>
      <w:bdr w:val="none" w:sz="0" w:space="0" w:color="auto"/>
      <w:shd w:val="clear" w:color="auto" w:fill="CCFFCC"/>
    </w:rPr>
  </w:style>
  <w:style w:type="character" w:customStyle="1" w:styleId="CodeAnnotation">
    <w:name w:val="CodeAnnotation"/>
    <w:uiPriority w:val="1"/>
    <w:qFormat/>
    <w:rsid w:val="0006545D"/>
    <w:rPr>
      <w:rFonts w:ascii="Courier" w:hAnsi="Courier" w:cs="TheSansMonoCondensed-Plain"/>
      <w:color w:val="FFFFFF" w:themeColor="background1"/>
      <w:spacing w:val="0"/>
      <w:w w:val="100"/>
      <w:position w:val="0"/>
      <w:sz w:val="17"/>
      <w:szCs w:val="17"/>
      <w:u w:val="none"/>
      <w:bdr w:val="none" w:sz="0" w:space="0" w:color="auto"/>
      <w:shd w:val="clear" w:color="auto" w:fill="000000"/>
      <w:vertAlign w:val="baseline"/>
      <w:lang w:val="en-US"/>
    </w:rPr>
  </w:style>
  <w:style w:type="paragraph" w:customStyle="1" w:styleId="HeadANumber">
    <w:name w:val="HeadANumber"/>
    <w:qFormat/>
    <w:rsid w:val="0006545D"/>
    <w:pPr>
      <w:keepNext/>
      <w:keepLines/>
      <w:widowControl w:val="0"/>
      <w:numPr>
        <w:ilvl w:val="1"/>
        <w:numId w:val="15"/>
      </w:numPr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textAlignment w:val="baseline"/>
    </w:pPr>
    <w:rPr>
      <w:rFonts w:ascii="Arial" w:eastAsia="Times New Roman" w:hAnsi="Arial" w:cs="FuturaPT-Bold"/>
      <w:b/>
      <w:bCs/>
      <w:color w:val="000000"/>
      <w:kern w:val="0"/>
      <w:lang w:eastAsia="en-CA"/>
      <w14:ligatures w14:val="none"/>
    </w:rPr>
  </w:style>
  <w:style w:type="paragraph" w:customStyle="1" w:styleId="HeadB">
    <w:name w:val="HeadB"/>
    <w:qFormat/>
    <w:rsid w:val="0006545D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eastAsia="Times New Roman" w:hAnsi="Arial" w:cs="FuturaPTCond-BoldObl"/>
      <w:b/>
      <w:bCs/>
      <w:i/>
      <w:iCs/>
      <w:color w:val="000000"/>
      <w:kern w:val="0"/>
      <w:lang w:eastAsia="en-CA"/>
      <w14:ligatures w14:val="none"/>
    </w:rPr>
  </w:style>
  <w:style w:type="paragraph" w:customStyle="1" w:styleId="HeadBNumber">
    <w:name w:val="HeadBNumber"/>
    <w:qFormat/>
    <w:rsid w:val="0006545D"/>
    <w:pPr>
      <w:keepNext/>
      <w:keepLines/>
      <w:widowControl w:val="0"/>
      <w:numPr>
        <w:ilvl w:val="2"/>
        <w:numId w:val="15"/>
      </w:numPr>
      <w:tabs>
        <w:tab w:val="right" w:pos="1980"/>
        <w:tab w:val="left" w:pos="216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eastAsia="Times New Roman" w:hAnsi="Arial" w:cs="FuturaPTCond-BoldObl"/>
      <w:b/>
      <w:bCs/>
      <w:i/>
      <w:iCs/>
      <w:color w:val="000000"/>
      <w:kern w:val="0"/>
      <w:lang w:eastAsia="en-CA"/>
      <w14:ligatures w14:val="none"/>
    </w:rPr>
  </w:style>
  <w:style w:type="paragraph" w:customStyle="1" w:styleId="HeadC">
    <w:name w:val="HeadC"/>
    <w:qFormat/>
    <w:rsid w:val="0006545D"/>
    <w:pPr>
      <w:keepNext/>
      <w:keepLines/>
      <w:widowControl w:val="0"/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eastAsia="Times New Roman" w:hAnsi="Arial" w:cs="FuturaPTCond-Bold"/>
      <w:b/>
      <w:bCs/>
      <w:color w:val="000000"/>
      <w:kern w:val="0"/>
      <w:lang w:eastAsia="en-CA"/>
      <w14:ligatures w14:val="none"/>
    </w:rPr>
  </w:style>
  <w:style w:type="paragraph" w:customStyle="1" w:styleId="HeadCNumber">
    <w:name w:val="HeadCNumber"/>
    <w:qFormat/>
    <w:rsid w:val="0006545D"/>
    <w:pPr>
      <w:keepNext/>
      <w:keepLines/>
      <w:widowControl w:val="0"/>
      <w:numPr>
        <w:ilvl w:val="3"/>
        <w:numId w:val="15"/>
      </w:numPr>
      <w:tabs>
        <w:tab w:val="left" w:pos="198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eastAsia="Times New Roman" w:hAnsi="Arial" w:cs="FuturaPTCond-Bold"/>
      <w:b/>
      <w:bCs/>
      <w:color w:val="000000"/>
      <w:kern w:val="0"/>
      <w:lang w:eastAsia="en-CA"/>
      <w14:ligatures w14:val="none"/>
    </w:rPr>
  </w:style>
  <w:style w:type="paragraph" w:customStyle="1" w:styleId="ListPlain">
    <w:name w:val="ListPlain"/>
    <w:qFormat/>
    <w:rsid w:val="0006545D"/>
    <w:pPr>
      <w:widowControl w:val="0"/>
      <w:autoSpaceDE w:val="0"/>
      <w:autoSpaceDN w:val="0"/>
      <w:adjustRightInd w:val="0"/>
      <w:spacing w:before="120" w:line="240" w:lineRule="atLeast"/>
      <w:ind w:left="1800"/>
      <w:textAlignment w:val="baseline"/>
    </w:pPr>
    <w:rPr>
      <w:rFonts w:ascii="Times Roman" w:eastAsia="Times New Roman" w:hAnsi="Times Roman" w:cs="NewBaskervilleStd-Roman"/>
      <w:color w:val="000000"/>
      <w:kern w:val="0"/>
      <w:lang w:eastAsia="en-CA"/>
      <w14:ligatures w14:val="none"/>
    </w:rPr>
  </w:style>
  <w:style w:type="paragraph" w:customStyle="1" w:styleId="CodeAnnotated">
    <w:name w:val="CodeAnnotated"/>
    <w:qFormat/>
    <w:rsid w:val="0006545D"/>
    <w:pPr>
      <w:widowControl w:val="0"/>
      <w:pBdr>
        <w:left w:val="single" w:sz="4" w:space="4" w:color="auto"/>
      </w:pBdr>
      <w:suppressAutoHyphens/>
      <w:autoSpaceDE w:val="0"/>
      <w:autoSpaceDN w:val="0"/>
      <w:spacing w:line="210" w:lineRule="atLeast"/>
      <w:ind w:left="740" w:hanging="216"/>
      <w:contextualSpacing/>
      <w:textAlignment w:val="top"/>
    </w:pPr>
    <w:rPr>
      <w:rFonts w:ascii="Courier" w:eastAsia="Times New Roman" w:hAnsi="Courier" w:cs="TheSansMonoCondensed-Plain"/>
      <w:color w:val="000000"/>
      <w:kern w:val="0"/>
      <w:sz w:val="15"/>
      <w:szCs w:val="17"/>
      <w:lang w:eastAsia="en-CA"/>
      <w14:ligatures w14:val="none"/>
    </w:rPr>
  </w:style>
  <w:style w:type="paragraph" w:customStyle="1" w:styleId="BoxListNumber">
    <w:name w:val="BoxListNumber"/>
    <w:qFormat/>
    <w:rsid w:val="0006545D"/>
    <w:pPr>
      <w:widowControl w:val="0"/>
      <w:numPr>
        <w:numId w:val="6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BoxListPlain">
    <w:name w:val="BoxListPlain"/>
    <w:qFormat/>
    <w:rsid w:val="0006545D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baseline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BoxTitle">
    <w:name w:val="BoxTitle"/>
    <w:qFormat/>
    <w:rsid w:val="0006545D"/>
    <w:pPr>
      <w:keepNext/>
      <w:keepLines/>
      <w:pBdr>
        <w:left w:val="single" w:sz="18" w:space="4" w:color="008000"/>
      </w:pBdr>
      <w:suppressAutoHyphens/>
      <w:spacing w:after="120" w:line="300" w:lineRule="atLeast"/>
      <w:jc w:val="center"/>
      <w:textAlignment w:val="baseline"/>
    </w:pPr>
    <w:rPr>
      <w:rFonts w:ascii="Arial" w:eastAsia="Times New Roman" w:hAnsi="Arial" w:cs="DogmaOT-Bold"/>
      <w:b/>
      <w:bCs/>
      <w:caps/>
      <w:color w:val="000000"/>
      <w:spacing w:val="13"/>
      <w:kern w:val="0"/>
      <w:sz w:val="18"/>
      <w:szCs w:val="18"/>
      <w:lang w:eastAsia="en-CA"/>
      <w14:ligatures w14:val="none"/>
    </w:rPr>
  </w:style>
  <w:style w:type="character" w:customStyle="1" w:styleId="MenuArrow">
    <w:name w:val="MenuArrow"/>
    <w:uiPriority w:val="1"/>
    <w:qFormat/>
    <w:rsid w:val="0006545D"/>
    <w:rPr>
      <w:rFonts w:ascii="Webdings" w:hAnsi="Webdings" w:cs="Webdings"/>
      <w:color w:val="3366FF"/>
      <w:w w:val="100"/>
      <w:position w:val="0"/>
      <w:u w:val="none"/>
      <w:vertAlign w:val="baseline"/>
      <w:lang w:val="en-US"/>
    </w:rPr>
  </w:style>
  <w:style w:type="paragraph" w:customStyle="1" w:styleId="TableTitle">
    <w:name w:val="TableTitle"/>
    <w:qFormat/>
    <w:rsid w:val="0006545D"/>
    <w:pPr>
      <w:keepNext/>
      <w:keepLines/>
      <w:widowControl w:val="0"/>
      <w:numPr>
        <w:ilvl w:val="5"/>
        <w:numId w:val="15"/>
      </w:numPr>
      <w:suppressAutoHyphens/>
      <w:autoSpaceDE w:val="0"/>
      <w:autoSpaceDN w:val="0"/>
      <w:adjustRightInd w:val="0"/>
      <w:spacing w:before="240" w:after="120" w:line="240" w:lineRule="atLeast"/>
      <w:textAlignment w:val="baseline"/>
    </w:pPr>
    <w:rPr>
      <w:rFonts w:ascii="Arial" w:eastAsia="Times New Roman" w:hAnsi="Arial" w:cs="FuturaPT-Book"/>
      <w:color w:val="000000"/>
      <w:kern w:val="0"/>
      <w:sz w:val="18"/>
      <w:szCs w:val="18"/>
      <w:lang w:eastAsia="en-CA"/>
      <w14:ligatures w14:val="none"/>
    </w:rPr>
  </w:style>
  <w:style w:type="paragraph" w:customStyle="1" w:styleId="EpigraphSource">
    <w:name w:val="EpigraphSource"/>
    <w:basedOn w:val="Epigraph"/>
    <w:qFormat/>
    <w:rsid w:val="0006545D"/>
    <w:pPr>
      <w:jc w:val="right"/>
    </w:pPr>
    <w:rPr>
      <w:i w:val="0"/>
    </w:rPr>
  </w:style>
  <w:style w:type="paragraph" w:customStyle="1" w:styleId="Body">
    <w:name w:val="Body"/>
    <w:uiPriority w:val="99"/>
    <w:qFormat/>
    <w:rsid w:val="0006545D"/>
    <w:pPr>
      <w:suppressAutoHyphens/>
      <w:autoSpaceDE w:val="0"/>
      <w:autoSpaceDN w:val="0"/>
      <w:adjustRightInd w:val="0"/>
      <w:spacing w:before="120" w:after="120" w:line="240" w:lineRule="atLeast"/>
      <w:ind w:left="1440" w:firstLine="360"/>
      <w:textAlignment w:val="baseline"/>
    </w:pPr>
    <w:rPr>
      <w:rFonts w:ascii="Times Roman" w:eastAsia="Times New Roman" w:hAnsi="Times Roman" w:cs="NewBaskervilleStd-Roman"/>
      <w:color w:val="000000"/>
      <w:kern w:val="0"/>
      <w:lang w:eastAsia="en-CA"/>
      <w14:ligatures w14:val="none"/>
    </w:rPr>
  </w:style>
  <w:style w:type="paragraph" w:customStyle="1" w:styleId="ChapterNumber">
    <w:name w:val="ChapterNumber"/>
    <w:next w:val="Normal"/>
    <w:qFormat/>
    <w:rsid w:val="0006545D"/>
    <w:pPr>
      <w:numPr>
        <w:numId w:val="15"/>
      </w:numPr>
      <w:suppressAutoHyphens/>
      <w:spacing w:before="1200" w:line="2400" w:lineRule="atLeast"/>
      <w:jc w:val="center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240"/>
      <w:szCs w:val="240"/>
      <w:lang w:eastAsia="en-CA"/>
      <w14:ligatures w14:val="none"/>
    </w:rPr>
  </w:style>
  <w:style w:type="character" w:customStyle="1" w:styleId="Xref">
    <w:name w:val="Xref"/>
    <w:uiPriority w:val="1"/>
    <w:rsid w:val="0006545D"/>
    <w:rPr>
      <w:color w:val="FF0000"/>
      <w:lang w:val="fr-FR"/>
    </w:rPr>
  </w:style>
  <w:style w:type="paragraph" w:customStyle="1" w:styleId="Default">
    <w:name w:val="Default"/>
    <w:rsid w:val="0006545D"/>
    <w:pPr>
      <w:autoSpaceDE w:val="0"/>
      <w:autoSpaceDN w:val="0"/>
      <w:adjustRightInd w:val="0"/>
    </w:pPr>
    <w:rPr>
      <w:rFonts w:ascii="NewBaskerville" w:eastAsia="Times New Roman" w:hAnsi="NewBaskerville" w:cs="NewBaskerville"/>
      <w:color w:val="000000"/>
      <w:kern w:val="0"/>
      <w:lang w:bidi="hi-IN"/>
      <w14:ligatures w14:val="none"/>
    </w:rPr>
  </w:style>
  <w:style w:type="paragraph" w:customStyle="1" w:styleId="SourceForeword">
    <w:name w:val="SourceForeword"/>
    <w:basedOn w:val="ReviewSource"/>
    <w:qFormat/>
    <w:rsid w:val="0006545D"/>
  </w:style>
  <w:style w:type="paragraph" w:customStyle="1" w:styleId="ReviewHead">
    <w:name w:val="ReviewHead"/>
    <w:basedOn w:val="FrontmatterTitle"/>
    <w:qFormat/>
    <w:rsid w:val="0006545D"/>
  </w:style>
  <w:style w:type="paragraph" w:customStyle="1" w:styleId="ReviewQuote">
    <w:name w:val="ReviewQuote"/>
    <w:basedOn w:val="QuotePara"/>
    <w:qFormat/>
    <w:rsid w:val="0006545D"/>
  </w:style>
  <w:style w:type="paragraph" w:customStyle="1" w:styleId="ReviewSource">
    <w:name w:val="ReviewSource"/>
    <w:basedOn w:val="QuoteSource"/>
    <w:qFormat/>
    <w:rsid w:val="0006545D"/>
  </w:style>
  <w:style w:type="paragraph" w:customStyle="1" w:styleId="ListGraphic">
    <w:name w:val="ListGraphic"/>
    <w:basedOn w:val="GraphicSlug"/>
    <w:qFormat/>
    <w:rsid w:val="0006545D"/>
    <w:pPr>
      <w:ind w:left="0"/>
    </w:pPr>
  </w:style>
  <w:style w:type="paragraph" w:customStyle="1" w:styleId="ListCaption">
    <w:name w:val="ListCaption"/>
    <w:basedOn w:val="CaptionLine"/>
    <w:qFormat/>
    <w:rsid w:val="0006545D"/>
    <w:pPr>
      <w:ind w:left="3600"/>
    </w:pPr>
  </w:style>
  <w:style w:type="paragraph" w:customStyle="1" w:styleId="NoteContinued">
    <w:name w:val="NoteContinued"/>
    <w:basedOn w:val="Note"/>
    <w:qFormat/>
    <w:rsid w:val="0006545D"/>
    <w:pPr>
      <w:spacing w:before="0"/>
      <w:ind w:firstLine="0"/>
    </w:pPr>
  </w:style>
  <w:style w:type="paragraph" w:customStyle="1" w:styleId="NoteCode">
    <w:name w:val="NoteCode"/>
    <w:basedOn w:val="Code"/>
    <w:qFormat/>
    <w:rsid w:val="0006545D"/>
    <w:pPr>
      <w:spacing w:after="240"/>
    </w:pPr>
  </w:style>
  <w:style w:type="paragraph" w:customStyle="1" w:styleId="ListBulletSub">
    <w:name w:val="ListBulletSub"/>
    <w:basedOn w:val="ListBullet"/>
    <w:qFormat/>
    <w:rsid w:val="0006545D"/>
    <w:pPr>
      <w:numPr>
        <w:numId w:val="41"/>
      </w:numPr>
      <w:ind w:left="2520"/>
    </w:pPr>
  </w:style>
  <w:style w:type="paragraph" w:customStyle="1" w:styleId="CodeCustom1">
    <w:name w:val="CodeCustom1"/>
    <w:basedOn w:val="Code"/>
    <w:qFormat/>
    <w:rsid w:val="0006545D"/>
    <w:rPr>
      <w:color w:val="00B0F0"/>
    </w:rPr>
  </w:style>
  <w:style w:type="paragraph" w:customStyle="1" w:styleId="CodeCustom2">
    <w:name w:val="CodeCustom2"/>
    <w:basedOn w:val="CodeCustom1"/>
    <w:qFormat/>
    <w:rsid w:val="0006545D"/>
    <w:pPr>
      <w:framePr w:wrap="around" w:vAnchor="text" w:hAnchor="text" w:y="1"/>
    </w:pPr>
    <w:rPr>
      <w:color w:val="7030A0"/>
    </w:rPr>
  </w:style>
  <w:style w:type="paragraph" w:customStyle="1" w:styleId="BoxGraphic">
    <w:name w:val="BoxGraphic"/>
    <w:basedOn w:val="BoxBodyFirst"/>
    <w:qFormat/>
    <w:rsid w:val="0006545D"/>
    <w:rPr>
      <w:bCs/>
      <w:color w:val="A12126"/>
    </w:rPr>
  </w:style>
  <w:style w:type="paragraph" w:customStyle="1" w:styleId="Equation">
    <w:name w:val="Equation"/>
    <w:basedOn w:val="ListPlain"/>
    <w:qFormat/>
    <w:rsid w:val="0006545D"/>
  </w:style>
  <w:style w:type="character" w:customStyle="1" w:styleId="LiteralSuperscript">
    <w:name w:val="LiteralSuperscript"/>
    <w:uiPriority w:val="1"/>
    <w:qFormat/>
    <w:rsid w:val="0006545D"/>
    <w:rPr>
      <w:vertAlign w:val="superscript"/>
    </w:rPr>
  </w:style>
  <w:style w:type="character" w:customStyle="1" w:styleId="LiteralSubscript">
    <w:name w:val="LiteralSubscript"/>
    <w:uiPriority w:val="1"/>
    <w:qFormat/>
    <w:rsid w:val="0006545D"/>
    <w:rPr>
      <w:vertAlign w:val="subscript"/>
    </w:rPr>
  </w:style>
  <w:style w:type="character" w:customStyle="1" w:styleId="LiteralItalicSuperscript">
    <w:name w:val="LiteralItalicSuperscript"/>
    <w:uiPriority w:val="1"/>
    <w:qFormat/>
    <w:rsid w:val="0006545D"/>
    <w:rPr>
      <w:i/>
      <w:color w:val="3266FF"/>
      <w:vertAlign w:val="superscript"/>
    </w:rPr>
  </w:style>
  <w:style w:type="character" w:customStyle="1" w:styleId="LiteralItalicSubscript">
    <w:name w:val="LiteralItalicSubscript"/>
    <w:basedOn w:val="LiteralItalicSuperscript"/>
    <w:uiPriority w:val="1"/>
    <w:qFormat/>
    <w:rsid w:val="0006545D"/>
    <w:rPr>
      <w:i/>
      <w:color w:val="3266FF"/>
      <w:vertAlign w:val="subscript"/>
    </w:rPr>
  </w:style>
  <w:style w:type="paragraph" w:customStyle="1" w:styleId="BoxCodeAnnotated">
    <w:name w:val="BoxCodeAnnotated"/>
    <w:basedOn w:val="BoxCode"/>
    <w:qFormat/>
    <w:rsid w:val="0006545D"/>
    <w:pPr>
      <w:ind w:hanging="216"/>
    </w:pPr>
  </w:style>
  <w:style w:type="paragraph" w:customStyle="1" w:styleId="BoxListNumberSub">
    <w:name w:val="BoxListNumberSub"/>
    <w:basedOn w:val="BoxListNumber"/>
    <w:qFormat/>
    <w:rsid w:val="0006545D"/>
    <w:pPr>
      <w:numPr>
        <w:numId w:val="18"/>
      </w:numPr>
      <w:ind w:left="720"/>
    </w:pPr>
  </w:style>
  <w:style w:type="numbering" w:customStyle="1" w:styleId="CurrentList1">
    <w:name w:val="Current List1"/>
    <w:uiPriority w:val="99"/>
    <w:rsid w:val="0006545D"/>
    <w:pPr>
      <w:numPr>
        <w:numId w:val="16"/>
      </w:numPr>
    </w:pPr>
  </w:style>
  <w:style w:type="numbering" w:customStyle="1" w:styleId="CurrentList2">
    <w:name w:val="Current List2"/>
    <w:uiPriority w:val="99"/>
    <w:rsid w:val="0006545D"/>
    <w:pPr>
      <w:numPr>
        <w:numId w:val="17"/>
      </w:numPr>
    </w:pPr>
  </w:style>
  <w:style w:type="paragraph" w:customStyle="1" w:styleId="ListContinued">
    <w:name w:val="ListContinued"/>
    <w:qFormat/>
    <w:rsid w:val="0006545D"/>
    <w:pPr>
      <w:spacing w:before="120"/>
      <w:ind w:left="1800"/>
    </w:pPr>
    <w:rPr>
      <w:rFonts w:ascii="Times Roman" w:eastAsia="Times New Roman" w:hAnsi="Times Roman" w:cs="NewBaskervilleStd-Roman"/>
      <w:color w:val="000000"/>
      <w:kern w:val="0"/>
      <w:lang w:eastAsia="en-CA"/>
      <w14:ligatures w14:val="none"/>
    </w:rPr>
  </w:style>
  <w:style w:type="paragraph" w:customStyle="1" w:styleId="ListCodeAnnotated">
    <w:name w:val="ListCodeAnnotated"/>
    <w:basedOn w:val="ListCode"/>
    <w:qFormat/>
    <w:rsid w:val="0006545D"/>
    <w:pPr>
      <w:ind w:left="1613" w:hanging="216"/>
    </w:pPr>
  </w:style>
  <w:style w:type="paragraph" w:customStyle="1" w:styleId="ListLetter">
    <w:name w:val="ListLetter"/>
    <w:qFormat/>
    <w:rsid w:val="0006545D"/>
    <w:pPr>
      <w:numPr>
        <w:numId w:val="19"/>
      </w:numPr>
      <w:spacing w:before="180" w:line="240" w:lineRule="atLeast"/>
      <w:ind w:left="1800"/>
    </w:pPr>
    <w:rPr>
      <w:rFonts w:ascii="Times Roman" w:eastAsia="Times New Roman" w:hAnsi="Times Roman" w:cs="NewBaskervilleStd-Roman"/>
      <w:color w:val="000000"/>
      <w:kern w:val="0"/>
      <w:lang w:eastAsia="en-CA"/>
      <w14:ligatures w14:val="none"/>
    </w:rPr>
  </w:style>
  <w:style w:type="paragraph" w:customStyle="1" w:styleId="ListLetterSub">
    <w:name w:val="ListLetterSub"/>
    <w:qFormat/>
    <w:rsid w:val="0006545D"/>
    <w:pPr>
      <w:numPr>
        <w:numId w:val="22"/>
      </w:numPr>
      <w:spacing w:before="60" w:line="240" w:lineRule="atLeast"/>
      <w:ind w:left="2160"/>
    </w:pPr>
    <w:rPr>
      <w:rFonts w:ascii="Times Roman" w:eastAsia="Times New Roman" w:hAnsi="Times Roman" w:cs="NewBaskervilleStd-Roman"/>
      <w:color w:val="000000"/>
      <w:kern w:val="0"/>
      <w:lang w:eastAsia="en-CA"/>
      <w14:ligatures w14:val="none"/>
    </w:rPr>
  </w:style>
  <w:style w:type="paragraph" w:customStyle="1" w:styleId="ListPlainSub">
    <w:name w:val="ListPlainSub"/>
    <w:qFormat/>
    <w:rsid w:val="0006545D"/>
    <w:pPr>
      <w:spacing w:before="120" w:line="240" w:lineRule="atLeast"/>
      <w:ind w:left="2160"/>
    </w:pPr>
    <w:rPr>
      <w:rFonts w:ascii="Times Roman" w:eastAsia="Times New Roman" w:hAnsi="Times Roman" w:cs="NewBaskervilleStd-Roman"/>
      <w:color w:val="000000"/>
      <w:kern w:val="0"/>
      <w:lang w:eastAsia="en-CA"/>
      <w14:ligatures w14:val="none"/>
    </w:rPr>
  </w:style>
  <w:style w:type="numbering" w:customStyle="1" w:styleId="CurrentList3">
    <w:name w:val="Current List3"/>
    <w:uiPriority w:val="99"/>
    <w:rsid w:val="0006545D"/>
    <w:pPr>
      <w:numPr>
        <w:numId w:val="20"/>
      </w:numPr>
    </w:pPr>
  </w:style>
  <w:style w:type="numbering" w:customStyle="1" w:styleId="CurrentList4">
    <w:name w:val="Current List4"/>
    <w:uiPriority w:val="99"/>
    <w:rsid w:val="0006545D"/>
    <w:pPr>
      <w:numPr>
        <w:numId w:val="21"/>
      </w:numPr>
    </w:pPr>
  </w:style>
  <w:style w:type="paragraph" w:customStyle="1" w:styleId="BoxListLetter">
    <w:name w:val="BoxListLetter"/>
    <w:basedOn w:val="BoxListNumber"/>
    <w:qFormat/>
    <w:rsid w:val="0006545D"/>
    <w:pPr>
      <w:numPr>
        <w:numId w:val="25"/>
      </w:numPr>
      <w:ind w:left="360"/>
    </w:pPr>
  </w:style>
  <w:style w:type="numbering" w:customStyle="1" w:styleId="CurrentList5">
    <w:name w:val="Current List5"/>
    <w:uiPriority w:val="99"/>
    <w:rsid w:val="0006545D"/>
    <w:pPr>
      <w:numPr>
        <w:numId w:val="23"/>
      </w:numPr>
    </w:pPr>
  </w:style>
  <w:style w:type="paragraph" w:customStyle="1" w:styleId="BoxListLetterSub">
    <w:name w:val="BoxListLetterSub"/>
    <w:basedOn w:val="BoxListNumber"/>
    <w:qFormat/>
    <w:rsid w:val="0006545D"/>
    <w:pPr>
      <w:numPr>
        <w:numId w:val="27"/>
      </w:numPr>
    </w:pPr>
  </w:style>
  <w:style w:type="numbering" w:customStyle="1" w:styleId="CurrentList6">
    <w:name w:val="Current List6"/>
    <w:uiPriority w:val="99"/>
    <w:rsid w:val="0006545D"/>
    <w:pPr>
      <w:numPr>
        <w:numId w:val="24"/>
      </w:numPr>
    </w:pPr>
  </w:style>
  <w:style w:type="paragraph" w:customStyle="1" w:styleId="BoxListBulletSub">
    <w:name w:val="BoxListBulletSub"/>
    <w:basedOn w:val="BoxListBullet"/>
    <w:qFormat/>
    <w:rsid w:val="0006545D"/>
    <w:pPr>
      <w:numPr>
        <w:numId w:val="39"/>
      </w:numPr>
      <w:ind w:left="720"/>
    </w:pPr>
  </w:style>
  <w:style w:type="numbering" w:customStyle="1" w:styleId="CurrentList7">
    <w:name w:val="Current List7"/>
    <w:uiPriority w:val="99"/>
    <w:rsid w:val="0006545D"/>
    <w:pPr>
      <w:numPr>
        <w:numId w:val="26"/>
      </w:numPr>
    </w:pPr>
  </w:style>
  <w:style w:type="paragraph" w:customStyle="1" w:styleId="ChapterAuthor">
    <w:name w:val="ChapterAuthor"/>
    <w:basedOn w:val="ChapterSubtitle"/>
    <w:qFormat/>
    <w:rsid w:val="0006545D"/>
    <w:rPr>
      <w:i/>
      <w:sz w:val="22"/>
    </w:rPr>
  </w:style>
  <w:style w:type="character" w:customStyle="1" w:styleId="ChineseChar">
    <w:name w:val="ChineseChar"/>
    <w:uiPriority w:val="1"/>
    <w:qFormat/>
    <w:rsid w:val="0006545D"/>
    <w:rPr>
      <w:lang w:val="fr-FR"/>
    </w:rPr>
  </w:style>
  <w:style w:type="character" w:customStyle="1" w:styleId="JapaneseChar">
    <w:name w:val="JapaneseChar"/>
    <w:uiPriority w:val="1"/>
    <w:qFormat/>
    <w:rsid w:val="0006545D"/>
    <w:rPr>
      <w:lang w:val="fr-FR"/>
    </w:rPr>
  </w:style>
  <w:style w:type="character" w:customStyle="1" w:styleId="EmojiChar">
    <w:name w:val="EmojiChar"/>
    <w:uiPriority w:val="99"/>
    <w:qFormat/>
    <w:rsid w:val="0006545D"/>
    <w:rPr>
      <w:lang w:val="fr-FR"/>
    </w:rPr>
  </w:style>
  <w:style w:type="character" w:customStyle="1" w:styleId="Strikethrough">
    <w:name w:val="Strikethrough"/>
    <w:uiPriority w:val="1"/>
    <w:qFormat/>
    <w:rsid w:val="0006545D"/>
    <w:rPr>
      <w:strike/>
      <w:dstrike w:val="0"/>
    </w:rPr>
  </w:style>
  <w:style w:type="character" w:customStyle="1" w:styleId="SuperscriptBold">
    <w:name w:val="SuperscriptBold"/>
    <w:basedOn w:val="Superscript"/>
    <w:uiPriority w:val="1"/>
    <w:qFormat/>
    <w:rsid w:val="0006545D"/>
    <w:rPr>
      <w:b/>
      <w:color w:val="3366FF"/>
      <w:vertAlign w:val="superscript"/>
    </w:rPr>
  </w:style>
  <w:style w:type="character" w:customStyle="1" w:styleId="SubscriptBold">
    <w:name w:val="SubscriptBold"/>
    <w:basedOn w:val="Subscript"/>
    <w:uiPriority w:val="1"/>
    <w:qFormat/>
    <w:rsid w:val="0006545D"/>
    <w:rPr>
      <w:b/>
      <w:color w:val="3366FF"/>
      <w:vertAlign w:val="subscript"/>
    </w:rPr>
  </w:style>
  <w:style w:type="character" w:customStyle="1" w:styleId="SuperscriptBoldItalic">
    <w:name w:val="SuperscriptBoldItalic"/>
    <w:basedOn w:val="Superscript"/>
    <w:uiPriority w:val="1"/>
    <w:qFormat/>
    <w:rsid w:val="0006545D"/>
    <w:rPr>
      <w:b/>
      <w:i/>
      <w:color w:val="3366FF"/>
      <w:vertAlign w:val="superscript"/>
    </w:rPr>
  </w:style>
  <w:style w:type="character" w:customStyle="1" w:styleId="SubscriptBoldItalic">
    <w:name w:val="SubscriptBoldItalic"/>
    <w:basedOn w:val="Subscript"/>
    <w:uiPriority w:val="1"/>
    <w:qFormat/>
    <w:rsid w:val="0006545D"/>
    <w:rPr>
      <w:b/>
      <w:i/>
      <w:color w:val="3366FF"/>
      <w:vertAlign w:val="subscript"/>
    </w:rPr>
  </w:style>
  <w:style w:type="character" w:customStyle="1" w:styleId="SuperscriptLiteralBoldItalic">
    <w:name w:val="SuperscriptLiteralBoldItalic"/>
    <w:basedOn w:val="SuperscriptBoldItalic"/>
    <w:uiPriority w:val="1"/>
    <w:qFormat/>
    <w:rsid w:val="0006545D"/>
    <w:rPr>
      <w:rFonts w:ascii="Courier" w:hAnsi="Courier"/>
      <w:b/>
      <w:i/>
      <w:color w:val="3366FF"/>
      <w:vertAlign w:val="superscript"/>
    </w:rPr>
  </w:style>
  <w:style w:type="character" w:customStyle="1" w:styleId="SubscriptLiteralBoldItalic">
    <w:name w:val="SubscriptLiteralBoldItalic"/>
    <w:basedOn w:val="SubscriptBoldItalic"/>
    <w:uiPriority w:val="1"/>
    <w:qFormat/>
    <w:rsid w:val="0006545D"/>
    <w:rPr>
      <w:rFonts w:ascii="Courier" w:hAnsi="Courier"/>
      <w:b/>
      <w:i/>
      <w:color w:val="3366FF"/>
      <w:vertAlign w:val="subscript"/>
    </w:rPr>
  </w:style>
  <w:style w:type="character" w:customStyle="1" w:styleId="SuperscriptLiteralBold">
    <w:name w:val="SuperscriptLiteralBold"/>
    <w:basedOn w:val="SuperscriptBold"/>
    <w:uiPriority w:val="1"/>
    <w:qFormat/>
    <w:rsid w:val="0006545D"/>
    <w:rPr>
      <w:rFonts w:ascii="Courier" w:hAnsi="Courier"/>
      <w:b/>
      <w:i w:val="0"/>
      <w:color w:val="3366FF"/>
      <w:vertAlign w:val="superscript"/>
    </w:rPr>
  </w:style>
  <w:style w:type="character" w:customStyle="1" w:styleId="SubscriptLiteralBold">
    <w:name w:val="SubscriptLiteralBold"/>
    <w:basedOn w:val="SubscriptBold"/>
    <w:uiPriority w:val="1"/>
    <w:qFormat/>
    <w:rsid w:val="0006545D"/>
    <w:rPr>
      <w:rFonts w:ascii="Courier" w:hAnsi="Courier"/>
      <w:b/>
      <w:i w:val="0"/>
      <w:color w:val="3366FF"/>
      <w:vertAlign w:val="subscript"/>
    </w:rPr>
  </w:style>
  <w:style w:type="character" w:customStyle="1" w:styleId="SuperscriptLiteral">
    <w:name w:val="SuperscriptLiteral"/>
    <w:basedOn w:val="Superscript"/>
    <w:uiPriority w:val="1"/>
    <w:qFormat/>
    <w:rsid w:val="0006545D"/>
    <w:rPr>
      <w:rFonts w:ascii="Courier" w:hAnsi="Courier"/>
      <w:color w:val="3366FF"/>
      <w:vertAlign w:val="superscript"/>
    </w:rPr>
  </w:style>
  <w:style w:type="character" w:customStyle="1" w:styleId="SuperscriptLiteralItalic">
    <w:name w:val="SuperscriptLiteralItalic"/>
    <w:basedOn w:val="SuperscriptLiteral"/>
    <w:uiPriority w:val="1"/>
    <w:qFormat/>
    <w:rsid w:val="0006545D"/>
    <w:rPr>
      <w:rFonts w:ascii="Courier" w:hAnsi="Courier"/>
      <w:i/>
      <w:color w:val="3366FF"/>
      <w:vertAlign w:val="superscript"/>
    </w:rPr>
  </w:style>
  <w:style w:type="character" w:customStyle="1" w:styleId="SubscriptLiteral">
    <w:name w:val="SubscriptLiteral"/>
    <w:basedOn w:val="Subscript"/>
    <w:uiPriority w:val="1"/>
    <w:qFormat/>
    <w:rsid w:val="0006545D"/>
    <w:rPr>
      <w:rFonts w:ascii="Courier" w:hAnsi="Courier"/>
      <w:color w:val="3366FF"/>
      <w:vertAlign w:val="subscript"/>
    </w:rPr>
  </w:style>
  <w:style w:type="character" w:customStyle="1" w:styleId="SubscriptLiteralItalic">
    <w:name w:val="SubscriptLiteralItalic"/>
    <w:basedOn w:val="SubscriptLiteral"/>
    <w:uiPriority w:val="1"/>
    <w:qFormat/>
    <w:rsid w:val="0006545D"/>
    <w:rPr>
      <w:rFonts w:ascii="Courier" w:hAnsi="Courier"/>
      <w:i/>
      <w:color w:val="3366FF"/>
      <w:vertAlign w:val="subscript"/>
    </w:rPr>
  </w:style>
  <w:style w:type="character" w:customStyle="1" w:styleId="CyrillicChar">
    <w:name w:val="CyrillicChar"/>
    <w:uiPriority w:val="1"/>
    <w:qFormat/>
    <w:rsid w:val="0006545D"/>
    <w:rPr>
      <w:lang w:val="fr-FR"/>
    </w:rPr>
  </w:style>
  <w:style w:type="paragraph" w:customStyle="1" w:styleId="TabularList">
    <w:name w:val="TabularList"/>
    <w:basedOn w:val="Body"/>
    <w:qFormat/>
    <w:rsid w:val="0006545D"/>
    <w:pPr>
      <w:ind w:left="0" w:firstLine="0"/>
    </w:pPr>
  </w:style>
  <w:style w:type="character" w:styleId="Hyperlink">
    <w:name w:val="Hyperlink"/>
    <w:basedOn w:val="DefaultParagraphFont"/>
    <w:uiPriority w:val="99"/>
    <w:unhideWhenUsed/>
    <w:rsid w:val="000654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45D"/>
    <w:rPr>
      <w:color w:val="605E5C"/>
      <w:shd w:val="clear" w:color="auto" w:fill="E1DFDD"/>
    </w:rPr>
  </w:style>
  <w:style w:type="numbering" w:customStyle="1" w:styleId="CurrentList9">
    <w:name w:val="Current List9"/>
    <w:uiPriority w:val="99"/>
    <w:rsid w:val="0006545D"/>
    <w:pPr>
      <w:numPr>
        <w:numId w:val="40"/>
      </w:numPr>
    </w:pPr>
  </w:style>
  <w:style w:type="numbering" w:customStyle="1" w:styleId="CurrentList8">
    <w:name w:val="Current List8"/>
    <w:uiPriority w:val="99"/>
    <w:rsid w:val="0006545D"/>
    <w:pPr>
      <w:numPr>
        <w:numId w:val="38"/>
      </w:numPr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654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6545D"/>
    <w:rPr>
      <w:rFonts w:eastAsia="Times New Roman"/>
      <w:kern w:val="0"/>
      <w:sz w:val="20"/>
      <w:szCs w:val="20"/>
      <w14:ligatures w14:val="none"/>
    </w:rPr>
  </w:style>
  <w:style w:type="character" w:styleId="EndnoteReference0">
    <w:name w:val="endnote reference"/>
    <w:basedOn w:val="DefaultParagraphFont"/>
    <w:uiPriority w:val="99"/>
    <w:semiHidden/>
    <w:unhideWhenUsed/>
    <w:rsid w:val="000654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54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545D"/>
    <w:rPr>
      <w:rFonts w:eastAsia="Times New Roman"/>
      <w:kern w:val="0"/>
      <w:sz w:val="20"/>
      <w:szCs w:val="20"/>
      <w14:ligatures w14:val="none"/>
    </w:rPr>
  </w:style>
  <w:style w:type="character" w:styleId="FootnoteReference0">
    <w:name w:val="footnote reference"/>
    <w:basedOn w:val="DefaultParagraphFont"/>
    <w:uiPriority w:val="99"/>
    <w:semiHidden/>
    <w:unhideWhenUsed/>
    <w:rsid w:val="0006545D"/>
    <w:rPr>
      <w:vertAlign w:val="superscript"/>
    </w:rPr>
  </w:style>
  <w:style w:type="character" w:customStyle="1" w:styleId="Emoji">
    <w:name w:val="Emoji"/>
    <w:basedOn w:val="DefaultParagraphFont"/>
    <w:uiPriority w:val="1"/>
    <w:qFormat/>
    <w:rsid w:val="0006545D"/>
    <w:rPr>
      <w:rFonts w:ascii="Apple Color Emoji" w:hAnsi="Apple Color Emoji" w:cs="Apple Color Emoji"/>
      <w:lang w:eastAsia="en-US"/>
    </w:rPr>
  </w:style>
  <w:style w:type="character" w:customStyle="1" w:styleId="LiteralGrayItalic">
    <w:name w:val="LiteralGrayItalic"/>
    <w:basedOn w:val="LiteralGray"/>
    <w:uiPriority w:val="1"/>
    <w:qFormat/>
    <w:rsid w:val="0006545D"/>
    <w:rPr>
      <w:rFonts w:ascii="Courier" w:hAnsi="Courier"/>
      <w:i/>
      <w:color w:val="A6A6A6" w:themeColor="background1" w:themeShade="A6"/>
    </w:rPr>
  </w:style>
  <w:style w:type="character" w:styleId="PlaceholderText">
    <w:name w:val="Placeholder Text"/>
    <w:basedOn w:val="DefaultParagraphFont"/>
    <w:uiPriority w:val="99"/>
    <w:semiHidden/>
    <w:rsid w:val="0006545D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654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54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545D"/>
    <w:rPr>
      <w:rFonts w:eastAsia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4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45D"/>
    <w:rPr>
      <w:rFonts w:eastAsia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9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lauswilke.com/dataviz/" TargetMode="External"/><Relationship Id="rId18" Type="http://schemas.openxmlformats.org/officeDocument/2006/relationships/hyperlink" Target="https://r.geocompx.org/" TargetMode="External"/><Relationship Id="rId26" Type="http://schemas.openxmlformats.org/officeDocument/2006/relationships/hyperlink" Target="https://urban-institute.medium.com/iterated-fact-sheets-with-r-markdown-d685eb4eafce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themockup.blog/posts/2020-09-04-10-table-rules-in-r/" TargetMode="External"/><Relationship Id="rId34" Type="http://schemas.openxmlformats.org/officeDocument/2006/relationships/hyperlink" Target="https://rstudio-conf-2022.github.io/rmd-to-quarto/" TargetMode="External"/><Relationship Id="rId42" Type="http://schemas.openxmlformats.org/officeDocument/2006/relationships/theme" Target="theme/theme1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hyperlink" Target="https://bbc.github.io/rcookbook/" TargetMode="External"/><Relationship Id="rId20" Type="http://schemas.openxmlformats.org/officeDocument/2006/relationships/hyperlink" Target="https://doi.org/10.1017/bca.2020.11" TargetMode="External"/><Relationship Id="rId29" Type="http://schemas.openxmlformats.org/officeDocument/2006/relationships/hyperlink" Target="https://arm.rbind.io/slides/xaringan.html" TargetMode="External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rfortherestofus.com/courses/getting-started/" TargetMode="External"/><Relationship Id="rId24" Type="http://schemas.openxmlformats.org/officeDocument/2006/relationships/hyperlink" Target="https://bookdown.org/yihui/rmarkdown-cookbook/" TargetMode="External"/><Relationship Id="rId32" Type="http://schemas.openxmlformats.org/officeDocument/2006/relationships/hyperlink" Target="https://distillery.rbind.io/" TargetMode="External"/><Relationship Id="rId37" Type="http://schemas.openxmlformats.org/officeDocument/2006/relationships/hyperlink" Target="https://r-pkgs.org/" TargetMode="External"/><Relationship Id="rId40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rfortherestofus.com/courses/glamour/" TargetMode="External"/><Relationship Id="rId23" Type="http://schemas.openxmlformats.org/officeDocument/2006/relationships/hyperlink" Target="https://bookdown.org/yihui/rmarkdown/" TargetMode="External"/><Relationship Id="rId28" Type="http://schemas.openxmlformats.org/officeDocument/2006/relationships/hyperlink" Target="https://presentable-user2021.netlify.app/" TargetMode="External"/><Relationship Id="rId36" Type="http://schemas.openxmlformats.org/officeDocument/2006/relationships/hyperlink" Target="https://walker-data.com/census-r/" TargetMode="External"/><Relationship Id="rId10" Type="http://schemas.openxmlformats.org/officeDocument/2006/relationships/hyperlink" Target="https://moderndive.com/" TargetMode="External"/><Relationship Id="rId19" Type="http://schemas.openxmlformats.org/officeDocument/2006/relationships/hyperlink" Target="https://socviz.co" TargetMode="External"/><Relationship Id="rId31" Type="http://schemas.openxmlformats.org/officeDocument/2006/relationships/hyperlink" Target="https://themockup.blog/posts/2020-08-01-building-a-blog-with-distill/" TargetMode="Externa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hyperlink" Target="https://ggplot2-book.org" TargetMode="External"/><Relationship Id="rId22" Type="http://schemas.openxmlformats.org/officeDocument/2006/relationships/hyperlink" Target="https://gt.albert-rapp.de/" TargetMode="External"/><Relationship Id="rId27" Type="http://schemas.openxmlformats.org/officeDocument/2006/relationships/hyperlink" Target="https://spcanelon.github.io/xaringan-basics-and-beyond/index.html" TargetMode="External"/><Relationship Id="rId30" Type="http://schemas.openxmlformats.org/officeDocument/2006/relationships/hyperlink" Target="https://bookdown.org/yihui/rmarkdown/" TargetMode="External"/><Relationship Id="rId35" Type="http://schemas.openxmlformats.org/officeDocument/2006/relationships/hyperlink" Target="https://posit.co/blog/automated-survey-reporting/" TargetMode="External"/><Relationship Id="rId8" Type="http://schemas.microsoft.com/office/2016/09/relationships/commentsIds" Target="commentsIds.xml"/><Relationship Id="rId3" Type="http://schemas.openxmlformats.org/officeDocument/2006/relationships/styles" Target="styles.xml"/><Relationship Id="rId12" Type="http://schemas.openxmlformats.org/officeDocument/2006/relationships/hyperlink" Target="https://socviz.co" TargetMode="External"/><Relationship Id="rId17" Type="http://schemas.openxmlformats.org/officeDocument/2006/relationships/hyperlink" Target="https://medium.com/bbc-visual-and-data-journalism/how-the-bbc-visual-and-data-journalism-team-works-with-graphics-in-r-ed0b35693535" TargetMode="External"/><Relationship Id="rId25" Type="http://schemas.openxmlformats.org/officeDocument/2006/relationships/hyperlink" Target="https://urban-institute.medium.com/using-r-markdown-to-track-and-publish-state-data-d1291bfa1ec0" TargetMode="External"/><Relationship Id="rId33" Type="http://schemas.openxmlformats.org/officeDocument/2006/relationships/hyperlink" Target="https://jthomasmock.github.io/quarto-in-two-hours/" TargetMode="External"/><Relationship Id="rId38" Type="http://schemas.openxmlformats.org/officeDocument/2006/relationships/hyperlink" Target="https://rfortherestofus.com/courses/package-development-cours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\Downloads\NSPTemplate091622%20(2)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70903F7B86447A9851F2EBD8F0F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EB490-32D4-4E05-8AE4-165D96AD3B27}"/>
      </w:docPartPr>
      <w:docPartBody>
        <w:p w:rsidR="00C64F59" w:rsidRDefault="00B26A00" w:rsidP="00B26A00">
          <w:pPr>
            <w:pStyle w:val="4B70903F7B86447A9851F2EBD8F0F1F8"/>
          </w:pPr>
          <w:r w:rsidRPr="00636D5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NewBaskervilleStd-Roman">
    <w:altName w:val="Cambria"/>
    <w:panose1 w:val="020B0604020202020204"/>
    <w:charset w:val="00"/>
    <w:family w:val="roman"/>
    <w:notTrueType/>
    <w:pitch w:val="variable"/>
    <w:sig w:usb0="800000AF" w:usb1="5000204A" w:usb2="00000000" w:usb3="00000000" w:csb0="00000001" w:csb1="00000000"/>
  </w:font>
  <w:font w:name="NewBaskervilleEF-Bold">
    <w:altName w:val="Calibri"/>
    <w:panose1 w:val="020B06040202020202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PT-Book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TheSansMonoCondensed-Plain">
    <w:altName w:val="Arial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NewBaskervilleSt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heSansMonoCondensed-Bold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9" w:csb1="00000000"/>
  </w:font>
  <w:font w:name="TheSansMonoCondense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ok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DogmaOT-Bold">
    <w:altName w:val="Cambria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Heavy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ingdings2">
    <w:altName w:val="Arial"/>
    <w:panose1 w:val="020B0604020202020204"/>
    <w:charset w:val="02"/>
    <w:family w:val="auto"/>
    <w:pitch w:val="default"/>
  </w:font>
  <w:font w:name="NewBaskervilleStd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NewBaskerville">
    <w:altName w:val="Calibri"/>
    <w:panose1 w:val="020B0604020202020204"/>
    <w:charset w:val="01"/>
    <w:family w:val="swiss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00"/>
    <w:rsid w:val="00694812"/>
    <w:rsid w:val="0084720B"/>
    <w:rsid w:val="00B26A00"/>
    <w:rsid w:val="00C64F59"/>
    <w:rsid w:val="00F6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6A00"/>
    <w:rPr>
      <w:color w:val="808080"/>
    </w:rPr>
  </w:style>
  <w:style w:type="paragraph" w:customStyle="1" w:styleId="4B70903F7B86447A9851F2EBD8F0F1F8">
    <w:name w:val="4B70903F7B86447A9851F2EBD8F0F1F8"/>
    <w:rsid w:val="00B26A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4976F-F033-4281-953A-F4ABFDBD4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C:\Users\franc\Downloads\NSPTemplate091622 (2).dotm</Template>
  <TotalTime>23</TotalTime>
  <Pages>4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Keyes</dc:creator>
  <cp:keywords/>
  <dc:description/>
  <cp:lastModifiedBy>David Keyes</cp:lastModifiedBy>
  <cp:revision>10</cp:revision>
  <dcterms:created xsi:type="dcterms:W3CDTF">2023-05-18T21:36:00Z</dcterms:created>
  <dcterms:modified xsi:type="dcterms:W3CDTF">2023-06-01T03:42:00Z</dcterms:modified>
</cp:coreProperties>
</file>